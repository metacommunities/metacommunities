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2240" w:h="15840"/>
          <w:pgMar w:left="1800" w:right="1800" w:header="0" w:top="1440" w:footer="0" w:bottom="1440" w:gutter="0"/>
          <w:pgNumType w:fmt="decimal"/>
          <w:formProt w:val="false"/>
          <w:textDirection w:val="lrTb"/>
          <w:docGrid w:type="default" w:linePitch="240" w:charSpace="4294961151"/>
        </w:sectPr>
        <w:pStyle w:val="Title"/>
        <w:spacing w:before="480" w:after="240"/>
        <w:rPr/>
      </w:pPr>
      <w:ins w:id="0" w:author="adrian " w:date="2017-04-28T10:28:07Z">
        <w:r>
          <w:rPr/>
          <w:t>Operative ethnographies and large numbers</w:t>
        </w:r>
      </w:ins>
    </w:p>
    <w:p>
      <w:pPr>
        <w:pStyle w:val="Heading1"/>
        <w:spacing w:before="480" w:after="0"/>
        <w:rPr/>
      </w:pPr>
      <w:del w:id="1" w:author="adrian " w:date="2017-04-28T10:28:07Z">
        <w:r>
          <w:rPr/>
          <w:delText>On recursive analytic affiliation: reflecting on the altered conditions of ethnographies of coding</w:delText>
        </w:r>
      </w:del>
    </w:p>
    <w:p>
      <w:pPr>
        <w:pStyle w:val="Heading1"/>
        <w:rPr/>
      </w:pPr>
      <w:ins w:id="2" w:author="adrian " w:date="2017-04-28T10:28:07Z">
        <w:r>
          <w:rPr/>
          <w:t>Adrian Mackenzie</w:t>
        </w:r>
      </w:ins>
    </w:p>
    <w:p>
      <w:pPr>
        <w:pStyle w:val="Date"/>
        <w:rPr/>
      </w:pPr>
      <w:ins w:id="3" w:author="adrian " w:date="2017-04-28T10:28:07Z">
        <w:r>
          <w:rPr/>
          <w:t>28 April 2017</w:t>
        </w:r>
      </w:ins>
    </w:p>
    <w:p>
      <w:pPr>
        <w:pStyle w:val="Heading2"/>
        <w:rPr/>
      </w:pPr>
      <w:bookmarkStart w:id="0" w:name="introduction"/>
      <w:bookmarkEnd w:id="0"/>
      <w:r>
        <w:rPr/>
        <w:t>Introduction</w:t>
      </w:r>
    </w:p>
    <w:p>
      <w:pPr>
        <w:pStyle w:val="FirstParagraph"/>
        <w:rPr/>
      </w:pPr>
      <w:r>
        <w:rPr/>
        <w:t xml:space="preserve">I report here on a deliberately naive attempt to re-count a single number: approximately 29 million code repositories on </w:t>
      </w:r>
      <w:hyperlink r:id="rId2">
        <w:r>
          <w:rPr>
            <w:rStyle w:val="InternetLink"/>
          </w:rPr>
          <w:t>Github</w:t>
        </w:r>
      </w:hyperlink>
      <w:r>
        <w:rPr/>
        <w:t xml:space="preserve"> at a particular point in time (late 2015). The number appeared in a research project primarily focused largely on transformations in the social life of coding, programming and software development amidst apps, clouds, virtualization and the troubled life of code commons. In exploring 'how people build software' (Github 2015), the project explicitly sought to experiment with data-intensive methods, infrastructures and tools -- cloud computing services such as Google Compute, data analytic and visualization tools such as </w:t>
      </w:r>
      <w:r>
        <w:rPr>
          <w:rStyle w:val="VerbatimChar"/>
        </w:rPr>
        <w:t>R,</w:t>
      </w:r>
      <w:r>
        <w:rPr/>
        <w:t xml:space="preserve"> </w:t>
      </w:r>
      <w:r>
        <w:rPr>
          <w:rStyle w:val="VerbatimChar"/>
        </w:rPr>
        <w:t>Python</w:t>
      </w:r>
      <w:r>
        <w:rPr/>
        <w:t xml:space="preserve"> and </w:t>
      </w:r>
      <w:r>
        <w:rPr>
          <w:rStyle w:val="VerbatimChar"/>
        </w:rPr>
        <w:t>IPython</w:t>
      </w:r>
      <w:r>
        <w:rPr/>
        <w:t xml:space="preserve"> notebooks, large data stores such as</w:t>
      </w:r>
      <w:r>
        <w:rPr>
          <w:rStyle w:val="VerbatimChar"/>
        </w:rPr>
        <w:t>BigQuery</w:t>
      </w:r>
      <w:r>
        <w:rPr/>
        <w:t xml:space="preserve">, streaming data from social media platform APIs (Application Programmer Interfaces), predictive models especially in the form of machine learning classifiers (support vector machines, Naive Bayes classifiers, random forests) -- in making sense of what happens on Github </w:t>
      </w:r>
      <w:r>
        <w:rPr>
          <w:i/>
        </w:rPr>
        <w:t>en masse.</w:t>
      </w:r>
      <w:del w:id="4" w:author="adrian " w:date="2017-04-28T10:28:07Z">
        <w:r>
          <w:rPr>
            <w:i/>
          </w:rPr>
          <w:delText>[^12]</w:delText>
        </w:r>
      </w:del>
      <w:r>
        <w:rPr/>
        <w:t xml:space="preserve"> Somewhat recursively (although I don't want to make too much of this recursion, since I do not think it amounts to a recursive public (Kelty 2008)), Github happens to be the </w:t>
      </w:r>
      <w:r>
        <w:rPr>
          <w:i/>
        </w:rPr>
        <w:t>platform</w:t>
      </w:r>
      <w:r>
        <w:rPr/>
        <w:t xml:space="preserve"> that hosts the code development of many big data tools and infrastructures (</w:t>
      </w:r>
      <w:r>
        <w:rPr>
          <w:rStyle w:val="VerbatimChar"/>
        </w:rPr>
        <w:t>hadoop</w:t>
      </w:r>
      <w:r>
        <w:rPr/>
        <w:t xml:space="preserve">, </w:t>
      </w:r>
      <w:r>
        <w:rPr>
          <w:rStyle w:val="VerbatimChar"/>
        </w:rPr>
        <w:t>tensorflow</w:t>
      </w:r>
      <w:r>
        <w:rPr/>
        <w:t xml:space="preserve">, </w:t>
      </w:r>
      <w:r>
        <w:rPr>
          <w:rStyle w:val="VerbatimChar"/>
        </w:rPr>
        <w:t>ipython</w:t>
      </w:r>
      <w:r>
        <w:rPr/>
        <w:t xml:space="preserve">, </w:t>
      </w:r>
      <w:r>
        <w:rPr>
          <w:rStyle w:val="VerbatimChar"/>
        </w:rPr>
        <w:t>flow</w:t>
      </w:r>
      <w:r>
        <w:rPr/>
        <w:t xml:space="preserve">, </w:t>
      </w:r>
      <w:r>
        <w:rPr>
          <w:rStyle w:val="VerbatimChar"/>
        </w:rPr>
        <w:t>d3.js</w:t>
      </w:r>
      <w:r>
        <w:rPr/>
        <w:t xml:space="preserve">, </w:t>
      </w:r>
      <w:r>
        <w:rPr>
          <w:rStyle w:val="VerbatimChar"/>
        </w:rPr>
        <w:t>spark</w:t>
      </w:r>
      <w:r>
        <w:rPr/>
        <w:t xml:space="preserve">, etc.). It also directly hosts all of the text, code, figures, intermediate results and configuration information for the research project I describe, including this chapter in various operational and executable forms (Metacommunities </w:t>
      </w:r>
      <w:ins w:id="5" w:author="adrian " w:date="2017-04-28T10:28:07Z">
        <w:r>
          <w:rPr/>
          <w:t>2016a</w:t>
        </w:r>
      </w:ins>
      <w:del w:id="6" w:author="adrian " w:date="2017-04-28T10:28:07Z">
        <w:r>
          <w:rPr/>
          <w:delText>2016</w:delText>
        </w:r>
      </w:del>
      <w:r>
        <w:rPr/>
        <w:t>).</w:t>
      </w:r>
    </w:p>
    <w:p>
      <w:pPr>
        <w:pStyle w:val="TextBody"/>
        <w:rPr/>
      </w:pPr>
      <w:r>
        <w:rPr/>
        <w:t xml:space="preserve">The approximate number 29 million will in this chapter serve as a synecdoche for big data in several ways. The number, a count of all the repositories on Github in late 2015, is a small part standing in for the whole. On the one hand, Github as a platform used by millions of people is a typical setting open to, affected and shaped by big data practices. On the other hand, what happens on Github -- coding, software development, configuration, modification and transformation of information infrastructures -- </w:t>
      </w:r>
      <w:del w:id="7" w:author="adrian " w:date="2017-04-28T10:28:07Z">
        <w:r>
          <w:rPr/>
          <w:delText xml:space="preserve">is very much </w:delText>
        </w:r>
      </w:del>
      <w:r>
        <w:rPr/>
        <w:t xml:space="preserve">shapes big data practices. Crucially, </w:t>
      </w:r>
      <w:ins w:id="8" w:author="adrian " w:date="2017-04-28T10:28:07Z">
        <w:r>
          <w:rPr/>
          <w:t>open or publicly visible</w:t>
        </w:r>
      </w:ins>
      <w:del w:id="9" w:author="adrian " w:date="2017-04-28T10:28:07Z">
        <w:r>
          <w:rPr/>
          <w:delText>because the openness of</w:delText>
        </w:r>
      </w:del>
      <w:r>
        <w:rPr/>
        <w:t xml:space="preserve"> code repositories </w:t>
      </w:r>
      <w:ins w:id="10" w:author="adrian " w:date="2017-04-28T10:28:07Z">
        <w:r>
          <w:rPr/>
          <w:t xml:space="preserve">are shadowed by largely invisible </w:t>
        </w:r>
      </w:ins>
      <w:del w:id="11" w:author="adrian " w:date="2017-04-28T10:28:07Z">
        <w:r>
          <w:rPr/>
          <w:delText xml:space="preserve">is always connected to the closed or </w:delText>
        </w:r>
      </w:del>
      <w:r>
        <w:rPr/>
        <w:t xml:space="preserve">private repositories that </w:t>
      </w:r>
      <w:del w:id="12" w:author="adrian " w:date="2017-04-28T10:28:07Z">
        <w:r>
          <w:rPr/>
          <w:delText xml:space="preserve">actually </w:delText>
        </w:r>
      </w:del>
      <w:r>
        <w:rPr/>
        <w:t xml:space="preserve">yield revenue for Github as a San Francisco-based business, it is inherently difficult to count all the repositories. 'All' here inevitably means 'some,' </w:t>
      </w:r>
      <w:ins w:id="13" w:author="adrian " w:date="2017-04-28T10:28:07Z">
        <w:r>
          <w:rPr/>
          <w:t>but</w:t>
        </w:r>
      </w:ins>
      <w:del w:id="14" w:author="adrian " w:date="2017-04-28T10:28:07Z">
        <w:r>
          <w:rPr/>
          <w:delText>by</w:delText>
        </w:r>
      </w:del>
      <w:r>
        <w:rPr/>
        <w:t xml:space="preserve"> maybe that is </w:t>
      </w:r>
      <w:ins w:id="15" w:author="adrian " w:date="2017-04-28T10:28:07Z">
        <w:r>
          <w:rPr/>
          <w:t>always</w:t>
        </w:r>
      </w:ins>
      <w:del w:id="16" w:author="adrian " w:date="2017-04-28T10:28:07Z">
        <w:r>
          <w:rPr/>
          <w:delText>all-ways</w:delText>
        </w:r>
      </w:del>
      <w:r>
        <w:rPr/>
        <w:t xml:space="preserve"> a problem for big data.</w:t>
      </w:r>
    </w:p>
    <w:p>
      <w:pPr>
        <w:pStyle w:val="TextBody"/>
        <w:rPr/>
      </w:pPr>
      <w:ins w:id="17" w:author="adrian " w:date="2017-04-28T10:28:07Z">
        <w:r>
          <w:rPr/>
          <w:t xml:space="preserve">A focus limited to one big number (29 million), particularly one </w:t>
        </w:r>
      </w:ins>
      <w:del w:id="18" w:author="adrian " w:date="2017-04-28T10:28:07Z">
        <w:r>
          <w:rPr/>
          <w:delText xml:space="preserve">Focusing on just one biggish number -- 29 million -- </w:delText>
        </w:r>
      </w:del>
      <w:r>
        <w:rPr/>
        <w:t xml:space="preserve">that presents itself as the </w:t>
      </w:r>
      <w:ins w:id="19" w:author="adrian " w:date="2017-04-28T10:28:07Z">
        <w:r>
          <w:rPr/>
          <w:t>total</w:t>
        </w:r>
      </w:ins>
      <w:del w:id="20" w:author="adrian " w:date="2017-04-28T10:28:07Z">
        <w:r>
          <w:rPr/>
          <w:delText>sum</w:delText>
        </w:r>
      </w:del>
      <w:r>
        <w:rPr/>
        <w:t xml:space="preserve"> of all repositories</w:t>
      </w:r>
      <w:ins w:id="21" w:author="adrian " w:date="2017-04-28T10:28:07Z">
        <w:r>
          <w:rPr/>
          <w:t>,</w:t>
        </w:r>
      </w:ins>
      <w:r>
        <w:rPr/>
        <w:t xml:space="preserve"> is inevitably </w:t>
      </w:r>
      <w:ins w:id="22" w:author="adrian " w:date="2017-04-28T10:28:07Z">
        <w:r>
          <w:rPr/>
          <w:t>narrow</w:t>
        </w:r>
      </w:ins>
      <w:del w:id="23" w:author="adrian " w:date="2017-04-28T10:28:07Z">
        <w:r>
          <w:rPr/>
          <w:delText>severely myopic</w:delText>
        </w:r>
      </w:del>
      <w:r>
        <w:rPr/>
        <w:t xml:space="preserve">. The story of </w:t>
      </w:r>
      <w:ins w:id="24" w:author="adrian " w:date="2017-04-28T10:28:07Z">
        <w:r>
          <w:rPr/>
          <w:t xml:space="preserve">encounters </w:t>
        </w:r>
      </w:ins>
      <w:del w:id="25" w:author="adrian " w:date="2017-04-28T10:28:07Z">
        <w:r>
          <w:rPr/>
          <w:delText xml:space="preserve">an encounter </w:delText>
        </w:r>
      </w:del>
      <w:r>
        <w:rPr/>
        <w:t xml:space="preserve">with this single number </w:t>
      </w:r>
      <w:ins w:id="26" w:author="adrian " w:date="2017-04-28T10:28:07Z">
        <w:r>
          <w:rPr/>
          <w:t>might, however</w:t>
        </w:r>
      </w:ins>
      <w:del w:id="27" w:author="adrian " w:date="2017-04-28T10:28:07Z">
        <w:r>
          <w:rPr/>
          <w:delText>will, I hope</w:delText>
        </w:r>
      </w:del>
      <w:r>
        <w:rPr/>
        <w:t>, evoke and exemplify the appeal, frustrations, hopes and</w:t>
      </w:r>
      <w:del w:id="28" w:author="adrian " w:date="2017-04-28T10:28:07Z">
        <w:r>
          <w:rPr/>
          <w:delText xml:space="preserve"> some</w:delText>
        </w:r>
      </w:del>
      <w:r>
        <w:rPr/>
        <w:t xml:space="preserve"> material configurations associated with contemporary data practices that envision working with 'all the data' (Mayer-Schönberger and Cukier 2013). This number, one of a series of similar numbers, exists and exerts effects in different ways on counting and accounting. I'm interested in its composition, its instability, the 'stories,' imaginings and materialisations it authorises, and its practically problematic relation to big data infrastructures.</w:t>
      </w:r>
    </w:p>
    <w:p>
      <w:pPr>
        <w:pStyle w:val="TextBody"/>
        <w:rPr/>
      </w:pPr>
      <w:r>
        <w:rPr/>
        <w:t>What kinds of engagement can we have with such numbers today amidst perhaps their deep transformation and re-materialisation in technologies?</w:t>
      </w:r>
      <w:r>
        <w:rPr>
          <w:rStyle w:val="FootnoteAnchor"/>
        </w:rPr>
        <w:footnoteReference w:id="2"/>
      </w:r>
      <w:r>
        <w:rPr/>
        <w:t xml:space="preserve"> Given so much computational counting, so many efforts to count all manner of things (species, clicks, stars, likes, cells and bitcoin transactions), and indeed strong injunctions to tell stories about such numbers, what can social researchers do? </w:t>
      </w:r>
      <w:ins w:id="29" w:author="adrian " w:date="2017-04-28T10:28:07Z">
        <w:r>
          <w:rPr/>
          <w:t>One</w:t>
        </w:r>
      </w:ins>
      <w:del w:id="30" w:author="adrian " w:date="2017-04-28T10:28:07Z">
        <w:r>
          <w:rPr/>
          <w:delText>The</w:delText>
        </w:r>
      </w:del>
      <w:r>
        <w:rPr/>
        <w:t xml:space="preserve"> key difficulty in developing an ethnographic sensibility around such numbers resides in the many detours, variations and differences they embody, not least for the social researcher who finds him or herself trying to re-count them or account for them. </w:t>
      </w:r>
      <w:ins w:id="31" w:author="adrian " w:date="2017-04-28T10:28:07Z">
        <w:r>
          <w:rPr/>
          <w:t xml:space="preserve">These variations, shadings and shifting in numbers might be seen as the everyday frictions of ethnographic writing in its reflexive analytic mode, but they also spawn from the configured, infrastructural and operational complexity of ethnography as an experimental situated practice. As George Marcus suggests, 'experiment today is thus less about writing strategies and more about creating forms that concentrate and make accessible the intermediate, sometimes staged, sometimes serendipitous occasions of distinctively anthropological thinking and concept work' (Marcus 2014, 400). </w:t>
        </w:r>
      </w:ins>
      <w:r>
        <w:rPr/>
        <w:t xml:space="preserve">The chapter documents and practically re-enacts a series of </w:t>
      </w:r>
      <w:ins w:id="32" w:author="adrian " w:date="2017-04-28T10:28:07Z">
        <w:r>
          <w:rPr/>
          <w:t xml:space="preserve">operational </w:t>
        </w:r>
      </w:ins>
      <w:r>
        <w:rPr/>
        <w:t>queries -- both in the technical sense of a statement executed by a database and a question posed to a given state of affairs</w:t>
      </w:r>
      <w:ins w:id="33" w:author="adrian " w:date="2017-04-28T10:28:07Z">
        <w:r>
          <w:rPr/>
          <w:t xml:space="preserve"> -- concerned with large numbers and technical ensembles</w:t>
        </w:r>
      </w:ins>
      <w:r>
        <w:rPr/>
        <w:t>.</w:t>
      </w:r>
    </w:p>
    <w:p>
      <w:pPr>
        <w:pStyle w:val="TextBody"/>
        <w:rPr/>
      </w:pPr>
      <w:r>
        <w:rPr/>
        <w:t xml:space="preserve">While I'm very drawn to attempts to count things and to weave counts into ethnographic </w:t>
      </w:r>
      <w:ins w:id="34" w:author="adrian " w:date="2017-04-28T10:28:07Z">
        <w:r>
          <w:rPr/>
          <w:t>writing</w:t>
        </w:r>
      </w:ins>
      <w:del w:id="35" w:author="adrian " w:date="2017-04-28T10:28:07Z">
        <w:r>
          <w:rPr/>
          <w:delText>accounts</w:delText>
        </w:r>
      </w:del>
      <w:r>
        <w:rPr/>
        <w:t xml:space="preserve">, during this project I often wondered about how to count things whilst paying attention to their composition. </w:t>
      </w:r>
      <w:ins w:id="36" w:author="adrian " w:date="2017-04-28T10:28:07Z">
        <w:r>
          <w:rPr/>
          <w:t xml:space="preserve">Marcus enjoins ethnographers to 'make forms of processes' [Marcus_2014,401]. The problem is, seen in a rather literal-minded way, counting is a process that very easily renders the form of a number. An ethnographic sensibility around numbers at a very minimum entails a double counting or re-counting. In the setting I describe (software development, distributed information and knowledge infrastructures), numbers and </w:t>
        </w:r>
      </w:ins>
      <w:del w:id="37" w:author="adrian " w:date="2017-04-28T10:28:07Z">
        <w:r>
          <w:rPr/>
          <w:delText xml:space="preserve">Numbers and </w:delText>
        </w:r>
      </w:del>
      <w:r>
        <w:rPr/>
        <w:t xml:space="preserve">counts are site of entanglement between device-specific materialities and </w:t>
      </w:r>
      <w:ins w:id="38" w:author="adrian " w:date="2017-04-28T10:28:07Z">
        <w:r>
          <w:rPr/>
          <w:t xml:space="preserve">collective </w:t>
        </w:r>
      </w:ins>
      <w:r>
        <w:rPr/>
        <w:t>imaginaries of order, totality, rank, inclusion, boundary and power. This double sense of numbers as both a calculatively ordered cutting-framing-summing-up</w:t>
      </w:r>
      <w:ins w:id="39" w:author="adrian " w:date="2017-04-28T10:28:07Z">
        <w:r>
          <w:rPr/>
          <w:t xml:space="preserve"> form</w:t>
        </w:r>
      </w:ins>
      <w:r>
        <w:rPr/>
        <w:t xml:space="preserve"> and as materially specific figuring of differences could well be understood in terms of what Lucy Suchman describes as a 'configuration':</w:t>
      </w:r>
    </w:p>
    <w:p>
      <w:pPr>
        <w:pStyle w:val="BlockText"/>
        <w:rPr/>
      </w:pPr>
      <w:r>
        <w:rPr/>
        <w:t xml:space="preserve">the device of </w:t>
      </w:r>
      <w:r>
        <w:rPr>
          <w:i/>
        </w:rPr>
        <w:t>configuration</w:t>
      </w:r>
      <w:r>
        <w:rPr/>
        <w:t xml:space="preserve"> has two broad uses. First, as an aid to delineating the composition and bounds of an object of analysis, in part through the acknowledgment that doing so so is integral not only to the study of technologies, but to their very existence as objects. And second, in drawing our analytic attention to the ways in which technologies materialize cultural imaginaries, just as imaginaries narrate the significance of technological artefacts. Configuration in this sense is a device for studying technologies with particular attention to the imaginaries and materialities that they </w:t>
      </w:r>
      <w:r>
        <w:rPr>
          <w:i/>
        </w:rPr>
        <w:t>join together</w:t>
      </w:r>
      <w:r>
        <w:rPr/>
        <w:t>, an orientation that resonates as well with the term's common usages to refer to the conjoining of diverse elements in practices of systems design and engineering (Suchman 2012, 48).</w:t>
      </w:r>
    </w:p>
    <w:p>
      <w:pPr>
        <w:pStyle w:val="FirstParagraph"/>
        <w:rPr/>
      </w:pPr>
      <w:r>
        <w:rPr/>
        <w:t xml:space="preserve">While Suchman's examples of configuration come from software systems, I'm suggesting that a single number -- 29 million repositories on Github -- could be re-counted as a configuration. The argument is that even the listing, enumerating and counting of things in a single number can be seen as a configuration. Practically, a configured number, if such a </w:t>
      </w:r>
      <w:ins w:id="40" w:author="adrian " w:date="2017-04-28T10:28:07Z">
        <w:r>
          <w:rPr/>
          <w:t xml:space="preserve">curly </w:t>
        </w:r>
      </w:ins>
      <w:r>
        <w:rPr/>
        <w:t xml:space="preserve">term is permitted, will need to be counted in ways that hold the two aspects Suchman highlights together. A </w:t>
      </w:r>
      <w:ins w:id="41" w:author="adrian " w:date="2017-04-28T10:28:07Z">
        <w:r>
          <w:rPr/>
          <w:t>configured number might be</w:t>
        </w:r>
      </w:ins>
      <w:del w:id="42" w:author="adrian " w:date="2017-04-28T10:28:07Z">
        <w:r>
          <w:rPr/>
          <w:delText>number would</w:delText>
        </w:r>
      </w:del>
      <w:r>
        <w:rPr/>
        <w:t xml:space="preserve"> integral to the existence of the 'technology,' in this case the 'social coding' platform Github. At the same time, that number would, in its counting, call our attention to what is being materialized in terms of an imaginary and all that entails.</w:t>
      </w:r>
      <w:r>
        <w:rPr>
          <w:rStyle w:val="FootnoteAnchor"/>
        </w:rPr>
        <w:footnoteReference w:id="3"/>
      </w:r>
    </w:p>
    <w:p>
      <w:pPr>
        <w:pStyle w:val="Heading2"/>
        <w:rPr/>
      </w:pPr>
      <w:bookmarkStart w:id="1" w:name="re-counting-a-capital-number-on-a-platform"/>
      <w:bookmarkEnd w:id="1"/>
      <w:r>
        <w:rPr/>
        <w:t>Re-counting a capital number on a platform</w:t>
      </w:r>
    </w:p>
    <w:p>
      <w:pPr>
        <w:pStyle w:val="FirstParagraph"/>
        <w:rPr/>
      </w:pPr>
      <w:r>
        <w:rPr/>
        <w:t xml:space="preserve">On Github, two numbers have cardinal and indeed capital importance: the number of people using the platform, and the number of different code repositories stored there. I deal in this chapter only with the </w:t>
      </w:r>
      <w:ins w:id="43" w:author="adrian " w:date="2017-04-28T10:28:07Z">
        <w:r>
          <w:rPr/>
          <w:t>things -- the repositories -- not the people</w:t>
        </w:r>
      </w:ins>
      <w:del w:id="44" w:author="adrian " w:date="2017-04-28T10:28:07Z">
        <w:r>
          <w:rPr/>
          <w:delText>latter</w:delText>
        </w:r>
      </w:del>
      <w:r>
        <w:rPr/>
        <w:t>. The counting I undertake will focus on problems of copying, duplicating, and imitation</w:t>
      </w:r>
      <w:ins w:id="45" w:author="adrian " w:date="2017-04-28T10:28:07Z">
        <w:r>
          <w:rPr/>
          <w:t xml:space="preserve"> of things -- repositories --</w:t>
        </w:r>
      </w:ins>
      <w:r>
        <w:rPr/>
        <w:t xml:space="preserve"> that render large numbers a moving substrate.</w:t>
      </w:r>
    </w:p>
    <w:p>
      <w:pPr>
        <w:pStyle w:val="TextBody"/>
        <w:rPr/>
      </w:pPr>
      <w:ins w:id="46" w:author="adrian " w:date="2017-04-28T10:28:07Z">
        <w:r>
          <w:rPr/>
          <w:t xml:space="preserve">Software developers (coders, hackers, geeks, software engineers, software architectures, programmers, scientists, etc.) turn to Github to find, deposit, discuss, collaborate, publish and tinker with code. Across a gamut of practices, rituals, organisational forms and inventions, they rely on an underlying set of protocols, tools and workflows focus on the problem of versions and versioning of code called </w:t>
        </w:r>
      </w:ins>
      <w:ins w:id="47" w:author="adrian " w:date="2017-04-28T10:28:07Z">
        <w:r>
          <w:rPr>
            <w:rStyle w:val="VerbatimChar"/>
          </w:rPr>
          <w:t>git</w:t>
        </w:r>
      </w:ins>
      <w:ins w:id="48" w:author="adrian " w:date="2017-04-28T10:28:07Z">
        <w:r>
          <w:rPr/>
          <w:t xml:space="preserve"> (Straube 2016). Github, </w:t>
        </w:r>
      </w:ins>
      <w:del w:id="49" w:author="adrian " w:date="2017-04-28T10:28:07Z">
        <w:r>
          <w:rPr/>
          <w:delText xml:space="preserve">Github, </w:delText>
        </w:r>
      </w:del>
      <w:r>
        <w:rPr/>
        <w:t>started in in 2007, epitomises and has indeed been central -- as the suffix 'hub' suggests -- to a mass of configurational events associated with the development of big data practices</w:t>
      </w:r>
      <w:ins w:id="50" w:author="adrian " w:date="2017-04-28T10:28:07Z">
        <w:r>
          <w:rPr/>
          <w:t xml:space="preserve"> in association with large technical ensembles</w:t>
        </w:r>
      </w:ins>
      <w:r>
        <w:rPr/>
        <w:t xml:space="preserve">. Like many social media platforms, </w:t>
      </w:r>
      <w:ins w:id="51" w:author="adrian " w:date="2017-04-28T10:28:07Z">
        <w:r>
          <w:rPr/>
          <w:t>Github</w:t>
        </w:r>
      </w:ins>
      <w:del w:id="52" w:author="adrian " w:date="2017-04-28T10:28:07Z">
        <w:r>
          <w:rPr/>
          <w:delText>it</w:delText>
        </w:r>
      </w:del>
      <w:r>
        <w:rPr/>
        <w:t xml:space="preserve"> has grown tremendously in the last </w:t>
      </w:r>
      <w:ins w:id="53" w:author="adrian " w:date="2017-04-28T10:28:07Z">
        <w:r>
          <w:rPr/>
          <w:t>ten</w:t>
        </w:r>
      </w:ins>
      <w:del w:id="54" w:author="adrian " w:date="2017-04-28T10:28:07Z">
        <w:r>
          <w:rPr/>
          <w:delText>7</w:delText>
        </w:r>
      </w:del>
      <w:r>
        <w:rPr/>
        <w:t xml:space="preserve"> years to around </w:t>
      </w:r>
      <w:ins w:id="55" w:author="adrian " w:date="2017-04-28T10:28:07Z">
        <w:r>
          <w:rPr/>
          <w:t>55</w:t>
        </w:r>
      </w:ins>
      <w:del w:id="56" w:author="adrian " w:date="2017-04-28T10:28:07Z">
        <w:r>
          <w:rPr/>
          <w:delText>38</w:delText>
        </w:r>
      </w:del>
      <w:r>
        <w:rPr/>
        <w:t xml:space="preserve"> million software projects (</w:t>
      </w:r>
      <w:ins w:id="57" w:author="adrian " w:date="2017-04-28T10:28:07Z">
        <w:r>
          <w:rPr/>
          <w:t xml:space="preserve">March 2017; the current total </w:t>
        </w:r>
      </w:ins>
      <w:del w:id="58" w:author="adrian " w:date="2017-04-28T10:28:07Z">
        <w:r>
          <w:rPr/>
          <w:delText xml:space="preserve">September 2016), although this number -- 38 million -- is just a later version </w:delText>
        </w:r>
      </w:del>
      <w:r>
        <w:rPr/>
        <w:t>of the 29 million that I focus on</w:t>
      </w:r>
      <w:ins w:id="59" w:author="adrian " w:date="2017-04-28T10:28:07Z">
        <w:r>
          <w:rPr/>
          <w:t>). Its</w:t>
        </w:r>
      </w:ins>
      <w:del w:id="60" w:author="adrian " w:date="2017-04-28T10:28:07Z">
        <w:r>
          <w:rPr/>
          <w:delText>. This</w:delText>
        </w:r>
      </w:del>
      <w:r>
        <w:rPr/>
        <w:t xml:space="preserve"> growth flows from a </w:t>
      </w:r>
      <w:del w:id="61" w:author="adrian " w:date="2017-04-28T10:28:07Z">
        <w:r>
          <w:rPr/>
          <w:delText xml:space="preserve">tremendous </w:delText>
        </w:r>
      </w:del>
      <w:r>
        <w:rPr/>
        <w:t xml:space="preserve">variety of processes that are difficult to summarise or classify partly because the actors, topics or domains of coding are </w:t>
      </w:r>
      <w:ins w:id="62" w:author="adrian " w:date="2017-04-28T10:28:07Z">
        <w:r>
          <w:rPr/>
          <w:t>diverse,</w:t>
        </w:r>
      </w:ins>
      <w:del w:id="63" w:author="adrian " w:date="2017-04-28T10:28:07Z">
        <w:r>
          <w:rPr/>
          <w:delText>so diverse</w:delText>
        </w:r>
      </w:del>
      <w:r>
        <w:rPr/>
        <w:t xml:space="preserve"> and partly because much of what flows through Github is both technically and socially 'innovative' in the sense that Bruno Latour uses the term: '"innovative" means that we do not know the number of actors involved in advance' (Latour 1996, 72). (Again, a problem of counting appears here, albeit only in the limited form of 'not knowing in advance.')</w:t>
      </w:r>
    </w:p>
    <w:p>
      <w:pPr>
        <w:pStyle w:val="TextBody"/>
        <w:rPr/>
      </w:pPr>
      <w:ins w:id="64" w:author="adrian " w:date="2017-04-28T10:28:07Z">
        <w:r>
          <w:rPr/>
          <w:t>Given this massive confluence of coding, configuring</w:t>
        </w:r>
      </w:ins>
      <w:del w:id="65" w:author="adrian " w:date="2017-04-28T10:28:07Z">
        <w:r>
          <w:rPr/>
          <w:delText>Amidst this morass of code, configuration work</w:delText>
        </w:r>
      </w:del>
      <w:r>
        <w:rPr/>
        <w:t>, copying, collaborating, and much playing around with repositories in sometimes quixotic fashion (as we will see, many repositories are highly transient, and very many have a spam-like quality), Github, like many contemporary assemblages, seeks to describe itself through large numbers</w:t>
      </w:r>
      <w:ins w:id="66" w:author="adrian " w:date="2017-04-28T10:28:07Z">
        <w:r>
          <w:rPr/>
          <w:t xml:space="preserve"> such as '55 million projects.'</w:t>
        </w:r>
      </w:ins>
      <w:del w:id="67" w:author="adrian " w:date="2017-04-28T10:28:07Z">
        <w:r>
          <w:rPr/>
          <w:delText>.</w:delText>
        </w:r>
      </w:del>
      <w:r>
        <w:rPr/>
        <w:t xml:space="preserve"> We might call </w:t>
      </w:r>
      <w:ins w:id="68" w:author="adrian " w:date="2017-04-28T10:28:07Z">
        <w:r>
          <w:rPr/>
          <w:t>them</w:t>
        </w:r>
      </w:ins>
      <w:del w:id="69" w:author="adrian " w:date="2017-04-28T10:28:07Z">
        <w:r>
          <w:rPr/>
          <w:delText>these</w:delText>
        </w:r>
      </w:del>
      <w:r>
        <w:rPr/>
        <w:t xml:space="preserve"> 'capital numbers' since they serve a vital function in attracting investment (Github, with a market value of $2 billion has received several hundred million dollars in venture capture (Gage 2015)), imbuing the platform with hub-like importance in contemporary </w:t>
      </w:r>
      <w:ins w:id="70" w:author="adrian " w:date="2017-04-28T10:28:07Z">
        <w:r>
          <w:rPr/>
          <w:t xml:space="preserve">techno-economies </w:t>
        </w:r>
      </w:ins>
      <w:del w:id="71" w:author="adrian " w:date="2017-04-28T10:28:07Z">
        <w:r>
          <w:rPr/>
          <w:delText xml:space="preserve">innovation systems </w:delText>
        </w:r>
      </w:del>
      <w:r>
        <w:rPr/>
        <w:t>(see for instance, Quentin Hardy's writing about Github and 'open everything' (Hardy 2012))</w:t>
      </w:r>
      <w:ins w:id="72" w:author="adrian " w:date="2017-04-28T10:28:07Z">
        <w:r>
          <w:rPr/>
          <w:t>. They also</w:t>
        </w:r>
      </w:ins>
      <w:del w:id="73" w:author="adrian " w:date="2017-04-28T10:28:07Z">
        <w:r>
          <w:rPr/>
          <w:delText>, and actually</w:delText>
        </w:r>
      </w:del>
      <w:r>
        <w:rPr/>
        <w:t xml:space="preserve">, as I will </w:t>
      </w:r>
      <w:del w:id="74" w:author="adrian " w:date="2017-04-28T10:28:07Z">
        <w:r>
          <w:rPr/>
          <w:delText xml:space="preserve">soon </w:delText>
        </w:r>
      </w:del>
      <w:r>
        <w:rPr/>
        <w:t xml:space="preserve">suggest, directly lend weight to the injunction to 'tell stories with the [big] data.' </w:t>
      </w:r>
      <w:ins w:id="75" w:author="adrian " w:date="2017-04-28T10:28:07Z">
        <w:r>
          <w:rPr/>
          <w:t>Capital</w:t>
        </w:r>
      </w:ins>
      <w:del w:id="76" w:author="adrian " w:date="2017-04-28T10:28:07Z">
        <w:r>
          <w:rPr/>
          <w:delText>These</w:delText>
        </w:r>
      </w:del>
      <w:r>
        <w:rPr/>
        <w:t xml:space="preserve"> numbers in their sometimes daily changes and updates attest to an investment in being innovative </w:t>
      </w:r>
      <w:ins w:id="77" w:author="adrian " w:date="2017-04-28T10:28:07Z">
        <w:r>
          <w:rPr/>
          <w:t xml:space="preserve">and in </w:t>
        </w:r>
      </w:ins>
      <w:del w:id="78" w:author="adrian " w:date="2017-04-28T10:28:07Z">
        <w:r>
          <w:rPr/>
          <w:delText xml:space="preserve">or </w:delText>
        </w:r>
      </w:del>
      <w:r>
        <w:rPr/>
        <w:t xml:space="preserve">open-ended </w:t>
      </w:r>
      <w:ins w:id="79" w:author="adrian " w:date="2017-04-28T10:28:07Z">
        <w:r>
          <w:rPr/>
          <w:t>processes of growth</w:t>
        </w:r>
      </w:ins>
      <w:del w:id="80" w:author="adrian " w:date="2017-04-28T10:28:07Z">
        <w:r>
          <w:rPr/>
          <w:delText>enumerations</w:delText>
        </w:r>
      </w:del>
      <w:r>
        <w:rPr/>
        <w:t>.</w:t>
      </w:r>
    </w:p>
    <w:p>
      <w:pPr>
        <w:pStyle w:val="TextBody"/>
        <w:rPr/>
      </w:pPr>
      <w:r>
        <w:rPr/>
        <w:t xml:space="preserve">As Suchman's concept of a configuration suggests, capital numbers combine with cultural imaginaries </w:t>
      </w:r>
      <w:ins w:id="81" w:author="adrian " w:date="2017-04-28T10:28:07Z">
        <w:r>
          <w:rPr/>
          <w:t xml:space="preserve">of work, value, power, and technology </w:t>
        </w:r>
      </w:ins>
      <w:r>
        <w:rPr/>
        <w:t>in manifold ways. In June 2014, the Github 'about' page showed a photo of a women working in an urban office location, with lights and professional camera focused on her work. It described '6.1 million people collaborating right now across 13.2 million repositories ... building amazing things together' (Github 2014). In late November 2015, the same page has a slightly more functional description, and the image seems to be of a</w:t>
      </w:r>
      <w:ins w:id="82" w:author="adrian " w:date="2017-04-28T10:28:07Z">
        <w:r>
          <w:rPr/>
          <w:t xml:space="preserve"> crowded</w:t>
        </w:r>
      </w:ins>
      <w:r>
        <w:rPr/>
        <w:t xml:space="preserve"> press conference in China:</w:t>
      </w:r>
    </w:p>
    <w:p>
      <w:pPr>
        <w:pStyle w:val="BlockText"/>
        <w:rPr/>
      </w:pPr>
      <w:r>
        <w:rPr/>
        <w:t>GitHub is how people build software. With a community of more than 12 million people, developers can discover, use, and contribute to over 29 million projects using a powerful collaborative development workflow. (Github 2015)(</w:t>
      </w:r>
      <w:hyperlink r:id="rId3">
        <w:r>
          <w:rPr>
            <w:rStyle w:val="InternetLink"/>
          </w:rPr>
          <w:t>https://web.archive.org/web/20151216055610/https://github.com/about</w:t>
        </w:r>
      </w:hyperlink>
      <w:r>
        <w:rPr/>
        <w:t>)</w:t>
      </w:r>
    </w:p>
    <w:p>
      <w:pPr>
        <w:pStyle w:val="FirstParagraph"/>
        <w:rPr/>
      </w:pPr>
      <w:r>
        <w:rPr/>
        <w:t>The numbers change over time alongside the composition of the actors involved (women coding and working at Github, a sore point for the company as a co-founder was involved in sexual harassment complaints; Chinese developers using Github, but also political activists, leading to a denial of service attack on the Github, allegedly by the Chinese government</w:t>
      </w:r>
      <w:del w:id="83" w:author="adrian " w:date="2017-04-28T10:28:07Z">
        <w:r>
          <w:rPr/>
          <w:delText xml:space="preserve"> [^3]</w:delText>
        </w:r>
      </w:del>
      <w:r>
        <w:rPr/>
        <w:t xml:space="preserve">). But the </w:t>
      </w:r>
      <w:ins w:id="84" w:author="adrian " w:date="2017-04-28T10:28:07Z">
        <w:r>
          <w:rPr/>
          <w:t xml:space="preserve">mundane yet sublime scale of these numbers </w:t>
        </w:r>
      </w:ins>
      <w:del w:id="85" w:author="adrian " w:date="2017-04-28T10:28:07Z">
        <w:r>
          <w:rPr/>
          <w:delText xml:space="preserve">changing numbers, alongside the sometimes rather sublime scales of 'community' </w:delText>
        </w:r>
      </w:del>
      <w:r>
        <w:rPr/>
        <w:t>(a 'community' of 12 million people?</w:t>
      </w:r>
      <w:ins w:id="86" w:author="adrian " w:date="2017-04-28T10:28:07Z">
        <w:r>
          <w:rPr/>
          <w:t>, 29 million software repositories?</w:t>
        </w:r>
      </w:ins>
      <w:r>
        <w:rPr/>
        <w:t xml:space="preserve">) certainly form part of </w:t>
      </w:r>
      <w:ins w:id="87" w:author="adrian " w:date="2017-04-28T10:28:07Z">
        <w:r>
          <w:rPr/>
          <w:t>an ongoing cultural, organisational and financial capitalisation</w:t>
        </w:r>
      </w:ins>
      <w:del w:id="88" w:author="adrian " w:date="2017-04-28T10:28:07Z">
        <w:r>
          <w:rPr/>
          <w:delText>Github's description</w:delText>
        </w:r>
      </w:del>
      <w:r>
        <w:rPr/>
        <w:t>.</w:t>
      </w:r>
    </w:p>
    <w:p>
      <w:pPr>
        <w:pStyle w:val="Heading2"/>
        <w:rPr/>
      </w:pPr>
      <w:bookmarkStart w:id="2" w:name="the-litany-of-sense-making-enumerating-the-aggregate-through-events"/>
      <w:bookmarkEnd w:id="2"/>
      <w:r>
        <w:rPr/>
        <w:t>The litany of sense-making: enumerating the aggregate through events</w:t>
      </w:r>
    </w:p>
    <w:p>
      <w:pPr>
        <w:pStyle w:val="FirstParagraph"/>
        <w:rPr/>
      </w:pPr>
      <w:r>
        <w:rPr/>
        <w:t xml:space="preserve">In 2013, a </w:t>
      </w:r>
      <w:ins w:id="89" w:author="adrian " w:date="2017-04-28T10:28:07Z">
        <w:r>
          <w:rPr/>
          <w:t>year</w:t>
        </w:r>
      </w:ins>
      <w:del w:id="90" w:author="adrian " w:date="2017-04-28T10:28:07Z">
        <w:r>
          <w:rPr/>
          <w:delText>time</w:delText>
        </w:r>
      </w:del>
      <w:r>
        <w:rPr/>
        <w:t xml:space="preserve"> in which the injunction to do things with data was impacting social science research funders as well as many people in media, commerce, industry and government, my aggressively data-analytic ambition with respect to Github was </w:t>
      </w:r>
      <w:ins w:id="91" w:author="adrian " w:date="2017-04-28T10:28:07Z">
        <w:r>
          <w:rPr/>
          <w:t xml:space="preserve">to </w:t>
        </w:r>
      </w:ins>
      <w:del w:id="92" w:author="adrian " w:date="2017-04-28T10:28:07Z">
        <w:r>
          <w:rPr/>
          <w:delText xml:space="preserve">that I could critically </w:delText>
        </w:r>
      </w:del>
      <w:r>
        <w:rPr/>
        <w:t xml:space="preserve">re-count the capital numbers -- people and repositories -- in some way. I planned to use data analytic methods </w:t>
      </w:r>
      <w:ins w:id="93" w:author="adrian " w:date="2017-04-28T10:28:07Z">
        <w:r>
          <w:rPr/>
          <w:t xml:space="preserve">and infrastructures and code in all their stacked sophistication to count </w:t>
        </w:r>
      </w:ins>
      <w:del w:id="94" w:author="adrian " w:date="2017-04-28T10:28:07Z">
        <w:r>
          <w:rPr/>
          <w:delText xml:space="preserve">to count people and count things, in this case, </w:delText>
        </w:r>
      </w:del>
      <w:r>
        <w:rPr/>
        <w:t xml:space="preserve">software projects on Github. In re-counting them, I </w:t>
      </w:r>
      <w:ins w:id="95" w:author="adrian " w:date="2017-04-28T10:28:07Z">
        <w:r>
          <w:rPr/>
          <w:t xml:space="preserve">imagined that I would capture </w:t>
        </w:r>
      </w:ins>
      <w:del w:id="96" w:author="adrian " w:date="2017-04-28T10:28:07Z">
        <w:r>
          <w:rPr/>
          <w:delText xml:space="preserve">wanted to en-counter </w:delText>
        </w:r>
      </w:del>
      <w:r>
        <w:rPr/>
        <w:t xml:space="preserve">something of their composition in all its heterogeneity and conformity, </w:t>
      </w:r>
      <w:ins w:id="97" w:author="adrian " w:date="2017-04-28T10:28:07Z">
        <w:r>
          <w:rPr/>
          <w:t>and</w:t>
        </w:r>
      </w:ins>
      <w:del w:id="98" w:author="adrian " w:date="2017-04-28T10:28:07Z">
        <w:r>
          <w:rPr/>
          <w:delText>to</w:delText>
        </w:r>
      </w:del>
      <w:r>
        <w:rPr/>
        <w:t xml:space="preserve"> show how their scale was an effect of specific dynamics of imitation</w:t>
      </w:r>
      <w:ins w:id="99" w:author="adrian " w:date="2017-04-28T10:28:07Z">
        <w:r>
          <w:rPr/>
          <w:t xml:space="preserve">. I felt disposed to contest the easy rhetorical slippages between 'code', 'open' and 'good.' The data analytic practice </w:t>
        </w:r>
      </w:ins>
      <w:del w:id="100" w:author="adrian " w:date="2017-04-28T10:28:07Z">
        <w:r>
          <w:rPr/>
          <w:delText xml:space="preserve">, to combat the onslaught of 'technology -&gt; open -&gt; good' narratives, and perhaps to suggest that such numbers were highly performative in essence. This </w:delText>
        </w:r>
      </w:del>
      <w:r>
        <w:rPr/>
        <w:t xml:space="preserve">would be </w:t>
      </w:r>
      <w:del w:id="101" w:author="adrian " w:date="2017-04-28T10:28:07Z">
        <w:r>
          <w:rPr/>
          <w:delText xml:space="preserve">a </w:delText>
        </w:r>
      </w:del>
      <w:r>
        <w:rPr/>
        <w:t xml:space="preserve">both political and culturally worthwhile since capital numbers are </w:t>
      </w:r>
      <w:ins w:id="102" w:author="adrian " w:date="2017-04-28T10:28:07Z">
        <w:r>
          <w:rPr/>
          <w:t xml:space="preserve">common </w:t>
        </w:r>
      </w:ins>
      <w:del w:id="103" w:author="adrian " w:date="2017-04-28T10:28:07Z">
        <w:r>
          <w:rPr/>
          <w:delText xml:space="preserve">commonly used </w:delText>
        </w:r>
      </w:del>
      <w:r>
        <w:rPr/>
        <w:t>in the capitalisation of social media platforms</w:t>
      </w:r>
      <w:ins w:id="104" w:author="adrian " w:date="2017-04-28T10:28:07Z">
        <w:r>
          <w:rPr/>
          <w:t>. It would be ethnographically recursive since my writing would mixed with code in an experimental writing practice derives from the sites -- repositories -- of the research</w:t>
        </w:r>
      </w:ins>
      <w:r>
        <w:rPr/>
        <w:t>.</w:t>
      </w:r>
    </w:p>
    <w:p>
      <w:pPr>
        <w:pStyle w:val="TextBody"/>
        <w:rPr/>
      </w:pPr>
      <w:ins w:id="105" w:author="adrian " w:date="2017-04-28T10:28:07Z">
        <w:r>
          <w:rPr/>
          <w:t xml:space="preserve">Coding today takes place in increasingly complex associative infrastructures. </w:t>
        </w:r>
      </w:ins>
      <w:r>
        <w:rPr/>
        <w:t xml:space="preserve">How could I actually count software </w:t>
      </w:r>
      <w:ins w:id="106" w:author="adrian " w:date="2017-04-28T10:28:07Z">
        <w:r>
          <w:rPr/>
          <w:t>projects</w:t>
        </w:r>
      </w:ins>
      <w:del w:id="107" w:author="adrian " w:date="2017-04-28T10:28:07Z">
        <w:r>
          <w:rPr/>
          <w:delText>project</w:delText>
        </w:r>
      </w:del>
      <w:r>
        <w:rPr/>
        <w:t xml:space="preserve"> or people? Like many </w:t>
      </w:r>
      <w:ins w:id="108" w:author="adrian " w:date="2017-04-28T10:28:07Z">
        <w:r>
          <w:rPr/>
          <w:t>data scientists and digital sociologists</w:t>
        </w:r>
      </w:ins>
      <w:del w:id="109" w:author="adrian " w:date="2017-04-28T10:28:07Z">
        <w:r>
          <w:rPr/>
          <w:delText>other people</w:delText>
        </w:r>
      </w:del>
      <w:r>
        <w:rPr/>
        <w:t xml:space="preserve">, I turned to data published through the Github API (Application Programmer Interface). APIs were not created as a data resource for social scientists, but for software developers working in convergence cultures (Jenkins 2004) </w:t>
      </w:r>
      <w:ins w:id="110" w:author="adrian " w:date="2017-04-28T10:28:07Z">
        <w:r>
          <w:rPr/>
          <w:t xml:space="preserve">where it is standard practice to connect </w:t>
        </w:r>
      </w:ins>
      <w:del w:id="111" w:author="adrian " w:date="2017-04-28T10:28:07Z">
        <w:r>
          <w:rPr/>
          <w:delText xml:space="preserve">in which connecting </w:delText>
        </w:r>
      </w:del>
      <w:r>
        <w:rPr/>
        <w:t xml:space="preserve">different platforms, devices, </w:t>
      </w:r>
      <w:ins w:id="112" w:author="adrian " w:date="2017-04-28T10:28:07Z">
        <w:r>
          <w:rPr/>
          <w:t xml:space="preserve">and sites using code. </w:t>
        </w:r>
      </w:ins>
      <w:del w:id="113" w:author="adrian " w:date="2017-04-28T10:28:07Z">
        <w:r>
          <w:rPr/>
          <w:delText xml:space="preserve">sites and practices together using code has become standard practice, </w:delText>
        </w:r>
      </w:del>
      <w:r>
        <w:rPr/>
        <w:t xml:space="preserve">APIs have great practical significance (Bucher 2013). In Github's case, data published through the API derives from acts of writing and reading code (although not only code -- an extraordinary variety of other documents, texts, images, maps, and other forms of data can be found on the platform). </w:t>
      </w:r>
      <w:ins w:id="114" w:author="adrian " w:date="2017-04-28T10:28:07Z">
        <w:r>
          <w:rPr/>
          <w:t xml:space="preserve">Actions are </w:t>
        </w:r>
      </w:ins>
      <w:del w:id="115" w:author="adrian " w:date="2017-04-28T10:28:07Z">
        <w:r>
          <w:rPr/>
          <w:delText xml:space="preserve">The data is </w:delText>
        </w:r>
      </w:del>
      <w:r>
        <w:rPr/>
        <w:t xml:space="preserve">logged as developers write code and move that code in and out of </w:t>
      </w:r>
      <w:del w:id="116" w:author="adrian " w:date="2017-04-28T10:28:07Z">
        <w:r>
          <w:rPr/>
          <w:delText xml:space="preserve">code </w:delText>
        </w:r>
      </w:del>
      <w:r>
        <w:rPr/>
        <w:t xml:space="preserve">repositories using the </w:t>
      </w:r>
      <w:r>
        <w:rPr>
          <w:rStyle w:val="VerbatimChar"/>
        </w:rPr>
        <w:t>git</w:t>
      </w:r>
      <w:r>
        <w:rPr/>
        <w:t xml:space="preserve"> version control system (Git 2014)</w:t>
      </w:r>
      <w:del w:id="117" w:author="adrian " w:date="2017-04-28T10:28:07Z">
        <w:r>
          <w:rPr/>
          <w:delText>. Coding today constructs and take place in increasingly complex associative infrastructures</w:delText>
        </w:r>
      </w:del>
      <w:r>
        <w:rPr/>
        <w:t>. Github seeks to figure coding as a social network practice based on a hub.</w:t>
      </w:r>
    </w:p>
    <w:p>
      <w:pPr>
        <w:pStyle w:val="TextBody"/>
        <w:rPr/>
      </w:pPr>
      <w:r>
        <w:rPr/>
        <w:t xml:space="preserve">By </w:t>
      </w:r>
      <w:ins w:id="118" w:author="adrian " w:date="2017-04-28T10:28:07Z">
        <w:r>
          <w:rPr/>
          <w:t xml:space="preserve">common </w:t>
        </w:r>
      </w:ins>
      <w:r>
        <w:rPr/>
        <w:t>convention much API data from social media sites has an 'event' structure that links named actors and named entities to specific infrastructural locations (usually coded as an URL) at a particular time (the 'timestamp'). While not all big data has this timestamp-actor-location-links texture, it is common enough to stand in as typical of the data that big data infrastructures and practices encounter. As Noortje Marres has persuasively argued, these data formats are not 'neutral' or in any way particularly good for social research, since they tend to pre-structure the kinds of engagement that one might have with the data (Marres 2012). Work needs to be done with and against the data format.</w:t>
      </w:r>
      <w:ins w:id="119" w:author="adrian " w:date="2017-04-28T10:28:07Z">
        <w:r>
          <w:rPr/>
          <w:t xml:space="preserve"> A slightly recursive instance of this API-effect can be seen in event data for the project:</w:t>
        </w:r>
      </w:ins>
    </w:p>
    <w:p>
      <w:pPr>
        <w:pStyle w:val="SourceCode"/>
        <w:rPr/>
      </w:pPr>
      <w:r>
        <w:rPr>
          <w:rStyle w:val="NormalTok"/>
        </w:rPr>
        <w:t xml:space="preserve">    </w:t>
      </w:r>
      <w:r>
        <w:rPr>
          <w:rStyle w:val="KeywordTok"/>
        </w:rPr>
        <w:t>library</w:t>
      </w:r>
      <w:r>
        <w:rPr>
          <w:rStyle w:val="NormalTok"/>
        </w:rPr>
        <w:t>(curl)</w:t>
      </w:r>
      <w:r>
        <w:rPr/>
        <w:br/>
      </w:r>
      <w:r>
        <w:rPr>
          <w:rStyle w:val="NormalTok"/>
        </w:rPr>
        <w:t xml:space="preserve">    </w:t>
      </w:r>
      <w:r>
        <w:rPr>
          <w:rStyle w:val="KeywordTok"/>
        </w:rPr>
        <w:t>library</w:t>
      </w:r>
      <w:r>
        <w:rPr>
          <w:rStyle w:val="NormalTok"/>
        </w:rPr>
        <w:t>(jsonlite)</w:t>
      </w:r>
      <w:r>
        <w:rPr/>
        <w:br/>
      </w:r>
      <w:r>
        <w:rPr>
          <w:rStyle w:val="NormalTok"/>
        </w:rPr>
        <w:t xml:space="preserve">    con2 =</w:t>
      </w:r>
      <w:r>
        <w:rPr>
          <w:rStyle w:val="StringTok"/>
        </w:rPr>
        <w:t xml:space="preserve"> </w:t>
      </w:r>
      <w:r>
        <w:rPr>
          <w:rStyle w:val="KeywordTok"/>
        </w:rPr>
        <w:t>curl</w:t>
      </w:r>
      <w:r>
        <w:rPr>
          <w:rStyle w:val="NormalTok"/>
        </w:rPr>
        <w:t>(</w:t>
      </w:r>
      <w:r>
        <w:rPr>
          <w:rStyle w:val="StringTok"/>
        </w:rPr>
        <w:t>'https://api.github.com/repos/metacommunities/metacommunities/languages'</w:t>
      </w:r>
      <w:r>
        <w:rPr>
          <w:rStyle w:val="NormalTok"/>
        </w:rPr>
        <w:t>)</w:t>
      </w:r>
      <w:r>
        <w:rPr/>
        <w:br/>
      </w:r>
      <w:r>
        <w:rPr>
          <w:rStyle w:val="NormalTok"/>
        </w:rPr>
        <w:t xml:space="preserve">    lang =</w:t>
      </w:r>
      <w:r>
        <w:rPr>
          <w:rStyle w:val="StringTok"/>
        </w:rPr>
        <w:t xml:space="preserve"> </w:t>
      </w:r>
      <w:r>
        <w:rPr>
          <w:rStyle w:val="KeywordTok"/>
        </w:rPr>
        <w:t>fromJSON</w:t>
      </w:r>
      <w:r>
        <w:rPr>
          <w:rStyle w:val="NormalTok"/>
        </w:rPr>
        <w:t>(</w:t>
      </w:r>
      <w:r>
        <w:rPr>
          <w:rStyle w:val="KeywordTok"/>
        </w:rPr>
        <w:t>readLines</w:t>
      </w:r>
      <w:r>
        <w:rPr>
          <w:rStyle w:val="NormalTok"/>
        </w:rPr>
        <w:t xml:space="preserve">(con2), </w:t>
      </w:r>
      <w:r>
        <w:rPr>
          <w:rStyle w:val="DataTypeTok"/>
        </w:rPr>
        <w:t>flatten=</w:t>
      </w:r>
      <w:r>
        <w:rPr>
          <w:rStyle w:val="OtherTok"/>
        </w:rPr>
        <w:t>TRUE</w:t>
      </w:r>
      <w:r>
        <w:rPr>
          <w:rStyle w:val="NormalTok"/>
        </w:rPr>
        <w:t>)</w:t>
      </w:r>
      <w:r>
        <w:rPr/>
        <w:br/>
      </w:r>
      <w:r>
        <w:rPr>
          <w:rStyle w:val="NormalTok"/>
        </w:rPr>
        <w:t xml:space="preserve">    lang</w:t>
      </w:r>
    </w:p>
    <w:p>
      <w:pPr>
        <w:pStyle w:val="SourceCode"/>
        <w:rPr/>
      </w:pPr>
      <w:r>
        <w:rPr>
          <w:rStyle w:val="VerbatimChar"/>
        </w:rPr>
        <w:t>## $`Jupyter Notebook`</w:t>
      </w:r>
      <w:r>
        <w:rPr/>
        <w:br/>
      </w:r>
      <w:r>
        <w:rPr>
          <w:rStyle w:val="VerbatimChar"/>
        </w:rPr>
        <w:t>## [1] 5316912</w:t>
      </w:r>
      <w:r>
        <w:rPr/>
        <w:br/>
      </w:r>
      <w:r>
        <w:rPr>
          <w:rStyle w:val="VerbatimChar"/>
        </w:rPr>
        <w:t xml:space="preserve">## </w:t>
      </w:r>
      <w:r>
        <w:rPr/>
        <w:br/>
      </w:r>
      <w:r>
        <w:rPr>
          <w:rStyle w:val="VerbatimChar"/>
        </w:rPr>
        <w:t>## $HTML</w:t>
      </w:r>
      <w:r>
        <w:rPr/>
        <w:br/>
      </w:r>
      <w:r>
        <w:rPr>
          <w:rStyle w:val="VerbatimChar"/>
        </w:rPr>
        <w:t>## [1] 1215549</w:t>
      </w:r>
      <w:r>
        <w:rPr/>
        <w:br/>
      </w:r>
      <w:r>
        <w:rPr>
          <w:rStyle w:val="VerbatimChar"/>
        </w:rPr>
        <w:t xml:space="preserve">## </w:t>
      </w:r>
      <w:r>
        <w:rPr/>
        <w:br/>
      </w:r>
      <w:r>
        <w:rPr>
          <w:rStyle w:val="VerbatimChar"/>
        </w:rPr>
        <w:t>## $Python</w:t>
      </w:r>
      <w:r>
        <w:rPr/>
        <w:br/>
      </w:r>
      <w:r>
        <w:rPr>
          <w:rStyle w:val="VerbatimChar"/>
        </w:rPr>
        <w:t xml:space="preserve">## [1] </w:t>
      </w:r>
      <w:ins w:id="120" w:author="adrian " w:date="2017-04-28T10:28:07Z">
        <w:r>
          <w:rPr>
            <w:rStyle w:val="VerbatimChar"/>
          </w:rPr>
          <w:t>362165</w:t>
        </w:r>
      </w:ins>
      <w:del w:id="121" w:author="adrian " w:date="2017-04-28T10:28:07Z">
        <w:r>
          <w:rPr>
            <w:rStyle w:val="VerbatimChar"/>
          </w:rPr>
          <w:delText>352890</w:delText>
        </w:r>
      </w:del>
      <w:r>
        <w:rPr/>
        <w:br/>
      </w:r>
      <w:r>
        <w:rPr>
          <w:rStyle w:val="VerbatimChar"/>
        </w:rPr>
        <w:t xml:space="preserve">## </w:t>
      </w:r>
      <w:r>
        <w:rPr/>
        <w:br/>
      </w:r>
      <w:r>
        <w:rPr>
          <w:rStyle w:val="VerbatimChar"/>
        </w:rPr>
        <w:t>## $TeX</w:t>
      </w:r>
      <w:r>
        <w:rPr/>
        <w:br/>
      </w:r>
      <w:r>
        <w:rPr>
          <w:rStyle w:val="VerbatimChar"/>
        </w:rPr>
        <w:t>## [1] 206395</w:t>
      </w:r>
      <w:r>
        <w:rPr/>
        <w:br/>
      </w:r>
      <w:r>
        <w:rPr>
          <w:rStyle w:val="VerbatimChar"/>
        </w:rPr>
        <w:t xml:space="preserve">## </w:t>
      </w:r>
      <w:r>
        <w:rPr/>
        <w:br/>
      </w:r>
      <w:r>
        <w:rPr>
          <w:rStyle w:val="VerbatimChar"/>
        </w:rPr>
        <w:t>## $R</w:t>
      </w:r>
      <w:r>
        <w:rPr/>
        <w:br/>
      </w:r>
      <w:r>
        <w:rPr>
          <w:rStyle w:val="VerbatimChar"/>
        </w:rPr>
        <w:t xml:space="preserve">## [1] </w:t>
      </w:r>
      <w:ins w:id="122" w:author="adrian " w:date="2017-04-28T10:28:07Z">
        <w:r>
          <w:rPr>
            <w:rStyle w:val="VerbatimChar"/>
          </w:rPr>
          <w:t>176827</w:t>
        </w:r>
      </w:ins>
      <w:del w:id="123" w:author="adrian " w:date="2017-04-28T10:28:07Z">
        <w:r>
          <w:rPr>
            <w:rStyle w:val="VerbatimChar"/>
          </w:rPr>
          <w:delText>164608</w:delText>
        </w:r>
      </w:del>
      <w:r>
        <w:rPr/>
        <w:br/>
      </w:r>
      <w:r>
        <w:rPr>
          <w:rStyle w:val="VerbatimChar"/>
        </w:rPr>
        <w:t xml:space="preserve">## </w:t>
      </w:r>
      <w:r>
        <w:rPr/>
        <w:br/>
      </w:r>
      <w:r>
        <w:rPr>
          <w:rStyle w:val="VerbatimChar"/>
        </w:rPr>
        <w:t>## $Scala</w:t>
      </w:r>
      <w:r>
        <w:rPr/>
        <w:br/>
      </w:r>
      <w:r>
        <w:rPr>
          <w:rStyle w:val="VerbatimChar"/>
        </w:rPr>
        <w:t>## [1] 27835</w:t>
      </w:r>
      <w:r>
        <w:rPr/>
        <w:br/>
      </w:r>
      <w:r>
        <w:rPr>
          <w:rStyle w:val="VerbatimChar"/>
        </w:rPr>
        <w:t xml:space="preserve">## </w:t>
      </w:r>
      <w:r>
        <w:rPr/>
        <w:br/>
      </w:r>
      <w:r>
        <w:rPr>
          <w:rStyle w:val="VerbatimChar"/>
        </w:rPr>
        <w:t>## $Shell</w:t>
      </w:r>
      <w:r>
        <w:rPr/>
        <w:br/>
      </w:r>
      <w:r>
        <w:rPr>
          <w:rStyle w:val="VerbatimChar"/>
        </w:rPr>
        <w:t xml:space="preserve">## [1] </w:t>
      </w:r>
      <w:ins w:id="124" w:author="adrian " w:date="2017-04-28T10:28:07Z">
        <w:r>
          <w:rPr>
            <w:rStyle w:val="VerbatimChar"/>
          </w:rPr>
          <w:t>23630</w:t>
        </w:r>
      </w:ins>
      <w:del w:id="125" w:author="adrian " w:date="2017-04-28T10:28:07Z">
        <w:r>
          <w:rPr>
            <w:rStyle w:val="VerbatimChar"/>
          </w:rPr>
          <w:delText>22508</w:delText>
        </w:r>
      </w:del>
      <w:r>
        <w:rPr/>
        <w:br/>
      </w:r>
      <w:r>
        <w:rPr>
          <w:rStyle w:val="VerbatimChar"/>
        </w:rPr>
        <w:t xml:space="preserve">## </w:t>
      </w:r>
      <w:r>
        <w:rPr/>
        <w:br/>
      </w:r>
      <w:r>
        <w:rPr>
          <w:rStyle w:val="VerbatimChar"/>
        </w:rPr>
        <w:t>## $JavaScript</w:t>
      </w:r>
      <w:r>
        <w:rPr/>
        <w:br/>
      </w:r>
      <w:r>
        <w:rPr>
          <w:rStyle w:val="VerbatimChar"/>
        </w:rPr>
        <w:t>## [1] 16699</w:t>
      </w:r>
      <w:r>
        <w:rPr/>
        <w:br/>
      </w:r>
      <w:r>
        <w:rPr>
          <w:rStyle w:val="VerbatimChar"/>
        </w:rPr>
        <w:t xml:space="preserve">## </w:t>
      </w:r>
      <w:r>
        <w:rPr/>
        <w:br/>
      </w:r>
      <w:r>
        <w:rPr>
          <w:rStyle w:val="VerbatimChar"/>
        </w:rPr>
        <w:t>## $`GCC Machine Description`</w:t>
      </w:r>
      <w:r>
        <w:rPr/>
        <w:br/>
      </w:r>
      <w:r>
        <w:rPr>
          <w:rStyle w:val="VerbatimChar"/>
        </w:rPr>
        <w:t>## [1] 15451</w:t>
      </w:r>
      <w:r>
        <w:rPr/>
        <w:br/>
      </w:r>
      <w:r>
        <w:rPr>
          <w:rStyle w:val="VerbatimChar"/>
        </w:rPr>
        <w:t xml:space="preserve">## </w:t>
      </w:r>
      <w:r>
        <w:rPr/>
        <w:br/>
      </w:r>
      <w:r>
        <w:rPr>
          <w:rStyle w:val="VerbatimChar"/>
        </w:rPr>
        <w:t>## $</w:t>
      </w:r>
      <w:ins w:id="126" w:author="adrian " w:date="2017-04-28T10:28:07Z">
        <w:r>
          <w:rPr>
            <w:rStyle w:val="VerbatimChar"/>
          </w:rPr>
          <w:t>`Vim script`</w:t>
        </w:r>
      </w:ins>
      <w:del w:id="127" w:author="adrian " w:date="2017-04-28T10:28:07Z">
        <w:r>
          <w:rPr>
            <w:rStyle w:val="VerbatimChar"/>
          </w:rPr>
          <w:delText>VimL</w:delText>
        </w:r>
      </w:del>
      <w:r>
        <w:rPr/>
        <w:br/>
      </w:r>
      <w:r>
        <w:rPr>
          <w:rStyle w:val="VerbatimChar"/>
        </w:rPr>
        <w:t xml:space="preserve">## [1] </w:t>
      </w:r>
      <w:ins w:id="128" w:author="adrian " w:date="2017-04-28T10:28:07Z">
        <w:r>
          <w:rPr>
            <w:rStyle w:val="VerbatimChar"/>
          </w:rPr>
          <w:t>6883</w:t>
        </w:r>
      </w:ins>
      <w:del w:id="129" w:author="adrian " w:date="2017-04-28T10:28:07Z">
        <w:r>
          <w:rPr>
            <w:rStyle w:val="VerbatimChar"/>
          </w:rPr>
          <w:delText>4205</w:delText>
        </w:r>
      </w:del>
      <w:r>
        <w:rPr/>
        <w:br/>
      </w:r>
      <w:r>
        <w:rPr>
          <w:rStyle w:val="VerbatimChar"/>
        </w:rPr>
        <w:t xml:space="preserve">## </w:t>
      </w:r>
      <w:r>
        <w:rPr/>
        <w:br/>
      </w:r>
      <w:r>
        <w:rPr>
          <w:rStyle w:val="VerbatimChar"/>
        </w:rPr>
        <w:t>## $CSS</w:t>
      </w:r>
      <w:r>
        <w:rPr/>
        <w:br/>
      </w:r>
      <w:r>
        <w:rPr>
          <w:rStyle w:val="VerbatimChar"/>
        </w:rPr>
        <w:t>## [1] 2380</w:t>
      </w:r>
    </w:p>
    <w:p>
      <w:pPr>
        <w:pStyle w:val="SourceCode"/>
        <w:rPr/>
      </w:pPr>
      <w:r>
        <w:rPr>
          <w:rStyle w:val="NormalTok"/>
        </w:rPr>
        <w:t xml:space="preserve">    </w:t>
      </w:r>
      <w:r>
        <w:rPr>
          <w:rStyle w:val="NormalTok"/>
        </w:rPr>
        <w:t>con3 =</w:t>
      </w:r>
      <w:r>
        <w:rPr>
          <w:rStyle w:val="StringTok"/>
        </w:rPr>
        <w:t xml:space="preserve"> </w:t>
      </w:r>
      <w:r>
        <w:rPr>
          <w:rStyle w:val="KeywordTok"/>
        </w:rPr>
        <w:t>curl</w:t>
      </w:r>
      <w:r>
        <w:rPr>
          <w:rStyle w:val="NormalTok"/>
        </w:rPr>
        <w:t>(</w:t>
      </w:r>
      <w:r>
        <w:rPr>
          <w:rStyle w:val="StringTok"/>
        </w:rPr>
        <w:t>'https://api.github.com/repos/metacommunities/metacommunities/contributors'</w:t>
      </w:r>
      <w:r>
        <w:rPr>
          <w:rStyle w:val="NormalTok"/>
        </w:rPr>
        <w:t>)</w:t>
      </w:r>
      <w:r>
        <w:rPr/>
        <w:br/>
      </w:r>
      <w:r>
        <w:rPr>
          <w:rStyle w:val="NormalTok"/>
        </w:rPr>
        <w:t xml:space="preserve">    people =</w:t>
      </w:r>
      <w:r>
        <w:rPr>
          <w:rStyle w:val="StringTok"/>
        </w:rPr>
        <w:t xml:space="preserve"> </w:t>
      </w:r>
      <w:r>
        <w:rPr>
          <w:rStyle w:val="KeywordTok"/>
        </w:rPr>
        <w:t>fromJSON</w:t>
      </w:r>
      <w:r>
        <w:rPr>
          <w:rStyle w:val="NormalTok"/>
        </w:rPr>
        <w:t>(</w:t>
      </w:r>
      <w:r>
        <w:rPr>
          <w:rStyle w:val="KeywordTok"/>
        </w:rPr>
        <w:t>readLines</w:t>
      </w:r>
      <w:r>
        <w:rPr>
          <w:rStyle w:val="NormalTok"/>
        </w:rPr>
        <w:t xml:space="preserve">(con3), </w:t>
      </w:r>
      <w:r>
        <w:rPr>
          <w:rStyle w:val="DataTypeTok"/>
        </w:rPr>
        <w:t>flatten=</w:t>
      </w:r>
      <w:r>
        <w:rPr>
          <w:rStyle w:val="OtherTok"/>
        </w:rPr>
        <w:t>TRUE</w:t>
      </w:r>
      <w:r>
        <w:rPr>
          <w:rStyle w:val="NormalTok"/>
        </w:rPr>
        <w:t>)</w:t>
      </w:r>
      <w:r>
        <w:rPr/>
        <w:br/>
      </w:r>
      <w:r>
        <w:rPr>
          <w:rStyle w:val="NormalTok"/>
        </w:rPr>
        <w:t xml:space="preserve">    people</w:t>
      </w:r>
    </w:p>
    <w:p>
      <w:pPr>
        <w:pStyle w:val="SourceCode"/>
        <w:rPr/>
      </w:pPr>
      <w:r>
        <w:rPr>
          <w:rStyle w:val="VerbatimChar"/>
        </w:rPr>
        <w:t>##           login      id</w:t>
      </w:r>
      <w:r>
        <w:rPr/>
        <w:br/>
      </w:r>
      <w:r>
        <w:rPr>
          <w:rStyle w:val="VerbatimChar"/>
        </w:rPr>
        <w:t>## 1        rian39  526523</w:t>
      </w:r>
      <w:r>
        <w:rPr/>
        <w:br/>
      </w:r>
      <w:r>
        <w:rPr>
          <w:rStyle w:val="VerbatimChar"/>
        </w:rPr>
        <w:t>## 2       Milllss 4489313</w:t>
      </w:r>
      <w:r>
        <w:rPr/>
        <w:br/>
      </w:r>
      <w:r>
        <w:rPr>
          <w:rStyle w:val="VerbatimChar"/>
        </w:rPr>
        <w:t>## 3        rian32  885027</w:t>
      </w:r>
      <w:r>
        <w:rPr/>
        <w:br/>
      </w:r>
      <w:r>
        <w:rPr>
          <w:rStyle w:val="VerbatimChar"/>
        </w:rPr>
        <w:t>## 4 MatthewFuller 4973736</w:t>
      </w:r>
      <w:r>
        <w:rPr/>
        <w:br/>
      </w:r>
      <w:r>
        <w:rPr>
          <w:rStyle w:val="VerbatimChar"/>
        </w:rPr>
        <w:t>## 5     Goffinger 4973562</w:t>
      </w:r>
      <w:r>
        <w:rPr/>
        <w:br/>
      </w:r>
      <w:r>
        <w:rPr>
          <w:rStyle w:val="VerbatimChar"/>
        </w:rPr>
        <w:t xml:space="preserve">##                                            </w:t>
      </w:r>
      <w:ins w:id="130" w:author="adrian " w:date="2017-04-28T10:28:07Z">
        <w:r>
          <w:rPr>
            <w:rStyle w:val="VerbatimChar"/>
          </w:rPr>
          <w:t xml:space="preserve"> </w:t>
        </w:r>
      </w:ins>
      <w:r>
        <w:rPr>
          <w:rStyle w:val="VerbatimChar"/>
        </w:rPr>
        <w:t>avatar_url gravatar_id</w:t>
      </w:r>
      <w:r>
        <w:rPr/>
        <w:br/>
      </w:r>
      <w:r>
        <w:rPr>
          <w:rStyle w:val="VerbatimChar"/>
        </w:rPr>
        <w:t>## 1  https://</w:t>
      </w:r>
      <w:ins w:id="131" w:author="adrian " w:date="2017-04-28T10:28:07Z">
        <w:r>
          <w:rPr>
            <w:rStyle w:val="VerbatimChar"/>
          </w:rPr>
          <w:t>avatars1</w:t>
        </w:r>
      </w:ins>
      <w:del w:id="132" w:author="adrian " w:date="2017-04-28T10:28:07Z">
        <w:r>
          <w:rPr>
            <w:rStyle w:val="VerbatimChar"/>
          </w:rPr>
          <w:delText>avatars</w:delText>
        </w:r>
      </w:del>
      <w:r>
        <w:rPr>
          <w:rStyle w:val="VerbatimChar"/>
        </w:rPr>
        <w:t xml:space="preserve">.githubusercontent.com/u/526523?v=3            </w:t>
      </w:r>
      <w:r>
        <w:rPr/>
        <w:br/>
      </w:r>
      <w:r>
        <w:rPr>
          <w:rStyle w:val="VerbatimChar"/>
        </w:rPr>
        <w:t>## 2 https://</w:t>
      </w:r>
      <w:ins w:id="133" w:author="adrian " w:date="2017-04-28T10:28:07Z">
        <w:r>
          <w:rPr>
            <w:rStyle w:val="VerbatimChar"/>
          </w:rPr>
          <w:t>avatars3</w:t>
        </w:r>
      </w:ins>
      <w:del w:id="134" w:author="adrian " w:date="2017-04-28T10:28:07Z">
        <w:r>
          <w:rPr>
            <w:rStyle w:val="VerbatimChar"/>
          </w:rPr>
          <w:delText>avatars</w:delText>
        </w:r>
      </w:del>
      <w:r>
        <w:rPr>
          <w:rStyle w:val="VerbatimChar"/>
        </w:rPr>
        <w:t xml:space="preserve">.githubusercontent.com/u/4489313?v=3            </w:t>
      </w:r>
      <w:r>
        <w:rPr/>
        <w:br/>
      </w:r>
      <w:r>
        <w:rPr>
          <w:rStyle w:val="VerbatimChar"/>
        </w:rPr>
        <w:t>## 3  https://</w:t>
      </w:r>
      <w:ins w:id="135" w:author="adrian " w:date="2017-04-28T10:28:07Z">
        <w:r>
          <w:rPr>
            <w:rStyle w:val="VerbatimChar"/>
          </w:rPr>
          <w:t>avatars3</w:t>
        </w:r>
      </w:ins>
      <w:del w:id="136" w:author="adrian " w:date="2017-04-28T10:28:07Z">
        <w:r>
          <w:rPr>
            <w:rStyle w:val="VerbatimChar"/>
          </w:rPr>
          <w:delText>avatars</w:delText>
        </w:r>
      </w:del>
      <w:r>
        <w:rPr>
          <w:rStyle w:val="VerbatimChar"/>
        </w:rPr>
        <w:t xml:space="preserve">.githubusercontent.com/u/885027?v=3            </w:t>
      </w:r>
      <w:r>
        <w:rPr/>
        <w:br/>
      </w:r>
      <w:r>
        <w:rPr>
          <w:rStyle w:val="VerbatimChar"/>
        </w:rPr>
        <w:t>## 4 https://</w:t>
      </w:r>
      <w:ins w:id="137" w:author="adrian " w:date="2017-04-28T10:28:07Z">
        <w:r>
          <w:rPr>
            <w:rStyle w:val="VerbatimChar"/>
          </w:rPr>
          <w:t>avatars2</w:t>
        </w:r>
      </w:ins>
      <w:del w:id="138" w:author="adrian " w:date="2017-04-28T10:28:07Z">
        <w:r>
          <w:rPr>
            <w:rStyle w:val="VerbatimChar"/>
          </w:rPr>
          <w:delText>avatars</w:delText>
        </w:r>
      </w:del>
      <w:r>
        <w:rPr>
          <w:rStyle w:val="VerbatimChar"/>
        </w:rPr>
        <w:t xml:space="preserve">.githubusercontent.com/u/4973736?v=3            </w:t>
      </w:r>
      <w:r>
        <w:rPr/>
        <w:br/>
      </w:r>
      <w:r>
        <w:rPr>
          <w:rStyle w:val="VerbatimChar"/>
        </w:rPr>
        <w:t>## 5 https://</w:t>
      </w:r>
      <w:ins w:id="139" w:author="adrian " w:date="2017-04-28T10:28:07Z">
        <w:r>
          <w:rPr>
            <w:rStyle w:val="VerbatimChar"/>
          </w:rPr>
          <w:t>avatars0</w:t>
        </w:r>
      </w:ins>
      <w:del w:id="140" w:author="adrian " w:date="2017-04-28T10:28:07Z">
        <w:r>
          <w:rPr>
            <w:rStyle w:val="VerbatimChar"/>
          </w:rPr>
          <w:delText>avatars</w:delText>
        </w:r>
      </w:del>
      <w:r>
        <w:rPr>
          <w:rStyle w:val="VerbatimChar"/>
        </w:rPr>
        <w:t xml:space="preserve">.githubusercontent.com/u/4973562?v=3            </w:t>
      </w:r>
      <w:r>
        <w:rPr/>
        <w:br/>
      </w:r>
      <w:r>
        <w:rPr>
          <w:rStyle w:val="VerbatimChar"/>
        </w:rPr>
        <w:t>##                                          url</w:t>
      </w:r>
      <w:r>
        <w:rPr/>
        <w:br/>
      </w:r>
      <w:r>
        <w:rPr>
          <w:rStyle w:val="VerbatimChar"/>
        </w:rPr>
        <w:t>## 1        https://api.github.com/users/rian39</w:t>
      </w:r>
      <w:r>
        <w:rPr/>
        <w:br/>
      </w:r>
      <w:r>
        <w:rPr>
          <w:rStyle w:val="VerbatimChar"/>
        </w:rPr>
        <w:t>## 2       https://api.github.com/users/Milllss</w:t>
      </w:r>
      <w:r>
        <w:rPr/>
        <w:br/>
      </w:r>
      <w:r>
        <w:rPr>
          <w:rStyle w:val="VerbatimChar"/>
        </w:rPr>
        <w:t>## 3        https://api.github.com/users/rian32</w:t>
      </w:r>
      <w:r>
        <w:rPr/>
        <w:br/>
      </w:r>
      <w:r>
        <w:rPr>
          <w:rStyle w:val="VerbatimChar"/>
        </w:rPr>
        <w:t>## 4 https://api.github.com/users/MatthewFuller</w:t>
      </w:r>
      <w:r>
        <w:rPr/>
        <w:br/>
      </w:r>
      <w:r>
        <w:rPr>
          <w:rStyle w:val="VerbatimChar"/>
        </w:rPr>
        <w:t>## 5     https://api.github.com/users/Goffinger</w:t>
      </w:r>
      <w:r>
        <w:rPr/>
        <w:br/>
      </w:r>
      <w:r>
        <w:rPr>
          <w:rStyle w:val="VerbatimChar"/>
        </w:rPr>
        <w:t>##                           html_url</w:t>
      </w:r>
      <w:r>
        <w:rPr/>
        <w:br/>
      </w:r>
      <w:r>
        <w:rPr>
          <w:rStyle w:val="VerbatimChar"/>
        </w:rPr>
        <w:t>## 1        https://github.com/rian39</w:t>
      </w:r>
      <w:r>
        <w:rPr/>
        <w:br/>
      </w:r>
      <w:r>
        <w:rPr>
          <w:rStyle w:val="VerbatimChar"/>
        </w:rPr>
        <w:t>## 2       https://github.com/Milllss</w:t>
      </w:r>
      <w:r>
        <w:rPr/>
        <w:br/>
      </w:r>
      <w:r>
        <w:rPr>
          <w:rStyle w:val="VerbatimChar"/>
        </w:rPr>
        <w:t>## 3        https://github.com/rian32</w:t>
      </w:r>
      <w:r>
        <w:rPr/>
        <w:br/>
      </w:r>
      <w:r>
        <w:rPr>
          <w:rStyle w:val="VerbatimChar"/>
        </w:rPr>
        <w:t>## 4 https://github.com/MatthewFuller</w:t>
      </w:r>
      <w:r>
        <w:rPr/>
        <w:br/>
      </w:r>
      <w:r>
        <w:rPr>
          <w:rStyle w:val="VerbatimChar"/>
        </w:rPr>
        <w:t>## 5     https://github.com/Goffinger</w:t>
      </w:r>
      <w:r>
        <w:rPr/>
        <w:br/>
      </w:r>
      <w:r>
        <w:rPr>
          <w:rStyle w:val="VerbatimChar"/>
        </w:rPr>
        <w:t>##                                          followers_url</w:t>
      </w:r>
      <w:r>
        <w:rPr/>
        <w:br/>
      </w:r>
      <w:r>
        <w:rPr>
          <w:rStyle w:val="VerbatimChar"/>
        </w:rPr>
        <w:t>## 1        https://api.github.com/users/rian39/followers</w:t>
      </w:r>
      <w:r>
        <w:rPr/>
        <w:br/>
      </w:r>
      <w:r>
        <w:rPr>
          <w:rStyle w:val="VerbatimChar"/>
        </w:rPr>
        <w:t>## 2       https://api.github.com/users/Milllss/followers</w:t>
      </w:r>
      <w:r>
        <w:rPr/>
        <w:br/>
      </w:r>
      <w:r>
        <w:rPr>
          <w:rStyle w:val="VerbatimChar"/>
        </w:rPr>
        <w:t>## 3        https://api.github.com/users/rian32/followers</w:t>
      </w:r>
      <w:r>
        <w:rPr/>
        <w:br/>
      </w:r>
      <w:r>
        <w:rPr>
          <w:rStyle w:val="VerbatimChar"/>
        </w:rPr>
        <w:t>## 4 https://api.github.com/users/MatthewFuller/followers</w:t>
      </w:r>
      <w:r>
        <w:rPr/>
        <w:br/>
      </w:r>
      <w:r>
        <w:rPr>
          <w:rStyle w:val="VerbatimChar"/>
        </w:rPr>
        <w:t>## 5     https://api.github.com/users/Goffinger/followers</w:t>
      </w:r>
      <w:r>
        <w:rPr/>
        <w:br/>
      </w:r>
      <w:r>
        <w:rPr>
          <w:rStyle w:val="VerbatimChar"/>
        </w:rPr>
        <w:t>##                                                       following_url</w:t>
      </w:r>
      <w:r>
        <w:rPr/>
        <w:br/>
      </w:r>
      <w:r>
        <w:rPr>
          <w:rStyle w:val="VerbatimChar"/>
        </w:rPr>
        <w:t>## 1        https://api.github.com/users/rian39/following{/other_user}</w:t>
      </w:r>
      <w:r>
        <w:rPr/>
        <w:br/>
      </w:r>
      <w:r>
        <w:rPr>
          <w:rStyle w:val="VerbatimChar"/>
        </w:rPr>
        <w:t>## 2       https://api.github.com/users/Milllss/following{/other_user}</w:t>
      </w:r>
      <w:r>
        <w:rPr/>
        <w:br/>
      </w:r>
      <w:r>
        <w:rPr>
          <w:rStyle w:val="VerbatimChar"/>
        </w:rPr>
        <w:t>## 3        https://api.github.com/users/rian32/following{/other_user}</w:t>
      </w:r>
      <w:r>
        <w:rPr/>
        <w:br/>
      </w:r>
      <w:r>
        <w:rPr>
          <w:rStyle w:val="VerbatimChar"/>
        </w:rPr>
        <w:t>## 4 https://api.github.com/users/MatthewFuller/following{/other_user}</w:t>
      </w:r>
      <w:r>
        <w:rPr/>
        <w:br/>
      </w:r>
      <w:r>
        <w:rPr>
          <w:rStyle w:val="VerbatimChar"/>
        </w:rPr>
        <w:t>## 5     https://api.github.com/users/Goffinger/following{/other_user}</w:t>
      </w:r>
      <w:r>
        <w:rPr/>
        <w:br/>
      </w:r>
      <w:r>
        <w:rPr>
          <w:rStyle w:val="VerbatimChar"/>
        </w:rPr>
        <w:t>##                                                    gists_url</w:t>
      </w:r>
      <w:r>
        <w:rPr/>
        <w:br/>
      </w:r>
      <w:r>
        <w:rPr>
          <w:rStyle w:val="VerbatimChar"/>
        </w:rPr>
        <w:t>## 1        https://api.github.com/users/rian39/gists{/gist_id}</w:t>
      </w:r>
      <w:r>
        <w:rPr/>
        <w:br/>
      </w:r>
      <w:r>
        <w:rPr>
          <w:rStyle w:val="VerbatimChar"/>
        </w:rPr>
        <w:t>## 2       https://api.github.com/users/Milllss/gists{/gist_id}</w:t>
      </w:r>
      <w:r>
        <w:rPr/>
        <w:br/>
      </w:r>
      <w:r>
        <w:rPr>
          <w:rStyle w:val="VerbatimChar"/>
        </w:rPr>
        <w:t>## 3        https://api.github.com/users/rian32/gists{/gist_id}</w:t>
      </w:r>
      <w:r>
        <w:rPr/>
        <w:br/>
      </w:r>
      <w:r>
        <w:rPr>
          <w:rStyle w:val="VerbatimChar"/>
        </w:rPr>
        <w:t>## 4 https://api.github.com/users/MatthewFuller/gists{/gist_id}</w:t>
      </w:r>
      <w:r>
        <w:rPr/>
        <w:br/>
      </w:r>
      <w:r>
        <w:rPr>
          <w:rStyle w:val="VerbatimChar"/>
        </w:rPr>
        <w:t>## 5     https://api.github.com/users/Goffinger/gists{/gist_id}</w:t>
      </w:r>
      <w:r>
        <w:rPr/>
        <w:br/>
      </w:r>
      <w:r>
        <w:rPr>
          <w:rStyle w:val="VerbatimChar"/>
        </w:rPr>
        <w:t>##                                                         starred_url</w:t>
      </w:r>
      <w:r>
        <w:rPr/>
        <w:br/>
      </w:r>
      <w:r>
        <w:rPr>
          <w:rStyle w:val="VerbatimChar"/>
        </w:rPr>
        <w:t>## 1        https://api.github.com/users/rian39/starred{/owner}{/repo}</w:t>
      </w:r>
      <w:r>
        <w:rPr/>
        <w:br/>
      </w:r>
      <w:r>
        <w:rPr>
          <w:rStyle w:val="VerbatimChar"/>
        </w:rPr>
        <w:t>## 2       https://api.github.com/users/Milllss/starred{/owner}{/repo}</w:t>
      </w:r>
      <w:r>
        <w:rPr/>
        <w:br/>
      </w:r>
      <w:r>
        <w:rPr>
          <w:rStyle w:val="VerbatimChar"/>
        </w:rPr>
        <w:t>## 3        https://api.github.com/users/rian32/starred{/owner}{/repo}</w:t>
      </w:r>
      <w:r>
        <w:rPr/>
        <w:br/>
      </w:r>
      <w:r>
        <w:rPr>
          <w:rStyle w:val="VerbatimChar"/>
        </w:rPr>
        <w:t>## 4 https://api.github.com/users/MatthewFuller/starred{/owner}{/repo}</w:t>
      </w:r>
      <w:r>
        <w:rPr/>
        <w:br/>
      </w:r>
      <w:r>
        <w:rPr>
          <w:rStyle w:val="VerbatimChar"/>
        </w:rPr>
        <w:t>## 5     https://api.github.com/users/Goffinger/starred{/owner}{/repo}</w:t>
      </w:r>
      <w:r>
        <w:rPr/>
        <w:br/>
      </w:r>
      <w:r>
        <w:rPr>
          <w:rStyle w:val="VerbatimChar"/>
        </w:rPr>
        <w:t>##                                          subscriptions_url</w:t>
      </w:r>
      <w:r>
        <w:rPr/>
        <w:br/>
      </w:r>
      <w:r>
        <w:rPr>
          <w:rStyle w:val="VerbatimChar"/>
        </w:rPr>
        <w:t>## 1        https://api.github.com/users/rian39/subscriptions</w:t>
      </w:r>
      <w:r>
        <w:rPr/>
        <w:br/>
      </w:r>
      <w:r>
        <w:rPr>
          <w:rStyle w:val="VerbatimChar"/>
        </w:rPr>
        <w:t>## 2       https://api.github.com/users/Milllss/subscriptions</w:t>
      </w:r>
      <w:r>
        <w:rPr/>
        <w:br/>
      </w:r>
      <w:r>
        <w:rPr>
          <w:rStyle w:val="VerbatimChar"/>
        </w:rPr>
        <w:t>## 3        https://api.github.com/users/rian32/subscriptions</w:t>
      </w:r>
      <w:r>
        <w:rPr/>
        <w:br/>
      </w:r>
      <w:r>
        <w:rPr>
          <w:rStyle w:val="VerbatimChar"/>
        </w:rPr>
        <w:t>## 4 https://api.github.com/users/MatthewFuller/subscriptions</w:t>
      </w:r>
      <w:r>
        <w:rPr/>
        <w:br/>
      </w:r>
      <w:r>
        <w:rPr>
          <w:rStyle w:val="VerbatimChar"/>
        </w:rPr>
        <w:t>## 5     https://api.github.com/users/Goffinger/subscriptions</w:t>
      </w:r>
      <w:r>
        <w:rPr/>
        <w:br/>
      </w:r>
      <w:r>
        <w:rPr>
          <w:rStyle w:val="VerbatimChar"/>
        </w:rPr>
        <w:t>##                                 organizations_url</w:t>
      </w:r>
      <w:r>
        <w:rPr/>
        <w:br/>
      </w:r>
      <w:r>
        <w:rPr>
          <w:rStyle w:val="VerbatimChar"/>
        </w:rPr>
        <w:t>## 1        https://api.github.com/users/rian39/orgs</w:t>
      </w:r>
      <w:r>
        <w:rPr/>
        <w:br/>
      </w:r>
      <w:r>
        <w:rPr>
          <w:rStyle w:val="VerbatimChar"/>
        </w:rPr>
        <w:t>## 2       https://api.github.com/users/Milllss/orgs</w:t>
      </w:r>
      <w:r>
        <w:rPr/>
        <w:br/>
      </w:r>
      <w:r>
        <w:rPr>
          <w:rStyle w:val="VerbatimChar"/>
        </w:rPr>
        <w:t>## 3        https://api.github.com/users/rian32/orgs</w:t>
      </w:r>
      <w:r>
        <w:rPr/>
        <w:br/>
      </w:r>
      <w:r>
        <w:rPr>
          <w:rStyle w:val="VerbatimChar"/>
        </w:rPr>
        <w:t>## 4 https://api.github.com/users/MatthewFuller/orgs</w:t>
      </w:r>
      <w:r>
        <w:rPr/>
        <w:br/>
      </w:r>
      <w:r>
        <w:rPr>
          <w:rStyle w:val="VerbatimChar"/>
        </w:rPr>
        <w:t>## 5     https://api.github.com/users/Goffinger/orgs</w:t>
      </w:r>
      <w:r>
        <w:rPr/>
        <w:br/>
      </w:r>
      <w:r>
        <w:rPr>
          <w:rStyle w:val="VerbatimChar"/>
        </w:rPr>
        <w:t>##                                          repos_url</w:t>
      </w:r>
      <w:r>
        <w:rPr/>
        <w:br/>
      </w:r>
      <w:r>
        <w:rPr>
          <w:rStyle w:val="VerbatimChar"/>
        </w:rPr>
        <w:t>## 1        https://api.github.com/users/rian39/repos</w:t>
      </w:r>
      <w:r>
        <w:rPr/>
        <w:br/>
      </w:r>
      <w:r>
        <w:rPr>
          <w:rStyle w:val="VerbatimChar"/>
        </w:rPr>
        <w:t>## 2       https://api.github.com/users/Milllss/repos</w:t>
      </w:r>
      <w:r>
        <w:rPr/>
        <w:br/>
      </w:r>
      <w:r>
        <w:rPr>
          <w:rStyle w:val="VerbatimChar"/>
        </w:rPr>
        <w:t>## 3        https://api.github.com/users/rian32/repos</w:t>
      </w:r>
      <w:r>
        <w:rPr/>
        <w:br/>
      </w:r>
      <w:r>
        <w:rPr>
          <w:rStyle w:val="VerbatimChar"/>
        </w:rPr>
        <w:t>## 4 https://api.github.com/users/MatthewFuller/repos</w:t>
      </w:r>
      <w:r>
        <w:rPr/>
        <w:br/>
      </w:r>
      <w:r>
        <w:rPr>
          <w:rStyle w:val="VerbatimChar"/>
        </w:rPr>
        <w:t>## 5     https://api.github.com/users/Goffinger/repos</w:t>
      </w:r>
      <w:r>
        <w:rPr/>
        <w:br/>
      </w:r>
      <w:r>
        <w:rPr>
          <w:rStyle w:val="VerbatimChar"/>
        </w:rPr>
        <w:t>##                                                    events_url</w:t>
      </w:r>
      <w:r>
        <w:rPr/>
        <w:br/>
      </w:r>
      <w:r>
        <w:rPr>
          <w:rStyle w:val="VerbatimChar"/>
        </w:rPr>
        <w:t>## 1        https://api.github.com/users/rian39/events{/privacy}</w:t>
      </w:r>
      <w:r>
        <w:rPr/>
        <w:br/>
      </w:r>
      <w:r>
        <w:rPr>
          <w:rStyle w:val="VerbatimChar"/>
        </w:rPr>
        <w:t>## 2       https://api.github.com/users/Milllss/events{/privacy}</w:t>
      </w:r>
      <w:r>
        <w:rPr/>
        <w:br/>
      </w:r>
      <w:r>
        <w:rPr>
          <w:rStyle w:val="VerbatimChar"/>
        </w:rPr>
        <w:t>## 3        https://api.github.com/users/rian32/events{/privacy}</w:t>
      </w:r>
      <w:r>
        <w:rPr/>
        <w:br/>
      </w:r>
      <w:r>
        <w:rPr>
          <w:rStyle w:val="VerbatimChar"/>
        </w:rPr>
        <w:t>## 4 https://api.github.com/users/MatthewFuller/events{/privacy}</w:t>
      </w:r>
      <w:r>
        <w:rPr/>
        <w:br/>
      </w:r>
      <w:r>
        <w:rPr>
          <w:rStyle w:val="VerbatimChar"/>
        </w:rPr>
        <w:t>## 5     https://api.github.com/users/Goffinger/events{/privacy}</w:t>
      </w:r>
      <w:r>
        <w:rPr/>
        <w:br/>
      </w:r>
      <w:r>
        <w:rPr>
          <w:rStyle w:val="VerbatimChar"/>
        </w:rPr>
        <w:t>##                                          received_events_url type</w:t>
      </w:r>
      <w:r>
        <w:rPr/>
        <w:br/>
      </w:r>
      <w:r>
        <w:rPr>
          <w:rStyle w:val="VerbatimChar"/>
        </w:rPr>
        <w:t>## 1        https://api.github.com/users/rian39/received_events User</w:t>
      </w:r>
      <w:r>
        <w:rPr/>
        <w:br/>
      </w:r>
      <w:r>
        <w:rPr>
          <w:rStyle w:val="VerbatimChar"/>
        </w:rPr>
        <w:t>## 2       https://api.github.com/users/Milllss/received_events User</w:t>
      </w:r>
      <w:r>
        <w:rPr/>
        <w:br/>
      </w:r>
      <w:r>
        <w:rPr>
          <w:rStyle w:val="VerbatimChar"/>
        </w:rPr>
        <w:t>## 3        https://api.github.com/users/rian32/received_events User</w:t>
      </w:r>
      <w:r>
        <w:rPr/>
        <w:br/>
      </w:r>
      <w:r>
        <w:rPr>
          <w:rStyle w:val="VerbatimChar"/>
        </w:rPr>
        <w:t>## 4 https://api.github.com/users/MatthewFuller/received_events User</w:t>
      </w:r>
      <w:r>
        <w:rPr/>
        <w:br/>
      </w:r>
      <w:r>
        <w:rPr>
          <w:rStyle w:val="VerbatimChar"/>
        </w:rPr>
        <w:t>## 5     https://api.github.com/users/Goffinger/received_events User</w:t>
      </w:r>
      <w:r>
        <w:rPr/>
        <w:br/>
      </w:r>
      <w:r>
        <w:rPr>
          <w:rStyle w:val="VerbatimChar"/>
        </w:rPr>
        <w:t>##   site_admin contributions</w:t>
      </w:r>
      <w:r>
        <w:rPr/>
        <w:br/>
      </w:r>
      <w:r>
        <w:rPr>
          <w:rStyle w:val="VerbatimChar"/>
        </w:rPr>
        <w:t xml:space="preserve">## 1      FALSE           </w:t>
      </w:r>
      <w:ins w:id="141" w:author="adrian " w:date="2017-04-28T10:28:07Z">
        <w:r>
          <w:rPr>
            <w:rStyle w:val="VerbatimChar"/>
          </w:rPr>
          <w:t>461</w:t>
        </w:r>
      </w:ins>
      <w:del w:id="142" w:author="adrian " w:date="2017-04-28T10:28:07Z">
        <w:r>
          <w:rPr>
            <w:rStyle w:val="VerbatimChar"/>
          </w:rPr>
          <w:delText>328</w:delText>
        </w:r>
      </w:del>
      <w:r>
        <w:rPr/>
        <w:br/>
      </w:r>
      <w:r>
        <w:rPr>
          <w:rStyle w:val="VerbatimChar"/>
        </w:rPr>
        <w:t>## 2      FALSE            82</w:t>
      </w:r>
      <w:r>
        <w:rPr/>
        <w:br/>
      </w:r>
      <w:r>
        <w:rPr>
          <w:rStyle w:val="VerbatimChar"/>
        </w:rPr>
        <w:t>## 3      FALSE            27</w:t>
      </w:r>
      <w:r>
        <w:rPr/>
        <w:br/>
      </w:r>
      <w:r>
        <w:rPr>
          <w:rStyle w:val="VerbatimChar"/>
        </w:rPr>
        <w:t>## 4      FALSE             3</w:t>
      </w:r>
      <w:r>
        <w:rPr/>
        <w:br/>
      </w:r>
      <w:r>
        <w:rPr>
          <w:rStyle w:val="VerbatimChar"/>
        </w:rPr>
        <w:t>## 5      FALSE             1</w:t>
      </w:r>
    </w:p>
    <w:p>
      <w:pPr>
        <w:pStyle w:val="SourceCode"/>
        <w:rPr/>
      </w:pPr>
      <w:r>
        <w:rPr>
          <w:rStyle w:val="NormalTok"/>
        </w:rPr>
        <w:t xml:space="preserve">    </w:t>
      </w:r>
      <w:r>
        <w:rPr>
          <w:rStyle w:val="NormalTok"/>
        </w:rPr>
        <w:t>con4 =</w:t>
      </w:r>
      <w:r>
        <w:rPr>
          <w:rStyle w:val="StringTok"/>
        </w:rPr>
        <w:t xml:space="preserve"> </w:t>
      </w:r>
      <w:r>
        <w:rPr>
          <w:rStyle w:val="KeywordTok"/>
        </w:rPr>
        <w:t>curl</w:t>
      </w:r>
      <w:r>
        <w:rPr>
          <w:rStyle w:val="NormalTok"/>
        </w:rPr>
        <w:t>(</w:t>
      </w:r>
      <w:r>
        <w:rPr>
          <w:rStyle w:val="StringTok"/>
        </w:rPr>
        <w:t>'https://api.github.com/repos/metacommunities/metacommunities/branches'</w:t>
      </w:r>
      <w:r>
        <w:rPr>
          <w:rStyle w:val="NormalTok"/>
        </w:rPr>
        <w:t>)</w:t>
      </w:r>
      <w:r>
        <w:rPr/>
        <w:br/>
      </w:r>
      <w:r>
        <w:rPr>
          <w:rStyle w:val="NormalTok"/>
        </w:rPr>
        <w:t xml:space="preserve">    branches =</w:t>
      </w:r>
      <w:r>
        <w:rPr>
          <w:rStyle w:val="StringTok"/>
        </w:rPr>
        <w:t xml:space="preserve"> </w:t>
      </w:r>
      <w:r>
        <w:rPr>
          <w:rStyle w:val="KeywordTok"/>
        </w:rPr>
        <w:t>fromJSON</w:t>
      </w:r>
      <w:r>
        <w:rPr>
          <w:rStyle w:val="NormalTok"/>
        </w:rPr>
        <w:t>(</w:t>
      </w:r>
      <w:r>
        <w:rPr>
          <w:rStyle w:val="KeywordTok"/>
        </w:rPr>
        <w:t>readLines</w:t>
      </w:r>
      <w:r>
        <w:rPr>
          <w:rStyle w:val="NormalTok"/>
        </w:rPr>
        <w:t xml:space="preserve">(con4), </w:t>
      </w:r>
      <w:r>
        <w:rPr>
          <w:rStyle w:val="DataTypeTok"/>
        </w:rPr>
        <w:t>flatten=</w:t>
      </w:r>
      <w:r>
        <w:rPr>
          <w:rStyle w:val="OtherTok"/>
        </w:rPr>
        <w:t>TRUE</w:t>
      </w:r>
      <w:r>
        <w:rPr>
          <w:rStyle w:val="NormalTok"/>
        </w:rPr>
        <w:t>)</w:t>
      </w:r>
      <w:r>
        <w:rPr/>
        <w:br/>
      </w:r>
      <w:r>
        <w:rPr>
          <w:rStyle w:val="NormalTok"/>
        </w:rPr>
        <w:t xml:space="preserve">    </w:t>
      </w:r>
      <w:r>
        <w:rPr>
          <w:rStyle w:val="KeywordTok"/>
        </w:rPr>
        <w:t>nrow</w:t>
      </w:r>
      <w:r>
        <w:rPr>
          <w:rStyle w:val="NormalTok"/>
        </w:rPr>
        <w:t>(branches)</w:t>
      </w:r>
    </w:p>
    <w:p>
      <w:pPr>
        <w:pStyle w:val="SourceCode"/>
        <w:rPr/>
      </w:pPr>
      <w:r>
        <w:rPr>
          <w:rStyle w:val="VerbatimChar"/>
        </w:rPr>
        <w:t>## [1] 30</w:t>
      </w:r>
    </w:p>
    <w:p>
      <w:pPr>
        <w:pStyle w:val="FirstParagraph"/>
        <w:rPr/>
      </w:pPr>
      <w:r>
        <w:rPr/>
        <w:t>In our/my case -- I'm not sure how to report on the work I did with others in this project -- I wanted to write code</w:t>
      </w:r>
      <w:ins w:id="143" w:author="adrian " w:date="2017-04-28T10:28:07Z">
        <w:r>
          <w:rPr/>
          <w:t xml:space="preserve"> </w:t>
        </w:r>
      </w:ins>
      <w:del w:id="144" w:author="adrian " w:date="2017-04-28T10:28:07Z">
        <w:r>
          <w:rPr/>
          <w:delText xml:space="preserve">, which I like doing, </w:delText>
        </w:r>
      </w:del>
      <w:r>
        <w:rPr/>
        <w:t>to gather, aggregate, clean, explore, visualize and model what has happening</w:t>
      </w:r>
      <w:ins w:id="145" w:author="adrian " w:date="2017-04-28T10:28:07Z">
        <w:r>
          <w:rPr/>
          <w:t xml:space="preserve"> in repositories on Github. Code written for the research project itself exemplifies typical variations in action: languages and versions ('branches') abound.</w:t>
        </w:r>
      </w:ins>
      <w:ins w:id="146" w:author="adrian " w:date="2017-04-28T10:28:07Z">
        <w:r>
          <w:rPr>
            <w:rStyle w:val="FootnoteAnchor"/>
          </w:rPr>
          <w:footnoteReference w:id="4"/>
        </w:r>
      </w:ins>
      <w:ins w:id="147" w:author="adrian " w:date="2017-04-28T10:28:07Z">
        <w:r>
          <w:rPr/>
          <w:t xml:space="preserve"> </w:t>
        </w:r>
      </w:ins>
      <w:del w:id="148" w:author="adrian " w:date="2017-04-28T10:28:07Z">
        <w:r>
          <w:rPr/>
          <w:delText xml:space="preserve">. </w:delText>
        </w:r>
      </w:del>
      <w:r>
        <w:rPr/>
        <w:t xml:space="preserve">The code vignette shown above summarises some of this (I return to the configurative events behind this summary below). </w:t>
      </w:r>
      <w:ins w:id="149" w:author="adrian " w:date="2017-04-28T10:28:07Z">
        <w:r>
          <w:rPr/>
          <w:t>APIs encourage code-dependent and automated engagement. They typically afford live or real-time observation of online processes. They also invite completionist ambitions: gathering all the data, all the events streaming in and out of the Github platform becomes imaginable and somewhat viable via APIs</w:t>
        </w:r>
      </w:ins>
      <w:del w:id="150" w:author="adrian " w:date="2017-04-28T10:28:07Z">
        <w:r>
          <w:rPr/>
          <w:delText>And a total 'all-the-data' scale, since that is big data practice, and I was interpellated by big data/data science practice</w:delText>
        </w:r>
      </w:del>
      <w:r>
        <w:rPr/>
        <w:t>. The code vignette shown below</w:t>
      </w:r>
      <w:ins w:id="151" w:author="adrian " w:date="2017-04-28T10:28:07Z">
        <w:r>
          <w:rPr/>
          <w:t>, for instance,</w:t>
        </w:r>
      </w:ins>
      <w:r>
        <w:rPr/>
        <w:t xml:space="preserve"> gathers the last few hundred events on the Github timeline, and is a typical starting point.</w:t>
      </w:r>
    </w:p>
    <w:p>
      <w:pPr>
        <w:pStyle w:val="SourceCode"/>
        <w:rPr/>
      </w:pPr>
      <w:r>
        <w:rPr>
          <w:rStyle w:val="KeywordTok"/>
        </w:rPr>
        <w:t>library</w:t>
      </w:r>
      <w:r>
        <w:rPr>
          <w:rStyle w:val="NormalTok"/>
        </w:rPr>
        <w:t>(curl)</w:t>
      </w:r>
      <w:r>
        <w:rPr/>
        <w:br/>
      </w:r>
      <w:r>
        <w:rPr>
          <w:rStyle w:val="NormalTok"/>
        </w:rPr>
        <w:t>req =</w:t>
      </w:r>
      <w:r>
        <w:rPr>
          <w:rStyle w:val="StringTok"/>
        </w:rPr>
        <w:t xml:space="preserve"> </w:t>
      </w:r>
      <w:r>
        <w:rPr>
          <w:rStyle w:val="KeywordTok"/>
        </w:rPr>
        <w:t>curl_fetch_memory</w:t>
      </w:r>
      <w:r>
        <w:rPr>
          <w:rStyle w:val="NormalTok"/>
        </w:rPr>
        <w:t>(</w:t>
      </w:r>
      <w:r>
        <w:rPr>
          <w:rStyle w:val="StringTok"/>
        </w:rPr>
        <w:t>'https://api.github.com/events'</w:t>
      </w:r>
      <w:r>
        <w:rPr>
          <w:rStyle w:val="NormalTok"/>
        </w:rPr>
        <w:t>)</w:t>
      </w:r>
      <w:r>
        <w:rPr/>
        <w:br/>
      </w:r>
      <w:ins w:id="152" w:author="adrian " w:date="2017-04-28T10:28:07Z">
        <w:r>
          <w:rPr>
            <w:rStyle w:val="KeywordTok"/>
          </w:rPr>
          <w:t>print</w:t>
        </w:r>
      </w:ins>
      <w:del w:id="153" w:author="adrian " w:date="2017-04-28T10:28:07Z">
        <w:r>
          <w:rPr>
            <w:rStyle w:val="KeywordTok"/>
          </w:rPr>
          <w:delText>cat</w:delText>
        </w:r>
      </w:del>
      <w:r>
        <w:rPr>
          <w:rStyle w:val="NormalTok"/>
        </w:rPr>
        <w:t>(</w:t>
      </w:r>
      <w:r>
        <w:rPr>
          <w:rStyle w:val="KeywordTok"/>
        </w:rPr>
        <w:t>rawToChar</w:t>
      </w:r>
      <w:r>
        <w:rPr>
          <w:rStyle w:val="NormalTok"/>
        </w:rPr>
        <w:t>(req$content</w:t>
      </w:r>
      <w:ins w:id="154" w:author="adrian " w:date="2017-04-28T10:28:07Z">
        <w:r>
          <w:rPr>
            <w:rStyle w:val="NormalTok"/>
          </w:rPr>
          <w:t>[</w:t>
        </w:r>
      </w:ins>
      <w:ins w:id="155" w:author="adrian " w:date="2017-04-28T10:28:07Z">
        <w:r>
          <w:rPr>
            <w:rStyle w:val="DecValTok"/>
          </w:rPr>
          <w:t>1</w:t>
        </w:r>
      </w:ins>
      <w:ins w:id="156" w:author="adrian " w:date="2017-04-28T10:28:07Z">
        <w:r>
          <w:rPr>
            <w:rStyle w:val="NormalTok"/>
          </w:rPr>
          <w:t>:</w:t>
        </w:r>
      </w:ins>
      <w:ins w:id="157" w:author="adrian " w:date="2017-04-28T10:28:07Z">
        <w:r>
          <w:rPr>
            <w:rStyle w:val="DecValTok"/>
          </w:rPr>
          <w:t>1100</w:t>
        </w:r>
      </w:ins>
      <w:ins w:id="158" w:author="adrian " w:date="2017-04-28T10:28:07Z">
        <w:r>
          <w:rPr>
            <w:rStyle w:val="NormalTok"/>
          </w:rPr>
          <w:t>]</w:t>
        </w:r>
      </w:ins>
      <w:r>
        <w:rPr>
          <w:rStyle w:val="NormalTok"/>
        </w:rPr>
        <w:t>))</w:t>
      </w:r>
    </w:p>
    <w:p>
      <w:pPr>
        <w:pStyle w:val="SourceCode"/>
        <w:rPr/>
      </w:pPr>
      <w:ins w:id="159" w:author="adrian " w:date="2017-04-28T10:28:07Z">
        <w:r>
          <w:rPr>
            <w:rStyle w:val="VerbatimChar"/>
          </w:rPr>
          <w:t>## [1] "[\n  {\n    \"id\": \"5774962987\",\n    \"type\": \"IssueCommentEvent\",\n    \"actor\": {\n      \"id\": 719827,\n      \"login\": \"fmueller\",\n      \"display_login\": \"fmueller\",\n      \"gravatar_id\": \"\",\n      \"url\": \"https://api.github.com/users/fmueller\",\n      \"avatar_url\": \"https://avatars.githubusercontent.com/u/719827?\"\n    },\n    \"repo\": {\n      \"id\": 76853145,\n      \"name\": \"zalando-incubator/zally\",\n      \"url\": \"https://api.github.com/repos/zalando-incubator/zally\"\n    },\n    \"payload\": {\n      \"action\": \"created\",\n      \"issue\": {\n        \"url\": \"https://api.github.com/repos/zalando-incubator/zally/issues/309\",\n        \"repository_url\": \"https://api.github.com/repos/zalando-incubator/zally\",\n        \"labels_url\": \"https://api.github.com/repos/zalando-incubator/zally/issues/309/labels{/name}\",\n        \"comments_url\": \"https://api.github.com/repos/zalando-incubator/zally/issues/309/comments\",\n        \"events_url\": \"https://api.github.com/repos/zalando-incubator/zally/issues/309/events\",\n        \"html_url\": \"https://github.com/zalando-incubator/zally/pull/309\",\n        \"id\": 224909677,\n        "</w:t>
        </w:r>
      </w:ins>
    </w:p>
    <w:p>
      <w:pPr>
        <w:pStyle w:val="SourceCode"/>
        <w:rPr/>
      </w:pPr>
      <w:del w:id="160" w:author="adrian " w:date="2017-04-28T10:28:07Z">
        <w:r>
          <w:rPr>
            <w:rStyle w:val="VerbatimChar"/>
          </w:rPr>
          <w:delText>## [</w:delText>
        </w:r>
      </w:del>
      <w:del w:id="161" w:author="adrian " w:date="2017-04-28T10:28:07Z">
        <w:r>
          <w:rPr/>
          <w:br/>
        </w:r>
      </w:del>
      <w:del w:id="162" w:author="adrian " w:date="2017-04-28T10:28:07Z">
        <w:r>
          <w:rPr>
            <w:rStyle w:val="VerbatimChar"/>
          </w:rPr>
          <w:delText>##   {</w:delText>
        </w:r>
      </w:del>
      <w:del w:id="163" w:author="adrian " w:date="2017-04-28T10:28:07Z">
        <w:r>
          <w:rPr/>
          <w:br/>
        </w:r>
      </w:del>
      <w:del w:id="164" w:author="adrian " w:date="2017-04-28T10:28:07Z">
        <w:r>
          <w:rPr>
            <w:rStyle w:val="VerbatimChar"/>
          </w:rPr>
          <w:delText>##     "id": "4607714451",</w:delText>
        </w:r>
      </w:del>
      <w:del w:id="165" w:author="adrian " w:date="2017-04-28T10:28:07Z">
        <w:r>
          <w:rPr/>
          <w:br/>
        </w:r>
      </w:del>
      <w:del w:id="166" w:author="adrian " w:date="2017-04-28T10:28:07Z">
        <w:r>
          <w:rPr>
            <w:rStyle w:val="VerbatimChar"/>
          </w:rPr>
          <w:delText>##     "type": "PullRequestEvent",</w:delText>
        </w:r>
      </w:del>
      <w:del w:id="167" w:author="adrian " w:date="2017-04-28T10:28:07Z">
        <w:r>
          <w:rPr/>
          <w:br/>
        </w:r>
      </w:del>
      <w:del w:id="168" w:author="adrian " w:date="2017-04-28T10:28:07Z">
        <w:r>
          <w:rPr>
            <w:rStyle w:val="VerbatimChar"/>
          </w:rPr>
          <w:delText>##     "actor": {</w:delText>
        </w:r>
      </w:del>
      <w:del w:id="169" w:author="adrian " w:date="2017-04-28T10:28:07Z">
        <w:r>
          <w:rPr/>
          <w:br/>
        </w:r>
      </w:del>
      <w:del w:id="170" w:author="adrian " w:date="2017-04-28T10:28:07Z">
        <w:r>
          <w:rPr>
            <w:rStyle w:val="VerbatimChar"/>
          </w:rPr>
          <w:delText>##       "id": 9959761,</w:delText>
        </w:r>
      </w:del>
      <w:del w:id="171" w:author="adrian " w:date="2017-04-28T10:28:07Z">
        <w:r>
          <w:rPr/>
          <w:br/>
        </w:r>
      </w:del>
      <w:del w:id="172" w:author="adrian " w:date="2017-04-28T10:28:07Z">
        <w:r>
          <w:rPr>
            <w:rStyle w:val="VerbatimChar"/>
          </w:rPr>
          <w:delText>##       "login": "seregazhuk",</w:delText>
        </w:r>
      </w:del>
      <w:del w:id="173" w:author="adrian " w:date="2017-04-28T10:28:07Z">
        <w:r>
          <w:rPr/>
          <w:br/>
        </w:r>
      </w:del>
      <w:del w:id="174" w:author="adrian " w:date="2017-04-28T10:28:07Z">
        <w:r>
          <w:rPr>
            <w:rStyle w:val="VerbatimChar"/>
          </w:rPr>
          <w:delText>##       "display_login": "seregazhuk",</w:delText>
        </w:r>
      </w:del>
      <w:del w:id="175" w:author="adrian " w:date="2017-04-28T10:28:07Z">
        <w:r>
          <w:rPr/>
          <w:br/>
        </w:r>
      </w:del>
      <w:del w:id="176" w:author="adrian " w:date="2017-04-28T10:28:07Z">
        <w:r>
          <w:rPr>
            <w:rStyle w:val="VerbatimChar"/>
          </w:rPr>
          <w:delText>##       "gravatar_id": "",</w:delText>
        </w:r>
      </w:del>
      <w:del w:id="177" w:author="adrian " w:date="2017-04-28T10:28:07Z">
        <w:r>
          <w:rPr/>
          <w:br/>
        </w:r>
      </w:del>
      <w:del w:id="178" w:author="adrian " w:date="2017-04-28T10:28:07Z">
        <w:r>
          <w:rPr>
            <w:rStyle w:val="VerbatimChar"/>
          </w:rPr>
          <w:delText>##       "url": "https://api.github.com/users/seregazhuk",</w:delText>
        </w:r>
      </w:del>
      <w:del w:id="179" w:author="adrian " w:date="2017-04-28T10:28:07Z">
        <w:r>
          <w:rPr/>
          <w:br/>
        </w:r>
      </w:del>
      <w:del w:id="180" w:author="adrian " w:date="2017-04-28T10:28:07Z">
        <w:r>
          <w:rPr>
            <w:rStyle w:val="VerbatimChar"/>
          </w:rPr>
          <w:delText>##       "avatar_url": "https://avatars.githubusercontent.com/u/9959761?"</w:delText>
        </w:r>
      </w:del>
      <w:del w:id="181" w:author="adrian " w:date="2017-04-28T10:28:07Z">
        <w:r>
          <w:rPr/>
          <w:br/>
        </w:r>
      </w:del>
      <w:del w:id="182" w:author="adrian " w:date="2017-04-28T10:28:07Z">
        <w:r>
          <w:rPr>
            <w:rStyle w:val="VerbatimChar"/>
          </w:rPr>
          <w:delText>##     },</w:delText>
        </w:r>
      </w:del>
      <w:del w:id="183" w:author="adrian " w:date="2017-04-28T10:28:07Z">
        <w:r>
          <w:rPr/>
          <w:br/>
        </w:r>
      </w:del>
      <w:del w:id="184" w:author="adrian " w:date="2017-04-28T10:28:07Z">
        <w:r>
          <w:rPr>
            <w:rStyle w:val="VerbatimChar"/>
          </w:rPr>
          <w:delText>##     "repo": {</w:delText>
        </w:r>
      </w:del>
      <w:del w:id="185" w:author="adrian " w:date="2017-04-28T10:28:07Z">
        <w:r>
          <w:rPr/>
          <w:br/>
        </w:r>
      </w:del>
      <w:del w:id="186" w:author="adrian " w:date="2017-04-28T10:28:07Z">
        <w:r>
          <w:rPr>
            <w:rStyle w:val="VerbatimChar"/>
          </w:rPr>
          <w:delText>##       "id": 39557985,</w:delText>
        </w:r>
      </w:del>
      <w:del w:id="187" w:author="adrian " w:date="2017-04-28T10:28:07Z">
        <w:r>
          <w:rPr/>
          <w:br/>
        </w:r>
      </w:del>
      <w:del w:id="188" w:author="adrian " w:date="2017-04-28T10:28:07Z">
        <w:r>
          <w:rPr>
            <w:rStyle w:val="VerbatimChar"/>
          </w:rPr>
          <w:delText>##       "name": "seregazhuk/php-pinterest-bot",</w:delText>
        </w:r>
      </w:del>
      <w:del w:id="189" w:author="adrian " w:date="2017-04-28T10:28:07Z">
        <w:r>
          <w:rPr/>
          <w:br/>
        </w:r>
      </w:del>
      <w:del w:id="190" w:author="adrian " w:date="2017-04-28T10:28:07Z">
        <w:r>
          <w:rPr>
            <w:rStyle w:val="VerbatimChar"/>
          </w:rPr>
          <w:delText>##       "url": "https://api.github.com/repos/seregazhuk/php-pinterest-bot"</w:delText>
        </w:r>
      </w:del>
      <w:del w:id="191" w:author="adrian " w:date="2017-04-28T10:28:07Z">
        <w:r>
          <w:rPr/>
          <w:br/>
        </w:r>
      </w:del>
      <w:del w:id="192" w:author="adrian " w:date="2017-04-28T10:28:07Z">
        <w:r>
          <w:rPr>
            <w:rStyle w:val="VerbatimChar"/>
          </w:rPr>
          <w:delText>##     },</w:delText>
        </w:r>
      </w:del>
      <w:del w:id="193" w:author="adrian " w:date="2017-04-28T10:28:07Z">
        <w:r>
          <w:rPr/>
          <w:br/>
        </w:r>
      </w:del>
      <w:del w:id="194" w:author="adrian " w:date="2017-04-28T10:28:07Z">
        <w:r>
          <w:rPr>
            <w:rStyle w:val="VerbatimChar"/>
          </w:rPr>
          <w:delText>##     "payload": {</w:delText>
        </w:r>
      </w:del>
      <w:del w:id="195" w:author="adrian " w:date="2017-04-28T10:28:07Z">
        <w:r>
          <w:rPr/>
          <w:br/>
        </w:r>
      </w:del>
      <w:del w:id="196" w:author="adrian " w:date="2017-04-28T10:28:07Z">
        <w:r>
          <w:rPr>
            <w:rStyle w:val="VerbatimChar"/>
          </w:rPr>
          <w:delText>##       "action": "opened",</w:delText>
        </w:r>
      </w:del>
      <w:del w:id="197" w:author="adrian " w:date="2017-04-28T10:28:07Z">
        <w:r>
          <w:rPr/>
          <w:br/>
        </w:r>
      </w:del>
      <w:del w:id="198" w:author="adrian " w:date="2017-04-28T10:28:07Z">
        <w:r>
          <w:rPr>
            <w:rStyle w:val="VerbatimChar"/>
          </w:rPr>
          <w:delText>##       "number": 174,</w:delText>
        </w:r>
      </w:del>
      <w:del w:id="199" w:author="adrian " w:date="2017-04-28T10:28:07Z">
        <w:r>
          <w:rPr/>
          <w:br/>
        </w:r>
      </w:del>
      <w:del w:id="200" w:author="adrian " w:date="2017-04-28T10:28:07Z">
        <w:r>
          <w:rPr>
            <w:rStyle w:val="VerbatimChar"/>
          </w:rPr>
          <w:delText>##       "pull_request": {</w:delText>
        </w:r>
      </w:del>
      <w:del w:id="201" w:author="adrian " w:date="2017-04-28T10:28:07Z">
        <w:r>
          <w:rPr/>
          <w:br/>
        </w:r>
      </w:del>
      <w:del w:id="202" w:author="adrian " w:date="2017-04-28T10:28:07Z">
        <w:r>
          <w:rPr>
            <w:rStyle w:val="VerbatimChar"/>
          </w:rPr>
          <w:delText>##         "url": "https://api.github.com/repos/seregazhuk/php-pinterest-bot/pulls/174",</w:delText>
        </w:r>
      </w:del>
      <w:del w:id="203" w:author="adrian " w:date="2017-04-28T10:28:07Z">
        <w:r>
          <w:rPr/>
          <w:br/>
        </w:r>
      </w:del>
      <w:del w:id="204" w:author="adrian " w:date="2017-04-28T10:28:07Z">
        <w:r>
          <w:rPr>
            <w:rStyle w:val="VerbatimChar"/>
          </w:rPr>
          <w:delText>##         "id": 86487167,</w:delText>
        </w:r>
      </w:del>
      <w:del w:id="205" w:author="adrian " w:date="2017-04-28T10:28:07Z">
        <w:r>
          <w:rPr/>
          <w:br/>
        </w:r>
      </w:del>
      <w:del w:id="206" w:author="adrian " w:date="2017-04-28T10:28:07Z">
        <w:r>
          <w:rPr>
            <w:rStyle w:val="VerbatimChar"/>
          </w:rPr>
          <w:delText>##         "html_url": "https://github.com/seregazhuk/php-pinterest-bot/pull/174",</w:delText>
        </w:r>
      </w:del>
      <w:del w:id="207" w:author="adrian " w:date="2017-04-28T10:28:07Z">
        <w:r>
          <w:rPr/>
          <w:br/>
        </w:r>
      </w:del>
      <w:del w:id="208" w:author="adrian " w:date="2017-04-28T10:28:07Z">
        <w:r>
          <w:rPr>
            <w:rStyle w:val="VerbatimChar"/>
          </w:rPr>
          <w:delText>##         "diff_url": "https://github.com/seregazhuk/php-pinterest-bot/pull/174.diff",</w:delText>
        </w:r>
      </w:del>
      <w:del w:id="209" w:author="adrian " w:date="2017-04-28T10:28:07Z">
        <w:r>
          <w:rPr/>
          <w:br/>
        </w:r>
      </w:del>
      <w:del w:id="210" w:author="adrian " w:date="2017-04-28T10:28:07Z">
        <w:r>
          <w:rPr>
            <w:rStyle w:val="VerbatimChar"/>
          </w:rPr>
          <w:delText>##         "patch_url": "https://github.com/seregazhuk/php-pinterest-bot/pull/174.patch",</w:delText>
        </w:r>
      </w:del>
      <w:del w:id="211" w:author="adrian " w:date="2017-04-28T10:28:07Z">
        <w:r>
          <w:rPr/>
          <w:br/>
        </w:r>
      </w:del>
      <w:del w:id="212" w:author="adrian " w:date="2017-04-28T10:28:07Z">
        <w:r>
          <w:rPr>
            <w:rStyle w:val="VerbatimChar"/>
          </w:rPr>
          <w:delText>##         "issue_url": "https://api.github.com/repos/seregazhuk/php-pinterest-bot/issues/174",</w:delText>
        </w:r>
      </w:del>
      <w:del w:id="213" w:author="adrian " w:date="2017-04-28T10:28:07Z">
        <w:r>
          <w:rPr/>
          <w:br/>
        </w:r>
      </w:del>
      <w:del w:id="214" w:author="adrian " w:date="2017-04-28T10:28:07Z">
        <w:r>
          <w:rPr>
            <w:rStyle w:val="VerbatimChar"/>
          </w:rPr>
          <w:delText>##         "number": 174,</w:delText>
        </w:r>
      </w:del>
      <w:del w:id="215" w:author="adrian " w:date="2017-04-28T10:28:07Z">
        <w:r>
          <w:rPr/>
          <w:br/>
        </w:r>
      </w:del>
      <w:del w:id="216" w:author="adrian " w:date="2017-04-28T10:28:07Z">
        <w:r>
          <w:rPr>
            <w:rStyle w:val="VerbatimChar"/>
          </w:rPr>
          <w:delText>##         "state": "open",</w:delText>
        </w:r>
      </w:del>
      <w:del w:id="217" w:author="adrian " w:date="2017-04-28T10:28:07Z">
        <w:r>
          <w:rPr/>
          <w:br/>
        </w:r>
      </w:del>
      <w:del w:id="218" w:author="adrian " w:date="2017-04-28T10:28:07Z">
        <w:r>
          <w:rPr>
            <w:rStyle w:val="VerbatimChar"/>
          </w:rPr>
          <w:delText>##         "locked": false,</w:delText>
        </w:r>
      </w:del>
      <w:del w:id="219" w:author="adrian " w:date="2017-04-28T10:28:07Z">
        <w:r>
          <w:rPr/>
          <w:br/>
        </w:r>
      </w:del>
      <w:del w:id="220" w:author="adrian " w:date="2017-04-28T10:28:07Z">
        <w:r>
          <w:rPr>
            <w:rStyle w:val="VerbatimChar"/>
          </w:rPr>
          <w:delText>##         "title": "add: response tests",</w:delText>
        </w:r>
      </w:del>
      <w:del w:id="221" w:author="adrian " w:date="2017-04-28T10:28:07Z">
        <w:r>
          <w:rPr/>
          <w:br/>
        </w:r>
      </w:del>
      <w:del w:id="222" w:author="adrian " w:date="2017-04-28T10:28:07Z">
        <w:r>
          <w:rPr>
            <w:rStyle w:val="VerbatimChar"/>
          </w:rPr>
          <w:delText>##         "user": {</w:delText>
        </w:r>
      </w:del>
      <w:del w:id="223" w:author="adrian " w:date="2017-04-28T10:28:07Z">
        <w:r>
          <w:rPr/>
          <w:br/>
        </w:r>
      </w:del>
      <w:del w:id="224" w:author="adrian " w:date="2017-04-28T10:28:07Z">
        <w:r>
          <w:rPr>
            <w:rStyle w:val="VerbatimChar"/>
          </w:rPr>
          <w:delText>##           "login": "seregazhuk",</w:delText>
        </w:r>
      </w:del>
      <w:del w:id="225" w:author="adrian " w:date="2017-04-28T10:28:07Z">
        <w:r>
          <w:rPr/>
          <w:br/>
        </w:r>
      </w:del>
      <w:del w:id="226" w:author="adrian " w:date="2017-04-28T10:28:07Z">
        <w:r>
          <w:rPr>
            <w:rStyle w:val="VerbatimChar"/>
          </w:rPr>
          <w:delText>##           "id": 9959761,</w:delText>
        </w:r>
      </w:del>
      <w:del w:id="227" w:author="adrian " w:date="2017-04-28T10:28:07Z">
        <w:r>
          <w:rPr/>
          <w:br/>
        </w:r>
      </w:del>
      <w:del w:id="228" w:author="adrian " w:date="2017-04-28T10:28:07Z">
        <w:r>
          <w:rPr>
            <w:rStyle w:val="VerbatimChar"/>
          </w:rPr>
          <w:delText>##           "avatar_url": "https://avatars.githubusercontent.com/u/9959761?v=3",</w:delText>
        </w:r>
      </w:del>
      <w:del w:id="229" w:author="adrian " w:date="2017-04-28T10:28:07Z">
        <w:r>
          <w:rPr/>
          <w:br/>
        </w:r>
      </w:del>
      <w:del w:id="230" w:author="adrian " w:date="2017-04-28T10:28:07Z">
        <w:r>
          <w:rPr>
            <w:rStyle w:val="VerbatimChar"/>
          </w:rPr>
          <w:delText>##           "gravatar_id": "",</w:delText>
        </w:r>
      </w:del>
      <w:del w:id="231" w:author="adrian " w:date="2017-04-28T10:28:07Z">
        <w:r>
          <w:rPr/>
          <w:br/>
        </w:r>
      </w:del>
      <w:del w:id="232" w:author="adrian " w:date="2017-04-28T10:28:07Z">
        <w:r>
          <w:rPr>
            <w:rStyle w:val="VerbatimChar"/>
          </w:rPr>
          <w:delText>##           "url": "https://api.github.com/users/seregazhuk",</w:delText>
        </w:r>
      </w:del>
      <w:del w:id="233" w:author="adrian " w:date="2017-04-28T10:28:07Z">
        <w:r>
          <w:rPr/>
          <w:br/>
        </w:r>
      </w:del>
      <w:del w:id="234" w:author="adrian " w:date="2017-04-28T10:28:07Z">
        <w:r>
          <w:rPr>
            <w:rStyle w:val="VerbatimChar"/>
          </w:rPr>
          <w:delText>##           "html_url": "https://github.com/seregazhuk",</w:delText>
        </w:r>
      </w:del>
      <w:del w:id="235" w:author="adrian " w:date="2017-04-28T10:28:07Z">
        <w:r>
          <w:rPr/>
          <w:br/>
        </w:r>
      </w:del>
      <w:del w:id="236" w:author="adrian " w:date="2017-04-28T10:28:07Z">
        <w:r>
          <w:rPr>
            <w:rStyle w:val="VerbatimChar"/>
          </w:rPr>
          <w:delText>##           "followers_url": "https://api.github.com/users/seregazhuk/followers",</w:delText>
        </w:r>
      </w:del>
      <w:del w:id="237" w:author="adrian " w:date="2017-04-28T10:28:07Z">
        <w:r>
          <w:rPr/>
          <w:br/>
        </w:r>
      </w:del>
      <w:del w:id="238" w:author="adrian " w:date="2017-04-28T10:28:07Z">
        <w:r>
          <w:rPr>
            <w:rStyle w:val="VerbatimChar"/>
          </w:rPr>
          <w:delText>##           "following_url": "https://api.github.com/users/seregazhuk/following{/other_user}",</w:delText>
        </w:r>
      </w:del>
      <w:del w:id="239" w:author="adrian " w:date="2017-04-28T10:28:07Z">
        <w:r>
          <w:rPr/>
          <w:br/>
        </w:r>
      </w:del>
      <w:del w:id="240" w:author="adrian " w:date="2017-04-28T10:28:07Z">
        <w:r>
          <w:rPr>
            <w:rStyle w:val="VerbatimChar"/>
          </w:rPr>
          <w:delText>##           "gists_url": "https://api.github.com/users/seregazhuk/gists{/gist_id}",</w:delText>
        </w:r>
      </w:del>
      <w:del w:id="241" w:author="adrian " w:date="2017-04-28T10:28:07Z">
        <w:r>
          <w:rPr/>
          <w:br/>
        </w:r>
      </w:del>
      <w:del w:id="242" w:author="adrian " w:date="2017-04-28T10:28:07Z">
        <w:r>
          <w:rPr>
            <w:rStyle w:val="VerbatimChar"/>
          </w:rPr>
          <w:delText>##           "starred_url": "https://api.github.com/users/seregazhuk/starred{/owner}{/repo}",</w:delText>
        </w:r>
      </w:del>
      <w:del w:id="243" w:author="adrian " w:date="2017-04-28T10:28:07Z">
        <w:r>
          <w:rPr/>
          <w:br/>
        </w:r>
      </w:del>
      <w:del w:id="244" w:author="adrian " w:date="2017-04-28T10:28:07Z">
        <w:r>
          <w:rPr>
            <w:rStyle w:val="VerbatimChar"/>
          </w:rPr>
          <w:delText>##           "subscriptions_url": "https://api.github.com/users/seregazhuk/subscriptions",</w:delText>
        </w:r>
      </w:del>
      <w:del w:id="245" w:author="adrian " w:date="2017-04-28T10:28:07Z">
        <w:r>
          <w:rPr/>
          <w:br/>
        </w:r>
      </w:del>
      <w:del w:id="246" w:author="adrian " w:date="2017-04-28T10:28:07Z">
        <w:r>
          <w:rPr>
            <w:rStyle w:val="VerbatimChar"/>
          </w:rPr>
          <w:delText>##           "organizations_url": "https://api.github.com/users/seregazhuk/orgs",</w:delText>
        </w:r>
      </w:del>
      <w:del w:id="247" w:author="adrian " w:date="2017-04-28T10:28:07Z">
        <w:r>
          <w:rPr/>
          <w:br/>
        </w:r>
      </w:del>
      <w:del w:id="248" w:author="adrian " w:date="2017-04-28T10:28:07Z">
        <w:r>
          <w:rPr>
            <w:rStyle w:val="VerbatimChar"/>
          </w:rPr>
          <w:delText>##           "repos_url": "https://api.github.com/users/seregazhuk/repos",</w:delText>
        </w:r>
      </w:del>
      <w:del w:id="249" w:author="adrian " w:date="2017-04-28T10:28:07Z">
        <w:r>
          <w:rPr/>
          <w:br/>
        </w:r>
      </w:del>
      <w:del w:id="250" w:author="adrian " w:date="2017-04-28T10:28:07Z">
        <w:r>
          <w:rPr>
            <w:rStyle w:val="VerbatimChar"/>
          </w:rPr>
          <w:delText>##           "events_url": "https://api.github.com/users/seregazhuk/events{/privacy}",</w:delText>
        </w:r>
      </w:del>
      <w:del w:id="251" w:author="adrian " w:date="2017-04-28T10:28:07Z">
        <w:r>
          <w:rPr/>
          <w:br/>
        </w:r>
      </w:del>
      <w:del w:id="252" w:author="adrian " w:date="2017-04-28T10:28:07Z">
        <w:r>
          <w:rPr>
            <w:rStyle w:val="VerbatimChar"/>
          </w:rPr>
          <w:delText>##           "received_events_url": "https://api.github.com/users/seregazhuk/received_events",</w:delText>
        </w:r>
      </w:del>
      <w:del w:id="253" w:author="adrian " w:date="2017-04-28T10:28:07Z">
        <w:r>
          <w:rPr/>
          <w:br/>
        </w:r>
      </w:del>
      <w:del w:id="254" w:author="adrian " w:date="2017-04-28T10:28:07Z">
        <w:r>
          <w:rPr>
            <w:rStyle w:val="VerbatimChar"/>
          </w:rPr>
          <w:delText>##           "type": "User",</w:delText>
        </w:r>
      </w:del>
      <w:del w:id="255" w:author="adrian " w:date="2017-04-28T10:28:07Z">
        <w:r>
          <w:rPr/>
          <w:br/>
        </w:r>
      </w:del>
      <w:del w:id="256" w:author="adrian " w:date="2017-04-28T10:28:07Z">
        <w:r>
          <w:rPr>
            <w:rStyle w:val="VerbatimChar"/>
          </w:rPr>
          <w:delText>##           "site_admin": false</w:delText>
        </w:r>
      </w:del>
      <w:del w:id="257" w:author="adrian " w:date="2017-04-28T10:28:07Z">
        <w:r>
          <w:rPr/>
          <w:br/>
        </w:r>
      </w:del>
      <w:del w:id="258" w:author="adrian " w:date="2017-04-28T10:28:07Z">
        <w:r>
          <w:rPr>
            <w:rStyle w:val="VerbatimChar"/>
          </w:rPr>
          <w:delText>##         },</w:delText>
        </w:r>
      </w:del>
      <w:del w:id="259" w:author="adrian " w:date="2017-04-28T10:28:07Z">
        <w:r>
          <w:rPr/>
          <w:br/>
        </w:r>
      </w:del>
      <w:del w:id="260" w:author="adrian " w:date="2017-04-28T10:28:07Z">
        <w:r>
          <w:rPr>
            <w:rStyle w:val="VerbatimChar"/>
          </w:rPr>
          <w:delText>##         "body": "",</w:delText>
        </w:r>
      </w:del>
      <w:del w:id="261" w:author="adrian " w:date="2017-04-28T10:28:07Z">
        <w:r>
          <w:rPr/>
          <w:br/>
        </w:r>
      </w:del>
      <w:del w:id="262" w:author="adrian " w:date="2017-04-28T10:28:07Z">
        <w:r>
          <w:rPr>
            <w:rStyle w:val="VerbatimChar"/>
          </w:rPr>
          <w:delText>##         "created_at": "2016-09-23T10:13:24Z",</w:delText>
        </w:r>
      </w:del>
      <w:del w:id="263" w:author="adrian " w:date="2017-04-28T10:28:07Z">
        <w:r>
          <w:rPr/>
          <w:br/>
        </w:r>
      </w:del>
      <w:del w:id="264" w:author="adrian " w:date="2017-04-28T10:28:07Z">
        <w:r>
          <w:rPr>
            <w:rStyle w:val="VerbatimChar"/>
          </w:rPr>
          <w:delText>##         "updated_at": "2016-09-23T10:13:24Z",</w:delText>
        </w:r>
      </w:del>
      <w:del w:id="265" w:author="adrian " w:date="2017-04-28T10:28:07Z">
        <w:r>
          <w:rPr/>
          <w:br/>
        </w:r>
      </w:del>
      <w:del w:id="266" w:author="adrian " w:date="2017-04-28T10:28:07Z">
        <w:r>
          <w:rPr>
            <w:rStyle w:val="VerbatimChar"/>
          </w:rPr>
          <w:delText>##         "closed_at": null,</w:delText>
        </w:r>
      </w:del>
      <w:del w:id="267" w:author="adrian " w:date="2017-04-28T10:28:07Z">
        <w:r>
          <w:rPr/>
          <w:br/>
        </w:r>
      </w:del>
      <w:del w:id="268" w:author="adrian " w:date="2017-04-28T10:28:07Z">
        <w:r>
          <w:rPr>
            <w:rStyle w:val="VerbatimChar"/>
          </w:rPr>
          <w:delText>##         "merged_at": null,</w:delText>
        </w:r>
      </w:del>
      <w:del w:id="269" w:author="adrian " w:date="2017-04-28T10:28:07Z">
        <w:r>
          <w:rPr/>
          <w:br/>
        </w:r>
      </w:del>
      <w:del w:id="270" w:author="adrian " w:date="2017-04-28T10:28:07Z">
        <w:r>
          <w:rPr>
            <w:rStyle w:val="VerbatimChar"/>
          </w:rPr>
          <w:delText>##         "merge_commit_sha": "a3ebfbd3b9904a885abbf60768ff9e33ba3234fa",</w:delText>
        </w:r>
      </w:del>
      <w:del w:id="271" w:author="adrian " w:date="2017-04-28T10:28:07Z">
        <w:r>
          <w:rPr/>
          <w:br/>
        </w:r>
      </w:del>
      <w:del w:id="272" w:author="adrian " w:date="2017-04-28T10:28:07Z">
        <w:r>
          <w:rPr>
            <w:rStyle w:val="VerbatimChar"/>
          </w:rPr>
          <w:delText>##         "assignee": null,</w:delText>
        </w:r>
      </w:del>
      <w:del w:id="273" w:author="adrian " w:date="2017-04-28T10:28:07Z">
        <w:r>
          <w:rPr/>
          <w:br/>
        </w:r>
      </w:del>
      <w:del w:id="274" w:author="adrian " w:date="2017-04-28T10:28:07Z">
        <w:r>
          <w:rPr>
            <w:rStyle w:val="VerbatimChar"/>
          </w:rPr>
          <w:delText>##         "assignees": [</w:delText>
        </w:r>
      </w:del>
      <w:del w:id="275" w:author="adrian " w:date="2017-04-28T10:28:07Z">
        <w:r>
          <w:rPr/>
          <w:br/>
        </w:r>
      </w:del>
      <w:del w:id="276" w:author="adrian " w:date="2017-04-28T10:28:07Z">
        <w:r>
          <w:rPr>
            <w:rStyle w:val="VerbatimChar"/>
          </w:rPr>
          <w:delText xml:space="preserve">## </w:delText>
        </w:r>
      </w:del>
      <w:del w:id="277" w:author="adrian " w:date="2017-04-28T10:28:07Z">
        <w:r>
          <w:rPr/>
          <w:br/>
        </w:r>
      </w:del>
      <w:del w:id="278" w:author="adrian " w:date="2017-04-28T10:28:07Z">
        <w:r>
          <w:rPr>
            <w:rStyle w:val="VerbatimChar"/>
          </w:rPr>
          <w:delText>##         ],</w:delText>
        </w:r>
      </w:del>
      <w:del w:id="279" w:author="adrian " w:date="2017-04-28T10:28:07Z">
        <w:r>
          <w:rPr/>
          <w:br/>
        </w:r>
      </w:del>
      <w:del w:id="280" w:author="adrian " w:date="2017-04-28T10:28:07Z">
        <w:r>
          <w:rPr>
            <w:rStyle w:val="VerbatimChar"/>
          </w:rPr>
          <w:delText>##         "milestone": null,</w:delText>
        </w:r>
      </w:del>
      <w:del w:id="281" w:author="adrian " w:date="2017-04-28T10:28:07Z">
        <w:r>
          <w:rPr/>
          <w:br/>
        </w:r>
      </w:del>
      <w:del w:id="282" w:author="adrian " w:date="2017-04-28T10:28:07Z">
        <w:r>
          <w:rPr>
            <w:rStyle w:val="VerbatimChar"/>
          </w:rPr>
          <w:delText>##         "commits_url": "https://api.github.com/repos/seregazhuk/php-pinterest-bot/pulls/174/commits",</w:delText>
        </w:r>
      </w:del>
      <w:del w:id="283" w:author="adrian " w:date="2017-04-28T10:28:07Z">
        <w:r>
          <w:rPr/>
          <w:br/>
        </w:r>
      </w:del>
      <w:del w:id="284" w:author="adrian " w:date="2017-04-28T10:28:07Z">
        <w:r>
          <w:rPr>
            <w:rStyle w:val="VerbatimChar"/>
          </w:rPr>
          <w:delText>##         "review_comments_url": "https://api.github.com/repos/seregazhuk/php-pinterest-bot/pulls/174/comments",</w:delText>
        </w:r>
      </w:del>
      <w:del w:id="285" w:author="adrian " w:date="2017-04-28T10:28:07Z">
        <w:r>
          <w:rPr/>
          <w:br/>
        </w:r>
      </w:del>
      <w:del w:id="286" w:author="adrian " w:date="2017-04-28T10:28:07Z">
        <w:r>
          <w:rPr>
            <w:rStyle w:val="VerbatimChar"/>
          </w:rPr>
          <w:delText>##         "review_comment_url": "https://api.github.com/repos/seregazhuk/php-pinterest-bot/pulls/comments{/number}",</w:delText>
        </w:r>
      </w:del>
      <w:del w:id="287" w:author="adrian " w:date="2017-04-28T10:28:07Z">
        <w:r>
          <w:rPr/>
          <w:br/>
        </w:r>
      </w:del>
      <w:del w:id="288" w:author="adrian " w:date="2017-04-28T10:28:07Z">
        <w:r>
          <w:rPr>
            <w:rStyle w:val="VerbatimChar"/>
          </w:rPr>
          <w:delText>##         "comments_url": "https://api.github.com/repos/seregazhuk/php-pinterest-bot/issues/174/comments",</w:delText>
        </w:r>
      </w:del>
      <w:del w:id="289" w:author="adrian " w:date="2017-04-28T10:28:07Z">
        <w:r>
          <w:rPr/>
          <w:br/>
        </w:r>
      </w:del>
      <w:del w:id="290" w:author="adrian " w:date="2017-04-28T10:28:07Z">
        <w:r>
          <w:rPr>
            <w:rStyle w:val="VerbatimChar"/>
          </w:rPr>
          <w:delText>##         "statuses_url": "https://api.github.com/repos/seregazhuk/php-pinterest-bot/statuses/08313904966d49c5be4b4b1bf089303ec1085897",</w:delText>
        </w:r>
      </w:del>
      <w:del w:id="291" w:author="adrian " w:date="2017-04-28T10:28:07Z">
        <w:r>
          <w:rPr/>
          <w:br/>
        </w:r>
      </w:del>
      <w:del w:id="292" w:author="adrian " w:date="2017-04-28T10:28:07Z">
        <w:r>
          <w:rPr>
            <w:rStyle w:val="VerbatimChar"/>
          </w:rPr>
          <w:delText>##         "head": {</w:delText>
        </w:r>
      </w:del>
      <w:del w:id="293" w:author="adrian " w:date="2017-04-28T10:28:07Z">
        <w:r>
          <w:rPr/>
          <w:br/>
        </w:r>
      </w:del>
      <w:del w:id="294" w:author="adrian " w:date="2017-04-28T10:28:07Z">
        <w:r>
          <w:rPr>
            <w:rStyle w:val="VerbatimChar"/>
          </w:rPr>
          <w:delText>##           "label": "seregazhuk:develop",</w:delText>
        </w:r>
      </w:del>
      <w:del w:id="295" w:author="adrian " w:date="2017-04-28T10:28:07Z">
        <w:r>
          <w:rPr/>
          <w:br/>
        </w:r>
      </w:del>
      <w:del w:id="296" w:author="adrian " w:date="2017-04-28T10:28:07Z">
        <w:r>
          <w:rPr>
            <w:rStyle w:val="VerbatimChar"/>
          </w:rPr>
          <w:delText>##           "ref": "develop",</w:delText>
        </w:r>
      </w:del>
      <w:del w:id="297" w:author="adrian " w:date="2017-04-28T10:28:07Z">
        <w:r>
          <w:rPr/>
          <w:br/>
        </w:r>
      </w:del>
      <w:del w:id="298" w:author="adrian " w:date="2017-04-28T10:28:07Z">
        <w:r>
          <w:rPr>
            <w:rStyle w:val="VerbatimChar"/>
          </w:rPr>
          <w:delText>##           "sha": "08313904966d49c5be4b4b1bf089303ec1085897",</w:delText>
        </w:r>
      </w:del>
      <w:del w:id="299" w:author="adrian " w:date="2017-04-28T10:28:07Z">
        <w:r>
          <w:rPr/>
          <w:br/>
        </w:r>
      </w:del>
      <w:del w:id="300" w:author="adrian " w:date="2017-04-28T10:28:07Z">
        <w:r>
          <w:rPr>
            <w:rStyle w:val="VerbatimChar"/>
          </w:rPr>
          <w:delText>##           "user": {</w:delText>
        </w:r>
      </w:del>
      <w:del w:id="301" w:author="adrian " w:date="2017-04-28T10:28:07Z">
        <w:r>
          <w:rPr/>
          <w:br/>
        </w:r>
      </w:del>
      <w:del w:id="302" w:author="adrian " w:date="2017-04-28T10:28:07Z">
        <w:r>
          <w:rPr>
            <w:rStyle w:val="VerbatimChar"/>
          </w:rPr>
          <w:delText>##             "login": "seregazhuk",</w:delText>
        </w:r>
      </w:del>
      <w:del w:id="303" w:author="adrian " w:date="2017-04-28T10:28:07Z">
        <w:r>
          <w:rPr/>
          <w:br/>
        </w:r>
      </w:del>
      <w:del w:id="304" w:author="adrian " w:date="2017-04-28T10:28:07Z">
        <w:r>
          <w:rPr>
            <w:rStyle w:val="VerbatimChar"/>
          </w:rPr>
          <w:delText>##             "id": 9959761,</w:delText>
        </w:r>
      </w:del>
      <w:del w:id="305" w:author="adrian " w:date="2017-04-28T10:28:07Z">
        <w:r>
          <w:rPr/>
          <w:br/>
        </w:r>
      </w:del>
      <w:del w:id="306" w:author="adrian " w:date="2017-04-28T10:28:07Z">
        <w:r>
          <w:rPr>
            <w:rStyle w:val="VerbatimChar"/>
          </w:rPr>
          <w:delText>##             "avatar_url": "https://avatars.githubusercontent.com/u/9959761?v=3",</w:delText>
        </w:r>
      </w:del>
      <w:del w:id="307" w:author="adrian " w:date="2017-04-28T10:28:07Z">
        <w:r>
          <w:rPr/>
          <w:br/>
        </w:r>
      </w:del>
      <w:del w:id="308" w:author="adrian " w:date="2017-04-28T10:28:07Z">
        <w:r>
          <w:rPr>
            <w:rStyle w:val="VerbatimChar"/>
          </w:rPr>
          <w:delText>##             "gravatar_id": "",</w:delText>
        </w:r>
      </w:del>
      <w:del w:id="309" w:author="adrian " w:date="2017-04-28T10:28:07Z">
        <w:r>
          <w:rPr/>
          <w:br/>
        </w:r>
      </w:del>
      <w:del w:id="310" w:author="adrian " w:date="2017-04-28T10:28:07Z">
        <w:r>
          <w:rPr>
            <w:rStyle w:val="VerbatimChar"/>
          </w:rPr>
          <w:delText>##             "url": "https://api.github.com/users/seregazhuk",</w:delText>
        </w:r>
      </w:del>
      <w:del w:id="311" w:author="adrian " w:date="2017-04-28T10:28:07Z">
        <w:r>
          <w:rPr/>
          <w:br/>
        </w:r>
      </w:del>
      <w:del w:id="312" w:author="adrian " w:date="2017-04-28T10:28:07Z">
        <w:r>
          <w:rPr>
            <w:rStyle w:val="VerbatimChar"/>
          </w:rPr>
          <w:delText>##             "html_url": "https://github.com/seregazhuk",</w:delText>
        </w:r>
      </w:del>
      <w:del w:id="313" w:author="adrian " w:date="2017-04-28T10:28:07Z">
        <w:r>
          <w:rPr/>
          <w:br/>
        </w:r>
      </w:del>
      <w:del w:id="314" w:author="adrian " w:date="2017-04-28T10:28:07Z">
        <w:r>
          <w:rPr>
            <w:rStyle w:val="VerbatimChar"/>
          </w:rPr>
          <w:delText>##             "followers_url": "https://api.github.com/users/seregazhuk/followers",</w:delText>
        </w:r>
      </w:del>
      <w:del w:id="315" w:author="adrian " w:date="2017-04-28T10:28:07Z">
        <w:r>
          <w:rPr/>
          <w:br/>
        </w:r>
      </w:del>
      <w:del w:id="316" w:author="adrian " w:date="2017-04-28T10:28:07Z">
        <w:r>
          <w:rPr>
            <w:rStyle w:val="VerbatimChar"/>
          </w:rPr>
          <w:delText>##             "following_url": "https://api.github.com/users/seregazhuk/following{/other_user}",</w:delText>
        </w:r>
      </w:del>
      <w:del w:id="317" w:author="adrian " w:date="2017-04-28T10:28:07Z">
        <w:r>
          <w:rPr/>
          <w:br/>
        </w:r>
      </w:del>
      <w:del w:id="318" w:author="adrian " w:date="2017-04-28T10:28:07Z">
        <w:r>
          <w:rPr>
            <w:rStyle w:val="VerbatimChar"/>
          </w:rPr>
          <w:delText>##             "gists_url": "https://api.github.com/users/seregazhuk/gists{/gist_id}",</w:delText>
        </w:r>
      </w:del>
      <w:del w:id="319" w:author="adrian " w:date="2017-04-28T10:28:07Z">
        <w:r>
          <w:rPr/>
          <w:br/>
        </w:r>
      </w:del>
      <w:del w:id="320" w:author="adrian " w:date="2017-04-28T10:28:07Z">
        <w:r>
          <w:rPr>
            <w:rStyle w:val="VerbatimChar"/>
          </w:rPr>
          <w:delText>##             "starred_url": "https://api.github.com/users/seregazhuk/starred{/owner}{/repo}",</w:delText>
        </w:r>
      </w:del>
      <w:del w:id="321" w:author="adrian " w:date="2017-04-28T10:28:07Z">
        <w:r>
          <w:rPr/>
          <w:br/>
        </w:r>
      </w:del>
      <w:del w:id="322" w:author="adrian " w:date="2017-04-28T10:28:07Z">
        <w:r>
          <w:rPr>
            <w:rStyle w:val="VerbatimChar"/>
          </w:rPr>
          <w:delText>##             "subscriptions_url": "https://api.github.com/users/seregazhuk/subscriptions",</w:delText>
        </w:r>
      </w:del>
      <w:del w:id="323" w:author="adrian " w:date="2017-04-28T10:28:07Z">
        <w:r>
          <w:rPr/>
          <w:br/>
        </w:r>
      </w:del>
      <w:del w:id="324" w:author="adrian " w:date="2017-04-28T10:28:07Z">
        <w:r>
          <w:rPr>
            <w:rStyle w:val="VerbatimChar"/>
          </w:rPr>
          <w:delText>##             "organizations_url": "https://api.github.com/users/seregazhuk/orgs",</w:delText>
        </w:r>
      </w:del>
      <w:del w:id="325" w:author="adrian " w:date="2017-04-28T10:28:07Z">
        <w:r>
          <w:rPr/>
          <w:br/>
        </w:r>
      </w:del>
      <w:del w:id="326" w:author="adrian " w:date="2017-04-28T10:28:07Z">
        <w:r>
          <w:rPr>
            <w:rStyle w:val="VerbatimChar"/>
          </w:rPr>
          <w:delText>##             "repos_url": "https://api.github.com/users/seregazhuk/repos",</w:delText>
        </w:r>
      </w:del>
      <w:del w:id="327" w:author="adrian " w:date="2017-04-28T10:28:07Z">
        <w:r>
          <w:rPr/>
          <w:br/>
        </w:r>
      </w:del>
      <w:del w:id="328" w:author="adrian " w:date="2017-04-28T10:28:07Z">
        <w:r>
          <w:rPr>
            <w:rStyle w:val="VerbatimChar"/>
          </w:rPr>
          <w:delText>##             "events_url": "https://api.github.com/users/seregazhuk/events{/privacy}",</w:delText>
        </w:r>
      </w:del>
      <w:del w:id="329" w:author="adrian " w:date="2017-04-28T10:28:07Z">
        <w:r>
          <w:rPr/>
          <w:br/>
        </w:r>
      </w:del>
      <w:del w:id="330" w:author="adrian " w:date="2017-04-28T10:28:07Z">
        <w:r>
          <w:rPr>
            <w:rStyle w:val="VerbatimChar"/>
          </w:rPr>
          <w:delText>##             "received_events_url": "https://api.github.com/users/seregazhuk/received_events",</w:delText>
        </w:r>
      </w:del>
      <w:del w:id="331" w:author="adrian " w:date="2017-04-28T10:28:07Z">
        <w:r>
          <w:rPr/>
          <w:br/>
        </w:r>
      </w:del>
      <w:del w:id="332" w:author="adrian " w:date="2017-04-28T10:28:07Z">
        <w:r>
          <w:rPr>
            <w:rStyle w:val="VerbatimChar"/>
          </w:rPr>
          <w:delText>##             "type": "User",</w:delText>
        </w:r>
      </w:del>
      <w:del w:id="333" w:author="adrian " w:date="2017-04-28T10:28:07Z">
        <w:r>
          <w:rPr/>
          <w:br/>
        </w:r>
      </w:del>
      <w:del w:id="334" w:author="adrian " w:date="2017-04-28T10:28:07Z">
        <w:r>
          <w:rPr>
            <w:rStyle w:val="VerbatimChar"/>
          </w:rPr>
          <w:delText>##             "site_admin": false</w:delText>
        </w:r>
      </w:del>
      <w:del w:id="335" w:author="adrian " w:date="2017-04-28T10:28:07Z">
        <w:r>
          <w:rPr/>
          <w:br/>
        </w:r>
      </w:del>
      <w:del w:id="336" w:author="adrian " w:date="2017-04-28T10:28:07Z">
        <w:r>
          <w:rPr>
            <w:rStyle w:val="VerbatimChar"/>
          </w:rPr>
          <w:delText>##           },</w:delText>
        </w:r>
      </w:del>
      <w:del w:id="337" w:author="adrian " w:date="2017-04-28T10:28:07Z">
        <w:r>
          <w:rPr/>
          <w:br/>
        </w:r>
      </w:del>
      <w:del w:id="338" w:author="adrian " w:date="2017-04-28T10:28:07Z">
        <w:r>
          <w:rPr>
            <w:rStyle w:val="VerbatimChar"/>
          </w:rPr>
          <w:delText>##           "repo": {</w:delText>
        </w:r>
      </w:del>
      <w:del w:id="339" w:author="adrian " w:date="2017-04-28T10:28:07Z">
        <w:r>
          <w:rPr/>
          <w:br/>
        </w:r>
      </w:del>
      <w:del w:id="340" w:author="adrian " w:date="2017-04-28T10:28:07Z">
        <w:r>
          <w:rPr>
            <w:rStyle w:val="VerbatimChar"/>
          </w:rPr>
          <w:delText>##             "id": 39557985,</w:delText>
        </w:r>
      </w:del>
      <w:del w:id="341" w:author="adrian " w:date="2017-04-28T10:28:07Z">
        <w:r>
          <w:rPr/>
          <w:br/>
        </w:r>
      </w:del>
      <w:del w:id="342" w:author="adrian " w:date="2017-04-28T10:28:07Z">
        <w:r>
          <w:rPr>
            <w:rStyle w:val="VerbatimChar"/>
          </w:rPr>
          <w:delText>##             "name": "php-pinterest-bot",</w:delText>
        </w:r>
      </w:del>
      <w:del w:id="343" w:author="adrian " w:date="2017-04-28T10:28:07Z">
        <w:r>
          <w:rPr/>
          <w:br/>
        </w:r>
      </w:del>
      <w:del w:id="344" w:author="adrian " w:date="2017-04-28T10:28:07Z">
        <w:r>
          <w:rPr>
            <w:rStyle w:val="VerbatimChar"/>
          </w:rPr>
          <w:delText>##             "full_name": "seregazhuk/php-pinterest-bot",</w:delText>
        </w:r>
      </w:del>
      <w:del w:id="345" w:author="adrian " w:date="2017-04-28T10:28:07Z">
        <w:r>
          <w:rPr/>
          <w:br/>
        </w:r>
      </w:del>
      <w:del w:id="346" w:author="adrian " w:date="2017-04-28T10:28:07Z">
        <w:r>
          <w:rPr>
            <w:rStyle w:val="VerbatimChar"/>
          </w:rPr>
          <w:delText>##             "owner": {</w:delText>
        </w:r>
      </w:del>
      <w:del w:id="347" w:author="adrian " w:date="2017-04-28T10:28:07Z">
        <w:r>
          <w:rPr/>
          <w:br/>
        </w:r>
      </w:del>
      <w:del w:id="348" w:author="adrian " w:date="2017-04-28T10:28:07Z">
        <w:r>
          <w:rPr>
            <w:rStyle w:val="VerbatimChar"/>
          </w:rPr>
          <w:delText>##               "login": "seregazhuk",</w:delText>
        </w:r>
      </w:del>
      <w:del w:id="349" w:author="adrian " w:date="2017-04-28T10:28:07Z">
        <w:r>
          <w:rPr/>
          <w:br/>
        </w:r>
      </w:del>
      <w:del w:id="350" w:author="adrian " w:date="2017-04-28T10:28:07Z">
        <w:r>
          <w:rPr>
            <w:rStyle w:val="VerbatimChar"/>
          </w:rPr>
          <w:delText>##               "id": 9959761,</w:delText>
        </w:r>
      </w:del>
      <w:del w:id="351" w:author="adrian " w:date="2017-04-28T10:28:07Z">
        <w:r>
          <w:rPr/>
          <w:br/>
        </w:r>
      </w:del>
      <w:del w:id="352" w:author="adrian " w:date="2017-04-28T10:28:07Z">
        <w:r>
          <w:rPr>
            <w:rStyle w:val="VerbatimChar"/>
          </w:rPr>
          <w:delText>##               "avatar_url": "https://avatars.githubusercontent.com/u/9959761?v=3",</w:delText>
        </w:r>
      </w:del>
      <w:del w:id="353" w:author="adrian " w:date="2017-04-28T10:28:07Z">
        <w:r>
          <w:rPr/>
          <w:br/>
        </w:r>
      </w:del>
      <w:del w:id="354" w:author="adrian " w:date="2017-04-28T10:28:07Z">
        <w:r>
          <w:rPr>
            <w:rStyle w:val="VerbatimChar"/>
          </w:rPr>
          <w:delText>##               "gravatar_id": "",</w:delText>
        </w:r>
      </w:del>
      <w:del w:id="355" w:author="adrian " w:date="2017-04-28T10:28:07Z">
        <w:r>
          <w:rPr/>
          <w:br/>
        </w:r>
      </w:del>
      <w:del w:id="356" w:author="adrian " w:date="2017-04-28T10:28:07Z">
        <w:r>
          <w:rPr>
            <w:rStyle w:val="VerbatimChar"/>
          </w:rPr>
          <w:delText>##               "url": "https://api.github.com/users/seregazhuk",</w:delText>
        </w:r>
      </w:del>
      <w:del w:id="357" w:author="adrian " w:date="2017-04-28T10:28:07Z">
        <w:r>
          <w:rPr/>
          <w:br/>
        </w:r>
      </w:del>
      <w:del w:id="358" w:author="adrian " w:date="2017-04-28T10:28:07Z">
        <w:r>
          <w:rPr>
            <w:rStyle w:val="VerbatimChar"/>
          </w:rPr>
          <w:delText>##               "html_url": "https://github.com/seregazhuk",</w:delText>
        </w:r>
      </w:del>
      <w:del w:id="359" w:author="adrian " w:date="2017-04-28T10:28:07Z">
        <w:r>
          <w:rPr/>
          <w:br/>
        </w:r>
      </w:del>
      <w:del w:id="360" w:author="adrian " w:date="2017-04-28T10:28:07Z">
        <w:r>
          <w:rPr>
            <w:rStyle w:val="VerbatimChar"/>
          </w:rPr>
          <w:delText>##               "followers_url": "https://api.github.com/users/seregazhuk/followers",</w:delText>
        </w:r>
      </w:del>
      <w:del w:id="361" w:author="adrian " w:date="2017-04-28T10:28:07Z">
        <w:r>
          <w:rPr/>
          <w:br/>
        </w:r>
      </w:del>
      <w:del w:id="362" w:author="adrian " w:date="2017-04-28T10:28:07Z">
        <w:r>
          <w:rPr>
            <w:rStyle w:val="VerbatimChar"/>
          </w:rPr>
          <w:delText>##               "following_url": "https://api.github.com/users/seregazhuk/following{/other_user}",</w:delText>
        </w:r>
      </w:del>
      <w:del w:id="363" w:author="adrian " w:date="2017-04-28T10:28:07Z">
        <w:r>
          <w:rPr/>
          <w:br/>
        </w:r>
      </w:del>
      <w:del w:id="364" w:author="adrian " w:date="2017-04-28T10:28:07Z">
        <w:r>
          <w:rPr>
            <w:rStyle w:val="VerbatimChar"/>
          </w:rPr>
          <w:delText>##               "gists_url": "https://api.github.com/users/seregazhuk/gists{/gist_id}",</w:delText>
        </w:r>
      </w:del>
      <w:del w:id="365" w:author="adrian " w:date="2017-04-28T10:28:07Z">
        <w:r>
          <w:rPr/>
          <w:br/>
        </w:r>
      </w:del>
      <w:del w:id="366" w:author="adrian " w:date="2017-04-28T10:28:07Z">
        <w:r>
          <w:rPr>
            <w:rStyle w:val="VerbatimChar"/>
          </w:rPr>
          <w:delText>##               "starred_url": "https://api.github.com/users/seregazhuk/starred{/owner}{/repo}",</w:delText>
        </w:r>
      </w:del>
      <w:del w:id="367" w:author="adrian " w:date="2017-04-28T10:28:07Z">
        <w:r>
          <w:rPr/>
          <w:br/>
        </w:r>
      </w:del>
      <w:del w:id="368" w:author="adrian " w:date="2017-04-28T10:28:07Z">
        <w:r>
          <w:rPr>
            <w:rStyle w:val="VerbatimChar"/>
          </w:rPr>
          <w:delText>##               "subscriptions_url": "https://api.github.com/users/seregazhuk/subscriptions",</w:delText>
        </w:r>
      </w:del>
      <w:del w:id="369" w:author="adrian " w:date="2017-04-28T10:28:07Z">
        <w:r>
          <w:rPr/>
          <w:br/>
        </w:r>
      </w:del>
      <w:del w:id="370" w:author="adrian " w:date="2017-04-28T10:28:07Z">
        <w:r>
          <w:rPr>
            <w:rStyle w:val="VerbatimChar"/>
          </w:rPr>
          <w:delText>##               "organizations_url": "https://api.github.com/users/seregazhuk/orgs",</w:delText>
        </w:r>
      </w:del>
      <w:del w:id="371" w:author="adrian " w:date="2017-04-28T10:28:07Z">
        <w:r>
          <w:rPr/>
          <w:br/>
        </w:r>
      </w:del>
      <w:del w:id="372" w:author="adrian " w:date="2017-04-28T10:28:07Z">
        <w:r>
          <w:rPr>
            <w:rStyle w:val="VerbatimChar"/>
          </w:rPr>
          <w:delText>##               "repos_url": "https://api.github.com/users/seregazhuk/repos",</w:delText>
        </w:r>
      </w:del>
      <w:del w:id="373" w:author="adrian " w:date="2017-04-28T10:28:07Z">
        <w:r>
          <w:rPr/>
          <w:br/>
        </w:r>
      </w:del>
      <w:del w:id="374" w:author="adrian " w:date="2017-04-28T10:28:07Z">
        <w:r>
          <w:rPr>
            <w:rStyle w:val="VerbatimChar"/>
          </w:rPr>
          <w:delText>##               "events_url": "https://api.github.com/users/seregazhuk/events{/privacy}",</w:delText>
        </w:r>
      </w:del>
      <w:del w:id="375" w:author="adrian " w:date="2017-04-28T10:28:07Z">
        <w:r>
          <w:rPr/>
          <w:br/>
        </w:r>
      </w:del>
      <w:del w:id="376" w:author="adrian " w:date="2017-04-28T10:28:07Z">
        <w:r>
          <w:rPr>
            <w:rStyle w:val="VerbatimChar"/>
          </w:rPr>
          <w:delText>##               "received_events_url": "https://api.github.com/users/seregazhuk/received_events",</w:delText>
        </w:r>
      </w:del>
      <w:del w:id="377" w:author="adrian " w:date="2017-04-28T10:28:07Z">
        <w:r>
          <w:rPr/>
          <w:br/>
        </w:r>
      </w:del>
      <w:del w:id="378" w:author="adrian " w:date="2017-04-28T10:28:07Z">
        <w:r>
          <w:rPr>
            <w:rStyle w:val="VerbatimChar"/>
          </w:rPr>
          <w:delText>##               "type": "User",</w:delText>
        </w:r>
      </w:del>
      <w:del w:id="379" w:author="adrian " w:date="2017-04-28T10:28:07Z">
        <w:r>
          <w:rPr/>
          <w:br/>
        </w:r>
      </w:del>
      <w:del w:id="380" w:author="adrian " w:date="2017-04-28T10:28:07Z">
        <w:r>
          <w:rPr>
            <w:rStyle w:val="VerbatimChar"/>
          </w:rPr>
          <w:delText>##               "site_admin": false</w:delText>
        </w:r>
      </w:del>
      <w:del w:id="381" w:author="adrian " w:date="2017-04-28T10:28:07Z">
        <w:r>
          <w:rPr/>
          <w:br/>
        </w:r>
      </w:del>
      <w:del w:id="382" w:author="adrian " w:date="2017-04-28T10:28:07Z">
        <w:r>
          <w:rPr>
            <w:rStyle w:val="VerbatimChar"/>
          </w:rPr>
          <w:delText>##             },</w:delText>
        </w:r>
      </w:del>
      <w:del w:id="383" w:author="adrian " w:date="2017-04-28T10:28:07Z">
        <w:r>
          <w:rPr/>
          <w:br/>
        </w:r>
      </w:del>
      <w:del w:id="384" w:author="adrian " w:date="2017-04-28T10:28:07Z">
        <w:r>
          <w:rPr>
            <w:rStyle w:val="VerbatimChar"/>
          </w:rPr>
          <w:delText>##             "private": false,</w:delText>
        </w:r>
      </w:del>
      <w:del w:id="385" w:author="adrian " w:date="2017-04-28T10:28:07Z">
        <w:r>
          <w:rPr/>
          <w:br/>
        </w:r>
      </w:del>
      <w:del w:id="386" w:author="adrian " w:date="2017-04-28T10:28:07Z">
        <w:r>
          <w:rPr>
            <w:rStyle w:val="VerbatimChar"/>
          </w:rPr>
          <w:delText>##             "html_url": "https://github.com/seregazhuk/php-pinterest-bot",</w:delText>
        </w:r>
      </w:del>
      <w:del w:id="387" w:author="adrian " w:date="2017-04-28T10:28:07Z">
        <w:r>
          <w:rPr/>
          <w:br/>
        </w:r>
      </w:del>
      <w:del w:id="388" w:author="adrian " w:date="2017-04-28T10:28:07Z">
        <w:r>
          <w:rPr>
            <w:rStyle w:val="VerbatimChar"/>
          </w:rPr>
          <w:delText>##             "description": "This PHP library will help you to work with your Pinterest account without using any API account credentials.",</w:delText>
        </w:r>
      </w:del>
      <w:del w:id="389" w:author="adrian " w:date="2017-04-28T10:28:07Z">
        <w:r>
          <w:rPr/>
          <w:br/>
        </w:r>
      </w:del>
      <w:del w:id="390" w:author="adrian " w:date="2017-04-28T10:28:07Z">
        <w:r>
          <w:rPr>
            <w:rStyle w:val="VerbatimChar"/>
          </w:rPr>
          <w:delText>##             "fork": false,</w:delText>
        </w:r>
      </w:del>
      <w:del w:id="391" w:author="adrian " w:date="2017-04-28T10:28:07Z">
        <w:r>
          <w:rPr/>
          <w:br/>
        </w:r>
      </w:del>
      <w:del w:id="392" w:author="adrian " w:date="2017-04-28T10:28:07Z">
        <w:r>
          <w:rPr>
            <w:rStyle w:val="VerbatimChar"/>
          </w:rPr>
          <w:delText>##             "url": "https://api.github.com/repos/seregazhuk/php-pinterest-bot",</w:delText>
        </w:r>
      </w:del>
      <w:del w:id="393" w:author="adrian " w:date="2017-04-28T10:28:07Z">
        <w:r>
          <w:rPr/>
          <w:br/>
        </w:r>
      </w:del>
      <w:del w:id="394" w:author="adrian " w:date="2017-04-28T10:28:07Z">
        <w:r>
          <w:rPr>
            <w:rStyle w:val="VerbatimChar"/>
          </w:rPr>
          <w:delText>##             "forks_url": "https://api.github.com/repos/seregazhuk/php-pinterest-bot/forks",</w:delText>
        </w:r>
      </w:del>
      <w:del w:id="395" w:author="adrian " w:date="2017-04-28T10:28:07Z">
        <w:r>
          <w:rPr/>
          <w:br/>
        </w:r>
      </w:del>
      <w:del w:id="396" w:author="adrian " w:date="2017-04-28T10:28:07Z">
        <w:r>
          <w:rPr>
            <w:rStyle w:val="VerbatimChar"/>
          </w:rPr>
          <w:delText>##             "keys_url": "https://api.github.com/repos/seregazhuk/php-pinterest-bot/keys{/key_id}",</w:delText>
        </w:r>
      </w:del>
      <w:del w:id="397" w:author="adrian " w:date="2017-04-28T10:28:07Z">
        <w:r>
          <w:rPr/>
          <w:br/>
        </w:r>
      </w:del>
      <w:del w:id="398" w:author="adrian " w:date="2017-04-28T10:28:07Z">
        <w:r>
          <w:rPr>
            <w:rStyle w:val="VerbatimChar"/>
          </w:rPr>
          <w:delText>##             "collaborators_url": "https://api.github.com/repos/seregazhuk/php-pinterest-bot/collaborators{/collaborator}",</w:delText>
        </w:r>
      </w:del>
      <w:del w:id="399" w:author="adrian " w:date="2017-04-28T10:28:07Z">
        <w:r>
          <w:rPr/>
          <w:br/>
        </w:r>
      </w:del>
      <w:del w:id="400" w:author="adrian " w:date="2017-04-28T10:28:07Z">
        <w:r>
          <w:rPr>
            <w:rStyle w:val="VerbatimChar"/>
          </w:rPr>
          <w:delText>##             "teams_url": "https://api.github.com/repos/seregazhuk/php-pinterest-bot/teams",</w:delText>
        </w:r>
      </w:del>
      <w:del w:id="401" w:author="adrian " w:date="2017-04-28T10:28:07Z">
        <w:r>
          <w:rPr/>
          <w:br/>
        </w:r>
      </w:del>
      <w:del w:id="402" w:author="adrian " w:date="2017-04-28T10:28:07Z">
        <w:r>
          <w:rPr>
            <w:rStyle w:val="VerbatimChar"/>
          </w:rPr>
          <w:delText>##             "hooks_url": "https://api.github.com/repos/seregazhuk/php-pinterest-bot/hooks",</w:delText>
        </w:r>
      </w:del>
      <w:del w:id="403" w:author="adrian " w:date="2017-04-28T10:28:07Z">
        <w:r>
          <w:rPr/>
          <w:br/>
        </w:r>
      </w:del>
      <w:del w:id="404" w:author="adrian " w:date="2017-04-28T10:28:07Z">
        <w:r>
          <w:rPr>
            <w:rStyle w:val="VerbatimChar"/>
          </w:rPr>
          <w:delText>##             "issue_events_url": "https://api.github.com/repos/seregazhuk/php-pinterest-bot/issues/events{/number}",</w:delText>
        </w:r>
      </w:del>
      <w:del w:id="405" w:author="adrian " w:date="2017-04-28T10:28:07Z">
        <w:r>
          <w:rPr/>
          <w:br/>
        </w:r>
      </w:del>
      <w:del w:id="406" w:author="adrian " w:date="2017-04-28T10:28:07Z">
        <w:r>
          <w:rPr>
            <w:rStyle w:val="VerbatimChar"/>
          </w:rPr>
          <w:delText>##             "events_url": "https://api.github.com/repos/seregazhuk/php-pinterest-bot/events",</w:delText>
        </w:r>
      </w:del>
      <w:del w:id="407" w:author="adrian " w:date="2017-04-28T10:28:07Z">
        <w:r>
          <w:rPr/>
          <w:br/>
        </w:r>
      </w:del>
      <w:del w:id="408" w:author="adrian " w:date="2017-04-28T10:28:07Z">
        <w:r>
          <w:rPr>
            <w:rStyle w:val="VerbatimChar"/>
          </w:rPr>
          <w:delText>##             "assignees_url": "https://api.github.com/repos/seregazhuk/php-pinterest-bot/assignees{/user}",</w:delText>
        </w:r>
      </w:del>
      <w:del w:id="409" w:author="adrian " w:date="2017-04-28T10:28:07Z">
        <w:r>
          <w:rPr/>
          <w:br/>
        </w:r>
      </w:del>
      <w:del w:id="410" w:author="adrian " w:date="2017-04-28T10:28:07Z">
        <w:r>
          <w:rPr>
            <w:rStyle w:val="VerbatimChar"/>
          </w:rPr>
          <w:delText>##             "branches_url": "https://api.github.com/repos/seregazhuk/php-pinterest-bot/branches{/branch}",</w:delText>
        </w:r>
      </w:del>
      <w:del w:id="411" w:author="adrian " w:date="2017-04-28T10:28:07Z">
        <w:r>
          <w:rPr/>
          <w:br/>
        </w:r>
      </w:del>
      <w:del w:id="412" w:author="adrian " w:date="2017-04-28T10:28:07Z">
        <w:r>
          <w:rPr>
            <w:rStyle w:val="VerbatimChar"/>
          </w:rPr>
          <w:delText>##             "tags_url": "https://api.github.com/repos/seregazhuk/php-pinterest-bot/tags",</w:delText>
        </w:r>
      </w:del>
      <w:del w:id="413" w:author="adrian " w:date="2017-04-28T10:28:07Z">
        <w:r>
          <w:rPr/>
          <w:br/>
        </w:r>
      </w:del>
      <w:del w:id="414" w:author="adrian " w:date="2017-04-28T10:28:07Z">
        <w:r>
          <w:rPr>
            <w:rStyle w:val="VerbatimChar"/>
          </w:rPr>
          <w:delText>##             "blobs_url": "https://api.github.com/repos/seregazhuk/php-pinterest-bot/git/blobs{/sha}",</w:delText>
        </w:r>
      </w:del>
      <w:del w:id="415" w:author="adrian " w:date="2017-04-28T10:28:07Z">
        <w:r>
          <w:rPr/>
          <w:br/>
        </w:r>
      </w:del>
      <w:del w:id="416" w:author="adrian " w:date="2017-04-28T10:28:07Z">
        <w:r>
          <w:rPr>
            <w:rStyle w:val="VerbatimChar"/>
          </w:rPr>
          <w:delText>##             "git_tags_url": "https://api.github.com/repos/seregazhuk/php-pinterest-bot/git/tags{/sha}",</w:delText>
        </w:r>
      </w:del>
      <w:del w:id="417" w:author="adrian " w:date="2017-04-28T10:28:07Z">
        <w:r>
          <w:rPr/>
          <w:br/>
        </w:r>
      </w:del>
      <w:del w:id="418" w:author="adrian " w:date="2017-04-28T10:28:07Z">
        <w:r>
          <w:rPr>
            <w:rStyle w:val="VerbatimChar"/>
          </w:rPr>
          <w:delText>##             "git_refs_url": "https://api.github.com/repos/seregazhuk/php-pinterest-bot/git/refs{/sha}",</w:delText>
        </w:r>
      </w:del>
      <w:del w:id="419" w:author="adrian " w:date="2017-04-28T10:28:07Z">
        <w:r>
          <w:rPr/>
          <w:br/>
        </w:r>
      </w:del>
      <w:del w:id="420" w:author="adrian " w:date="2017-04-28T10:28:07Z">
        <w:r>
          <w:rPr>
            <w:rStyle w:val="VerbatimChar"/>
          </w:rPr>
          <w:delText>##             "trees_url": "https://api.github.com/repos/seregazhuk/php-pinterest-bot/git/trees{/sha}",</w:delText>
        </w:r>
      </w:del>
      <w:del w:id="421" w:author="adrian " w:date="2017-04-28T10:28:07Z">
        <w:r>
          <w:rPr/>
          <w:br/>
        </w:r>
      </w:del>
      <w:del w:id="422" w:author="adrian " w:date="2017-04-28T10:28:07Z">
        <w:r>
          <w:rPr>
            <w:rStyle w:val="VerbatimChar"/>
          </w:rPr>
          <w:delText>##             "statuses_url": "https://api.github.com/repos/seregazhuk/php-pinterest-bot/statuses/{sha}",</w:delText>
        </w:r>
      </w:del>
      <w:del w:id="423" w:author="adrian " w:date="2017-04-28T10:28:07Z">
        <w:r>
          <w:rPr/>
          <w:br/>
        </w:r>
      </w:del>
      <w:del w:id="424" w:author="adrian " w:date="2017-04-28T10:28:07Z">
        <w:r>
          <w:rPr>
            <w:rStyle w:val="VerbatimChar"/>
          </w:rPr>
          <w:delText>##             "languages_url": "https://api.github.com/repos/seregazhuk/php-pinterest-bot/languages",</w:delText>
        </w:r>
      </w:del>
      <w:del w:id="425" w:author="adrian " w:date="2017-04-28T10:28:07Z">
        <w:r>
          <w:rPr/>
          <w:br/>
        </w:r>
      </w:del>
      <w:del w:id="426" w:author="adrian " w:date="2017-04-28T10:28:07Z">
        <w:r>
          <w:rPr>
            <w:rStyle w:val="VerbatimChar"/>
          </w:rPr>
          <w:delText>##             "stargazers_url": "https://api.github.com/repos/seregazhuk/php-pinterest-bot/stargazers",</w:delText>
        </w:r>
      </w:del>
      <w:del w:id="427" w:author="adrian " w:date="2017-04-28T10:28:07Z">
        <w:r>
          <w:rPr/>
          <w:br/>
        </w:r>
      </w:del>
      <w:del w:id="428" w:author="adrian " w:date="2017-04-28T10:28:07Z">
        <w:r>
          <w:rPr>
            <w:rStyle w:val="VerbatimChar"/>
          </w:rPr>
          <w:delText>##             "contributors_url": "https://api.github.com/repos/seregazhuk/php-pinterest-bot/contributors",</w:delText>
        </w:r>
      </w:del>
      <w:del w:id="429" w:author="adrian " w:date="2017-04-28T10:28:07Z">
        <w:r>
          <w:rPr/>
          <w:br/>
        </w:r>
      </w:del>
      <w:del w:id="430" w:author="adrian " w:date="2017-04-28T10:28:07Z">
        <w:r>
          <w:rPr>
            <w:rStyle w:val="VerbatimChar"/>
          </w:rPr>
          <w:delText>##             "subscribers_url": "https://api.github.com/repos/seregazhuk/php-pinterest-bot/subscribers",</w:delText>
        </w:r>
      </w:del>
      <w:del w:id="431" w:author="adrian " w:date="2017-04-28T10:28:07Z">
        <w:r>
          <w:rPr/>
          <w:br/>
        </w:r>
      </w:del>
      <w:del w:id="432" w:author="adrian " w:date="2017-04-28T10:28:07Z">
        <w:r>
          <w:rPr>
            <w:rStyle w:val="VerbatimChar"/>
          </w:rPr>
          <w:delText>##             "subscription_url": "https://api.github.com/repos/seregazhuk/php-pinterest-bot/subscription",</w:delText>
        </w:r>
      </w:del>
      <w:del w:id="433" w:author="adrian " w:date="2017-04-28T10:28:07Z">
        <w:r>
          <w:rPr/>
          <w:br/>
        </w:r>
      </w:del>
      <w:del w:id="434" w:author="adrian " w:date="2017-04-28T10:28:07Z">
        <w:r>
          <w:rPr>
            <w:rStyle w:val="VerbatimChar"/>
          </w:rPr>
          <w:delText>##             "commits_url": "https://api.github.com/repos/seregazhuk/php-pinterest-bot/commits{/sha}",</w:delText>
        </w:r>
      </w:del>
      <w:del w:id="435" w:author="adrian " w:date="2017-04-28T10:28:07Z">
        <w:r>
          <w:rPr/>
          <w:br/>
        </w:r>
      </w:del>
      <w:del w:id="436" w:author="adrian " w:date="2017-04-28T10:28:07Z">
        <w:r>
          <w:rPr>
            <w:rStyle w:val="VerbatimChar"/>
          </w:rPr>
          <w:delText>##             "git_commits_url": "https://api.github.com/repos/seregazhuk/php-pinterest-bot/git/commits{/sha}",</w:delText>
        </w:r>
      </w:del>
      <w:del w:id="437" w:author="adrian " w:date="2017-04-28T10:28:07Z">
        <w:r>
          <w:rPr/>
          <w:br/>
        </w:r>
      </w:del>
      <w:del w:id="438" w:author="adrian " w:date="2017-04-28T10:28:07Z">
        <w:r>
          <w:rPr>
            <w:rStyle w:val="VerbatimChar"/>
          </w:rPr>
          <w:delText>##             "comments_url": "https://api.github.com/repos/seregazhuk/php-pinterest-bot/comments{/number}",</w:delText>
        </w:r>
      </w:del>
      <w:del w:id="439" w:author="adrian " w:date="2017-04-28T10:28:07Z">
        <w:r>
          <w:rPr/>
          <w:br/>
        </w:r>
      </w:del>
      <w:del w:id="440" w:author="adrian " w:date="2017-04-28T10:28:07Z">
        <w:r>
          <w:rPr>
            <w:rStyle w:val="VerbatimChar"/>
          </w:rPr>
          <w:delText>##             "issue_comment_url": "https://api.github.com/repos/seregazhuk/php-pinterest-bot/issues/comments{/number}",</w:delText>
        </w:r>
      </w:del>
      <w:del w:id="441" w:author="adrian " w:date="2017-04-28T10:28:07Z">
        <w:r>
          <w:rPr/>
          <w:br/>
        </w:r>
      </w:del>
      <w:del w:id="442" w:author="adrian " w:date="2017-04-28T10:28:07Z">
        <w:r>
          <w:rPr>
            <w:rStyle w:val="VerbatimChar"/>
          </w:rPr>
          <w:delText>##             "contents_url": "https://api.github.com/repos/seregazhuk/php-pinterest-bot/contents/{+path}",</w:delText>
        </w:r>
      </w:del>
      <w:del w:id="443" w:author="adrian " w:date="2017-04-28T10:28:07Z">
        <w:r>
          <w:rPr/>
          <w:br/>
        </w:r>
      </w:del>
      <w:del w:id="444" w:author="adrian " w:date="2017-04-28T10:28:07Z">
        <w:r>
          <w:rPr>
            <w:rStyle w:val="VerbatimChar"/>
          </w:rPr>
          <w:delText>##             "compare_url": "https://api.github.com/repos/seregazhuk/php-pinterest-bot/compare/{base}...{head}",</w:delText>
        </w:r>
      </w:del>
      <w:del w:id="445" w:author="adrian " w:date="2017-04-28T10:28:07Z">
        <w:r>
          <w:rPr/>
          <w:br/>
        </w:r>
      </w:del>
      <w:del w:id="446" w:author="adrian " w:date="2017-04-28T10:28:07Z">
        <w:r>
          <w:rPr>
            <w:rStyle w:val="VerbatimChar"/>
          </w:rPr>
          <w:delText>##             "merges_url": "https://api.github.com/repos/seregazhuk/php-pinterest-bot/merges",</w:delText>
        </w:r>
      </w:del>
      <w:del w:id="447" w:author="adrian " w:date="2017-04-28T10:28:07Z">
        <w:r>
          <w:rPr/>
          <w:br/>
        </w:r>
      </w:del>
      <w:del w:id="448" w:author="adrian " w:date="2017-04-28T10:28:07Z">
        <w:r>
          <w:rPr>
            <w:rStyle w:val="VerbatimChar"/>
          </w:rPr>
          <w:delText>##             "archive_url": "https://api.github.com/repos/seregazhuk/php-pinterest-bot/{archive_format}{/ref}",</w:delText>
        </w:r>
      </w:del>
      <w:del w:id="449" w:author="adrian " w:date="2017-04-28T10:28:07Z">
        <w:r>
          <w:rPr/>
          <w:br/>
        </w:r>
      </w:del>
      <w:del w:id="450" w:author="adrian " w:date="2017-04-28T10:28:07Z">
        <w:r>
          <w:rPr>
            <w:rStyle w:val="VerbatimChar"/>
          </w:rPr>
          <w:delText>##             "downloads_url": "https://api.github.com/repos/seregazhuk/php-pinterest-bot/downloads",</w:delText>
        </w:r>
      </w:del>
      <w:del w:id="451" w:author="adrian " w:date="2017-04-28T10:28:07Z">
        <w:r>
          <w:rPr/>
          <w:br/>
        </w:r>
      </w:del>
      <w:del w:id="452" w:author="adrian " w:date="2017-04-28T10:28:07Z">
        <w:r>
          <w:rPr>
            <w:rStyle w:val="VerbatimChar"/>
          </w:rPr>
          <w:delText>##             "issues_url": "https://api.github.com/repos/seregazhuk/php-pinterest-bot/issues{/number}",</w:delText>
        </w:r>
      </w:del>
      <w:del w:id="453" w:author="adrian " w:date="2017-04-28T10:28:07Z">
        <w:r>
          <w:rPr/>
          <w:br/>
        </w:r>
      </w:del>
      <w:del w:id="454" w:author="adrian " w:date="2017-04-28T10:28:07Z">
        <w:r>
          <w:rPr>
            <w:rStyle w:val="VerbatimChar"/>
          </w:rPr>
          <w:delText>##             "pulls_url": "https://api.github.com/repos/seregazhuk/php-pinterest-bot/pulls{/number}",</w:delText>
        </w:r>
      </w:del>
      <w:del w:id="455" w:author="adrian " w:date="2017-04-28T10:28:07Z">
        <w:r>
          <w:rPr/>
          <w:br/>
        </w:r>
      </w:del>
      <w:del w:id="456" w:author="adrian " w:date="2017-04-28T10:28:07Z">
        <w:r>
          <w:rPr>
            <w:rStyle w:val="VerbatimChar"/>
          </w:rPr>
          <w:delText>##             "milestones_url": "https://api.github.com/repos/seregazhuk/php-pinterest-bot/milestones{/number}",</w:delText>
        </w:r>
      </w:del>
      <w:del w:id="457" w:author="adrian " w:date="2017-04-28T10:28:07Z">
        <w:r>
          <w:rPr/>
          <w:br/>
        </w:r>
      </w:del>
      <w:del w:id="458" w:author="adrian " w:date="2017-04-28T10:28:07Z">
        <w:r>
          <w:rPr>
            <w:rStyle w:val="VerbatimChar"/>
          </w:rPr>
          <w:delText>##             "notifications_url": "https://api.github.com/repos/seregazhuk/php-pinterest-bot/notifications{?since,all,participating}",</w:delText>
        </w:r>
      </w:del>
      <w:del w:id="459" w:author="adrian " w:date="2017-04-28T10:28:07Z">
        <w:r>
          <w:rPr/>
          <w:br/>
        </w:r>
      </w:del>
      <w:del w:id="460" w:author="adrian " w:date="2017-04-28T10:28:07Z">
        <w:r>
          <w:rPr>
            <w:rStyle w:val="VerbatimChar"/>
          </w:rPr>
          <w:delText>##             "labels_url": "https://api.github.com/repos/seregazhuk/php-pinterest-bot/labels{/name}",</w:delText>
        </w:r>
      </w:del>
      <w:del w:id="461" w:author="adrian " w:date="2017-04-28T10:28:07Z">
        <w:r>
          <w:rPr/>
          <w:br/>
        </w:r>
      </w:del>
      <w:del w:id="462" w:author="adrian " w:date="2017-04-28T10:28:07Z">
        <w:r>
          <w:rPr>
            <w:rStyle w:val="VerbatimChar"/>
          </w:rPr>
          <w:delText>##             "releases_url": "https://api.github.com/repos/seregazhuk/php-pinterest-bot/releases{/id}",</w:delText>
        </w:r>
      </w:del>
      <w:del w:id="463" w:author="adrian " w:date="2017-04-28T10:28:07Z">
        <w:r>
          <w:rPr/>
          <w:br/>
        </w:r>
      </w:del>
      <w:del w:id="464" w:author="adrian " w:date="2017-04-28T10:28:07Z">
        <w:r>
          <w:rPr>
            <w:rStyle w:val="VerbatimChar"/>
          </w:rPr>
          <w:delText>##             "deployments_url": "https://api.github.com/repos/seregazhuk/php-pinterest-bot/deployments",</w:delText>
        </w:r>
      </w:del>
      <w:del w:id="465" w:author="adrian " w:date="2017-04-28T10:28:07Z">
        <w:r>
          <w:rPr/>
          <w:br/>
        </w:r>
      </w:del>
      <w:del w:id="466" w:author="adrian " w:date="2017-04-28T10:28:07Z">
        <w:r>
          <w:rPr>
            <w:rStyle w:val="VerbatimChar"/>
          </w:rPr>
          <w:delText>##             "created_at": "2015-07-23T09:22:13Z",</w:delText>
        </w:r>
      </w:del>
      <w:del w:id="467" w:author="adrian " w:date="2017-04-28T10:28:07Z">
        <w:r>
          <w:rPr/>
          <w:br/>
        </w:r>
      </w:del>
      <w:del w:id="468" w:author="adrian " w:date="2017-04-28T10:28:07Z">
        <w:r>
          <w:rPr>
            <w:rStyle w:val="VerbatimChar"/>
          </w:rPr>
          <w:delText>##             "updated_at": "2016-09-21T07:51:17Z",</w:delText>
        </w:r>
      </w:del>
      <w:del w:id="469" w:author="adrian " w:date="2017-04-28T10:28:07Z">
        <w:r>
          <w:rPr/>
          <w:br/>
        </w:r>
      </w:del>
      <w:del w:id="470" w:author="adrian " w:date="2017-04-28T10:28:07Z">
        <w:r>
          <w:rPr>
            <w:rStyle w:val="VerbatimChar"/>
          </w:rPr>
          <w:delText>##             "pushed_at": "2016-09-23T10:13:24Z",</w:delText>
        </w:r>
      </w:del>
      <w:del w:id="471" w:author="adrian " w:date="2017-04-28T10:28:07Z">
        <w:r>
          <w:rPr/>
          <w:br/>
        </w:r>
      </w:del>
      <w:del w:id="472" w:author="adrian " w:date="2017-04-28T10:28:07Z">
        <w:r>
          <w:rPr>
            <w:rStyle w:val="VerbatimChar"/>
          </w:rPr>
          <w:delText>##             "git_url": "git://github.com/seregazhuk/php-pinterest-bot.git",</w:delText>
        </w:r>
      </w:del>
      <w:del w:id="473" w:author="adrian " w:date="2017-04-28T10:28:07Z">
        <w:r>
          <w:rPr/>
          <w:br/>
        </w:r>
      </w:del>
      <w:del w:id="474" w:author="adrian " w:date="2017-04-28T10:28:07Z">
        <w:r>
          <w:rPr>
            <w:rStyle w:val="VerbatimChar"/>
          </w:rPr>
          <w:delText>##             "ssh_url": "git@github.com:seregazhuk/php-pinterest-bot.git",</w:delText>
        </w:r>
      </w:del>
      <w:del w:id="475" w:author="adrian " w:date="2017-04-28T10:28:07Z">
        <w:r>
          <w:rPr/>
          <w:br/>
        </w:r>
      </w:del>
      <w:del w:id="476" w:author="adrian " w:date="2017-04-28T10:28:07Z">
        <w:r>
          <w:rPr>
            <w:rStyle w:val="VerbatimChar"/>
          </w:rPr>
          <w:delText>##             "clone_url": "https://github.com/seregazhuk/php-pinterest-bot.git",</w:delText>
        </w:r>
      </w:del>
      <w:del w:id="477" w:author="adrian " w:date="2017-04-28T10:28:07Z">
        <w:r>
          <w:rPr/>
          <w:br/>
        </w:r>
      </w:del>
      <w:del w:id="478" w:author="adrian " w:date="2017-04-28T10:28:07Z">
        <w:r>
          <w:rPr>
            <w:rStyle w:val="VerbatimChar"/>
          </w:rPr>
          <w:delText>##             "svn_url": "https://github.com/seregazhuk/php-pinterest-bot",</w:delText>
        </w:r>
      </w:del>
      <w:del w:id="479" w:author="adrian " w:date="2017-04-28T10:28:07Z">
        <w:r>
          <w:rPr/>
          <w:br/>
        </w:r>
      </w:del>
      <w:del w:id="480" w:author="adrian " w:date="2017-04-28T10:28:07Z">
        <w:r>
          <w:rPr>
            <w:rStyle w:val="VerbatimChar"/>
          </w:rPr>
          <w:delText>##             "homepage": "",</w:delText>
        </w:r>
      </w:del>
      <w:del w:id="481" w:author="adrian " w:date="2017-04-28T10:28:07Z">
        <w:r>
          <w:rPr/>
          <w:br/>
        </w:r>
      </w:del>
      <w:del w:id="482" w:author="adrian " w:date="2017-04-28T10:28:07Z">
        <w:r>
          <w:rPr>
            <w:rStyle w:val="VerbatimChar"/>
          </w:rPr>
          <w:delText>##             "size": 1751,</w:delText>
        </w:r>
      </w:del>
      <w:del w:id="483" w:author="adrian " w:date="2017-04-28T10:28:07Z">
        <w:r>
          <w:rPr/>
          <w:br/>
        </w:r>
      </w:del>
      <w:del w:id="484" w:author="adrian " w:date="2017-04-28T10:28:07Z">
        <w:r>
          <w:rPr>
            <w:rStyle w:val="VerbatimChar"/>
          </w:rPr>
          <w:delText>##             "stargazers_count": 49,</w:delText>
        </w:r>
      </w:del>
      <w:del w:id="485" w:author="adrian " w:date="2017-04-28T10:28:07Z">
        <w:r>
          <w:rPr/>
          <w:br/>
        </w:r>
      </w:del>
      <w:del w:id="486" w:author="adrian " w:date="2017-04-28T10:28:07Z">
        <w:r>
          <w:rPr>
            <w:rStyle w:val="VerbatimChar"/>
          </w:rPr>
          <w:delText>##             "watchers_count": 49,</w:delText>
        </w:r>
      </w:del>
      <w:del w:id="487" w:author="adrian " w:date="2017-04-28T10:28:07Z">
        <w:r>
          <w:rPr/>
          <w:br/>
        </w:r>
      </w:del>
      <w:del w:id="488" w:author="adrian " w:date="2017-04-28T10:28:07Z">
        <w:r>
          <w:rPr>
            <w:rStyle w:val="VerbatimChar"/>
          </w:rPr>
          <w:delText>##             "language": "PHP",</w:delText>
        </w:r>
      </w:del>
      <w:del w:id="489" w:author="adrian " w:date="2017-04-28T10:28:07Z">
        <w:r>
          <w:rPr/>
          <w:br/>
        </w:r>
      </w:del>
      <w:del w:id="490" w:author="adrian " w:date="2017-04-28T10:28:07Z">
        <w:r>
          <w:rPr>
            <w:rStyle w:val="VerbatimChar"/>
          </w:rPr>
          <w:delText>##             "has_issues": true,</w:delText>
        </w:r>
      </w:del>
      <w:del w:id="491" w:author="adrian " w:date="2017-04-28T10:28:07Z">
        <w:r>
          <w:rPr/>
          <w:br/>
        </w:r>
      </w:del>
      <w:del w:id="492" w:author="adrian " w:date="2017-04-28T10:28:07Z">
        <w:r>
          <w:rPr>
            <w:rStyle w:val="VerbatimChar"/>
          </w:rPr>
          <w:delText>##             "has_downloads": true,</w:delText>
        </w:r>
      </w:del>
      <w:del w:id="493" w:author="adrian " w:date="2017-04-28T10:28:07Z">
        <w:r>
          <w:rPr/>
          <w:br/>
        </w:r>
      </w:del>
      <w:del w:id="494" w:author="adrian " w:date="2017-04-28T10:28:07Z">
        <w:r>
          <w:rPr>
            <w:rStyle w:val="VerbatimChar"/>
          </w:rPr>
          <w:delText>##             "has_wiki": true,</w:delText>
        </w:r>
      </w:del>
      <w:del w:id="495" w:author="adrian " w:date="2017-04-28T10:28:07Z">
        <w:r>
          <w:rPr/>
          <w:br/>
        </w:r>
      </w:del>
      <w:del w:id="496" w:author="adrian " w:date="2017-04-28T10:28:07Z">
        <w:r>
          <w:rPr>
            <w:rStyle w:val="VerbatimChar"/>
          </w:rPr>
          <w:delText>##             "has_pages": false,</w:delText>
        </w:r>
      </w:del>
      <w:del w:id="497" w:author="adrian " w:date="2017-04-28T10:28:07Z">
        <w:r>
          <w:rPr/>
          <w:br/>
        </w:r>
      </w:del>
      <w:del w:id="498" w:author="adrian " w:date="2017-04-28T10:28:07Z">
        <w:r>
          <w:rPr>
            <w:rStyle w:val="VerbatimChar"/>
          </w:rPr>
          <w:delText>##             "forks_count": 18,</w:delText>
        </w:r>
      </w:del>
      <w:del w:id="499" w:author="adrian " w:date="2017-04-28T10:28:07Z">
        <w:r>
          <w:rPr/>
          <w:br/>
        </w:r>
      </w:del>
      <w:del w:id="500" w:author="adrian " w:date="2017-04-28T10:28:07Z">
        <w:r>
          <w:rPr>
            <w:rStyle w:val="VerbatimChar"/>
          </w:rPr>
          <w:delText>##             "mirror_url": null,</w:delText>
        </w:r>
      </w:del>
      <w:del w:id="501" w:author="adrian " w:date="2017-04-28T10:28:07Z">
        <w:r>
          <w:rPr/>
          <w:br/>
        </w:r>
      </w:del>
      <w:del w:id="502" w:author="adrian " w:date="2017-04-28T10:28:07Z">
        <w:r>
          <w:rPr>
            <w:rStyle w:val="VerbatimChar"/>
          </w:rPr>
          <w:delText>##             "open_issues_count": 1,</w:delText>
        </w:r>
      </w:del>
      <w:del w:id="503" w:author="adrian " w:date="2017-04-28T10:28:07Z">
        <w:r>
          <w:rPr/>
          <w:br/>
        </w:r>
      </w:del>
      <w:del w:id="504" w:author="adrian " w:date="2017-04-28T10:28:07Z">
        <w:r>
          <w:rPr>
            <w:rStyle w:val="VerbatimChar"/>
          </w:rPr>
          <w:delText>##             "forks": 18,</w:delText>
        </w:r>
      </w:del>
      <w:del w:id="505" w:author="adrian " w:date="2017-04-28T10:28:07Z">
        <w:r>
          <w:rPr/>
          <w:br/>
        </w:r>
      </w:del>
      <w:del w:id="506" w:author="adrian " w:date="2017-04-28T10:28:07Z">
        <w:r>
          <w:rPr>
            <w:rStyle w:val="VerbatimChar"/>
          </w:rPr>
          <w:delText>##             "open_issues": 1,</w:delText>
        </w:r>
      </w:del>
      <w:del w:id="507" w:author="adrian " w:date="2017-04-28T10:28:07Z">
        <w:r>
          <w:rPr/>
          <w:br/>
        </w:r>
      </w:del>
      <w:del w:id="508" w:author="adrian " w:date="2017-04-28T10:28:07Z">
        <w:r>
          <w:rPr>
            <w:rStyle w:val="VerbatimChar"/>
          </w:rPr>
          <w:delText>##             "watchers": 49,</w:delText>
        </w:r>
      </w:del>
      <w:del w:id="509" w:author="adrian " w:date="2017-04-28T10:28:07Z">
        <w:r>
          <w:rPr/>
          <w:br/>
        </w:r>
      </w:del>
      <w:del w:id="510" w:author="adrian " w:date="2017-04-28T10:28:07Z">
        <w:r>
          <w:rPr>
            <w:rStyle w:val="VerbatimChar"/>
          </w:rPr>
          <w:delText>##             "default_branch": "master"</w:delText>
        </w:r>
      </w:del>
      <w:del w:id="511" w:author="adrian " w:date="2017-04-28T10:28:07Z">
        <w:r>
          <w:rPr/>
          <w:br/>
        </w:r>
      </w:del>
      <w:del w:id="512" w:author="adrian " w:date="2017-04-28T10:28:07Z">
        <w:r>
          <w:rPr>
            <w:rStyle w:val="VerbatimChar"/>
          </w:rPr>
          <w:delText>##           }</w:delText>
        </w:r>
      </w:del>
      <w:del w:id="513" w:author="adrian " w:date="2017-04-28T10:28:07Z">
        <w:r>
          <w:rPr/>
          <w:br/>
        </w:r>
      </w:del>
      <w:del w:id="514" w:author="adrian " w:date="2017-04-28T10:28:07Z">
        <w:r>
          <w:rPr>
            <w:rStyle w:val="VerbatimChar"/>
          </w:rPr>
          <w:delText>##         },</w:delText>
        </w:r>
      </w:del>
      <w:del w:id="515" w:author="adrian " w:date="2017-04-28T10:28:07Z">
        <w:r>
          <w:rPr/>
          <w:br/>
        </w:r>
      </w:del>
      <w:del w:id="516" w:author="adrian " w:date="2017-04-28T10:28:07Z">
        <w:r>
          <w:rPr>
            <w:rStyle w:val="VerbatimChar"/>
          </w:rPr>
          <w:delText>##         "base": {</w:delText>
        </w:r>
      </w:del>
      <w:del w:id="517" w:author="adrian " w:date="2017-04-28T10:28:07Z">
        <w:r>
          <w:rPr/>
          <w:br/>
        </w:r>
      </w:del>
      <w:del w:id="518" w:author="adrian " w:date="2017-04-28T10:28:07Z">
        <w:r>
          <w:rPr>
            <w:rStyle w:val="VerbatimChar"/>
          </w:rPr>
          <w:delText>##           "label": "seregazhuk:master",</w:delText>
        </w:r>
      </w:del>
      <w:del w:id="519" w:author="adrian " w:date="2017-04-28T10:28:07Z">
        <w:r>
          <w:rPr/>
          <w:br/>
        </w:r>
      </w:del>
      <w:del w:id="520" w:author="adrian " w:date="2017-04-28T10:28:07Z">
        <w:r>
          <w:rPr>
            <w:rStyle w:val="VerbatimChar"/>
          </w:rPr>
          <w:delText>##           "ref": "master",</w:delText>
        </w:r>
      </w:del>
      <w:del w:id="521" w:author="adrian " w:date="2017-04-28T10:28:07Z">
        <w:r>
          <w:rPr/>
          <w:br/>
        </w:r>
      </w:del>
      <w:del w:id="522" w:author="adrian " w:date="2017-04-28T10:28:07Z">
        <w:r>
          <w:rPr>
            <w:rStyle w:val="VerbatimChar"/>
          </w:rPr>
          <w:delText>##           "sha": "773dc5d41f621c201b3ba78155ee10543f9e2bbb",</w:delText>
        </w:r>
      </w:del>
      <w:del w:id="523" w:author="adrian " w:date="2017-04-28T10:28:07Z">
        <w:r>
          <w:rPr/>
          <w:br/>
        </w:r>
      </w:del>
      <w:del w:id="524" w:author="adrian " w:date="2017-04-28T10:28:07Z">
        <w:r>
          <w:rPr>
            <w:rStyle w:val="VerbatimChar"/>
          </w:rPr>
          <w:delText>##           "user": {</w:delText>
        </w:r>
      </w:del>
      <w:del w:id="525" w:author="adrian " w:date="2017-04-28T10:28:07Z">
        <w:r>
          <w:rPr/>
          <w:br/>
        </w:r>
      </w:del>
      <w:del w:id="526" w:author="adrian " w:date="2017-04-28T10:28:07Z">
        <w:r>
          <w:rPr>
            <w:rStyle w:val="VerbatimChar"/>
          </w:rPr>
          <w:delText>##             "login": "seregazhuk",</w:delText>
        </w:r>
      </w:del>
      <w:del w:id="527" w:author="adrian " w:date="2017-04-28T10:28:07Z">
        <w:r>
          <w:rPr/>
          <w:br/>
        </w:r>
      </w:del>
      <w:del w:id="528" w:author="adrian " w:date="2017-04-28T10:28:07Z">
        <w:r>
          <w:rPr>
            <w:rStyle w:val="VerbatimChar"/>
          </w:rPr>
          <w:delText>##             "id": 9959761,</w:delText>
        </w:r>
      </w:del>
      <w:del w:id="529" w:author="adrian " w:date="2017-04-28T10:28:07Z">
        <w:r>
          <w:rPr/>
          <w:br/>
        </w:r>
      </w:del>
      <w:del w:id="530" w:author="adrian " w:date="2017-04-28T10:28:07Z">
        <w:r>
          <w:rPr>
            <w:rStyle w:val="VerbatimChar"/>
          </w:rPr>
          <w:delText>##             "avatar_url": "https://avatars.githubusercontent.com/u/9959761?v=3",</w:delText>
        </w:r>
      </w:del>
      <w:del w:id="531" w:author="adrian " w:date="2017-04-28T10:28:07Z">
        <w:r>
          <w:rPr/>
          <w:br/>
        </w:r>
      </w:del>
      <w:del w:id="532" w:author="adrian " w:date="2017-04-28T10:28:07Z">
        <w:r>
          <w:rPr>
            <w:rStyle w:val="VerbatimChar"/>
          </w:rPr>
          <w:delText>##             "gravatar_id": "",</w:delText>
        </w:r>
      </w:del>
      <w:del w:id="533" w:author="adrian " w:date="2017-04-28T10:28:07Z">
        <w:r>
          <w:rPr/>
          <w:br/>
        </w:r>
      </w:del>
      <w:del w:id="534" w:author="adrian " w:date="2017-04-28T10:28:07Z">
        <w:r>
          <w:rPr>
            <w:rStyle w:val="VerbatimChar"/>
          </w:rPr>
          <w:delText>##             "url": "https://api.github.com/users/seregazhuk",</w:delText>
        </w:r>
      </w:del>
      <w:del w:id="535" w:author="adrian " w:date="2017-04-28T10:28:07Z">
        <w:r>
          <w:rPr/>
          <w:br/>
        </w:r>
      </w:del>
      <w:del w:id="536" w:author="adrian " w:date="2017-04-28T10:28:07Z">
        <w:r>
          <w:rPr>
            <w:rStyle w:val="VerbatimChar"/>
          </w:rPr>
          <w:delText>##             "html_url": "https://github.com/seregazhuk",</w:delText>
        </w:r>
      </w:del>
      <w:del w:id="537" w:author="adrian " w:date="2017-04-28T10:28:07Z">
        <w:r>
          <w:rPr/>
          <w:br/>
        </w:r>
      </w:del>
      <w:del w:id="538" w:author="adrian " w:date="2017-04-28T10:28:07Z">
        <w:r>
          <w:rPr>
            <w:rStyle w:val="VerbatimChar"/>
          </w:rPr>
          <w:delText>##             "followers_url": "https://api.github.com/users/seregazhuk/followers",</w:delText>
        </w:r>
      </w:del>
      <w:del w:id="539" w:author="adrian " w:date="2017-04-28T10:28:07Z">
        <w:r>
          <w:rPr/>
          <w:br/>
        </w:r>
      </w:del>
      <w:del w:id="540" w:author="adrian " w:date="2017-04-28T10:28:07Z">
        <w:r>
          <w:rPr>
            <w:rStyle w:val="VerbatimChar"/>
          </w:rPr>
          <w:delText>##             "following_url": "https://api.github.com/users/seregazhuk/following{/other_user}",</w:delText>
        </w:r>
      </w:del>
      <w:del w:id="541" w:author="adrian " w:date="2017-04-28T10:28:07Z">
        <w:r>
          <w:rPr/>
          <w:br/>
        </w:r>
      </w:del>
      <w:del w:id="542" w:author="adrian " w:date="2017-04-28T10:28:07Z">
        <w:r>
          <w:rPr>
            <w:rStyle w:val="VerbatimChar"/>
          </w:rPr>
          <w:delText>##             "gists_url": "https://api.github.com/users/seregazhuk/gists{/gist_id}",</w:delText>
        </w:r>
      </w:del>
      <w:del w:id="543" w:author="adrian " w:date="2017-04-28T10:28:07Z">
        <w:r>
          <w:rPr/>
          <w:br/>
        </w:r>
      </w:del>
      <w:del w:id="544" w:author="adrian " w:date="2017-04-28T10:28:07Z">
        <w:r>
          <w:rPr>
            <w:rStyle w:val="VerbatimChar"/>
          </w:rPr>
          <w:delText>##             "starred_url": "https://api.github.com/users/seregazhuk/starred{/owner}{/repo}",</w:delText>
        </w:r>
      </w:del>
      <w:del w:id="545" w:author="adrian " w:date="2017-04-28T10:28:07Z">
        <w:r>
          <w:rPr/>
          <w:br/>
        </w:r>
      </w:del>
      <w:del w:id="546" w:author="adrian " w:date="2017-04-28T10:28:07Z">
        <w:r>
          <w:rPr>
            <w:rStyle w:val="VerbatimChar"/>
          </w:rPr>
          <w:delText>##             "subscriptions_url": "https://api.github.com/users/seregazhuk/subscriptions",</w:delText>
        </w:r>
      </w:del>
      <w:del w:id="547" w:author="adrian " w:date="2017-04-28T10:28:07Z">
        <w:r>
          <w:rPr/>
          <w:br/>
        </w:r>
      </w:del>
      <w:del w:id="548" w:author="adrian " w:date="2017-04-28T10:28:07Z">
        <w:r>
          <w:rPr>
            <w:rStyle w:val="VerbatimChar"/>
          </w:rPr>
          <w:delText>##             "organizations_url": "https://api.github.com/users/seregazhuk/orgs",</w:delText>
        </w:r>
      </w:del>
      <w:del w:id="549" w:author="adrian " w:date="2017-04-28T10:28:07Z">
        <w:r>
          <w:rPr/>
          <w:br/>
        </w:r>
      </w:del>
      <w:del w:id="550" w:author="adrian " w:date="2017-04-28T10:28:07Z">
        <w:r>
          <w:rPr>
            <w:rStyle w:val="VerbatimChar"/>
          </w:rPr>
          <w:delText>##             "repos_url": "https://api.github.com/users/seregazhuk/repos",</w:delText>
        </w:r>
      </w:del>
      <w:del w:id="551" w:author="adrian " w:date="2017-04-28T10:28:07Z">
        <w:r>
          <w:rPr/>
          <w:br/>
        </w:r>
      </w:del>
      <w:del w:id="552" w:author="adrian " w:date="2017-04-28T10:28:07Z">
        <w:r>
          <w:rPr>
            <w:rStyle w:val="VerbatimChar"/>
          </w:rPr>
          <w:delText>##             "events_url": "https://api.github.com/users/seregazhuk/events{/privacy}",</w:delText>
        </w:r>
      </w:del>
      <w:del w:id="553" w:author="adrian " w:date="2017-04-28T10:28:07Z">
        <w:r>
          <w:rPr/>
          <w:br/>
        </w:r>
      </w:del>
      <w:del w:id="554" w:author="adrian " w:date="2017-04-28T10:28:07Z">
        <w:r>
          <w:rPr>
            <w:rStyle w:val="VerbatimChar"/>
          </w:rPr>
          <w:delText>##             "received_events_url": "https://api.github.com/users/seregazhuk/received_events",</w:delText>
        </w:r>
      </w:del>
      <w:del w:id="555" w:author="adrian " w:date="2017-04-28T10:28:07Z">
        <w:r>
          <w:rPr/>
          <w:br/>
        </w:r>
      </w:del>
      <w:del w:id="556" w:author="adrian " w:date="2017-04-28T10:28:07Z">
        <w:r>
          <w:rPr>
            <w:rStyle w:val="VerbatimChar"/>
          </w:rPr>
          <w:delText>##             "type": "User",</w:delText>
        </w:r>
      </w:del>
      <w:del w:id="557" w:author="adrian " w:date="2017-04-28T10:28:07Z">
        <w:r>
          <w:rPr/>
          <w:br/>
        </w:r>
      </w:del>
      <w:del w:id="558" w:author="adrian " w:date="2017-04-28T10:28:07Z">
        <w:r>
          <w:rPr>
            <w:rStyle w:val="VerbatimChar"/>
          </w:rPr>
          <w:delText>##             "site_admin": false</w:delText>
        </w:r>
      </w:del>
      <w:del w:id="559" w:author="adrian " w:date="2017-04-28T10:28:07Z">
        <w:r>
          <w:rPr/>
          <w:br/>
        </w:r>
      </w:del>
      <w:del w:id="560" w:author="adrian " w:date="2017-04-28T10:28:07Z">
        <w:r>
          <w:rPr>
            <w:rStyle w:val="VerbatimChar"/>
          </w:rPr>
          <w:delText>##           },</w:delText>
        </w:r>
      </w:del>
      <w:del w:id="561" w:author="adrian " w:date="2017-04-28T10:28:07Z">
        <w:r>
          <w:rPr/>
          <w:br/>
        </w:r>
      </w:del>
      <w:del w:id="562" w:author="adrian " w:date="2017-04-28T10:28:07Z">
        <w:r>
          <w:rPr>
            <w:rStyle w:val="VerbatimChar"/>
          </w:rPr>
          <w:delText>##           "repo": {</w:delText>
        </w:r>
      </w:del>
      <w:del w:id="563" w:author="adrian " w:date="2017-04-28T10:28:07Z">
        <w:r>
          <w:rPr/>
          <w:br/>
        </w:r>
      </w:del>
      <w:del w:id="564" w:author="adrian " w:date="2017-04-28T10:28:07Z">
        <w:r>
          <w:rPr>
            <w:rStyle w:val="VerbatimChar"/>
          </w:rPr>
          <w:delText>##             "id": 39557985,</w:delText>
        </w:r>
      </w:del>
      <w:del w:id="565" w:author="adrian " w:date="2017-04-28T10:28:07Z">
        <w:r>
          <w:rPr/>
          <w:br/>
        </w:r>
      </w:del>
      <w:del w:id="566" w:author="adrian " w:date="2017-04-28T10:28:07Z">
        <w:r>
          <w:rPr>
            <w:rStyle w:val="VerbatimChar"/>
          </w:rPr>
          <w:delText>##             "name": "php-pinterest-bot",</w:delText>
        </w:r>
      </w:del>
      <w:del w:id="567" w:author="adrian " w:date="2017-04-28T10:28:07Z">
        <w:r>
          <w:rPr/>
          <w:br/>
        </w:r>
      </w:del>
      <w:del w:id="568" w:author="adrian " w:date="2017-04-28T10:28:07Z">
        <w:r>
          <w:rPr>
            <w:rStyle w:val="VerbatimChar"/>
          </w:rPr>
          <w:delText>##             "full_name": "seregazhuk/php-pinterest-bot",</w:delText>
        </w:r>
      </w:del>
      <w:del w:id="569" w:author="adrian " w:date="2017-04-28T10:28:07Z">
        <w:r>
          <w:rPr/>
          <w:br/>
        </w:r>
      </w:del>
      <w:del w:id="570" w:author="adrian " w:date="2017-04-28T10:28:07Z">
        <w:r>
          <w:rPr>
            <w:rStyle w:val="VerbatimChar"/>
          </w:rPr>
          <w:delText>##             "owner": {</w:delText>
        </w:r>
      </w:del>
      <w:del w:id="571" w:author="adrian " w:date="2017-04-28T10:28:07Z">
        <w:r>
          <w:rPr/>
          <w:br/>
        </w:r>
      </w:del>
      <w:del w:id="572" w:author="adrian " w:date="2017-04-28T10:28:07Z">
        <w:r>
          <w:rPr>
            <w:rStyle w:val="VerbatimChar"/>
          </w:rPr>
          <w:delText>##               "login": "seregazhuk",</w:delText>
        </w:r>
      </w:del>
      <w:del w:id="573" w:author="adrian " w:date="2017-04-28T10:28:07Z">
        <w:r>
          <w:rPr/>
          <w:br/>
        </w:r>
      </w:del>
      <w:del w:id="574" w:author="adrian " w:date="2017-04-28T10:28:07Z">
        <w:r>
          <w:rPr>
            <w:rStyle w:val="VerbatimChar"/>
          </w:rPr>
          <w:delText>##               "id": 9959761,</w:delText>
        </w:r>
      </w:del>
      <w:del w:id="575" w:author="adrian " w:date="2017-04-28T10:28:07Z">
        <w:r>
          <w:rPr/>
          <w:br/>
        </w:r>
      </w:del>
      <w:del w:id="576" w:author="adrian " w:date="2017-04-28T10:28:07Z">
        <w:r>
          <w:rPr>
            <w:rStyle w:val="VerbatimChar"/>
          </w:rPr>
          <w:delText>##               "avatar_url": "https://avatars.githubusercontent.com/u/9959761?v=3",</w:delText>
        </w:r>
      </w:del>
      <w:del w:id="577" w:author="adrian " w:date="2017-04-28T10:28:07Z">
        <w:r>
          <w:rPr/>
          <w:br/>
        </w:r>
      </w:del>
      <w:del w:id="578" w:author="adrian " w:date="2017-04-28T10:28:07Z">
        <w:r>
          <w:rPr>
            <w:rStyle w:val="VerbatimChar"/>
          </w:rPr>
          <w:delText>##               "gravatar_id": "",</w:delText>
        </w:r>
      </w:del>
      <w:del w:id="579" w:author="adrian " w:date="2017-04-28T10:28:07Z">
        <w:r>
          <w:rPr/>
          <w:br/>
        </w:r>
      </w:del>
      <w:del w:id="580" w:author="adrian " w:date="2017-04-28T10:28:07Z">
        <w:r>
          <w:rPr>
            <w:rStyle w:val="VerbatimChar"/>
          </w:rPr>
          <w:delText>##               "url": "https://api.github.com/users/seregazhuk",</w:delText>
        </w:r>
      </w:del>
      <w:del w:id="581" w:author="adrian " w:date="2017-04-28T10:28:07Z">
        <w:r>
          <w:rPr/>
          <w:br/>
        </w:r>
      </w:del>
      <w:del w:id="582" w:author="adrian " w:date="2017-04-28T10:28:07Z">
        <w:r>
          <w:rPr>
            <w:rStyle w:val="VerbatimChar"/>
          </w:rPr>
          <w:delText>##               "html_url": "https://github.com/seregazhuk",</w:delText>
        </w:r>
      </w:del>
      <w:del w:id="583" w:author="adrian " w:date="2017-04-28T10:28:07Z">
        <w:r>
          <w:rPr/>
          <w:br/>
        </w:r>
      </w:del>
      <w:del w:id="584" w:author="adrian " w:date="2017-04-28T10:28:07Z">
        <w:r>
          <w:rPr>
            <w:rStyle w:val="VerbatimChar"/>
          </w:rPr>
          <w:delText>##               "followers_url": "https://api.github.com/users/seregazhuk/followers",</w:delText>
        </w:r>
      </w:del>
      <w:del w:id="585" w:author="adrian " w:date="2017-04-28T10:28:07Z">
        <w:r>
          <w:rPr/>
          <w:br/>
        </w:r>
      </w:del>
      <w:del w:id="586" w:author="adrian " w:date="2017-04-28T10:28:07Z">
        <w:r>
          <w:rPr>
            <w:rStyle w:val="VerbatimChar"/>
          </w:rPr>
          <w:delText>##               "following_url": "https://api.github.com/users/seregazhuk/following{/other_user}",</w:delText>
        </w:r>
      </w:del>
      <w:del w:id="587" w:author="adrian " w:date="2017-04-28T10:28:07Z">
        <w:r>
          <w:rPr/>
          <w:br/>
        </w:r>
      </w:del>
      <w:del w:id="588" w:author="adrian " w:date="2017-04-28T10:28:07Z">
        <w:r>
          <w:rPr>
            <w:rStyle w:val="VerbatimChar"/>
          </w:rPr>
          <w:delText>##               "gists_url": "https://api.github.com/users/seregazhuk/gists{/gist_id}",</w:delText>
        </w:r>
      </w:del>
      <w:del w:id="589" w:author="adrian " w:date="2017-04-28T10:28:07Z">
        <w:r>
          <w:rPr/>
          <w:br/>
        </w:r>
      </w:del>
      <w:del w:id="590" w:author="adrian " w:date="2017-04-28T10:28:07Z">
        <w:r>
          <w:rPr>
            <w:rStyle w:val="VerbatimChar"/>
          </w:rPr>
          <w:delText>##               "starred_url": "https://api.github.com/users/seregazhuk/starred{/owner}{/repo}",</w:delText>
        </w:r>
      </w:del>
      <w:del w:id="591" w:author="adrian " w:date="2017-04-28T10:28:07Z">
        <w:r>
          <w:rPr/>
          <w:br/>
        </w:r>
      </w:del>
      <w:del w:id="592" w:author="adrian " w:date="2017-04-28T10:28:07Z">
        <w:r>
          <w:rPr>
            <w:rStyle w:val="VerbatimChar"/>
          </w:rPr>
          <w:delText>##               "subscriptions_url": "https://api.github.com/users/seregazhuk/subscriptions",</w:delText>
        </w:r>
      </w:del>
      <w:del w:id="593" w:author="adrian " w:date="2017-04-28T10:28:07Z">
        <w:r>
          <w:rPr/>
          <w:br/>
        </w:r>
      </w:del>
      <w:del w:id="594" w:author="adrian " w:date="2017-04-28T10:28:07Z">
        <w:r>
          <w:rPr>
            <w:rStyle w:val="VerbatimChar"/>
          </w:rPr>
          <w:delText>##               "organizations_url": "https://api.github.com/users/seregazhuk/orgs",</w:delText>
        </w:r>
      </w:del>
      <w:del w:id="595" w:author="adrian " w:date="2017-04-28T10:28:07Z">
        <w:r>
          <w:rPr/>
          <w:br/>
        </w:r>
      </w:del>
      <w:del w:id="596" w:author="adrian " w:date="2017-04-28T10:28:07Z">
        <w:r>
          <w:rPr>
            <w:rStyle w:val="VerbatimChar"/>
          </w:rPr>
          <w:delText>##               "repos_url": "https://api.github.com/users/seregazhuk/repos",</w:delText>
        </w:r>
      </w:del>
      <w:del w:id="597" w:author="adrian " w:date="2017-04-28T10:28:07Z">
        <w:r>
          <w:rPr/>
          <w:br/>
        </w:r>
      </w:del>
      <w:del w:id="598" w:author="adrian " w:date="2017-04-28T10:28:07Z">
        <w:r>
          <w:rPr>
            <w:rStyle w:val="VerbatimChar"/>
          </w:rPr>
          <w:delText>##               "events_url": "https://api.github.com/users/seregazhuk/events{/privacy}",</w:delText>
        </w:r>
      </w:del>
      <w:del w:id="599" w:author="adrian " w:date="2017-04-28T10:28:07Z">
        <w:r>
          <w:rPr/>
          <w:br/>
        </w:r>
      </w:del>
      <w:del w:id="600" w:author="adrian " w:date="2017-04-28T10:28:07Z">
        <w:r>
          <w:rPr>
            <w:rStyle w:val="VerbatimChar"/>
          </w:rPr>
          <w:delText>##               "received_events_url": "https://api.github.com/users/seregazhuk/received_events",</w:delText>
        </w:r>
      </w:del>
      <w:del w:id="601" w:author="adrian " w:date="2017-04-28T10:28:07Z">
        <w:r>
          <w:rPr/>
          <w:br/>
        </w:r>
      </w:del>
      <w:del w:id="602" w:author="adrian " w:date="2017-04-28T10:28:07Z">
        <w:r>
          <w:rPr>
            <w:rStyle w:val="VerbatimChar"/>
          </w:rPr>
          <w:delText>##               "type": "User",</w:delText>
        </w:r>
      </w:del>
      <w:del w:id="603" w:author="adrian " w:date="2017-04-28T10:28:07Z">
        <w:r>
          <w:rPr/>
          <w:br/>
        </w:r>
      </w:del>
      <w:del w:id="604" w:author="adrian " w:date="2017-04-28T10:28:07Z">
        <w:r>
          <w:rPr>
            <w:rStyle w:val="VerbatimChar"/>
          </w:rPr>
          <w:delText>##               "site_admin": false</w:delText>
        </w:r>
      </w:del>
      <w:del w:id="605" w:author="adrian " w:date="2017-04-28T10:28:07Z">
        <w:r>
          <w:rPr/>
          <w:br/>
        </w:r>
      </w:del>
      <w:del w:id="606" w:author="adrian " w:date="2017-04-28T10:28:07Z">
        <w:r>
          <w:rPr>
            <w:rStyle w:val="VerbatimChar"/>
          </w:rPr>
          <w:delText>##             },</w:delText>
        </w:r>
      </w:del>
      <w:del w:id="607" w:author="adrian " w:date="2017-04-28T10:28:07Z">
        <w:r>
          <w:rPr/>
          <w:br/>
        </w:r>
      </w:del>
      <w:del w:id="608" w:author="adrian " w:date="2017-04-28T10:28:07Z">
        <w:r>
          <w:rPr>
            <w:rStyle w:val="VerbatimChar"/>
          </w:rPr>
          <w:delText>##             "private": false,</w:delText>
        </w:r>
      </w:del>
      <w:del w:id="609" w:author="adrian " w:date="2017-04-28T10:28:07Z">
        <w:r>
          <w:rPr/>
          <w:br/>
        </w:r>
      </w:del>
      <w:del w:id="610" w:author="adrian " w:date="2017-04-28T10:28:07Z">
        <w:r>
          <w:rPr>
            <w:rStyle w:val="VerbatimChar"/>
          </w:rPr>
          <w:delText>##             "html_url": "https://github.com/seregazhuk/php-pinterest-bot",</w:delText>
        </w:r>
      </w:del>
      <w:del w:id="611" w:author="adrian " w:date="2017-04-28T10:28:07Z">
        <w:r>
          <w:rPr/>
          <w:br/>
        </w:r>
      </w:del>
      <w:del w:id="612" w:author="adrian " w:date="2017-04-28T10:28:07Z">
        <w:r>
          <w:rPr>
            <w:rStyle w:val="VerbatimChar"/>
          </w:rPr>
          <w:delText>##             "description": "This PHP library will help you to work with your Pinterest account without using any API account credentials.",</w:delText>
        </w:r>
      </w:del>
      <w:del w:id="613" w:author="adrian " w:date="2017-04-28T10:28:07Z">
        <w:r>
          <w:rPr/>
          <w:br/>
        </w:r>
      </w:del>
      <w:del w:id="614" w:author="adrian " w:date="2017-04-28T10:28:07Z">
        <w:r>
          <w:rPr>
            <w:rStyle w:val="VerbatimChar"/>
          </w:rPr>
          <w:delText>##             "fork": false,</w:delText>
        </w:r>
      </w:del>
      <w:del w:id="615" w:author="adrian " w:date="2017-04-28T10:28:07Z">
        <w:r>
          <w:rPr/>
          <w:br/>
        </w:r>
      </w:del>
      <w:del w:id="616" w:author="adrian " w:date="2017-04-28T10:28:07Z">
        <w:r>
          <w:rPr>
            <w:rStyle w:val="VerbatimChar"/>
          </w:rPr>
          <w:delText>##             "url": "https://api.github.com/repos/seregazhuk/php-pinterest-bot",</w:delText>
        </w:r>
      </w:del>
      <w:del w:id="617" w:author="adrian " w:date="2017-04-28T10:28:07Z">
        <w:r>
          <w:rPr/>
          <w:br/>
        </w:r>
      </w:del>
      <w:del w:id="618" w:author="adrian " w:date="2017-04-28T10:28:07Z">
        <w:r>
          <w:rPr>
            <w:rStyle w:val="VerbatimChar"/>
          </w:rPr>
          <w:delText>##             "forks_url": "https://api.github.com/repos/seregazhuk/php-pinterest-bot/forks",</w:delText>
        </w:r>
      </w:del>
      <w:del w:id="619" w:author="adrian " w:date="2017-04-28T10:28:07Z">
        <w:r>
          <w:rPr/>
          <w:br/>
        </w:r>
      </w:del>
      <w:del w:id="620" w:author="adrian " w:date="2017-04-28T10:28:07Z">
        <w:r>
          <w:rPr>
            <w:rStyle w:val="VerbatimChar"/>
          </w:rPr>
          <w:delText>##             "keys_url": "https://api.github.com/repos/seregazhuk/php-pinterest-bot/keys{/key_id}",</w:delText>
        </w:r>
      </w:del>
      <w:del w:id="621" w:author="adrian " w:date="2017-04-28T10:28:07Z">
        <w:r>
          <w:rPr/>
          <w:br/>
        </w:r>
      </w:del>
      <w:del w:id="622" w:author="adrian " w:date="2017-04-28T10:28:07Z">
        <w:r>
          <w:rPr>
            <w:rStyle w:val="VerbatimChar"/>
          </w:rPr>
          <w:delText>##             "collaborators_url": "https://api.github.com/repos/seregazhuk/php-pinterest-bot/collaborators{/collaborator}",</w:delText>
        </w:r>
      </w:del>
      <w:del w:id="623" w:author="adrian " w:date="2017-04-28T10:28:07Z">
        <w:r>
          <w:rPr/>
          <w:br/>
        </w:r>
      </w:del>
      <w:del w:id="624" w:author="adrian " w:date="2017-04-28T10:28:07Z">
        <w:r>
          <w:rPr>
            <w:rStyle w:val="VerbatimChar"/>
          </w:rPr>
          <w:delText>##             "teams_url": "https://api.github.com/repos/seregazhuk/php-pinterest-bot/teams",</w:delText>
        </w:r>
      </w:del>
      <w:del w:id="625" w:author="adrian " w:date="2017-04-28T10:28:07Z">
        <w:r>
          <w:rPr/>
          <w:br/>
        </w:r>
      </w:del>
      <w:del w:id="626" w:author="adrian " w:date="2017-04-28T10:28:07Z">
        <w:r>
          <w:rPr>
            <w:rStyle w:val="VerbatimChar"/>
          </w:rPr>
          <w:delText>##             "hooks_url": "https://api.github.com/repos/seregazhuk/php-pinterest-bot/hooks",</w:delText>
        </w:r>
      </w:del>
      <w:del w:id="627" w:author="adrian " w:date="2017-04-28T10:28:07Z">
        <w:r>
          <w:rPr/>
          <w:br/>
        </w:r>
      </w:del>
      <w:del w:id="628" w:author="adrian " w:date="2017-04-28T10:28:07Z">
        <w:r>
          <w:rPr>
            <w:rStyle w:val="VerbatimChar"/>
          </w:rPr>
          <w:delText>##             "issue_events_url": "https://api.github.com/repos/seregazhuk/php-pinterest-bot/issues/events{/number}",</w:delText>
        </w:r>
      </w:del>
      <w:del w:id="629" w:author="adrian " w:date="2017-04-28T10:28:07Z">
        <w:r>
          <w:rPr/>
          <w:br/>
        </w:r>
      </w:del>
      <w:del w:id="630" w:author="adrian " w:date="2017-04-28T10:28:07Z">
        <w:r>
          <w:rPr>
            <w:rStyle w:val="VerbatimChar"/>
          </w:rPr>
          <w:delText>##             "events_url": "https://api.github.com/repos/seregazhuk/php-pinterest-bot/events",</w:delText>
        </w:r>
      </w:del>
      <w:del w:id="631" w:author="adrian " w:date="2017-04-28T10:28:07Z">
        <w:r>
          <w:rPr/>
          <w:br/>
        </w:r>
      </w:del>
      <w:del w:id="632" w:author="adrian " w:date="2017-04-28T10:28:07Z">
        <w:r>
          <w:rPr>
            <w:rStyle w:val="VerbatimChar"/>
          </w:rPr>
          <w:delText>##             "assignees_url": "https://api.github.com/repos/seregazhuk/php-pinterest-bot/assignees{/user}",</w:delText>
        </w:r>
      </w:del>
      <w:del w:id="633" w:author="adrian " w:date="2017-04-28T10:28:07Z">
        <w:r>
          <w:rPr/>
          <w:br/>
        </w:r>
      </w:del>
      <w:del w:id="634" w:author="adrian " w:date="2017-04-28T10:28:07Z">
        <w:r>
          <w:rPr>
            <w:rStyle w:val="VerbatimChar"/>
          </w:rPr>
          <w:delText>##             "branches_url": "https://api.github.com/repos/seregazhuk/php-pinterest-bot/branches{/branch}",</w:delText>
        </w:r>
      </w:del>
      <w:del w:id="635" w:author="adrian " w:date="2017-04-28T10:28:07Z">
        <w:r>
          <w:rPr/>
          <w:br/>
        </w:r>
      </w:del>
      <w:del w:id="636" w:author="adrian " w:date="2017-04-28T10:28:07Z">
        <w:r>
          <w:rPr>
            <w:rStyle w:val="VerbatimChar"/>
          </w:rPr>
          <w:delText>##             "tags_url": "https://api.github.com/repos/seregazhuk/php-pinterest-bot/tags",</w:delText>
        </w:r>
      </w:del>
      <w:del w:id="637" w:author="adrian " w:date="2017-04-28T10:28:07Z">
        <w:r>
          <w:rPr/>
          <w:br/>
        </w:r>
      </w:del>
      <w:del w:id="638" w:author="adrian " w:date="2017-04-28T10:28:07Z">
        <w:r>
          <w:rPr>
            <w:rStyle w:val="VerbatimChar"/>
          </w:rPr>
          <w:delText>##             "blobs_url": "https://api.github.com/repos/seregazhuk/php-pinterest-bot/git/blobs{/sha}",</w:delText>
        </w:r>
      </w:del>
      <w:del w:id="639" w:author="adrian " w:date="2017-04-28T10:28:07Z">
        <w:r>
          <w:rPr/>
          <w:br/>
        </w:r>
      </w:del>
      <w:del w:id="640" w:author="adrian " w:date="2017-04-28T10:28:07Z">
        <w:r>
          <w:rPr>
            <w:rStyle w:val="VerbatimChar"/>
          </w:rPr>
          <w:delText>##             "git_tags_url": "https://api.github.com/repos/seregazhuk/php-pinterest-bot/git/tags{/sha}",</w:delText>
        </w:r>
      </w:del>
      <w:del w:id="641" w:author="adrian " w:date="2017-04-28T10:28:07Z">
        <w:r>
          <w:rPr/>
          <w:br/>
        </w:r>
      </w:del>
      <w:del w:id="642" w:author="adrian " w:date="2017-04-28T10:28:07Z">
        <w:r>
          <w:rPr>
            <w:rStyle w:val="VerbatimChar"/>
          </w:rPr>
          <w:delText>##             "git_refs_url": "https://api.github.com/repos/seregazhuk/php-pinterest-bot/git/refs{/sha}",</w:delText>
        </w:r>
      </w:del>
      <w:del w:id="643" w:author="adrian " w:date="2017-04-28T10:28:07Z">
        <w:r>
          <w:rPr/>
          <w:br/>
        </w:r>
      </w:del>
      <w:del w:id="644" w:author="adrian " w:date="2017-04-28T10:28:07Z">
        <w:r>
          <w:rPr>
            <w:rStyle w:val="VerbatimChar"/>
          </w:rPr>
          <w:delText>##             "trees_url": "https://api.github.com/repos/seregazhuk/php-pinterest-bot/git/trees{/sha}",</w:delText>
        </w:r>
      </w:del>
      <w:del w:id="645" w:author="adrian " w:date="2017-04-28T10:28:07Z">
        <w:r>
          <w:rPr/>
          <w:br/>
        </w:r>
      </w:del>
      <w:del w:id="646" w:author="adrian " w:date="2017-04-28T10:28:07Z">
        <w:r>
          <w:rPr>
            <w:rStyle w:val="VerbatimChar"/>
          </w:rPr>
          <w:delText>##             "statuses_url": "https://api.github.com/repos/seregazhuk/php-pinterest-bot/statuses/{sha}",</w:delText>
        </w:r>
      </w:del>
      <w:del w:id="647" w:author="adrian " w:date="2017-04-28T10:28:07Z">
        <w:r>
          <w:rPr/>
          <w:br/>
        </w:r>
      </w:del>
      <w:del w:id="648" w:author="adrian " w:date="2017-04-28T10:28:07Z">
        <w:r>
          <w:rPr>
            <w:rStyle w:val="VerbatimChar"/>
          </w:rPr>
          <w:delText>##             "languages_url": "https://api.github.com/repos/seregazhuk/php-pinterest-bot/languages",</w:delText>
        </w:r>
      </w:del>
      <w:del w:id="649" w:author="adrian " w:date="2017-04-28T10:28:07Z">
        <w:r>
          <w:rPr/>
          <w:br/>
        </w:r>
      </w:del>
      <w:del w:id="650" w:author="adrian " w:date="2017-04-28T10:28:07Z">
        <w:r>
          <w:rPr>
            <w:rStyle w:val="VerbatimChar"/>
          </w:rPr>
          <w:delText>##             "stargazers_url": "https://api.github.com/repos/seregazhuk/php-pinterest-bot/stargazers",</w:delText>
        </w:r>
      </w:del>
      <w:del w:id="651" w:author="adrian " w:date="2017-04-28T10:28:07Z">
        <w:r>
          <w:rPr/>
          <w:br/>
        </w:r>
      </w:del>
      <w:del w:id="652" w:author="adrian " w:date="2017-04-28T10:28:07Z">
        <w:r>
          <w:rPr>
            <w:rStyle w:val="VerbatimChar"/>
          </w:rPr>
          <w:delText>##             "contributors_url": "https://api.github.com/repos/seregazhuk/php-pinterest-bot/contributors",</w:delText>
        </w:r>
      </w:del>
      <w:del w:id="653" w:author="adrian " w:date="2017-04-28T10:28:07Z">
        <w:r>
          <w:rPr/>
          <w:br/>
        </w:r>
      </w:del>
      <w:del w:id="654" w:author="adrian " w:date="2017-04-28T10:28:07Z">
        <w:r>
          <w:rPr>
            <w:rStyle w:val="VerbatimChar"/>
          </w:rPr>
          <w:delText>##             "subscribers_url": "https://api.github.com/repos/seregazhuk/php-pinterest-bot/subscribers",</w:delText>
        </w:r>
      </w:del>
      <w:del w:id="655" w:author="adrian " w:date="2017-04-28T10:28:07Z">
        <w:r>
          <w:rPr/>
          <w:br/>
        </w:r>
      </w:del>
      <w:del w:id="656" w:author="adrian " w:date="2017-04-28T10:28:07Z">
        <w:r>
          <w:rPr>
            <w:rStyle w:val="VerbatimChar"/>
          </w:rPr>
          <w:delText>##             "subscription_url": "https://api.github.com/repos/seregazhuk/php-pinterest-bot/subscription",</w:delText>
        </w:r>
      </w:del>
      <w:del w:id="657" w:author="adrian " w:date="2017-04-28T10:28:07Z">
        <w:r>
          <w:rPr/>
          <w:br/>
        </w:r>
      </w:del>
      <w:del w:id="658" w:author="adrian " w:date="2017-04-28T10:28:07Z">
        <w:r>
          <w:rPr>
            <w:rStyle w:val="VerbatimChar"/>
          </w:rPr>
          <w:delText>##             "commits_url": "https://api.github.com/repos/seregazhuk/php-pinterest-bot/commits{/sha}",</w:delText>
        </w:r>
      </w:del>
      <w:del w:id="659" w:author="adrian " w:date="2017-04-28T10:28:07Z">
        <w:r>
          <w:rPr/>
          <w:br/>
        </w:r>
      </w:del>
      <w:del w:id="660" w:author="adrian " w:date="2017-04-28T10:28:07Z">
        <w:r>
          <w:rPr>
            <w:rStyle w:val="VerbatimChar"/>
          </w:rPr>
          <w:delText>##             "git_commits_url": "https://api.github.com/repos/seregazhuk/php-pinterest-bot/git/commits{/sha}",</w:delText>
        </w:r>
      </w:del>
      <w:del w:id="661" w:author="adrian " w:date="2017-04-28T10:28:07Z">
        <w:r>
          <w:rPr/>
          <w:br/>
        </w:r>
      </w:del>
      <w:del w:id="662" w:author="adrian " w:date="2017-04-28T10:28:07Z">
        <w:r>
          <w:rPr>
            <w:rStyle w:val="VerbatimChar"/>
          </w:rPr>
          <w:delText>##             "comments_url": "https://api.github.com/repos/seregazhuk/php-pinterest-bot/comments{/number}",</w:delText>
        </w:r>
      </w:del>
      <w:del w:id="663" w:author="adrian " w:date="2017-04-28T10:28:07Z">
        <w:r>
          <w:rPr/>
          <w:br/>
        </w:r>
      </w:del>
      <w:del w:id="664" w:author="adrian " w:date="2017-04-28T10:28:07Z">
        <w:r>
          <w:rPr>
            <w:rStyle w:val="VerbatimChar"/>
          </w:rPr>
          <w:delText>##             "issue_comment_url": "https://api.github.com/repos/seregazhuk/php-pinterest-bot/issues/comments{/number}",</w:delText>
        </w:r>
      </w:del>
      <w:del w:id="665" w:author="adrian " w:date="2017-04-28T10:28:07Z">
        <w:r>
          <w:rPr/>
          <w:br/>
        </w:r>
      </w:del>
      <w:del w:id="666" w:author="adrian " w:date="2017-04-28T10:28:07Z">
        <w:r>
          <w:rPr>
            <w:rStyle w:val="VerbatimChar"/>
          </w:rPr>
          <w:delText>##             "contents_url": "https://api.github.com/repos/seregazhuk/php-pinterest-bot/contents/{+path}",</w:delText>
        </w:r>
      </w:del>
      <w:del w:id="667" w:author="adrian " w:date="2017-04-28T10:28:07Z">
        <w:r>
          <w:rPr/>
          <w:br/>
        </w:r>
      </w:del>
      <w:del w:id="668" w:author="adrian " w:date="2017-04-28T10:28:07Z">
        <w:r>
          <w:rPr>
            <w:rStyle w:val="VerbatimChar"/>
          </w:rPr>
          <w:delText>##             "compare_url": "https://api.github.com/repos/seregazhuk/php-pinterest-bot/compare/{base}...{head}",</w:delText>
        </w:r>
      </w:del>
      <w:del w:id="669" w:author="adrian " w:date="2017-04-28T10:28:07Z">
        <w:r>
          <w:rPr/>
          <w:br/>
        </w:r>
      </w:del>
      <w:del w:id="670" w:author="adrian " w:date="2017-04-28T10:28:07Z">
        <w:r>
          <w:rPr>
            <w:rStyle w:val="VerbatimChar"/>
          </w:rPr>
          <w:delText>##             "merges_url": "https://api.github.com/repos/seregazhuk/php-pinterest-bot/merges",</w:delText>
        </w:r>
      </w:del>
      <w:del w:id="671" w:author="adrian " w:date="2017-04-28T10:28:07Z">
        <w:r>
          <w:rPr/>
          <w:br/>
        </w:r>
      </w:del>
      <w:del w:id="672" w:author="adrian " w:date="2017-04-28T10:28:07Z">
        <w:r>
          <w:rPr>
            <w:rStyle w:val="VerbatimChar"/>
          </w:rPr>
          <w:delText>##             "archive_url": "https://api.github.com/repos/seregazhuk/php-pinterest-bot/{archive_format}{/ref}",</w:delText>
        </w:r>
      </w:del>
      <w:del w:id="673" w:author="adrian " w:date="2017-04-28T10:28:07Z">
        <w:r>
          <w:rPr/>
          <w:br/>
        </w:r>
      </w:del>
      <w:del w:id="674" w:author="adrian " w:date="2017-04-28T10:28:07Z">
        <w:r>
          <w:rPr>
            <w:rStyle w:val="VerbatimChar"/>
          </w:rPr>
          <w:delText>##             "downloads_url": "https://api.github.com/repos/seregazhuk/php-pinterest-bot/downloads",</w:delText>
        </w:r>
      </w:del>
      <w:del w:id="675" w:author="adrian " w:date="2017-04-28T10:28:07Z">
        <w:r>
          <w:rPr/>
          <w:br/>
        </w:r>
      </w:del>
      <w:del w:id="676" w:author="adrian " w:date="2017-04-28T10:28:07Z">
        <w:r>
          <w:rPr>
            <w:rStyle w:val="VerbatimChar"/>
          </w:rPr>
          <w:delText>##             "issues_url": "https://api.github.com/repos/seregazhuk/php-pinterest-bot/issues{/number}",</w:delText>
        </w:r>
      </w:del>
      <w:del w:id="677" w:author="adrian " w:date="2017-04-28T10:28:07Z">
        <w:r>
          <w:rPr/>
          <w:br/>
        </w:r>
      </w:del>
      <w:del w:id="678" w:author="adrian " w:date="2017-04-28T10:28:07Z">
        <w:r>
          <w:rPr>
            <w:rStyle w:val="VerbatimChar"/>
          </w:rPr>
          <w:delText>##             "pulls_url": "https://api.github.com/repos/seregazhuk/php-pinterest-bot/pulls{/number}",</w:delText>
        </w:r>
      </w:del>
      <w:del w:id="679" w:author="adrian " w:date="2017-04-28T10:28:07Z">
        <w:r>
          <w:rPr/>
          <w:br/>
        </w:r>
      </w:del>
      <w:del w:id="680" w:author="adrian " w:date="2017-04-28T10:28:07Z">
        <w:r>
          <w:rPr>
            <w:rStyle w:val="VerbatimChar"/>
          </w:rPr>
          <w:delText>##             "milestones_url": "https://api.github.com/repos/seregazhuk/php-pinterest-bot/milestones{/number}",</w:delText>
        </w:r>
      </w:del>
      <w:del w:id="681" w:author="adrian " w:date="2017-04-28T10:28:07Z">
        <w:r>
          <w:rPr/>
          <w:br/>
        </w:r>
      </w:del>
      <w:del w:id="682" w:author="adrian " w:date="2017-04-28T10:28:07Z">
        <w:r>
          <w:rPr>
            <w:rStyle w:val="VerbatimChar"/>
          </w:rPr>
          <w:delText>##             "notifications_url": "https://api.github.com/repos/seregazhuk/php-pinterest-bot/notifications{?since,all,participating}",</w:delText>
        </w:r>
      </w:del>
      <w:del w:id="683" w:author="adrian " w:date="2017-04-28T10:28:07Z">
        <w:r>
          <w:rPr/>
          <w:br/>
        </w:r>
      </w:del>
      <w:del w:id="684" w:author="adrian " w:date="2017-04-28T10:28:07Z">
        <w:r>
          <w:rPr>
            <w:rStyle w:val="VerbatimChar"/>
          </w:rPr>
          <w:delText>##             "labels_url": "https://api.github.com/repos/seregazhuk/php-pinterest-bot/labels{/name}",</w:delText>
        </w:r>
      </w:del>
      <w:del w:id="685" w:author="adrian " w:date="2017-04-28T10:28:07Z">
        <w:r>
          <w:rPr/>
          <w:br/>
        </w:r>
      </w:del>
      <w:del w:id="686" w:author="adrian " w:date="2017-04-28T10:28:07Z">
        <w:r>
          <w:rPr>
            <w:rStyle w:val="VerbatimChar"/>
          </w:rPr>
          <w:delText>##             "releases_url": "https://api.github.com/repos/seregazhuk/php-pinterest-bot/releases{/id}",</w:delText>
        </w:r>
      </w:del>
      <w:del w:id="687" w:author="adrian " w:date="2017-04-28T10:28:07Z">
        <w:r>
          <w:rPr/>
          <w:br/>
        </w:r>
      </w:del>
      <w:del w:id="688" w:author="adrian " w:date="2017-04-28T10:28:07Z">
        <w:r>
          <w:rPr>
            <w:rStyle w:val="VerbatimChar"/>
          </w:rPr>
          <w:delText>##             "deployments_url": "https://api.github.com/repos/seregazhuk/php-pinterest-bot/deployments",</w:delText>
        </w:r>
      </w:del>
      <w:del w:id="689" w:author="adrian " w:date="2017-04-28T10:28:07Z">
        <w:r>
          <w:rPr/>
          <w:br/>
        </w:r>
      </w:del>
      <w:del w:id="690" w:author="adrian " w:date="2017-04-28T10:28:07Z">
        <w:r>
          <w:rPr>
            <w:rStyle w:val="VerbatimChar"/>
          </w:rPr>
          <w:delText>##             "created_at": "2015-07-23T09:22:13Z",</w:delText>
        </w:r>
      </w:del>
      <w:del w:id="691" w:author="adrian " w:date="2017-04-28T10:28:07Z">
        <w:r>
          <w:rPr/>
          <w:br/>
        </w:r>
      </w:del>
      <w:del w:id="692" w:author="adrian " w:date="2017-04-28T10:28:07Z">
        <w:r>
          <w:rPr>
            <w:rStyle w:val="VerbatimChar"/>
          </w:rPr>
          <w:delText>##             "updated_at": "2016-09-21T07:51:17Z",</w:delText>
        </w:r>
      </w:del>
      <w:del w:id="693" w:author="adrian " w:date="2017-04-28T10:28:07Z">
        <w:r>
          <w:rPr/>
          <w:br/>
        </w:r>
      </w:del>
      <w:del w:id="694" w:author="adrian " w:date="2017-04-28T10:28:07Z">
        <w:r>
          <w:rPr>
            <w:rStyle w:val="VerbatimChar"/>
          </w:rPr>
          <w:delText>##             "pushed_at": "2016-09-23T10:13:24Z",</w:delText>
        </w:r>
      </w:del>
      <w:del w:id="695" w:author="adrian " w:date="2017-04-28T10:28:07Z">
        <w:r>
          <w:rPr/>
          <w:br/>
        </w:r>
      </w:del>
      <w:del w:id="696" w:author="adrian " w:date="2017-04-28T10:28:07Z">
        <w:r>
          <w:rPr>
            <w:rStyle w:val="VerbatimChar"/>
          </w:rPr>
          <w:delText>##             "git_url": "git://github.com/seregazhuk/php-pinterest-bot.git",</w:delText>
        </w:r>
      </w:del>
      <w:del w:id="697" w:author="adrian " w:date="2017-04-28T10:28:07Z">
        <w:r>
          <w:rPr/>
          <w:br/>
        </w:r>
      </w:del>
      <w:del w:id="698" w:author="adrian " w:date="2017-04-28T10:28:07Z">
        <w:r>
          <w:rPr>
            <w:rStyle w:val="VerbatimChar"/>
          </w:rPr>
          <w:delText>##             "ssh_url": "git@github.com:seregazhuk/php-pinterest-bot.git",</w:delText>
        </w:r>
      </w:del>
      <w:del w:id="699" w:author="adrian " w:date="2017-04-28T10:28:07Z">
        <w:r>
          <w:rPr/>
          <w:br/>
        </w:r>
      </w:del>
      <w:del w:id="700" w:author="adrian " w:date="2017-04-28T10:28:07Z">
        <w:r>
          <w:rPr>
            <w:rStyle w:val="VerbatimChar"/>
          </w:rPr>
          <w:delText>##             "clone_url": "https://github.com/seregazhuk/php-pinterest-bot.git",</w:delText>
        </w:r>
      </w:del>
      <w:del w:id="701" w:author="adrian " w:date="2017-04-28T10:28:07Z">
        <w:r>
          <w:rPr/>
          <w:br/>
        </w:r>
      </w:del>
      <w:del w:id="702" w:author="adrian " w:date="2017-04-28T10:28:07Z">
        <w:r>
          <w:rPr>
            <w:rStyle w:val="VerbatimChar"/>
          </w:rPr>
          <w:delText>##             "svn_url": "https://github.com/seregazhuk/php-pinterest-bot",</w:delText>
        </w:r>
      </w:del>
      <w:del w:id="703" w:author="adrian " w:date="2017-04-28T10:28:07Z">
        <w:r>
          <w:rPr/>
          <w:br/>
        </w:r>
      </w:del>
      <w:del w:id="704" w:author="adrian " w:date="2017-04-28T10:28:07Z">
        <w:r>
          <w:rPr>
            <w:rStyle w:val="VerbatimChar"/>
          </w:rPr>
          <w:delText>##             "homepage": "",</w:delText>
        </w:r>
      </w:del>
      <w:del w:id="705" w:author="adrian " w:date="2017-04-28T10:28:07Z">
        <w:r>
          <w:rPr/>
          <w:br/>
        </w:r>
      </w:del>
      <w:del w:id="706" w:author="adrian " w:date="2017-04-28T10:28:07Z">
        <w:r>
          <w:rPr>
            <w:rStyle w:val="VerbatimChar"/>
          </w:rPr>
          <w:delText>##             "size": 1751,</w:delText>
        </w:r>
      </w:del>
      <w:del w:id="707" w:author="adrian " w:date="2017-04-28T10:28:07Z">
        <w:r>
          <w:rPr/>
          <w:br/>
        </w:r>
      </w:del>
      <w:del w:id="708" w:author="adrian " w:date="2017-04-28T10:28:07Z">
        <w:r>
          <w:rPr>
            <w:rStyle w:val="VerbatimChar"/>
          </w:rPr>
          <w:delText>##             "stargazers_count": 49,</w:delText>
        </w:r>
      </w:del>
      <w:del w:id="709" w:author="adrian " w:date="2017-04-28T10:28:07Z">
        <w:r>
          <w:rPr/>
          <w:br/>
        </w:r>
      </w:del>
      <w:del w:id="710" w:author="adrian " w:date="2017-04-28T10:28:07Z">
        <w:r>
          <w:rPr>
            <w:rStyle w:val="VerbatimChar"/>
          </w:rPr>
          <w:delText>##             "watchers_count": 49,</w:delText>
        </w:r>
      </w:del>
      <w:del w:id="711" w:author="adrian " w:date="2017-04-28T10:28:07Z">
        <w:r>
          <w:rPr/>
          <w:br/>
        </w:r>
      </w:del>
      <w:del w:id="712" w:author="adrian " w:date="2017-04-28T10:28:07Z">
        <w:r>
          <w:rPr>
            <w:rStyle w:val="VerbatimChar"/>
          </w:rPr>
          <w:delText>##             "language": "PHP",</w:delText>
        </w:r>
      </w:del>
      <w:del w:id="713" w:author="adrian " w:date="2017-04-28T10:28:07Z">
        <w:r>
          <w:rPr/>
          <w:br/>
        </w:r>
      </w:del>
      <w:del w:id="714" w:author="adrian " w:date="2017-04-28T10:28:07Z">
        <w:r>
          <w:rPr>
            <w:rStyle w:val="VerbatimChar"/>
          </w:rPr>
          <w:delText>##             "has_issues": true,</w:delText>
        </w:r>
      </w:del>
      <w:del w:id="715" w:author="adrian " w:date="2017-04-28T10:28:07Z">
        <w:r>
          <w:rPr/>
          <w:br/>
        </w:r>
      </w:del>
      <w:del w:id="716" w:author="adrian " w:date="2017-04-28T10:28:07Z">
        <w:r>
          <w:rPr>
            <w:rStyle w:val="VerbatimChar"/>
          </w:rPr>
          <w:delText>##             "has_downloads": true,</w:delText>
        </w:r>
      </w:del>
      <w:del w:id="717" w:author="adrian " w:date="2017-04-28T10:28:07Z">
        <w:r>
          <w:rPr/>
          <w:br/>
        </w:r>
      </w:del>
      <w:del w:id="718" w:author="adrian " w:date="2017-04-28T10:28:07Z">
        <w:r>
          <w:rPr>
            <w:rStyle w:val="VerbatimChar"/>
          </w:rPr>
          <w:delText>##             "has_wiki": true,</w:delText>
        </w:r>
      </w:del>
      <w:del w:id="719" w:author="adrian " w:date="2017-04-28T10:28:07Z">
        <w:r>
          <w:rPr/>
          <w:br/>
        </w:r>
      </w:del>
      <w:del w:id="720" w:author="adrian " w:date="2017-04-28T10:28:07Z">
        <w:r>
          <w:rPr>
            <w:rStyle w:val="VerbatimChar"/>
          </w:rPr>
          <w:delText>##             "has_pages": false,</w:delText>
        </w:r>
      </w:del>
      <w:del w:id="721" w:author="adrian " w:date="2017-04-28T10:28:07Z">
        <w:r>
          <w:rPr/>
          <w:br/>
        </w:r>
      </w:del>
      <w:del w:id="722" w:author="adrian " w:date="2017-04-28T10:28:07Z">
        <w:r>
          <w:rPr>
            <w:rStyle w:val="VerbatimChar"/>
          </w:rPr>
          <w:delText>##             "forks_count": 18,</w:delText>
        </w:r>
      </w:del>
      <w:del w:id="723" w:author="adrian " w:date="2017-04-28T10:28:07Z">
        <w:r>
          <w:rPr/>
          <w:br/>
        </w:r>
      </w:del>
      <w:del w:id="724" w:author="adrian " w:date="2017-04-28T10:28:07Z">
        <w:r>
          <w:rPr>
            <w:rStyle w:val="VerbatimChar"/>
          </w:rPr>
          <w:delText>##             "mirror_url": null,</w:delText>
        </w:r>
      </w:del>
      <w:del w:id="725" w:author="adrian " w:date="2017-04-28T10:28:07Z">
        <w:r>
          <w:rPr/>
          <w:br/>
        </w:r>
      </w:del>
      <w:del w:id="726" w:author="adrian " w:date="2017-04-28T10:28:07Z">
        <w:r>
          <w:rPr>
            <w:rStyle w:val="VerbatimChar"/>
          </w:rPr>
          <w:delText>##             "open_issues_count": 1,</w:delText>
        </w:r>
      </w:del>
      <w:del w:id="727" w:author="adrian " w:date="2017-04-28T10:28:07Z">
        <w:r>
          <w:rPr/>
          <w:br/>
        </w:r>
      </w:del>
      <w:del w:id="728" w:author="adrian " w:date="2017-04-28T10:28:07Z">
        <w:r>
          <w:rPr>
            <w:rStyle w:val="VerbatimChar"/>
          </w:rPr>
          <w:delText>##             "forks": 18,</w:delText>
        </w:r>
      </w:del>
      <w:del w:id="729" w:author="adrian " w:date="2017-04-28T10:28:07Z">
        <w:r>
          <w:rPr/>
          <w:br/>
        </w:r>
      </w:del>
      <w:del w:id="730" w:author="adrian " w:date="2017-04-28T10:28:07Z">
        <w:r>
          <w:rPr>
            <w:rStyle w:val="VerbatimChar"/>
          </w:rPr>
          <w:delText>##             "open_issues": 1,</w:delText>
        </w:r>
      </w:del>
      <w:del w:id="731" w:author="adrian " w:date="2017-04-28T10:28:07Z">
        <w:r>
          <w:rPr/>
          <w:br/>
        </w:r>
      </w:del>
      <w:del w:id="732" w:author="adrian " w:date="2017-04-28T10:28:07Z">
        <w:r>
          <w:rPr>
            <w:rStyle w:val="VerbatimChar"/>
          </w:rPr>
          <w:delText>##             "watchers": 49,</w:delText>
        </w:r>
      </w:del>
      <w:del w:id="733" w:author="adrian " w:date="2017-04-28T10:28:07Z">
        <w:r>
          <w:rPr/>
          <w:br/>
        </w:r>
      </w:del>
      <w:del w:id="734" w:author="adrian " w:date="2017-04-28T10:28:07Z">
        <w:r>
          <w:rPr>
            <w:rStyle w:val="VerbatimChar"/>
          </w:rPr>
          <w:delText>##             "default_branch": "master"</w:delText>
        </w:r>
      </w:del>
      <w:del w:id="735" w:author="adrian " w:date="2017-04-28T10:28:07Z">
        <w:r>
          <w:rPr/>
          <w:br/>
        </w:r>
      </w:del>
      <w:del w:id="736" w:author="adrian " w:date="2017-04-28T10:28:07Z">
        <w:r>
          <w:rPr>
            <w:rStyle w:val="VerbatimChar"/>
          </w:rPr>
          <w:delText>##           }</w:delText>
        </w:r>
      </w:del>
      <w:del w:id="737" w:author="adrian " w:date="2017-04-28T10:28:07Z">
        <w:r>
          <w:rPr/>
          <w:br/>
        </w:r>
      </w:del>
      <w:del w:id="738" w:author="adrian " w:date="2017-04-28T10:28:07Z">
        <w:r>
          <w:rPr>
            <w:rStyle w:val="VerbatimChar"/>
          </w:rPr>
          <w:delText>##         },</w:delText>
        </w:r>
      </w:del>
      <w:del w:id="739" w:author="adrian " w:date="2017-04-28T10:28:07Z">
        <w:r>
          <w:rPr/>
          <w:br/>
        </w:r>
      </w:del>
      <w:del w:id="740" w:author="adrian " w:date="2017-04-28T10:28:07Z">
        <w:r>
          <w:rPr>
            <w:rStyle w:val="VerbatimChar"/>
          </w:rPr>
          <w:delText>##         "_links": {</w:delText>
        </w:r>
      </w:del>
      <w:del w:id="741" w:author="adrian " w:date="2017-04-28T10:28:07Z">
        <w:r>
          <w:rPr/>
          <w:br/>
        </w:r>
      </w:del>
      <w:del w:id="742" w:author="adrian " w:date="2017-04-28T10:28:07Z">
        <w:r>
          <w:rPr>
            <w:rStyle w:val="VerbatimChar"/>
          </w:rPr>
          <w:delText>##           "self": {</w:delText>
        </w:r>
      </w:del>
      <w:del w:id="743" w:author="adrian " w:date="2017-04-28T10:28:07Z">
        <w:r>
          <w:rPr/>
          <w:br/>
        </w:r>
      </w:del>
      <w:del w:id="744" w:author="adrian " w:date="2017-04-28T10:28:07Z">
        <w:r>
          <w:rPr>
            <w:rStyle w:val="VerbatimChar"/>
          </w:rPr>
          <w:delText>##             "href": "https://api.github.com/repos/seregazhuk/php-pinterest-bot/pulls/174"</w:delText>
        </w:r>
      </w:del>
      <w:del w:id="745" w:author="adrian " w:date="2017-04-28T10:28:07Z">
        <w:r>
          <w:rPr/>
          <w:br/>
        </w:r>
      </w:del>
      <w:del w:id="746" w:author="adrian " w:date="2017-04-28T10:28:07Z">
        <w:r>
          <w:rPr>
            <w:rStyle w:val="VerbatimChar"/>
          </w:rPr>
          <w:delText>##           },</w:delText>
        </w:r>
      </w:del>
      <w:del w:id="747" w:author="adrian " w:date="2017-04-28T10:28:07Z">
        <w:r>
          <w:rPr/>
          <w:br/>
        </w:r>
      </w:del>
      <w:del w:id="748" w:author="adrian " w:date="2017-04-28T10:28:07Z">
        <w:r>
          <w:rPr>
            <w:rStyle w:val="VerbatimChar"/>
          </w:rPr>
          <w:delText>##           "html": {</w:delText>
        </w:r>
      </w:del>
      <w:del w:id="749" w:author="adrian " w:date="2017-04-28T10:28:07Z">
        <w:r>
          <w:rPr/>
          <w:br/>
        </w:r>
      </w:del>
      <w:del w:id="750" w:author="adrian " w:date="2017-04-28T10:28:07Z">
        <w:r>
          <w:rPr>
            <w:rStyle w:val="VerbatimChar"/>
          </w:rPr>
          <w:delText>##             "href": "https://github.com/seregazhuk/php-pinterest-bot/pull/174"</w:delText>
        </w:r>
      </w:del>
      <w:del w:id="751" w:author="adrian " w:date="2017-04-28T10:28:07Z">
        <w:r>
          <w:rPr/>
          <w:br/>
        </w:r>
      </w:del>
      <w:del w:id="752" w:author="adrian " w:date="2017-04-28T10:28:07Z">
        <w:r>
          <w:rPr>
            <w:rStyle w:val="VerbatimChar"/>
          </w:rPr>
          <w:delText>##           },</w:delText>
        </w:r>
      </w:del>
      <w:del w:id="753" w:author="adrian " w:date="2017-04-28T10:28:07Z">
        <w:r>
          <w:rPr/>
          <w:br/>
        </w:r>
      </w:del>
      <w:del w:id="754" w:author="adrian " w:date="2017-04-28T10:28:07Z">
        <w:r>
          <w:rPr>
            <w:rStyle w:val="VerbatimChar"/>
          </w:rPr>
          <w:delText>##           "issue": {</w:delText>
        </w:r>
      </w:del>
      <w:del w:id="755" w:author="adrian " w:date="2017-04-28T10:28:07Z">
        <w:r>
          <w:rPr/>
          <w:br/>
        </w:r>
      </w:del>
      <w:del w:id="756" w:author="adrian " w:date="2017-04-28T10:28:07Z">
        <w:r>
          <w:rPr>
            <w:rStyle w:val="VerbatimChar"/>
          </w:rPr>
          <w:delText>##             "href": "https://api.github.com/repos/seregazhuk/php-pinterest-bot/issues/174"</w:delText>
        </w:r>
      </w:del>
      <w:del w:id="757" w:author="adrian " w:date="2017-04-28T10:28:07Z">
        <w:r>
          <w:rPr/>
          <w:br/>
        </w:r>
      </w:del>
      <w:del w:id="758" w:author="adrian " w:date="2017-04-28T10:28:07Z">
        <w:r>
          <w:rPr>
            <w:rStyle w:val="VerbatimChar"/>
          </w:rPr>
          <w:delText>##           },</w:delText>
        </w:r>
      </w:del>
      <w:del w:id="759" w:author="adrian " w:date="2017-04-28T10:28:07Z">
        <w:r>
          <w:rPr/>
          <w:br/>
        </w:r>
      </w:del>
      <w:del w:id="760" w:author="adrian " w:date="2017-04-28T10:28:07Z">
        <w:r>
          <w:rPr>
            <w:rStyle w:val="VerbatimChar"/>
          </w:rPr>
          <w:delText>##           "comments": {</w:delText>
        </w:r>
      </w:del>
      <w:del w:id="761" w:author="adrian " w:date="2017-04-28T10:28:07Z">
        <w:r>
          <w:rPr/>
          <w:br/>
        </w:r>
      </w:del>
      <w:del w:id="762" w:author="adrian " w:date="2017-04-28T10:28:07Z">
        <w:r>
          <w:rPr>
            <w:rStyle w:val="VerbatimChar"/>
          </w:rPr>
          <w:delText>##             "href": "https://api.github.com/repos/seregazhuk/php-pinterest-bot/issues/174/comments"</w:delText>
        </w:r>
      </w:del>
      <w:del w:id="763" w:author="adrian " w:date="2017-04-28T10:28:07Z">
        <w:r>
          <w:rPr/>
          <w:br/>
        </w:r>
      </w:del>
      <w:del w:id="764" w:author="adrian " w:date="2017-04-28T10:28:07Z">
        <w:r>
          <w:rPr>
            <w:rStyle w:val="VerbatimChar"/>
          </w:rPr>
          <w:delText>##           },</w:delText>
        </w:r>
      </w:del>
      <w:del w:id="765" w:author="adrian " w:date="2017-04-28T10:28:07Z">
        <w:r>
          <w:rPr/>
          <w:br/>
        </w:r>
      </w:del>
      <w:del w:id="766" w:author="adrian " w:date="2017-04-28T10:28:07Z">
        <w:r>
          <w:rPr>
            <w:rStyle w:val="VerbatimChar"/>
          </w:rPr>
          <w:delText>##           "review_comments": {</w:delText>
        </w:r>
      </w:del>
      <w:del w:id="767" w:author="adrian " w:date="2017-04-28T10:28:07Z">
        <w:r>
          <w:rPr/>
          <w:br/>
        </w:r>
      </w:del>
      <w:del w:id="768" w:author="adrian " w:date="2017-04-28T10:28:07Z">
        <w:r>
          <w:rPr>
            <w:rStyle w:val="VerbatimChar"/>
          </w:rPr>
          <w:delText>##             "href": "https://api.github.com/repos/seregazhuk/php-pinterest-bot/pulls/174/comments"</w:delText>
        </w:r>
      </w:del>
      <w:del w:id="769" w:author="adrian " w:date="2017-04-28T10:28:07Z">
        <w:r>
          <w:rPr/>
          <w:br/>
        </w:r>
      </w:del>
      <w:del w:id="770" w:author="adrian " w:date="2017-04-28T10:28:07Z">
        <w:r>
          <w:rPr>
            <w:rStyle w:val="VerbatimChar"/>
          </w:rPr>
          <w:delText>##           },</w:delText>
        </w:r>
      </w:del>
      <w:del w:id="771" w:author="adrian " w:date="2017-04-28T10:28:07Z">
        <w:r>
          <w:rPr/>
          <w:br/>
        </w:r>
      </w:del>
      <w:del w:id="772" w:author="adrian " w:date="2017-04-28T10:28:07Z">
        <w:r>
          <w:rPr>
            <w:rStyle w:val="VerbatimChar"/>
          </w:rPr>
          <w:delText>##           "review_comment": {</w:delText>
        </w:r>
      </w:del>
      <w:del w:id="773" w:author="adrian " w:date="2017-04-28T10:28:07Z">
        <w:r>
          <w:rPr/>
          <w:br/>
        </w:r>
      </w:del>
      <w:del w:id="774" w:author="adrian " w:date="2017-04-28T10:28:07Z">
        <w:r>
          <w:rPr>
            <w:rStyle w:val="VerbatimChar"/>
          </w:rPr>
          <w:delText>##             "href": "https://api.github.com/repos/seregazhuk/php-pinterest-bot/pulls/comments{/number}"</w:delText>
        </w:r>
      </w:del>
      <w:del w:id="775" w:author="adrian " w:date="2017-04-28T10:28:07Z">
        <w:r>
          <w:rPr/>
          <w:br/>
        </w:r>
      </w:del>
      <w:del w:id="776" w:author="adrian " w:date="2017-04-28T10:28:07Z">
        <w:r>
          <w:rPr>
            <w:rStyle w:val="VerbatimChar"/>
          </w:rPr>
          <w:delText>##           },</w:delText>
        </w:r>
      </w:del>
      <w:del w:id="777" w:author="adrian " w:date="2017-04-28T10:28:07Z">
        <w:r>
          <w:rPr/>
          <w:br/>
        </w:r>
      </w:del>
      <w:del w:id="778" w:author="adrian " w:date="2017-04-28T10:28:07Z">
        <w:r>
          <w:rPr>
            <w:rStyle w:val="VerbatimChar"/>
          </w:rPr>
          <w:delText>##           "commits": {</w:delText>
        </w:r>
      </w:del>
      <w:del w:id="779" w:author="adrian " w:date="2017-04-28T10:28:07Z">
        <w:r>
          <w:rPr/>
          <w:br/>
        </w:r>
      </w:del>
      <w:del w:id="780" w:author="adrian " w:date="2017-04-28T10:28:07Z">
        <w:r>
          <w:rPr>
            <w:rStyle w:val="VerbatimChar"/>
          </w:rPr>
          <w:delText>##             "href": "https://api.github.com/repos/seregazhuk/php-pinterest-bot/pulls/174/commits"</w:delText>
        </w:r>
      </w:del>
      <w:del w:id="781" w:author="adrian " w:date="2017-04-28T10:28:07Z">
        <w:r>
          <w:rPr/>
          <w:br/>
        </w:r>
      </w:del>
      <w:del w:id="782" w:author="adrian " w:date="2017-04-28T10:28:07Z">
        <w:r>
          <w:rPr>
            <w:rStyle w:val="VerbatimChar"/>
          </w:rPr>
          <w:delText>##           },</w:delText>
        </w:r>
      </w:del>
      <w:del w:id="783" w:author="adrian " w:date="2017-04-28T10:28:07Z">
        <w:r>
          <w:rPr/>
          <w:br/>
        </w:r>
      </w:del>
      <w:del w:id="784" w:author="adrian " w:date="2017-04-28T10:28:07Z">
        <w:r>
          <w:rPr>
            <w:rStyle w:val="VerbatimChar"/>
          </w:rPr>
          <w:delText>##           "statuses": {</w:delText>
        </w:r>
      </w:del>
      <w:del w:id="785" w:author="adrian " w:date="2017-04-28T10:28:07Z">
        <w:r>
          <w:rPr/>
          <w:br/>
        </w:r>
      </w:del>
      <w:del w:id="786" w:author="adrian " w:date="2017-04-28T10:28:07Z">
        <w:r>
          <w:rPr>
            <w:rStyle w:val="VerbatimChar"/>
          </w:rPr>
          <w:delText>##             "href": "https://api.github.com/repos/seregazhuk/php-pinterest-bot/statuses/08313904966d49c5be4b4b1bf089303ec1085897"</w:delText>
        </w:r>
      </w:del>
      <w:del w:id="787" w:author="adrian " w:date="2017-04-28T10:28:07Z">
        <w:r>
          <w:rPr/>
          <w:br/>
        </w:r>
      </w:del>
      <w:del w:id="788" w:author="adrian " w:date="2017-04-28T10:28:07Z">
        <w:r>
          <w:rPr>
            <w:rStyle w:val="VerbatimChar"/>
          </w:rPr>
          <w:delText>##           }</w:delText>
        </w:r>
      </w:del>
      <w:del w:id="789" w:author="adrian " w:date="2017-04-28T10:28:07Z">
        <w:r>
          <w:rPr/>
          <w:br/>
        </w:r>
      </w:del>
      <w:del w:id="790" w:author="adrian " w:date="2017-04-28T10:28:07Z">
        <w:r>
          <w:rPr>
            <w:rStyle w:val="VerbatimChar"/>
          </w:rPr>
          <w:delText>##         },</w:delText>
        </w:r>
      </w:del>
      <w:del w:id="791" w:author="adrian " w:date="2017-04-28T10:28:07Z">
        <w:r>
          <w:rPr/>
          <w:br/>
        </w:r>
      </w:del>
      <w:del w:id="792" w:author="adrian " w:date="2017-04-28T10:28:07Z">
        <w:r>
          <w:rPr>
            <w:rStyle w:val="VerbatimChar"/>
          </w:rPr>
          <w:delText>##         "merged": false,</w:delText>
        </w:r>
      </w:del>
      <w:del w:id="793" w:author="adrian " w:date="2017-04-28T10:28:07Z">
        <w:r>
          <w:rPr/>
          <w:br/>
        </w:r>
      </w:del>
      <w:del w:id="794" w:author="adrian " w:date="2017-04-28T10:28:07Z">
        <w:r>
          <w:rPr>
            <w:rStyle w:val="VerbatimChar"/>
          </w:rPr>
          <w:delText>##         "mergeable": true,</w:delText>
        </w:r>
      </w:del>
      <w:del w:id="795" w:author="adrian " w:date="2017-04-28T10:28:07Z">
        <w:r>
          <w:rPr/>
          <w:br/>
        </w:r>
      </w:del>
      <w:del w:id="796" w:author="adrian " w:date="2017-04-28T10:28:07Z">
        <w:r>
          <w:rPr>
            <w:rStyle w:val="VerbatimChar"/>
          </w:rPr>
          <w:delText>##         "mergeable_state": "unstable",</w:delText>
        </w:r>
      </w:del>
      <w:del w:id="797" w:author="adrian " w:date="2017-04-28T10:28:07Z">
        <w:r>
          <w:rPr/>
          <w:br/>
        </w:r>
      </w:del>
      <w:del w:id="798" w:author="adrian " w:date="2017-04-28T10:28:07Z">
        <w:r>
          <w:rPr>
            <w:rStyle w:val="VerbatimChar"/>
          </w:rPr>
          <w:delText>##         "merged_by": null,</w:delText>
        </w:r>
      </w:del>
      <w:del w:id="799" w:author="adrian " w:date="2017-04-28T10:28:07Z">
        <w:r>
          <w:rPr/>
          <w:br/>
        </w:r>
      </w:del>
      <w:del w:id="800" w:author="adrian " w:date="2017-04-28T10:28:07Z">
        <w:r>
          <w:rPr>
            <w:rStyle w:val="VerbatimChar"/>
          </w:rPr>
          <w:delText>##         "comments": 0,</w:delText>
        </w:r>
      </w:del>
      <w:del w:id="801" w:author="adrian " w:date="2017-04-28T10:28:07Z">
        <w:r>
          <w:rPr/>
          <w:br/>
        </w:r>
      </w:del>
      <w:del w:id="802" w:author="adrian " w:date="2017-04-28T10:28:07Z">
        <w:r>
          <w:rPr>
            <w:rStyle w:val="VerbatimChar"/>
          </w:rPr>
          <w:delText>##         "review_comments": 0,</w:delText>
        </w:r>
      </w:del>
      <w:del w:id="803" w:author="adrian " w:date="2017-04-28T10:28:07Z">
        <w:r>
          <w:rPr/>
          <w:br/>
        </w:r>
      </w:del>
      <w:del w:id="804" w:author="adrian " w:date="2017-04-28T10:28:07Z">
        <w:r>
          <w:rPr>
            <w:rStyle w:val="VerbatimChar"/>
          </w:rPr>
          <w:delText>##         "commits": 1,</w:delText>
        </w:r>
      </w:del>
      <w:del w:id="805" w:author="adrian " w:date="2017-04-28T10:28:07Z">
        <w:r>
          <w:rPr/>
          <w:br/>
        </w:r>
      </w:del>
      <w:del w:id="806" w:author="adrian " w:date="2017-04-28T10:28:07Z">
        <w:r>
          <w:rPr>
            <w:rStyle w:val="VerbatimChar"/>
          </w:rPr>
          <w:delText>##         "additions": 35,</w:delText>
        </w:r>
      </w:del>
      <w:del w:id="807" w:author="adrian " w:date="2017-04-28T10:28:07Z">
        <w:r>
          <w:rPr/>
          <w:br/>
        </w:r>
      </w:del>
      <w:del w:id="808" w:author="adrian " w:date="2017-04-28T10:28:07Z">
        <w:r>
          <w:rPr>
            <w:rStyle w:val="VerbatimChar"/>
          </w:rPr>
          <w:delText>##         "deletions": 12,</w:delText>
        </w:r>
      </w:del>
      <w:del w:id="809" w:author="adrian " w:date="2017-04-28T10:28:07Z">
        <w:r>
          <w:rPr/>
          <w:br/>
        </w:r>
      </w:del>
      <w:del w:id="810" w:author="adrian " w:date="2017-04-28T10:28:07Z">
        <w:r>
          <w:rPr>
            <w:rStyle w:val="VerbatimChar"/>
          </w:rPr>
          <w:delText>##         "changed_files": 4</w:delText>
        </w:r>
      </w:del>
      <w:del w:id="811" w:author="adrian " w:date="2017-04-28T10:28:07Z">
        <w:r>
          <w:rPr/>
          <w:br/>
        </w:r>
      </w:del>
      <w:del w:id="812" w:author="adrian " w:date="2017-04-28T10:28:07Z">
        <w:r>
          <w:rPr>
            <w:rStyle w:val="VerbatimChar"/>
          </w:rPr>
          <w:delText>##       }</w:delText>
        </w:r>
      </w:del>
      <w:del w:id="813" w:author="adrian " w:date="2017-04-28T10:28:07Z">
        <w:r>
          <w:rPr/>
          <w:br/>
        </w:r>
      </w:del>
      <w:del w:id="814" w:author="adrian " w:date="2017-04-28T10:28:07Z">
        <w:r>
          <w:rPr>
            <w:rStyle w:val="VerbatimChar"/>
          </w:rPr>
          <w:delText>##     },</w:delText>
        </w:r>
      </w:del>
      <w:del w:id="815" w:author="adrian " w:date="2017-04-28T10:28:07Z">
        <w:r>
          <w:rPr/>
          <w:br/>
        </w:r>
      </w:del>
      <w:del w:id="816" w:author="adrian " w:date="2017-04-28T10:28:07Z">
        <w:r>
          <w:rPr>
            <w:rStyle w:val="VerbatimChar"/>
          </w:rPr>
          <w:delText>##     "public": true,</w:delText>
        </w:r>
      </w:del>
      <w:del w:id="817" w:author="adrian " w:date="2017-04-28T10:28:07Z">
        <w:r>
          <w:rPr/>
          <w:br/>
        </w:r>
      </w:del>
      <w:del w:id="818" w:author="adrian " w:date="2017-04-28T10:28:07Z">
        <w:r>
          <w:rPr>
            <w:rStyle w:val="VerbatimChar"/>
          </w:rPr>
          <w:delText>##     "created_at": "2016-09-23T10:13:24Z"</w:delText>
        </w:r>
      </w:del>
      <w:del w:id="819" w:author="adrian " w:date="2017-04-28T10:28:07Z">
        <w:r>
          <w:rPr/>
          <w:br/>
        </w:r>
      </w:del>
      <w:del w:id="820" w:author="adrian " w:date="2017-04-28T10:28:07Z">
        <w:r>
          <w:rPr>
            <w:rStyle w:val="VerbatimChar"/>
          </w:rPr>
          <w:delText>##   },</w:delText>
        </w:r>
      </w:del>
      <w:del w:id="821" w:author="adrian " w:date="2017-04-28T10:28:07Z">
        <w:r>
          <w:rPr/>
          <w:br/>
        </w:r>
      </w:del>
      <w:del w:id="822" w:author="adrian " w:date="2017-04-28T10:28:07Z">
        <w:r>
          <w:rPr>
            <w:rStyle w:val="VerbatimChar"/>
          </w:rPr>
          <w:delText>##   {</w:delText>
        </w:r>
      </w:del>
      <w:del w:id="823" w:author="adrian " w:date="2017-04-28T10:28:07Z">
        <w:r>
          <w:rPr/>
          <w:br/>
        </w:r>
      </w:del>
      <w:del w:id="824" w:author="adrian " w:date="2017-04-28T10:28:07Z">
        <w:r>
          <w:rPr>
            <w:rStyle w:val="VerbatimChar"/>
          </w:rPr>
          <w:delText>##     "id": "4607714448",</w:delText>
        </w:r>
      </w:del>
      <w:del w:id="825" w:author="adrian " w:date="2017-04-28T10:28:07Z">
        <w:r>
          <w:rPr/>
          <w:br/>
        </w:r>
      </w:del>
      <w:del w:id="826" w:author="adrian " w:date="2017-04-28T10:28:07Z">
        <w:r>
          <w:rPr>
            <w:rStyle w:val="VerbatimChar"/>
          </w:rPr>
          <w:delText>##     "type": "ForkEvent",</w:delText>
        </w:r>
      </w:del>
      <w:del w:id="827" w:author="adrian " w:date="2017-04-28T10:28:07Z">
        <w:r>
          <w:rPr/>
          <w:br/>
        </w:r>
      </w:del>
      <w:del w:id="828" w:author="adrian " w:date="2017-04-28T10:28:07Z">
        <w:r>
          <w:rPr>
            <w:rStyle w:val="VerbatimChar"/>
          </w:rPr>
          <w:delText>##     "actor": {</w:delText>
        </w:r>
      </w:del>
      <w:del w:id="829" w:author="adrian " w:date="2017-04-28T10:28:07Z">
        <w:r>
          <w:rPr/>
          <w:br/>
        </w:r>
      </w:del>
      <w:del w:id="830" w:author="adrian " w:date="2017-04-28T10:28:07Z">
        <w:r>
          <w:rPr>
            <w:rStyle w:val="VerbatimChar"/>
          </w:rPr>
          <w:delText>##       "id": 9673411,</w:delText>
        </w:r>
      </w:del>
      <w:del w:id="831" w:author="adrian " w:date="2017-04-28T10:28:07Z">
        <w:r>
          <w:rPr/>
          <w:br/>
        </w:r>
      </w:del>
      <w:del w:id="832" w:author="adrian " w:date="2017-04-28T10:28:07Z">
        <w:r>
          <w:rPr>
            <w:rStyle w:val="VerbatimChar"/>
          </w:rPr>
          <w:delText>##       "login": "shravankumar147",</w:delText>
        </w:r>
      </w:del>
      <w:del w:id="833" w:author="adrian " w:date="2017-04-28T10:28:07Z">
        <w:r>
          <w:rPr/>
          <w:br/>
        </w:r>
      </w:del>
      <w:del w:id="834" w:author="adrian " w:date="2017-04-28T10:28:07Z">
        <w:r>
          <w:rPr>
            <w:rStyle w:val="VerbatimChar"/>
          </w:rPr>
          <w:delText>##       "display_login": "shravankumar147",</w:delText>
        </w:r>
      </w:del>
      <w:del w:id="835" w:author="adrian " w:date="2017-04-28T10:28:07Z">
        <w:r>
          <w:rPr/>
          <w:br/>
        </w:r>
      </w:del>
      <w:del w:id="836" w:author="adrian " w:date="2017-04-28T10:28:07Z">
        <w:r>
          <w:rPr>
            <w:rStyle w:val="VerbatimChar"/>
          </w:rPr>
          <w:delText>##       "gravatar_id": "",</w:delText>
        </w:r>
      </w:del>
      <w:del w:id="837" w:author="adrian " w:date="2017-04-28T10:28:07Z">
        <w:r>
          <w:rPr/>
          <w:br/>
        </w:r>
      </w:del>
      <w:del w:id="838" w:author="adrian " w:date="2017-04-28T10:28:07Z">
        <w:r>
          <w:rPr>
            <w:rStyle w:val="VerbatimChar"/>
          </w:rPr>
          <w:delText>##       "url": "https://api.github.com/users/shravankumar147",</w:delText>
        </w:r>
      </w:del>
      <w:del w:id="839" w:author="adrian " w:date="2017-04-28T10:28:07Z">
        <w:r>
          <w:rPr/>
          <w:br/>
        </w:r>
      </w:del>
      <w:del w:id="840" w:author="adrian " w:date="2017-04-28T10:28:07Z">
        <w:r>
          <w:rPr>
            <w:rStyle w:val="VerbatimChar"/>
          </w:rPr>
          <w:delText>##       "avatar_url": "https://avatars.githubusercontent.com/u/9673411?"</w:delText>
        </w:r>
      </w:del>
      <w:del w:id="841" w:author="adrian " w:date="2017-04-28T10:28:07Z">
        <w:r>
          <w:rPr/>
          <w:br/>
        </w:r>
      </w:del>
      <w:del w:id="842" w:author="adrian " w:date="2017-04-28T10:28:07Z">
        <w:r>
          <w:rPr>
            <w:rStyle w:val="VerbatimChar"/>
          </w:rPr>
          <w:delText>##     },</w:delText>
        </w:r>
      </w:del>
      <w:del w:id="843" w:author="adrian " w:date="2017-04-28T10:28:07Z">
        <w:r>
          <w:rPr/>
          <w:br/>
        </w:r>
      </w:del>
      <w:del w:id="844" w:author="adrian " w:date="2017-04-28T10:28:07Z">
        <w:r>
          <w:rPr>
            <w:rStyle w:val="VerbatimChar"/>
          </w:rPr>
          <w:delText>##     "repo": {</w:delText>
        </w:r>
      </w:del>
      <w:del w:id="845" w:author="adrian " w:date="2017-04-28T10:28:07Z">
        <w:r>
          <w:rPr/>
          <w:br/>
        </w:r>
      </w:del>
      <w:del w:id="846" w:author="adrian " w:date="2017-04-28T10:28:07Z">
        <w:r>
          <w:rPr>
            <w:rStyle w:val="VerbatimChar"/>
          </w:rPr>
          <w:delText>##       "id": 13677187,</w:delText>
        </w:r>
      </w:del>
      <w:del w:id="847" w:author="adrian " w:date="2017-04-28T10:28:07Z">
        <w:r>
          <w:rPr/>
          <w:br/>
        </w:r>
      </w:del>
      <w:del w:id="848" w:author="adrian " w:date="2017-04-28T10:28:07Z">
        <w:r>
          <w:rPr>
            <w:rStyle w:val="VerbatimChar"/>
          </w:rPr>
          <w:delText>##       "name": "torch/torch7",</w:delText>
        </w:r>
      </w:del>
      <w:del w:id="849" w:author="adrian " w:date="2017-04-28T10:28:07Z">
        <w:r>
          <w:rPr/>
          <w:br/>
        </w:r>
      </w:del>
      <w:del w:id="850" w:author="adrian " w:date="2017-04-28T10:28:07Z">
        <w:r>
          <w:rPr>
            <w:rStyle w:val="VerbatimChar"/>
          </w:rPr>
          <w:delText>##       "url": "https://api.github.com/repos/torch/torch7"</w:delText>
        </w:r>
      </w:del>
      <w:del w:id="851" w:author="adrian " w:date="2017-04-28T10:28:07Z">
        <w:r>
          <w:rPr/>
          <w:br/>
        </w:r>
      </w:del>
      <w:del w:id="852" w:author="adrian " w:date="2017-04-28T10:28:07Z">
        <w:r>
          <w:rPr>
            <w:rStyle w:val="VerbatimChar"/>
          </w:rPr>
          <w:delText>##     },</w:delText>
        </w:r>
      </w:del>
      <w:del w:id="853" w:author="adrian " w:date="2017-04-28T10:28:07Z">
        <w:r>
          <w:rPr/>
          <w:br/>
        </w:r>
      </w:del>
      <w:del w:id="854" w:author="adrian " w:date="2017-04-28T10:28:07Z">
        <w:r>
          <w:rPr>
            <w:rStyle w:val="VerbatimChar"/>
          </w:rPr>
          <w:delText>##     "payload": {</w:delText>
        </w:r>
      </w:del>
      <w:del w:id="855" w:author="adrian " w:date="2017-04-28T10:28:07Z">
        <w:r>
          <w:rPr/>
          <w:br/>
        </w:r>
      </w:del>
      <w:del w:id="856" w:author="adrian " w:date="2017-04-28T10:28:07Z">
        <w:r>
          <w:rPr>
            <w:rStyle w:val="VerbatimChar"/>
          </w:rPr>
          <w:delText>##       "forkee": {</w:delText>
        </w:r>
      </w:del>
      <w:del w:id="857" w:author="adrian " w:date="2017-04-28T10:28:07Z">
        <w:r>
          <w:rPr/>
          <w:br/>
        </w:r>
      </w:del>
      <w:del w:id="858" w:author="adrian " w:date="2017-04-28T10:28:07Z">
        <w:r>
          <w:rPr>
            <w:rStyle w:val="VerbatimChar"/>
          </w:rPr>
          <w:delText>##         "id": 69013898,</w:delText>
        </w:r>
      </w:del>
      <w:del w:id="859" w:author="adrian " w:date="2017-04-28T10:28:07Z">
        <w:r>
          <w:rPr/>
          <w:br/>
        </w:r>
      </w:del>
      <w:del w:id="860" w:author="adrian " w:date="2017-04-28T10:28:07Z">
        <w:r>
          <w:rPr>
            <w:rStyle w:val="VerbatimChar"/>
          </w:rPr>
          <w:delText>##         "name": "torch7",</w:delText>
        </w:r>
      </w:del>
      <w:del w:id="861" w:author="adrian " w:date="2017-04-28T10:28:07Z">
        <w:r>
          <w:rPr/>
          <w:br/>
        </w:r>
      </w:del>
      <w:del w:id="862" w:author="adrian " w:date="2017-04-28T10:28:07Z">
        <w:r>
          <w:rPr>
            <w:rStyle w:val="VerbatimChar"/>
          </w:rPr>
          <w:delText>##         "full_name": "shravankumar147/torch7",</w:delText>
        </w:r>
      </w:del>
      <w:del w:id="863" w:author="adrian " w:date="2017-04-28T10:28:07Z">
        <w:r>
          <w:rPr/>
          <w:br/>
        </w:r>
      </w:del>
      <w:del w:id="864" w:author="adrian " w:date="2017-04-28T10:28:07Z">
        <w:r>
          <w:rPr>
            <w:rStyle w:val="VerbatimChar"/>
          </w:rPr>
          <w:delText>##         "owner": {</w:delText>
        </w:r>
      </w:del>
      <w:del w:id="865" w:author="adrian " w:date="2017-04-28T10:28:07Z">
        <w:r>
          <w:rPr/>
          <w:br/>
        </w:r>
      </w:del>
      <w:del w:id="866" w:author="adrian " w:date="2017-04-28T10:28:07Z">
        <w:r>
          <w:rPr>
            <w:rStyle w:val="VerbatimChar"/>
          </w:rPr>
          <w:delText>##           "login": "shravankumar147",</w:delText>
        </w:r>
      </w:del>
      <w:del w:id="867" w:author="adrian " w:date="2017-04-28T10:28:07Z">
        <w:r>
          <w:rPr/>
          <w:br/>
        </w:r>
      </w:del>
      <w:del w:id="868" w:author="adrian " w:date="2017-04-28T10:28:07Z">
        <w:r>
          <w:rPr>
            <w:rStyle w:val="VerbatimChar"/>
          </w:rPr>
          <w:delText>##           "id": 9673411,</w:delText>
        </w:r>
      </w:del>
      <w:del w:id="869" w:author="adrian " w:date="2017-04-28T10:28:07Z">
        <w:r>
          <w:rPr/>
          <w:br/>
        </w:r>
      </w:del>
      <w:del w:id="870" w:author="adrian " w:date="2017-04-28T10:28:07Z">
        <w:r>
          <w:rPr>
            <w:rStyle w:val="VerbatimChar"/>
          </w:rPr>
          <w:delText>##           "avatar_url": "https://avatars.githubusercontent.com/u/9673411?v=3",</w:delText>
        </w:r>
      </w:del>
      <w:del w:id="871" w:author="adrian " w:date="2017-04-28T10:28:07Z">
        <w:r>
          <w:rPr/>
          <w:br/>
        </w:r>
      </w:del>
      <w:del w:id="872" w:author="adrian " w:date="2017-04-28T10:28:07Z">
        <w:r>
          <w:rPr>
            <w:rStyle w:val="VerbatimChar"/>
          </w:rPr>
          <w:delText>##           "gravatar_id": "",</w:delText>
        </w:r>
      </w:del>
      <w:del w:id="873" w:author="adrian " w:date="2017-04-28T10:28:07Z">
        <w:r>
          <w:rPr/>
          <w:br/>
        </w:r>
      </w:del>
      <w:del w:id="874" w:author="adrian " w:date="2017-04-28T10:28:07Z">
        <w:r>
          <w:rPr>
            <w:rStyle w:val="VerbatimChar"/>
          </w:rPr>
          <w:delText>##           "url": "https://api.github.com/users/shravankumar147",</w:delText>
        </w:r>
      </w:del>
      <w:del w:id="875" w:author="adrian " w:date="2017-04-28T10:28:07Z">
        <w:r>
          <w:rPr/>
          <w:br/>
        </w:r>
      </w:del>
      <w:del w:id="876" w:author="adrian " w:date="2017-04-28T10:28:07Z">
        <w:r>
          <w:rPr>
            <w:rStyle w:val="VerbatimChar"/>
          </w:rPr>
          <w:delText>##           "html_url": "https://github.com/shravankumar147",</w:delText>
        </w:r>
      </w:del>
      <w:del w:id="877" w:author="adrian " w:date="2017-04-28T10:28:07Z">
        <w:r>
          <w:rPr/>
          <w:br/>
        </w:r>
      </w:del>
      <w:del w:id="878" w:author="adrian " w:date="2017-04-28T10:28:07Z">
        <w:r>
          <w:rPr>
            <w:rStyle w:val="VerbatimChar"/>
          </w:rPr>
          <w:delText>##           "followers_url": "https://api.github.com/users/shravankumar147/followers",</w:delText>
        </w:r>
      </w:del>
      <w:del w:id="879" w:author="adrian " w:date="2017-04-28T10:28:07Z">
        <w:r>
          <w:rPr/>
          <w:br/>
        </w:r>
      </w:del>
      <w:del w:id="880" w:author="adrian " w:date="2017-04-28T10:28:07Z">
        <w:r>
          <w:rPr>
            <w:rStyle w:val="VerbatimChar"/>
          </w:rPr>
          <w:delText>##           "following_url": "https://api.github.com/users/shravankumar147/following{/other_user}",</w:delText>
        </w:r>
      </w:del>
      <w:del w:id="881" w:author="adrian " w:date="2017-04-28T10:28:07Z">
        <w:r>
          <w:rPr/>
          <w:br/>
        </w:r>
      </w:del>
      <w:del w:id="882" w:author="adrian " w:date="2017-04-28T10:28:07Z">
        <w:r>
          <w:rPr>
            <w:rStyle w:val="VerbatimChar"/>
          </w:rPr>
          <w:delText>##           "gists_url": "https://api.github.com/users/shravankumar147/gists{/gist_id}",</w:delText>
        </w:r>
      </w:del>
      <w:del w:id="883" w:author="adrian " w:date="2017-04-28T10:28:07Z">
        <w:r>
          <w:rPr/>
          <w:br/>
        </w:r>
      </w:del>
      <w:del w:id="884" w:author="adrian " w:date="2017-04-28T10:28:07Z">
        <w:r>
          <w:rPr>
            <w:rStyle w:val="VerbatimChar"/>
          </w:rPr>
          <w:delText>##           "starred_url": "https://api.github.com/users/shravankumar147/starred{/owner}{/repo}",</w:delText>
        </w:r>
      </w:del>
      <w:del w:id="885" w:author="adrian " w:date="2017-04-28T10:28:07Z">
        <w:r>
          <w:rPr/>
          <w:br/>
        </w:r>
      </w:del>
      <w:del w:id="886" w:author="adrian " w:date="2017-04-28T10:28:07Z">
        <w:r>
          <w:rPr>
            <w:rStyle w:val="VerbatimChar"/>
          </w:rPr>
          <w:delText>##           "subscriptions_url": "https://api.github.com/users/shravankumar147/subscriptions",</w:delText>
        </w:r>
      </w:del>
      <w:del w:id="887" w:author="adrian " w:date="2017-04-28T10:28:07Z">
        <w:r>
          <w:rPr/>
          <w:br/>
        </w:r>
      </w:del>
      <w:del w:id="888" w:author="adrian " w:date="2017-04-28T10:28:07Z">
        <w:r>
          <w:rPr>
            <w:rStyle w:val="VerbatimChar"/>
          </w:rPr>
          <w:delText>##           "organizations_url": "https://api.github.com/users/shravankumar147/orgs",</w:delText>
        </w:r>
      </w:del>
      <w:del w:id="889" w:author="adrian " w:date="2017-04-28T10:28:07Z">
        <w:r>
          <w:rPr/>
          <w:br/>
        </w:r>
      </w:del>
      <w:del w:id="890" w:author="adrian " w:date="2017-04-28T10:28:07Z">
        <w:r>
          <w:rPr>
            <w:rStyle w:val="VerbatimChar"/>
          </w:rPr>
          <w:delText>##           "repos_url": "https://api.github.com/users/shravankumar147/repos",</w:delText>
        </w:r>
      </w:del>
      <w:del w:id="891" w:author="adrian " w:date="2017-04-28T10:28:07Z">
        <w:r>
          <w:rPr/>
          <w:br/>
        </w:r>
      </w:del>
      <w:del w:id="892" w:author="adrian " w:date="2017-04-28T10:28:07Z">
        <w:r>
          <w:rPr>
            <w:rStyle w:val="VerbatimChar"/>
          </w:rPr>
          <w:delText>##           "events_url": "https://api.github.com/users/shravankumar147/events{/privacy}",</w:delText>
        </w:r>
      </w:del>
      <w:del w:id="893" w:author="adrian " w:date="2017-04-28T10:28:07Z">
        <w:r>
          <w:rPr/>
          <w:br/>
        </w:r>
      </w:del>
      <w:del w:id="894" w:author="adrian " w:date="2017-04-28T10:28:07Z">
        <w:r>
          <w:rPr>
            <w:rStyle w:val="VerbatimChar"/>
          </w:rPr>
          <w:delText>##           "received_events_url": "https://api.github.com/users/shravankumar147/received_events",</w:delText>
        </w:r>
      </w:del>
      <w:del w:id="895" w:author="adrian " w:date="2017-04-28T10:28:07Z">
        <w:r>
          <w:rPr/>
          <w:br/>
        </w:r>
      </w:del>
      <w:del w:id="896" w:author="adrian " w:date="2017-04-28T10:28:07Z">
        <w:r>
          <w:rPr>
            <w:rStyle w:val="VerbatimChar"/>
          </w:rPr>
          <w:delText>##           "type": "User",</w:delText>
        </w:r>
      </w:del>
      <w:del w:id="897" w:author="adrian " w:date="2017-04-28T10:28:07Z">
        <w:r>
          <w:rPr/>
          <w:br/>
        </w:r>
      </w:del>
      <w:del w:id="898" w:author="adrian " w:date="2017-04-28T10:28:07Z">
        <w:r>
          <w:rPr>
            <w:rStyle w:val="VerbatimChar"/>
          </w:rPr>
          <w:delText>##           "site_admin": false</w:delText>
        </w:r>
      </w:del>
      <w:del w:id="899" w:author="adrian " w:date="2017-04-28T10:28:07Z">
        <w:r>
          <w:rPr/>
          <w:br/>
        </w:r>
      </w:del>
      <w:del w:id="900" w:author="adrian " w:date="2017-04-28T10:28:07Z">
        <w:r>
          <w:rPr>
            <w:rStyle w:val="VerbatimChar"/>
          </w:rPr>
          <w:delText>##         },</w:delText>
        </w:r>
      </w:del>
      <w:del w:id="901" w:author="adrian " w:date="2017-04-28T10:28:07Z">
        <w:r>
          <w:rPr/>
          <w:br/>
        </w:r>
      </w:del>
      <w:del w:id="902" w:author="adrian " w:date="2017-04-28T10:28:07Z">
        <w:r>
          <w:rPr>
            <w:rStyle w:val="VerbatimChar"/>
          </w:rPr>
          <w:delText>##         "private": false,</w:delText>
        </w:r>
      </w:del>
      <w:del w:id="903" w:author="adrian " w:date="2017-04-28T10:28:07Z">
        <w:r>
          <w:rPr/>
          <w:br/>
        </w:r>
      </w:del>
      <w:del w:id="904" w:author="adrian " w:date="2017-04-28T10:28:07Z">
        <w:r>
          <w:rPr>
            <w:rStyle w:val="VerbatimChar"/>
          </w:rPr>
          <w:delText>##         "html_url": "https://github.com/shravankumar147/torch7",</w:delText>
        </w:r>
      </w:del>
      <w:del w:id="905" w:author="adrian " w:date="2017-04-28T10:28:07Z">
        <w:r>
          <w:rPr/>
          <w:br/>
        </w:r>
      </w:del>
      <w:del w:id="906" w:author="adrian " w:date="2017-04-28T10:28:07Z">
        <w:r>
          <w:rPr>
            <w:rStyle w:val="VerbatimChar"/>
          </w:rPr>
          <w:delText>##         "description": "http://torch.ch",</w:delText>
        </w:r>
      </w:del>
      <w:del w:id="907" w:author="adrian " w:date="2017-04-28T10:28:07Z">
        <w:r>
          <w:rPr/>
          <w:br/>
        </w:r>
      </w:del>
      <w:del w:id="908" w:author="adrian " w:date="2017-04-28T10:28:07Z">
        <w:r>
          <w:rPr>
            <w:rStyle w:val="VerbatimChar"/>
          </w:rPr>
          <w:delText>##         "fork": true,</w:delText>
        </w:r>
      </w:del>
      <w:del w:id="909" w:author="adrian " w:date="2017-04-28T10:28:07Z">
        <w:r>
          <w:rPr/>
          <w:br/>
        </w:r>
      </w:del>
      <w:del w:id="910" w:author="adrian " w:date="2017-04-28T10:28:07Z">
        <w:r>
          <w:rPr>
            <w:rStyle w:val="VerbatimChar"/>
          </w:rPr>
          <w:delText>##         "url": "https://api.github.com/repos/shravankumar147/torch7",</w:delText>
        </w:r>
      </w:del>
      <w:del w:id="911" w:author="adrian " w:date="2017-04-28T10:28:07Z">
        <w:r>
          <w:rPr/>
          <w:br/>
        </w:r>
      </w:del>
      <w:del w:id="912" w:author="adrian " w:date="2017-04-28T10:28:07Z">
        <w:r>
          <w:rPr>
            <w:rStyle w:val="VerbatimChar"/>
          </w:rPr>
          <w:delText>##         "forks_url": "https://api.github.com/repos/shravankumar147/torch7/forks",</w:delText>
        </w:r>
      </w:del>
      <w:del w:id="913" w:author="adrian " w:date="2017-04-28T10:28:07Z">
        <w:r>
          <w:rPr/>
          <w:br/>
        </w:r>
      </w:del>
      <w:del w:id="914" w:author="adrian " w:date="2017-04-28T10:28:07Z">
        <w:r>
          <w:rPr>
            <w:rStyle w:val="VerbatimChar"/>
          </w:rPr>
          <w:delText>##         "keys_url": "https://api.github.com/repos/shravankumar147/torch7/keys{/key_id}",</w:delText>
        </w:r>
      </w:del>
      <w:del w:id="915" w:author="adrian " w:date="2017-04-28T10:28:07Z">
        <w:r>
          <w:rPr/>
          <w:br/>
        </w:r>
      </w:del>
      <w:del w:id="916" w:author="adrian " w:date="2017-04-28T10:28:07Z">
        <w:r>
          <w:rPr>
            <w:rStyle w:val="VerbatimChar"/>
          </w:rPr>
          <w:delText>##         "collaborators_url": "https://api.github.com/repos/shravankumar147/torch7/collaborators{/collaborator}",</w:delText>
        </w:r>
      </w:del>
      <w:del w:id="917" w:author="adrian " w:date="2017-04-28T10:28:07Z">
        <w:r>
          <w:rPr/>
          <w:br/>
        </w:r>
      </w:del>
      <w:del w:id="918" w:author="adrian " w:date="2017-04-28T10:28:07Z">
        <w:r>
          <w:rPr>
            <w:rStyle w:val="VerbatimChar"/>
          </w:rPr>
          <w:delText>##         "teams_url": "https://api.github.com/repos/shravankumar147/torch7/teams",</w:delText>
        </w:r>
      </w:del>
      <w:del w:id="919" w:author="adrian " w:date="2017-04-28T10:28:07Z">
        <w:r>
          <w:rPr/>
          <w:br/>
        </w:r>
      </w:del>
      <w:del w:id="920" w:author="adrian " w:date="2017-04-28T10:28:07Z">
        <w:r>
          <w:rPr>
            <w:rStyle w:val="VerbatimChar"/>
          </w:rPr>
          <w:delText>##         "hooks_url": "https://api.github.com/repos/shravankumar147/torch7/hooks",</w:delText>
        </w:r>
      </w:del>
      <w:del w:id="921" w:author="adrian " w:date="2017-04-28T10:28:07Z">
        <w:r>
          <w:rPr/>
          <w:br/>
        </w:r>
      </w:del>
      <w:del w:id="922" w:author="adrian " w:date="2017-04-28T10:28:07Z">
        <w:r>
          <w:rPr>
            <w:rStyle w:val="VerbatimChar"/>
          </w:rPr>
          <w:delText>##         "issue_events_url": "https://api.github.com/repos/shravankumar147/torch7/issues/events{/number}",</w:delText>
        </w:r>
      </w:del>
      <w:del w:id="923" w:author="adrian " w:date="2017-04-28T10:28:07Z">
        <w:r>
          <w:rPr/>
          <w:br/>
        </w:r>
      </w:del>
      <w:del w:id="924" w:author="adrian " w:date="2017-04-28T10:28:07Z">
        <w:r>
          <w:rPr>
            <w:rStyle w:val="VerbatimChar"/>
          </w:rPr>
          <w:delText>##         "events_url": "https://api.github.com/repos/shravankumar147/torch7/events",</w:delText>
        </w:r>
      </w:del>
      <w:del w:id="925" w:author="adrian " w:date="2017-04-28T10:28:07Z">
        <w:r>
          <w:rPr/>
          <w:br/>
        </w:r>
      </w:del>
      <w:del w:id="926" w:author="adrian " w:date="2017-04-28T10:28:07Z">
        <w:r>
          <w:rPr>
            <w:rStyle w:val="VerbatimChar"/>
          </w:rPr>
          <w:delText>##         "assignees_url": "https://api.github.com/repos/shravankumar147/torch7/assignees{/user}",</w:delText>
        </w:r>
      </w:del>
      <w:del w:id="927" w:author="adrian " w:date="2017-04-28T10:28:07Z">
        <w:r>
          <w:rPr/>
          <w:br/>
        </w:r>
      </w:del>
      <w:del w:id="928" w:author="adrian " w:date="2017-04-28T10:28:07Z">
        <w:r>
          <w:rPr>
            <w:rStyle w:val="VerbatimChar"/>
          </w:rPr>
          <w:delText>##         "branches_url": "https://api.github.com/repos/shravankumar147/torch7/branches{/branch}",</w:delText>
        </w:r>
      </w:del>
      <w:del w:id="929" w:author="adrian " w:date="2017-04-28T10:28:07Z">
        <w:r>
          <w:rPr/>
          <w:br/>
        </w:r>
      </w:del>
      <w:del w:id="930" w:author="adrian " w:date="2017-04-28T10:28:07Z">
        <w:r>
          <w:rPr>
            <w:rStyle w:val="VerbatimChar"/>
          </w:rPr>
          <w:delText>##         "tags_url": "https://api.github.com/repos/shravankumar147/torch7/tags",</w:delText>
        </w:r>
      </w:del>
      <w:del w:id="931" w:author="adrian " w:date="2017-04-28T10:28:07Z">
        <w:r>
          <w:rPr/>
          <w:br/>
        </w:r>
      </w:del>
      <w:del w:id="932" w:author="adrian " w:date="2017-04-28T10:28:07Z">
        <w:r>
          <w:rPr>
            <w:rStyle w:val="VerbatimChar"/>
          </w:rPr>
          <w:delText>##         "blobs_url": "https://api.github.com/repos/shravankumar147/torch7/git/blobs{/sha}",</w:delText>
        </w:r>
      </w:del>
      <w:del w:id="933" w:author="adrian " w:date="2017-04-28T10:28:07Z">
        <w:r>
          <w:rPr/>
          <w:br/>
        </w:r>
      </w:del>
      <w:del w:id="934" w:author="adrian " w:date="2017-04-28T10:28:07Z">
        <w:r>
          <w:rPr>
            <w:rStyle w:val="VerbatimChar"/>
          </w:rPr>
          <w:delText>##         "git_tags_url": "https://api.github.com/repos/shravankumar147/torch7/git/tags{/sha}",</w:delText>
        </w:r>
      </w:del>
      <w:del w:id="935" w:author="adrian " w:date="2017-04-28T10:28:07Z">
        <w:r>
          <w:rPr/>
          <w:br/>
        </w:r>
      </w:del>
      <w:del w:id="936" w:author="adrian " w:date="2017-04-28T10:28:07Z">
        <w:r>
          <w:rPr>
            <w:rStyle w:val="VerbatimChar"/>
          </w:rPr>
          <w:delText>##         "git_refs_url": "https://api.github.com/repos/shravankumar147/torch7/git/refs{/sha}",</w:delText>
        </w:r>
      </w:del>
      <w:del w:id="937" w:author="adrian " w:date="2017-04-28T10:28:07Z">
        <w:r>
          <w:rPr/>
          <w:br/>
        </w:r>
      </w:del>
      <w:del w:id="938" w:author="adrian " w:date="2017-04-28T10:28:07Z">
        <w:r>
          <w:rPr>
            <w:rStyle w:val="VerbatimChar"/>
          </w:rPr>
          <w:delText>##         "trees_url": "https://api.github.com/repos/shravankumar147/torch7/git/trees{/sha}",</w:delText>
        </w:r>
      </w:del>
      <w:del w:id="939" w:author="adrian " w:date="2017-04-28T10:28:07Z">
        <w:r>
          <w:rPr/>
          <w:br/>
        </w:r>
      </w:del>
      <w:del w:id="940" w:author="adrian " w:date="2017-04-28T10:28:07Z">
        <w:r>
          <w:rPr>
            <w:rStyle w:val="VerbatimChar"/>
          </w:rPr>
          <w:delText>##         "statuses_url": "https://api.github.com/repos/shravankumar147/torch7/statuses/{sha}",</w:delText>
        </w:r>
      </w:del>
      <w:del w:id="941" w:author="adrian " w:date="2017-04-28T10:28:07Z">
        <w:r>
          <w:rPr/>
          <w:br/>
        </w:r>
      </w:del>
      <w:del w:id="942" w:author="adrian " w:date="2017-04-28T10:28:07Z">
        <w:r>
          <w:rPr>
            <w:rStyle w:val="VerbatimChar"/>
          </w:rPr>
          <w:delText>##         "languages_url": "https://api.github.com/repos/shravankumar147/torch7/languages",</w:delText>
        </w:r>
      </w:del>
      <w:del w:id="943" w:author="adrian " w:date="2017-04-28T10:28:07Z">
        <w:r>
          <w:rPr/>
          <w:br/>
        </w:r>
      </w:del>
      <w:del w:id="944" w:author="adrian " w:date="2017-04-28T10:28:07Z">
        <w:r>
          <w:rPr>
            <w:rStyle w:val="VerbatimChar"/>
          </w:rPr>
          <w:delText>##         "stargazers_url": "https://api.github.com/repos/shravankumar147/torch7/stargazers",</w:delText>
        </w:r>
      </w:del>
      <w:del w:id="945" w:author="adrian " w:date="2017-04-28T10:28:07Z">
        <w:r>
          <w:rPr/>
          <w:br/>
        </w:r>
      </w:del>
      <w:del w:id="946" w:author="adrian " w:date="2017-04-28T10:28:07Z">
        <w:r>
          <w:rPr>
            <w:rStyle w:val="VerbatimChar"/>
          </w:rPr>
          <w:delText>##         "contributors_url": "https://api.github.com/repos/shravankumar147/torch7/contributors",</w:delText>
        </w:r>
      </w:del>
      <w:del w:id="947" w:author="adrian " w:date="2017-04-28T10:28:07Z">
        <w:r>
          <w:rPr/>
          <w:br/>
        </w:r>
      </w:del>
      <w:del w:id="948" w:author="adrian " w:date="2017-04-28T10:28:07Z">
        <w:r>
          <w:rPr>
            <w:rStyle w:val="VerbatimChar"/>
          </w:rPr>
          <w:delText>##         "subscribers_url": "https://api.github.com/repos/shravankumar147/torch7/subscribers",</w:delText>
        </w:r>
      </w:del>
      <w:del w:id="949" w:author="adrian " w:date="2017-04-28T10:28:07Z">
        <w:r>
          <w:rPr/>
          <w:br/>
        </w:r>
      </w:del>
      <w:del w:id="950" w:author="adrian " w:date="2017-04-28T10:28:07Z">
        <w:r>
          <w:rPr>
            <w:rStyle w:val="VerbatimChar"/>
          </w:rPr>
          <w:delText>##         "subscription_url": "https://api.github.com/repos/shravankumar147/torch7/subscription",</w:delText>
        </w:r>
      </w:del>
      <w:del w:id="951" w:author="adrian " w:date="2017-04-28T10:28:07Z">
        <w:r>
          <w:rPr/>
          <w:br/>
        </w:r>
      </w:del>
      <w:del w:id="952" w:author="adrian " w:date="2017-04-28T10:28:07Z">
        <w:r>
          <w:rPr>
            <w:rStyle w:val="VerbatimChar"/>
          </w:rPr>
          <w:delText>##         "commits_url": "https://api.github.com/repos/shravankumar147/torch7/commits{/sha}",</w:delText>
        </w:r>
      </w:del>
      <w:del w:id="953" w:author="adrian " w:date="2017-04-28T10:28:07Z">
        <w:r>
          <w:rPr/>
          <w:br/>
        </w:r>
      </w:del>
      <w:del w:id="954" w:author="adrian " w:date="2017-04-28T10:28:07Z">
        <w:r>
          <w:rPr>
            <w:rStyle w:val="VerbatimChar"/>
          </w:rPr>
          <w:delText>##         "git_commits_url": "https://api.github.com/repos/shravankumar147/torch7/git/commits{/sha}",</w:delText>
        </w:r>
      </w:del>
      <w:del w:id="955" w:author="adrian " w:date="2017-04-28T10:28:07Z">
        <w:r>
          <w:rPr/>
          <w:br/>
        </w:r>
      </w:del>
      <w:del w:id="956" w:author="adrian " w:date="2017-04-28T10:28:07Z">
        <w:r>
          <w:rPr>
            <w:rStyle w:val="VerbatimChar"/>
          </w:rPr>
          <w:delText>##         "comments_url": "https://api.github.com/repos/shravankumar147/torch7/comments{/number}",</w:delText>
        </w:r>
      </w:del>
      <w:del w:id="957" w:author="adrian " w:date="2017-04-28T10:28:07Z">
        <w:r>
          <w:rPr/>
          <w:br/>
        </w:r>
      </w:del>
      <w:del w:id="958" w:author="adrian " w:date="2017-04-28T10:28:07Z">
        <w:r>
          <w:rPr>
            <w:rStyle w:val="VerbatimChar"/>
          </w:rPr>
          <w:delText>##         "issue_comment_url": "https://api.github.com/repos/shravankumar147/torch7/issues/comments{/number}",</w:delText>
        </w:r>
      </w:del>
      <w:del w:id="959" w:author="adrian " w:date="2017-04-28T10:28:07Z">
        <w:r>
          <w:rPr/>
          <w:br/>
        </w:r>
      </w:del>
      <w:del w:id="960" w:author="adrian " w:date="2017-04-28T10:28:07Z">
        <w:r>
          <w:rPr>
            <w:rStyle w:val="VerbatimChar"/>
          </w:rPr>
          <w:delText>##         "contents_url": "https://api.github.com/repos/shravankumar147/torch7/contents/{+path}",</w:delText>
        </w:r>
      </w:del>
      <w:del w:id="961" w:author="adrian " w:date="2017-04-28T10:28:07Z">
        <w:r>
          <w:rPr/>
          <w:br/>
        </w:r>
      </w:del>
      <w:del w:id="962" w:author="adrian " w:date="2017-04-28T10:28:07Z">
        <w:r>
          <w:rPr>
            <w:rStyle w:val="VerbatimChar"/>
          </w:rPr>
          <w:delText>##         "compare_url": "https://api.github.com/repos/shravankumar147/torch7/compare/{base}...{head}",</w:delText>
        </w:r>
      </w:del>
      <w:del w:id="963" w:author="adrian " w:date="2017-04-28T10:28:07Z">
        <w:r>
          <w:rPr/>
          <w:br/>
        </w:r>
      </w:del>
      <w:del w:id="964" w:author="adrian " w:date="2017-04-28T10:28:07Z">
        <w:r>
          <w:rPr>
            <w:rStyle w:val="VerbatimChar"/>
          </w:rPr>
          <w:delText>##         "merges_url": "https://api.github.com/repos/shravankumar147/torch7/merges",</w:delText>
        </w:r>
      </w:del>
      <w:del w:id="965" w:author="adrian " w:date="2017-04-28T10:28:07Z">
        <w:r>
          <w:rPr/>
          <w:br/>
        </w:r>
      </w:del>
      <w:del w:id="966" w:author="adrian " w:date="2017-04-28T10:28:07Z">
        <w:r>
          <w:rPr>
            <w:rStyle w:val="VerbatimChar"/>
          </w:rPr>
          <w:delText>##         "archive_url": "https://api.github.com/repos/shravankumar147/torch7/{archive_format}{/ref}",</w:delText>
        </w:r>
      </w:del>
      <w:del w:id="967" w:author="adrian " w:date="2017-04-28T10:28:07Z">
        <w:r>
          <w:rPr/>
          <w:br/>
        </w:r>
      </w:del>
      <w:del w:id="968" w:author="adrian " w:date="2017-04-28T10:28:07Z">
        <w:r>
          <w:rPr>
            <w:rStyle w:val="VerbatimChar"/>
          </w:rPr>
          <w:delText>##         "downloads_url": "https://api.github.com/repos/shravankumar147/torch7/downloads",</w:delText>
        </w:r>
      </w:del>
      <w:del w:id="969" w:author="adrian " w:date="2017-04-28T10:28:07Z">
        <w:r>
          <w:rPr/>
          <w:br/>
        </w:r>
      </w:del>
      <w:del w:id="970" w:author="adrian " w:date="2017-04-28T10:28:07Z">
        <w:r>
          <w:rPr>
            <w:rStyle w:val="VerbatimChar"/>
          </w:rPr>
          <w:delText>##         "issues_url": "https://api.github.com/repos/shravankumar147/torch7/issues{/number}",</w:delText>
        </w:r>
      </w:del>
      <w:del w:id="971" w:author="adrian " w:date="2017-04-28T10:28:07Z">
        <w:r>
          <w:rPr/>
          <w:br/>
        </w:r>
      </w:del>
      <w:del w:id="972" w:author="adrian " w:date="2017-04-28T10:28:07Z">
        <w:r>
          <w:rPr>
            <w:rStyle w:val="VerbatimChar"/>
          </w:rPr>
          <w:delText>##         "pulls_url": "https://api.github.com/repos/shravankumar147/torch7/pulls{/number}",</w:delText>
        </w:r>
      </w:del>
      <w:del w:id="973" w:author="adrian " w:date="2017-04-28T10:28:07Z">
        <w:r>
          <w:rPr/>
          <w:br/>
        </w:r>
      </w:del>
      <w:del w:id="974" w:author="adrian " w:date="2017-04-28T10:28:07Z">
        <w:r>
          <w:rPr>
            <w:rStyle w:val="VerbatimChar"/>
          </w:rPr>
          <w:delText>##         "milestones_url": "https://api.github.com/repos/shravankumar147/torch7/milestones{/number}",</w:delText>
        </w:r>
      </w:del>
      <w:del w:id="975" w:author="adrian " w:date="2017-04-28T10:28:07Z">
        <w:r>
          <w:rPr/>
          <w:br/>
        </w:r>
      </w:del>
      <w:del w:id="976" w:author="adrian " w:date="2017-04-28T10:28:07Z">
        <w:r>
          <w:rPr>
            <w:rStyle w:val="VerbatimChar"/>
          </w:rPr>
          <w:delText>##         "notifications_url": "https://api.github.com/repos/shravankumar147/torch7/notifications{?since,all,participating}",</w:delText>
        </w:r>
      </w:del>
      <w:del w:id="977" w:author="adrian " w:date="2017-04-28T10:28:07Z">
        <w:r>
          <w:rPr/>
          <w:br/>
        </w:r>
      </w:del>
      <w:del w:id="978" w:author="adrian " w:date="2017-04-28T10:28:07Z">
        <w:r>
          <w:rPr>
            <w:rStyle w:val="VerbatimChar"/>
          </w:rPr>
          <w:delText>##         "labels_url": "https://api.github.com/repos/shravankumar147/torch7/labels{/name}",</w:delText>
        </w:r>
      </w:del>
      <w:del w:id="979" w:author="adrian " w:date="2017-04-28T10:28:07Z">
        <w:r>
          <w:rPr/>
          <w:br/>
        </w:r>
      </w:del>
      <w:del w:id="980" w:author="adrian " w:date="2017-04-28T10:28:07Z">
        <w:r>
          <w:rPr>
            <w:rStyle w:val="VerbatimChar"/>
          </w:rPr>
          <w:delText>##         "releases_url": "https://api.github.com/repos/shravankumar147/torch7/releases{/id}",</w:delText>
        </w:r>
      </w:del>
      <w:del w:id="981" w:author="adrian " w:date="2017-04-28T10:28:07Z">
        <w:r>
          <w:rPr/>
          <w:br/>
        </w:r>
      </w:del>
      <w:del w:id="982" w:author="adrian " w:date="2017-04-28T10:28:07Z">
        <w:r>
          <w:rPr>
            <w:rStyle w:val="VerbatimChar"/>
          </w:rPr>
          <w:delText>##         "deployments_url": "https://api.github.com/repos/shravankumar147/torch7/deployments",</w:delText>
        </w:r>
      </w:del>
      <w:del w:id="983" w:author="adrian " w:date="2017-04-28T10:28:07Z">
        <w:r>
          <w:rPr/>
          <w:br/>
        </w:r>
      </w:del>
      <w:del w:id="984" w:author="adrian " w:date="2017-04-28T10:28:07Z">
        <w:r>
          <w:rPr>
            <w:rStyle w:val="VerbatimChar"/>
          </w:rPr>
          <w:delText>##         "created_at": "2016-09-23T10:13:23Z",</w:delText>
        </w:r>
      </w:del>
      <w:del w:id="985" w:author="adrian " w:date="2017-04-28T10:28:07Z">
        <w:r>
          <w:rPr/>
          <w:br/>
        </w:r>
      </w:del>
      <w:del w:id="986" w:author="adrian " w:date="2017-04-28T10:28:07Z">
        <w:r>
          <w:rPr>
            <w:rStyle w:val="VerbatimChar"/>
          </w:rPr>
          <w:delText>##         "updated_at": "2016-09-23T09:12:32Z",</w:delText>
        </w:r>
      </w:del>
      <w:del w:id="987" w:author="adrian " w:date="2017-04-28T10:28:07Z">
        <w:r>
          <w:rPr/>
          <w:br/>
        </w:r>
      </w:del>
      <w:del w:id="988" w:author="adrian " w:date="2017-04-28T10:28:07Z">
        <w:r>
          <w:rPr>
            <w:rStyle w:val="VerbatimChar"/>
          </w:rPr>
          <w:delText>##         "pushed_at": "2016-09-19T15:24:14Z",</w:delText>
        </w:r>
      </w:del>
      <w:del w:id="989" w:author="adrian " w:date="2017-04-28T10:28:07Z">
        <w:r>
          <w:rPr/>
          <w:br/>
        </w:r>
      </w:del>
      <w:del w:id="990" w:author="adrian " w:date="2017-04-28T10:28:07Z">
        <w:r>
          <w:rPr>
            <w:rStyle w:val="VerbatimChar"/>
          </w:rPr>
          <w:delText>##         "git_url": "git://github.com/shravankumar147/torch7.git",</w:delText>
        </w:r>
      </w:del>
      <w:del w:id="991" w:author="adrian " w:date="2017-04-28T10:28:07Z">
        <w:r>
          <w:rPr/>
          <w:br/>
        </w:r>
      </w:del>
      <w:del w:id="992" w:author="adrian " w:date="2017-04-28T10:28:07Z">
        <w:r>
          <w:rPr>
            <w:rStyle w:val="VerbatimChar"/>
          </w:rPr>
          <w:delText>##         "ssh_url": "git@github.com:shravankumar147/torch7.git",</w:delText>
        </w:r>
      </w:del>
      <w:del w:id="993" w:author="adrian " w:date="2017-04-28T10:28:07Z">
        <w:r>
          <w:rPr/>
          <w:br/>
        </w:r>
      </w:del>
      <w:del w:id="994" w:author="adrian " w:date="2017-04-28T10:28:07Z">
        <w:r>
          <w:rPr>
            <w:rStyle w:val="VerbatimChar"/>
          </w:rPr>
          <w:delText>##         "clone_url": "https://github.com/shravankumar147/torch7.git",</w:delText>
        </w:r>
      </w:del>
      <w:del w:id="995" w:author="adrian " w:date="2017-04-28T10:28:07Z">
        <w:r>
          <w:rPr/>
          <w:br/>
        </w:r>
      </w:del>
      <w:del w:id="996" w:author="adrian " w:date="2017-04-28T10:28:07Z">
        <w:r>
          <w:rPr>
            <w:rStyle w:val="VerbatimChar"/>
          </w:rPr>
          <w:delText>##         "svn_url": "https://github.com/shravankumar147/torch7",</w:delText>
        </w:r>
      </w:del>
      <w:del w:id="997" w:author="adrian " w:date="2017-04-28T10:28:07Z">
        <w:r>
          <w:rPr/>
          <w:br/>
        </w:r>
      </w:del>
      <w:del w:id="998" w:author="adrian " w:date="2017-04-28T10:28:07Z">
        <w:r>
          <w:rPr>
            <w:rStyle w:val="VerbatimChar"/>
          </w:rPr>
          <w:delText>##         "homepage": "",</w:delText>
        </w:r>
      </w:del>
      <w:del w:id="999" w:author="adrian " w:date="2017-04-28T10:28:07Z">
        <w:r>
          <w:rPr/>
          <w:br/>
        </w:r>
      </w:del>
      <w:del w:id="1000" w:author="adrian " w:date="2017-04-28T10:28:07Z">
        <w:r>
          <w:rPr>
            <w:rStyle w:val="VerbatimChar"/>
          </w:rPr>
          <w:delText>##         "size": 2747,</w:delText>
        </w:r>
      </w:del>
      <w:del w:id="1001" w:author="adrian " w:date="2017-04-28T10:28:07Z">
        <w:r>
          <w:rPr/>
          <w:br/>
        </w:r>
      </w:del>
      <w:del w:id="1002" w:author="adrian " w:date="2017-04-28T10:28:07Z">
        <w:r>
          <w:rPr>
            <w:rStyle w:val="VerbatimChar"/>
          </w:rPr>
          <w:delText>##         "stargazers_count": 0,</w:delText>
        </w:r>
      </w:del>
      <w:del w:id="1003" w:author="adrian " w:date="2017-04-28T10:28:07Z">
        <w:r>
          <w:rPr/>
          <w:br/>
        </w:r>
      </w:del>
      <w:del w:id="1004" w:author="adrian " w:date="2017-04-28T10:28:07Z">
        <w:r>
          <w:rPr>
            <w:rStyle w:val="VerbatimChar"/>
          </w:rPr>
          <w:delText>##         "watchers_count": 0,</w:delText>
        </w:r>
      </w:del>
      <w:del w:id="1005" w:author="adrian " w:date="2017-04-28T10:28:07Z">
        <w:r>
          <w:rPr/>
          <w:br/>
        </w:r>
      </w:del>
      <w:del w:id="1006" w:author="adrian " w:date="2017-04-28T10:28:07Z">
        <w:r>
          <w:rPr>
            <w:rStyle w:val="VerbatimChar"/>
          </w:rPr>
          <w:delText>##         "language": null,</w:delText>
        </w:r>
      </w:del>
      <w:del w:id="1007" w:author="adrian " w:date="2017-04-28T10:28:07Z">
        <w:r>
          <w:rPr/>
          <w:br/>
        </w:r>
      </w:del>
      <w:del w:id="1008" w:author="adrian " w:date="2017-04-28T10:28:07Z">
        <w:r>
          <w:rPr>
            <w:rStyle w:val="VerbatimChar"/>
          </w:rPr>
          <w:delText>##         "has_issues": false,</w:delText>
        </w:r>
      </w:del>
      <w:del w:id="1009" w:author="adrian " w:date="2017-04-28T10:28:07Z">
        <w:r>
          <w:rPr/>
          <w:br/>
        </w:r>
      </w:del>
      <w:del w:id="1010" w:author="adrian " w:date="2017-04-28T10:28:07Z">
        <w:r>
          <w:rPr>
            <w:rStyle w:val="VerbatimChar"/>
          </w:rPr>
          <w:delText>##         "has_downloads": true,</w:delText>
        </w:r>
      </w:del>
      <w:del w:id="1011" w:author="adrian " w:date="2017-04-28T10:28:07Z">
        <w:r>
          <w:rPr/>
          <w:br/>
        </w:r>
      </w:del>
      <w:del w:id="1012" w:author="adrian " w:date="2017-04-28T10:28:07Z">
        <w:r>
          <w:rPr>
            <w:rStyle w:val="VerbatimChar"/>
          </w:rPr>
          <w:delText>##         "has_wiki": true,</w:delText>
        </w:r>
      </w:del>
      <w:del w:id="1013" w:author="adrian " w:date="2017-04-28T10:28:07Z">
        <w:r>
          <w:rPr/>
          <w:br/>
        </w:r>
      </w:del>
      <w:del w:id="1014" w:author="adrian " w:date="2017-04-28T10:28:07Z">
        <w:r>
          <w:rPr>
            <w:rStyle w:val="VerbatimChar"/>
          </w:rPr>
          <w:delText>##         "has_pages": false,</w:delText>
        </w:r>
      </w:del>
      <w:del w:id="1015" w:author="adrian " w:date="2017-04-28T10:28:07Z">
        <w:r>
          <w:rPr/>
          <w:br/>
        </w:r>
      </w:del>
      <w:del w:id="1016" w:author="adrian " w:date="2017-04-28T10:28:07Z">
        <w:r>
          <w:rPr>
            <w:rStyle w:val="VerbatimChar"/>
          </w:rPr>
          <w:delText>##         "forks_count": 0,</w:delText>
        </w:r>
      </w:del>
      <w:del w:id="1017" w:author="adrian " w:date="2017-04-28T10:28:07Z">
        <w:r>
          <w:rPr/>
          <w:br/>
        </w:r>
      </w:del>
      <w:del w:id="1018" w:author="adrian " w:date="2017-04-28T10:28:07Z">
        <w:r>
          <w:rPr>
            <w:rStyle w:val="VerbatimChar"/>
          </w:rPr>
          <w:delText>##         "mirror_url": null,</w:delText>
        </w:r>
      </w:del>
      <w:del w:id="1019" w:author="adrian " w:date="2017-04-28T10:28:07Z">
        <w:r>
          <w:rPr/>
          <w:br/>
        </w:r>
      </w:del>
      <w:del w:id="1020" w:author="adrian " w:date="2017-04-28T10:28:07Z">
        <w:r>
          <w:rPr>
            <w:rStyle w:val="VerbatimChar"/>
          </w:rPr>
          <w:delText>##         "open_issues_count": 0,</w:delText>
        </w:r>
      </w:del>
      <w:del w:id="1021" w:author="adrian " w:date="2017-04-28T10:28:07Z">
        <w:r>
          <w:rPr/>
          <w:br/>
        </w:r>
      </w:del>
      <w:del w:id="1022" w:author="adrian " w:date="2017-04-28T10:28:07Z">
        <w:r>
          <w:rPr>
            <w:rStyle w:val="VerbatimChar"/>
          </w:rPr>
          <w:delText>##         "forks": 0,</w:delText>
        </w:r>
      </w:del>
      <w:del w:id="1023" w:author="adrian " w:date="2017-04-28T10:28:07Z">
        <w:r>
          <w:rPr/>
          <w:br/>
        </w:r>
      </w:del>
      <w:del w:id="1024" w:author="adrian " w:date="2017-04-28T10:28:07Z">
        <w:r>
          <w:rPr>
            <w:rStyle w:val="VerbatimChar"/>
          </w:rPr>
          <w:delText>##         "open_issues": 0,</w:delText>
        </w:r>
      </w:del>
      <w:del w:id="1025" w:author="adrian " w:date="2017-04-28T10:28:07Z">
        <w:r>
          <w:rPr/>
          <w:br/>
        </w:r>
      </w:del>
      <w:del w:id="1026" w:author="adrian " w:date="2017-04-28T10:28:07Z">
        <w:r>
          <w:rPr>
            <w:rStyle w:val="VerbatimChar"/>
          </w:rPr>
          <w:delText>##         "watchers": 0,</w:delText>
        </w:r>
      </w:del>
      <w:del w:id="1027" w:author="adrian " w:date="2017-04-28T10:28:07Z">
        <w:r>
          <w:rPr/>
          <w:br/>
        </w:r>
      </w:del>
      <w:del w:id="1028" w:author="adrian " w:date="2017-04-28T10:28:07Z">
        <w:r>
          <w:rPr>
            <w:rStyle w:val="VerbatimChar"/>
          </w:rPr>
          <w:delText>##         "default_branch": "master",</w:delText>
        </w:r>
      </w:del>
      <w:del w:id="1029" w:author="adrian " w:date="2017-04-28T10:28:07Z">
        <w:r>
          <w:rPr/>
          <w:br/>
        </w:r>
      </w:del>
      <w:del w:id="1030" w:author="adrian " w:date="2017-04-28T10:28:07Z">
        <w:r>
          <w:rPr>
            <w:rStyle w:val="VerbatimChar"/>
          </w:rPr>
          <w:delText>##         "public": true</w:delText>
        </w:r>
      </w:del>
      <w:del w:id="1031" w:author="adrian " w:date="2017-04-28T10:28:07Z">
        <w:r>
          <w:rPr/>
          <w:br/>
        </w:r>
      </w:del>
      <w:del w:id="1032" w:author="adrian " w:date="2017-04-28T10:28:07Z">
        <w:r>
          <w:rPr>
            <w:rStyle w:val="VerbatimChar"/>
          </w:rPr>
          <w:delText>##       }</w:delText>
        </w:r>
      </w:del>
      <w:del w:id="1033" w:author="adrian " w:date="2017-04-28T10:28:07Z">
        <w:r>
          <w:rPr/>
          <w:br/>
        </w:r>
      </w:del>
      <w:del w:id="1034" w:author="adrian " w:date="2017-04-28T10:28:07Z">
        <w:r>
          <w:rPr>
            <w:rStyle w:val="VerbatimChar"/>
          </w:rPr>
          <w:delText>##     },</w:delText>
        </w:r>
      </w:del>
      <w:del w:id="1035" w:author="adrian " w:date="2017-04-28T10:28:07Z">
        <w:r>
          <w:rPr/>
          <w:br/>
        </w:r>
      </w:del>
      <w:del w:id="1036" w:author="adrian " w:date="2017-04-28T10:28:07Z">
        <w:r>
          <w:rPr>
            <w:rStyle w:val="VerbatimChar"/>
          </w:rPr>
          <w:delText>##     "public": true,</w:delText>
        </w:r>
      </w:del>
      <w:del w:id="1037" w:author="adrian " w:date="2017-04-28T10:28:07Z">
        <w:r>
          <w:rPr/>
          <w:br/>
        </w:r>
      </w:del>
      <w:del w:id="1038" w:author="adrian " w:date="2017-04-28T10:28:07Z">
        <w:r>
          <w:rPr>
            <w:rStyle w:val="VerbatimChar"/>
          </w:rPr>
          <w:delText>##     "created_at": "2016-09-23T10:13:24Z",</w:delText>
        </w:r>
      </w:del>
      <w:del w:id="1039" w:author="adrian " w:date="2017-04-28T10:28:07Z">
        <w:r>
          <w:rPr/>
          <w:br/>
        </w:r>
      </w:del>
      <w:del w:id="1040" w:author="adrian " w:date="2017-04-28T10:28:07Z">
        <w:r>
          <w:rPr>
            <w:rStyle w:val="VerbatimChar"/>
          </w:rPr>
          <w:delText>##     "org": {</w:delText>
        </w:r>
      </w:del>
      <w:del w:id="1041" w:author="adrian " w:date="2017-04-28T10:28:07Z">
        <w:r>
          <w:rPr/>
          <w:br/>
        </w:r>
      </w:del>
      <w:del w:id="1042" w:author="adrian " w:date="2017-04-28T10:28:07Z">
        <w:r>
          <w:rPr>
            <w:rStyle w:val="VerbatimChar"/>
          </w:rPr>
          <w:delText>##       "id": 4978924,</w:delText>
        </w:r>
      </w:del>
      <w:del w:id="1043" w:author="adrian " w:date="2017-04-28T10:28:07Z">
        <w:r>
          <w:rPr/>
          <w:br/>
        </w:r>
      </w:del>
      <w:del w:id="1044" w:author="adrian " w:date="2017-04-28T10:28:07Z">
        <w:r>
          <w:rPr>
            <w:rStyle w:val="VerbatimChar"/>
          </w:rPr>
          <w:delText>##       "login": "torch",</w:delText>
        </w:r>
      </w:del>
      <w:del w:id="1045" w:author="adrian " w:date="2017-04-28T10:28:07Z">
        <w:r>
          <w:rPr/>
          <w:br/>
        </w:r>
      </w:del>
      <w:del w:id="1046" w:author="adrian " w:date="2017-04-28T10:28:07Z">
        <w:r>
          <w:rPr>
            <w:rStyle w:val="VerbatimChar"/>
          </w:rPr>
          <w:delText>##       "gravatar_id": "",</w:delText>
        </w:r>
      </w:del>
      <w:del w:id="1047" w:author="adrian " w:date="2017-04-28T10:28:07Z">
        <w:r>
          <w:rPr/>
          <w:br/>
        </w:r>
      </w:del>
      <w:del w:id="1048" w:author="adrian " w:date="2017-04-28T10:28:07Z">
        <w:r>
          <w:rPr>
            <w:rStyle w:val="VerbatimChar"/>
          </w:rPr>
          <w:delText>##       "url": "https://api.github.com/orgs/torch",</w:delText>
        </w:r>
      </w:del>
      <w:del w:id="1049" w:author="adrian " w:date="2017-04-28T10:28:07Z">
        <w:r>
          <w:rPr/>
          <w:br/>
        </w:r>
      </w:del>
      <w:del w:id="1050" w:author="adrian " w:date="2017-04-28T10:28:07Z">
        <w:r>
          <w:rPr>
            <w:rStyle w:val="VerbatimChar"/>
          </w:rPr>
          <w:delText>##       "avatar_url": "https://avatars.githubusercontent.com/u/4978924?"</w:delText>
        </w:r>
      </w:del>
      <w:del w:id="1051" w:author="adrian " w:date="2017-04-28T10:28:07Z">
        <w:r>
          <w:rPr/>
          <w:br/>
        </w:r>
      </w:del>
      <w:del w:id="1052" w:author="adrian " w:date="2017-04-28T10:28:07Z">
        <w:r>
          <w:rPr>
            <w:rStyle w:val="VerbatimChar"/>
          </w:rPr>
          <w:delText>##     }</w:delText>
        </w:r>
      </w:del>
      <w:del w:id="1053" w:author="adrian " w:date="2017-04-28T10:28:07Z">
        <w:r>
          <w:rPr/>
          <w:br/>
        </w:r>
      </w:del>
      <w:del w:id="1054" w:author="adrian " w:date="2017-04-28T10:28:07Z">
        <w:r>
          <w:rPr>
            <w:rStyle w:val="VerbatimChar"/>
          </w:rPr>
          <w:delText>##   },</w:delText>
        </w:r>
      </w:del>
      <w:del w:id="1055" w:author="adrian " w:date="2017-04-28T10:28:07Z">
        <w:r>
          <w:rPr/>
          <w:br/>
        </w:r>
      </w:del>
      <w:del w:id="1056" w:author="adrian " w:date="2017-04-28T10:28:07Z">
        <w:r>
          <w:rPr>
            <w:rStyle w:val="VerbatimChar"/>
          </w:rPr>
          <w:delText>##   {</w:delText>
        </w:r>
      </w:del>
      <w:del w:id="1057" w:author="adrian " w:date="2017-04-28T10:28:07Z">
        <w:r>
          <w:rPr/>
          <w:br/>
        </w:r>
      </w:del>
      <w:del w:id="1058" w:author="adrian " w:date="2017-04-28T10:28:07Z">
        <w:r>
          <w:rPr>
            <w:rStyle w:val="VerbatimChar"/>
          </w:rPr>
          <w:delText>##     "id": "4607714447",</w:delText>
        </w:r>
      </w:del>
      <w:del w:id="1059" w:author="adrian " w:date="2017-04-28T10:28:07Z">
        <w:r>
          <w:rPr/>
          <w:br/>
        </w:r>
      </w:del>
      <w:del w:id="1060" w:author="adrian " w:date="2017-04-28T10:28:07Z">
        <w:r>
          <w:rPr>
            <w:rStyle w:val="VerbatimChar"/>
          </w:rPr>
          <w:delText>##     "type": "IssueCommentEvent",</w:delText>
        </w:r>
      </w:del>
      <w:del w:id="1061" w:author="adrian " w:date="2017-04-28T10:28:07Z">
        <w:r>
          <w:rPr/>
          <w:br/>
        </w:r>
      </w:del>
      <w:del w:id="1062" w:author="adrian " w:date="2017-04-28T10:28:07Z">
        <w:r>
          <w:rPr>
            <w:rStyle w:val="VerbatimChar"/>
          </w:rPr>
          <w:delText>##     "actor": {</w:delText>
        </w:r>
      </w:del>
      <w:del w:id="1063" w:author="adrian " w:date="2017-04-28T10:28:07Z">
        <w:r>
          <w:rPr/>
          <w:br/>
        </w:r>
      </w:del>
      <w:del w:id="1064" w:author="adrian " w:date="2017-04-28T10:28:07Z">
        <w:r>
          <w:rPr>
            <w:rStyle w:val="VerbatimChar"/>
          </w:rPr>
          <w:delText>##       "id": 129439,</w:delText>
        </w:r>
      </w:del>
      <w:del w:id="1065" w:author="adrian " w:date="2017-04-28T10:28:07Z">
        <w:r>
          <w:rPr/>
          <w:br/>
        </w:r>
      </w:del>
      <w:del w:id="1066" w:author="adrian " w:date="2017-04-28T10:28:07Z">
        <w:r>
          <w:rPr>
            <w:rStyle w:val="VerbatimChar"/>
          </w:rPr>
          <w:delText>##       "login": "otrosien",</w:delText>
        </w:r>
      </w:del>
      <w:del w:id="1067" w:author="adrian " w:date="2017-04-28T10:28:07Z">
        <w:r>
          <w:rPr/>
          <w:br/>
        </w:r>
      </w:del>
      <w:del w:id="1068" w:author="adrian " w:date="2017-04-28T10:28:07Z">
        <w:r>
          <w:rPr>
            <w:rStyle w:val="VerbatimChar"/>
          </w:rPr>
          <w:delText>##       "display_login": "otrosien",</w:delText>
        </w:r>
      </w:del>
      <w:del w:id="1069" w:author="adrian " w:date="2017-04-28T10:28:07Z">
        <w:r>
          <w:rPr/>
          <w:br/>
        </w:r>
      </w:del>
      <w:del w:id="1070" w:author="adrian " w:date="2017-04-28T10:28:07Z">
        <w:r>
          <w:rPr>
            <w:rStyle w:val="VerbatimChar"/>
          </w:rPr>
          <w:delText>##       "gravatar_id": "",</w:delText>
        </w:r>
      </w:del>
      <w:del w:id="1071" w:author="adrian " w:date="2017-04-28T10:28:07Z">
        <w:r>
          <w:rPr/>
          <w:br/>
        </w:r>
      </w:del>
      <w:del w:id="1072" w:author="adrian " w:date="2017-04-28T10:28:07Z">
        <w:r>
          <w:rPr>
            <w:rStyle w:val="VerbatimChar"/>
          </w:rPr>
          <w:delText>##       "url": "https://api.github.com/users/otrosien",</w:delText>
        </w:r>
      </w:del>
      <w:del w:id="1073" w:author="adrian " w:date="2017-04-28T10:28:07Z">
        <w:r>
          <w:rPr/>
          <w:br/>
        </w:r>
      </w:del>
      <w:del w:id="1074" w:author="adrian " w:date="2017-04-28T10:28:07Z">
        <w:r>
          <w:rPr>
            <w:rStyle w:val="VerbatimChar"/>
          </w:rPr>
          <w:delText>##       "avatar_url": "https://avatars.githubusercontent.com/u/129439?"</w:delText>
        </w:r>
      </w:del>
      <w:del w:id="1075" w:author="adrian " w:date="2017-04-28T10:28:07Z">
        <w:r>
          <w:rPr/>
          <w:br/>
        </w:r>
      </w:del>
      <w:del w:id="1076" w:author="adrian " w:date="2017-04-28T10:28:07Z">
        <w:r>
          <w:rPr>
            <w:rStyle w:val="VerbatimChar"/>
          </w:rPr>
          <w:delText>##     },</w:delText>
        </w:r>
      </w:del>
      <w:del w:id="1077" w:author="adrian " w:date="2017-04-28T10:28:07Z">
        <w:r>
          <w:rPr/>
          <w:br/>
        </w:r>
      </w:del>
      <w:del w:id="1078" w:author="adrian " w:date="2017-04-28T10:28:07Z">
        <w:r>
          <w:rPr>
            <w:rStyle w:val="VerbatimChar"/>
          </w:rPr>
          <w:delText>##     "repo": {</w:delText>
        </w:r>
      </w:del>
      <w:del w:id="1079" w:author="adrian " w:date="2017-04-28T10:28:07Z">
        <w:r>
          <w:rPr/>
          <w:br/>
        </w:r>
      </w:del>
      <w:del w:id="1080" w:author="adrian " w:date="2017-04-28T10:28:07Z">
        <w:r>
          <w:rPr>
            <w:rStyle w:val="VerbatimChar"/>
          </w:rPr>
          <w:delText>##       "id": 21822723,</w:delText>
        </w:r>
      </w:del>
      <w:del w:id="1081" w:author="adrian " w:date="2017-04-28T10:28:07Z">
        <w:r>
          <w:rPr/>
          <w:br/>
        </w:r>
      </w:del>
      <w:del w:id="1082" w:author="adrian " w:date="2017-04-28T10:28:07Z">
        <w:r>
          <w:rPr>
            <w:rStyle w:val="VerbatimChar"/>
          </w:rPr>
          <w:delText>##       "name": "spring-gradle-plugins/dependency-management-plugin",</w:delText>
        </w:r>
      </w:del>
      <w:del w:id="1083" w:author="adrian " w:date="2017-04-28T10:28:07Z">
        <w:r>
          <w:rPr/>
          <w:br/>
        </w:r>
      </w:del>
      <w:del w:id="1084" w:author="adrian " w:date="2017-04-28T10:28:07Z">
        <w:r>
          <w:rPr>
            <w:rStyle w:val="VerbatimChar"/>
          </w:rPr>
          <w:delText>##       "url": "https://api.github.com/repos/spring-gradle-plugins/dependency-management-plugin"</w:delText>
        </w:r>
      </w:del>
      <w:del w:id="1085" w:author="adrian " w:date="2017-04-28T10:28:07Z">
        <w:r>
          <w:rPr/>
          <w:br/>
        </w:r>
      </w:del>
      <w:del w:id="1086" w:author="adrian " w:date="2017-04-28T10:28:07Z">
        <w:r>
          <w:rPr>
            <w:rStyle w:val="VerbatimChar"/>
          </w:rPr>
          <w:delText>##     },</w:delText>
        </w:r>
      </w:del>
      <w:del w:id="1087" w:author="adrian " w:date="2017-04-28T10:28:07Z">
        <w:r>
          <w:rPr/>
          <w:br/>
        </w:r>
      </w:del>
      <w:del w:id="1088" w:author="adrian " w:date="2017-04-28T10:28:07Z">
        <w:r>
          <w:rPr>
            <w:rStyle w:val="VerbatimChar"/>
          </w:rPr>
          <w:delText>##     "payload": {</w:delText>
        </w:r>
      </w:del>
      <w:del w:id="1089" w:author="adrian " w:date="2017-04-28T10:28:07Z">
        <w:r>
          <w:rPr/>
          <w:br/>
        </w:r>
      </w:del>
      <w:del w:id="1090" w:author="adrian " w:date="2017-04-28T10:28:07Z">
        <w:r>
          <w:rPr>
            <w:rStyle w:val="VerbatimChar"/>
          </w:rPr>
          <w:delText>##       "action": "created",</w:delText>
        </w:r>
      </w:del>
      <w:del w:id="1091" w:author="adrian " w:date="2017-04-28T10:28:07Z">
        <w:r>
          <w:rPr/>
          <w:br/>
        </w:r>
      </w:del>
      <w:del w:id="1092" w:author="adrian " w:date="2017-04-28T10:28:07Z">
        <w:r>
          <w:rPr>
            <w:rStyle w:val="VerbatimChar"/>
          </w:rPr>
          <w:delText>##       "issue": {</w:delText>
        </w:r>
      </w:del>
      <w:del w:id="1093" w:author="adrian " w:date="2017-04-28T10:28:07Z">
        <w:r>
          <w:rPr/>
          <w:br/>
        </w:r>
      </w:del>
      <w:del w:id="1094" w:author="adrian " w:date="2017-04-28T10:28:07Z">
        <w:r>
          <w:rPr>
            <w:rStyle w:val="VerbatimChar"/>
          </w:rPr>
          <w:delText>##         "url": "https://api.github.com/repos/spring-gradle-plugins/dependency-management-plugin/issues/117",</w:delText>
        </w:r>
      </w:del>
      <w:del w:id="1095" w:author="adrian " w:date="2017-04-28T10:28:07Z">
        <w:r>
          <w:rPr/>
          <w:br/>
        </w:r>
      </w:del>
      <w:del w:id="1096" w:author="adrian " w:date="2017-04-28T10:28:07Z">
        <w:r>
          <w:rPr>
            <w:rStyle w:val="VerbatimChar"/>
          </w:rPr>
          <w:delText>##         "repository_url": "https://api.github.com/repos/spring-gradle-plugins/dependency-management-plugin",</w:delText>
        </w:r>
      </w:del>
      <w:del w:id="1097" w:author="adrian " w:date="2017-04-28T10:28:07Z">
        <w:r>
          <w:rPr/>
          <w:br/>
        </w:r>
      </w:del>
      <w:del w:id="1098" w:author="adrian " w:date="2017-04-28T10:28:07Z">
        <w:r>
          <w:rPr>
            <w:rStyle w:val="VerbatimChar"/>
          </w:rPr>
          <w:delText>##         "labels_url": "https://api.github.com/repos/spring-gradle-plugins/dependency-management-plugin/issues/117/labels{/name}",</w:delText>
        </w:r>
      </w:del>
      <w:del w:id="1099" w:author="adrian " w:date="2017-04-28T10:28:07Z">
        <w:r>
          <w:rPr/>
          <w:br/>
        </w:r>
      </w:del>
      <w:del w:id="1100" w:author="adrian " w:date="2017-04-28T10:28:07Z">
        <w:r>
          <w:rPr>
            <w:rStyle w:val="VerbatimChar"/>
          </w:rPr>
          <w:delText>##         "comments_url": "https://api.github.com/repos/spring-gradle-plugins/dependency-management-plugin/issues/117/comments",</w:delText>
        </w:r>
      </w:del>
      <w:del w:id="1101" w:author="adrian " w:date="2017-04-28T10:28:07Z">
        <w:r>
          <w:rPr/>
          <w:br/>
        </w:r>
      </w:del>
      <w:del w:id="1102" w:author="adrian " w:date="2017-04-28T10:28:07Z">
        <w:r>
          <w:rPr>
            <w:rStyle w:val="VerbatimChar"/>
          </w:rPr>
          <w:delText>##         "events_url": "https://api.github.com/repos/spring-gradle-plugins/dependency-management-plugin/issues/117/events",</w:delText>
        </w:r>
      </w:del>
      <w:del w:id="1103" w:author="adrian " w:date="2017-04-28T10:28:07Z">
        <w:r>
          <w:rPr/>
          <w:br/>
        </w:r>
      </w:del>
      <w:del w:id="1104" w:author="adrian " w:date="2017-04-28T10:28:07Z">
        <w:r>
          <w:rPr>
            <w:rStyle w:val="VerbatimChar"/>
          </w:rPr>
          <w:delText>##         "html_url": "https://github.com/spring-gradle-plugins/dependency-management-plugin/issues/117",</w:delText>
        </w:r>
      </w:del>
      <w:del w:id="1105" w:author="adrian " w:date="2017-04-28T10:28:07Z">
        <w:r>
          <w:rPr/>
          <w:br/>
        </w:r>
      </w:del>
      <w:del w:id="1106" w:author="adrian " w:date="2017-04-28T10:28:07Z">
        <w:r>
          <w:rPr>
            <w:rStyle w:val="VerbatimChar"/>
          </w:rPr>
          <w:delText>##         "id": 178804610,</w:delText>
        </w:r>
      </w:del>
      <w:del w:id="1107" w:author="adrian " w:date="2017-04-28T10:28:07Z">
        <w:r>
          <w:rPr/>
          <w:br/>
        </w:r>
      </w:del>
      <w:del w:id="1108" w:author="adrian " w:date="2017-04-28T10:28:07Z">
        <w:r>
          <w:rPr>
            <w:rStyle w:val="VerbatimChar"/>
          </w:rPr>
          <w:delText>##         "number": 117,</w:delText>
        </w:r>
      </w:del>
      <w:del w:id="1109" w:author="adrian " w:date="2017-04-28T10:28:07Z">
        <w:r>
          <w:rPr/>
          <w:br/>
        </w:r>
      </w:del>
      <w:del w:id="1110" w:author="adrian " w:date="2017-04-28T10:28:07Z">
        <w:r>
          <w:rPr>
            <w:rStyle w:val="VerbatimChar"/>
          </w:rPr>
          <w:delText>##         "title": "Accessing importedProperties causes missing dependencies in pom",</w:delText>
        </w:r>
      </w:del>
      <w:del w:id="1111" w:author="adrian " w:date="2017-04-28T10:28:07Z">
        <w:r>
          <w:rPr/>
          <w:br/>
        </w:r>
      </w:del>
      <w:del w:id="1112" w:author="adrian " w:date="2017-04-28T10:28:07Z">
        <w:r>
          <w:rPr>
            <w:rStyle w:val="VerbatimChar"/>
          </w:rPr>
          <w:delText>##         "user": {</w:delText>
        </w:r>
      </w:del>
      <w:del w:id="1113" w:author="adrian " w:date="2017-04-28T10:28:07Z">
        <w:r>
          <w:rPr/>
          <w:br/>
        </w:r>
      </w:del>
      <w:del w:id="1114" w:author="adrian " w:date="2017-04-28T10:28:07Z">
        <w:r>
          <w:rPr>
            <w:rStyle w:val="VerbatimChar"/>
          </w:rPr>
          <w:delText>##           "login": "otrosien",</w:delText>
        </w:r>
      </w:del>
      <w:del w:id="1115" w:author="adrian " w:date="2017-04-28T10:28:07Z">
        <w:r>
          <w:rPr/>
          <w:br/>
        </w:r>
      </w:del>
      <w:del w:id="1116" w:author="adrian " w:date="2017-04-28T10:28:07Z">
        <w:r>
          <w:rPr>
            <w:rStyle w:val="VerbatimChar"/>
          </w:rPr>
          <w:delText>##           "id": 129439,</w:delText>
        </w:r>
      </w:del>
      <w:del w:id="1117" w:author="adrian " w:date="2017-04-28T10:28:07Z">
        <w:r>
          <w:rPr/>
          <w:br/>
        </w:r>
      </w:del>
      <w:del w:id="1118" w:author="adrian " w:date="2017-04-28T10:28:07Z">
        <w:r>
          <w:rPr>
            <w:rStyle w:val="VerbatimChar"/>
          </w:rPr>
          <w:delText>##           "avatar_url": "https://avatars.githubusercontent.com/u/129439?v=3",</w:delText>
        </w:r>
      </w:del>
      <w:del w:id="1119" w:author="adrian " w:date="2017-04-28T10:28:07Z">
        <w:r>
          <w:rPr/>
          <w:br/>
        </w:r>
      </w:del>
      <w:del w:id="1120" w:author="adrian " w:date="2017-04-28T10:28:07Z">
        <w:r>
          <w:rPr>
            <w:rStyle w:val="VerbatimChar"/>
          </w:rPr>
          <w:delText>##           "gravatar_id": "",</w:delText>
        </w:r>
      </w:del>
      <w:del w:id="1121" w:author="adrian " w:date="2017-04-28T10:28:07Z">
        <w:r>
          <w:rPr/>
          <w:br/>
        </w:r>
      </w:del>
      <w:del w:id="1122" w:author="adrian " w:date="2017-04-28T10:28:07Z">
        <w:r>
          <w:rPr>
            <w:rStyle w:val="VerbatimChar"/>
          </w:rPr>
          <w:delText>##           "url": "https://api.github.com/users/otrosien",</w:delText>
        </w:r>
      </w:del>
      <w:del w:id="1123" w:author="adrian " w:date="2017-04-28T10:28:07Z">
        <w:r>
          <w:rPr/>
          <w:br/>
        </w:r>
      </w:del>
      <w:del w:id="1124" w:author="adrian " w:date="2017-04-28T10:28:07Z">
        <w:r>
          <w:rPr>
            <w:rStyle w:val="VerbatimChar"/>
          </w:rPr>
          <w:delText>##           "html_url": "https://github.com/otrosien",</w:delText>
        </w:r>
      </w:del>
      <w:del w:id="1125" w:author="adrian " w:date="2017-04-28T10:28:07Z">
        <w:r>
          <w:rPr/>
          <w:br/>
        </w:r>
      </w:del>
      <w:del w:id="1126" w:author="adrian " w:date="2017-04-28T10:28:07Z">
        <w:r>
          <w:rPr>
            <w:rStyle w:val="VerbatimChar"/>
          </w:rPr>
          <w:delText>##           "followers_url": "https://api.github.com/users/otrosien/followers",</w:delText>
        </w:r>
      </w:del>
      <w:del w:id="1127" w:author="adrian " w:date="2017-04-28T10:28:07Z">
        <w:r>
          <w:rPr/>
          <w:br/>
        </w:r>
      </w:del>
      <w:del w:id="1128" w:author="adrian " w:date="2017-04-28T10:28:07Z">
        <w:r>
          <w:rPr>
            <w:rStyle w:val="VerbatimChar"/>
          </w:rPr>
          <w:delText>##           "following_url": "https://api.github.com/users/otrosien/following{/other_user}",</w:delText>
        </w:r>
      </w:del>
      <w:del w:id="1129" w:author="adrian " w:date="2017-04-28T10:28:07Z">
        <w:r>
          <w:rPr/>
          <w:br/>
        </w:r>
      </w:del>
      <w:del w:id="1130" w:author="adrian " w:date="2017-04-28T10:28:07Z">
        <w:r>
          <w:rPr>
            <w:rStyle w:val="VerbatimChar"/>
          </w:rPr>
          <w:delText>##           "gists_url": "https://api.github.com/users/otrosien/gists{/gist_id}",</w:delText>
        </w:r>
      </w:del>
      <w:del w:id="1131" w:author="adrian " w:date="2017-04-28T10:28:07Z">
        <w:r>
          <w:rPr/>
          <w:br/>
        </w:r>
      </w:del>
      <w:del w:id="1132" w:author="adrian " w:date="2017-04-28T10:28:07Z">
        <w:r>
          <w:rPr>
            <w:rStyle w:val="VerbatimChar"/>
          </w:rPr>
          <w:delText>##           "starred_url": "https://api.github.com/users/otrosien/starred{/owner}{/repo}",</w:delText>
        </w:r>
      </w:del>
      <w:del w:id="1133" w:author="adrian " w:date="2017-04-28T10:28:07Z">
        <w:r>
          <w:rPr/>
          <w:br/>
        </w:r>
      </w:del>
      <w:del w:id="1134" w:author="adrian " w:date="2017-04-28T10:28:07Z">
        <w:r>
          <w:rPr>
            <w:rStyle w:val="VerbatimChar"/>
          </w:rPr>
          <w:delText>##           "subscriptions_url": "https://api.github.com/users/otrosien/subscriptions",</w:delText>
        </w:r>
      </w:del>
      <w:del w:id="1135" w:author="adrian " w:date="2017-04-28T10:28:07Z">
        <w:r>
          <w:rPr/>
          <w:br/>
        </w:r>
      </w:del>
      <w:del w:id="1136" w:author="adrian " w:date="2017-04-28T10:28:07Z">
        <w:r>
          <w:rPr>
            <w:rStyle w:val="VerbatimChar"/>
          </w:rPr>
          <w:delText>##           "organizations_url": "https://api.github.com/users/otrosien/orgs",</w:delText>
        </w:r>
      </w:del>
      <w:del w:id="1137" w:author="adrian " w:date="2017-04-28T10:28:07Z">
        <w:r>
          <w:rPr/>
          <w:br/>
        </w:r>
      </w:del>
      <w:del w:id="1138" w:author="adrian " w:date="2017-04-28T10:28:07Z">
        <w:r>
          <w:rPr>
            <w:rStyle w:val="VerbatimChar"/>
          </w:rPr>
          <w:delText>##           "repos_url": "https://api.github.com/users/otrosien/repos",</w:delText>
        </w:r>
      </w:del>
      <w:del w:id="1139" w:author="adrian " w:date="2017-04-28T10:28:07Z">
        <w:r>
          <w:rPr/>
          <w:br/>
        </w:r>
      </w:del>
      <w:del w:id="1140" w:author="adrian " w:date="2017-04-28T10:28:07Z">
        <w:r>
          <w:rPr>
            <w:rStyle w:val="VerbatimChar"/>
          </w:rPr>
          <w:delText>##           "events_url": "https://api.github.com/users/otrosien/events{/privacy}",</w:delText>
        </w:r>
      </w:del>
      <w:del w:id="1141" w:author="adrian " w:date="2017-04-28T10:28:07Z">
        <w:r>
          <w:rPr/>
          <w:br/>
        </w:r>
      </w:del>
      <w:del w:id="1142" w:author="adrian " w:date="2017-04-28T10:28:07Z">
        <w:r>
          <w:rPr>
            <w:rStyle w:val="VerbatimChar"/>
          </w:rPr>
          <w:delText>##           "received_events_url": "https://api.github.com/users/otrosien/received_events",</w:delText>
        </w:r>
      </w:del>
      <w:del w:id="1143" w:author="adrian " w:date="2017-04-28T10:28:07Z">
        <w:r>
          <w:rPr/>
          <w:br/>
        </w:r>
      </w:del>
      <w:del w:id="1144" w:author="adrian " w:date="2017-04-28T10:28:07Z">
        <w:r>
          <w:rPr>
            <w:rStyle w:val="VerbatimChar"/>
          </w:rPr>
          <w:delText>##           "type": "User",</w:delText>
        </w:r>
      </w:del>
      <w:del w:id="1145" w:author="adrian " w:date="2017-04-28T10:28:07Z">
        <w:r>
          <w:rPr/>
          <w:br/>
        </w:r>
      </w:del>
      <w:del w:id="1146" w:author="adrian " w:date="2017-04-28T10:28:07Z">
        <w:r>
          <w:rPr>
            <w:rStyle w:val="VerbatimChar"/>
          </w:rPr>
          <w:delText>##           "site_admin": false</w:delText>
        </w:r>
      </w:del>
      <w:del w:id="1147" w:author="adrian " w:date="2017-04-28T10:28:07Z">
        <w:r>
          <w:rPr/>
          <w:br/>
        </w:r>
      </w:del>
      <w:del w:id="1148" w:author="adrian " w:date="2017-04-28T10:28:07Z">
        <w:r>
          <w:rPr>
            <w:rStyle w:val="VerbatimChar"/>
          </w:rPr>
          <w:delText>##         },</w:delText>
        </w:r>
      </w:del>
      <w:del w:id="1149" w:author="adrian " w:date="2017-04-28T10:28:07Z">
        <w:r>
          <w:rPr/>
          <w:br/>
        </w:r>
      </w:del>
      <w:del w:id="1150" w:author="adrian " w:date="2017-04-28T10:28:07Z">
        <w:r>
          <w:rPr>
            <w:rStyle w:val="VerbatimChar"/>
          </w:rPr>
          <w:delText>##         "labels": [</w:delText>
        </w:r>
      </w:del>
      <w:del w:id="1151" w:author="adrian " w:date="2017-04-28T10:28:07Z">
        <w:r>
          <w:rPr/>
          <w:br/>
        </w:r>
      </w:del>
      <w:del w:id="1152" w:author="adrian " w:date="2017-04-28T10:28:07Z">
        <w:r>
          <w:rPr>
            <w:rStyle w:val="VerbatimChar"/>
          </w:rPr>
          <w:delText xml:space="preserve">## </w:delText>
        </w:r>
      </w:del>
      <w:del w:id="1153" w:author="adrian " w:date="2017-04-28T10:28:07Z">
        <w:r>
          <w:rPr/>
          <w:br/>
        </w:r>
      </w:del>
      <w:del w:id="1154" w:author="adrian " w:date="2017-04-28T10:28:07Z">
        <w:r>
          <w:rPr>
            <w:rStyle w:val="VerbatimChar"/>
          </w:rPr>
          <w:delText>##         ],</w:delText>
        </w:r>
      </w:del>
      <w:del w:id="1155" w:author="adrian " w:date="2017-04-28T10:28:07Z">
        <w:r>
          <w:rPr/>
          <w:br/>
        </w:r>
      </w:del>
      <w:del w:id="1156" w:author="adrian " w:date="2017-04-28T10:28:07Z">
        <w:r>
          <w:rPr>
            <w:rStyle w:val="VerbatimChar"/>
          </w:rPr>
          <w:delText>##         "state": "closed",</w:delText>
        </w:r>
      </w:del>
      <w:del w:id="1157" w:author="adrian " w:date="2017-04-28T10:28:07Z">
        <w:r>
          <w:rPr/>
          <w:br/>
        </w:r>
      </w:del>
      <w:del w:id="1158" w:author="adrian " w:date="2017-04-28T10:28:07Z">
        <w:r>
          <w:rPr>
            <w:rStyle w:val="VerbatimChar"/>
          </w:rPr>
          <w:delText>##         "locked": false,</w:delText>
        </w:r>
      </w:del>
      <w:del w:id="1159" w:author="adrian " w:date="2017-04-28T10:28:07Z">
        <w:r>
          <w:rPr/>
          <w:br/>
        </w:r>
      </w:del>
      <w:del w:id="1160" w:author="adrian " w:date="2017-04-28T10:28:07Z">
        <w:r>
          <w:rPr>
            <w:rStyle w:val="VerbatimChar"/>
          </w:rPr>
          <w:delText>##         "assignee": null,</w:delText>
        </w:r>
      </w:del>
      <w:del w:id="1161" w:author="adrian " w:date="2017-04-28T10:28:07Z">
        <w:r>
          <w:rPr/>
          <w:br/>
        </w:r>
      </w:del>
      <w:del w:id="1162" w:author="adrian " w:date="2017-04-28T10:28:07Z">
        <w:r>
          <w:rPr>
            <w:rStyle w:val="VerbatimChar"/>
          </w:rPr>
          <w:delText>##         "assignees": [</w:delText>
        </w:r>
      </w:del>
      <w:del w:id="1163" w:author="adrian " w:date="2017-04-28T10:28:07Z">
        <w:r>
          <w:rPr/>
          <w:br/>
        </w:r>
      </w:del>
      <w:del w:id="1164" w:author="adrian " w:date="2017-04-28T10:28:07Z">
        <w:r>
          <w:rPr>
            <w:rStyle w:val="VerbatimChar"/>
          </w:rPr>
          <w:delText xml:space="preserve">## </w:delText>
        </w:r>
      </w:del>
      <w:del w:id="1165" w:author="adrian " w:date="2017-04-28T10:28:07Z">
        <w:r>
          <w:rPr/>
          <w:br/>
        </w:r>
      </w:del>
      <w:del w:id="1166" w:author="adrian " w:date="2017-04-28T10:28:07Z">
        <w:r>
          <w:rPr>
            <w:rStyle w:val="VerbatimChar"/>
          </w:rPr>
          <w:delText>##         ],</w:delText>
        </w:r>
      </w:del>
      <w:del w:id="1167" w:author="adrian " w:date="2017-04-28T10:28:07Z">
        <w:r>
          <w:rPr/>
          <w:br/>
        </w:r>
      </w:del>
      <w:del w:id="1168" w:author="adrian " w:date="2017-04-28T10:28:07Z">
        <w:r>
          <w:rPr>
            <w:rStyle w:val="VerbatimChar"/>
          </w:rPr>
          <w:delText>##         "milestone": null,</w:delText>
        </w:r>
      </w:del>
      <w:del w:id="1169" w:author="adrian " w:date="2017-04-28T10:28:07Z">
        <w:r>
          <w:rPr/>
          <w:br/>
        </w:r>
      </w:del>
      <w:del w:id="1170" w:author="adrian " w:date="2017-04-28T10:28:07Z">
        <w:r>
          <w:rPr>
            <w:rStyle w:val="VerbatimChar"/>
          </w:rPr>
          <w:delText>##         "comments": 4,</w:delText>
        </w:r>
      </w:del>
      <w:del w:id="1171" w:author="adrian " w:date="2017-04-28T10:28:07Z">
        <w:r>
          <w:rPr/>
          <w:br/>
        </w:r>
      </w:del>
      <w:del w:id="1172" w:author="adrian " w:date="2017-04-28T10:28:07Z">
        <w:r>
          <w:rPr>
            <w:rStyle w:val="VerbatimChar"/>
          </w:rPr>
          <w:delText>##         "created_at": "2016-09-23T07:29:23Z",</w:delText>
        </w:r>
      </w:del>
      <w:del w:id="1173" w:author="adrian " w:date="2017-04-28T10:28:07Z">
        <w:r>
          <w:rPr/>
          <w:br/>
        </w:r>
      </w:del>
      <w:del w:id="1174" w:author="adrian " w:date="2017-04-28T10:28:07Z">
        <w:r>
          <w:rPr>
            <w:rStyle w:val="VerbatimChar"/>
          </w:rPr>
          <w:delText>##         "updated_at": "2016-09-23T10:13:24Z",</w:delText>
        </w:r>
      </w:del>
      <w:del w:id="1175" w:author="adrian " w:date="2017-04-28T10:28:07Z">
        <w:r>
          <w:rPr/>
          <w:br/>
        </w:r>
      </w:del>
      <w:del w:id="1176" w:author="adrian " w:date="2017-04-28T10:28:07Z">
        <w:r>
          <w:rPr>
            <w:rStyle w:val="VerbatimChar"/>
          </w:rPr>
          <w:delText>##         "closed_at": "2016-09-23T09:08:22Z",</w:delText>
        </w:r>
      </w:del>
      <w:del w:id="1177" w:author="adrian " w:date="2017-04-28T10:28:07Z">
        <w:r>
          <w:rPr/>
          <w:br/>
        </w:r>
      </w:del>
      <w:del w:id="1178" w:author="adrian " w:date="2017-04-28T10:28:07Z">
        <w:r>
          <w:rPr>
            <w:rStyle w:val="VerbatimChar"/>
          </w:rPr>
          <w:delText>##         "body": "This might be related to issue #56, but I'm not sure, so I'm creating a new one. When I'm trying to use dependencyManagement.importedProperties within my dependencies section, everything is good until the generation of the pom file. There, all dependencies starting with the one that used importedProperties are missing.\r\n\r\nHere's a sample project that demonstrates the issue: https://github.com/otrosien/spring-gradle-dependency-bug\r\n\r\nThat's how the pom looks like:\r\n```\r\n&lt;?xml version=\"1.0\" encoding=\"UTF-8\"?&gt;\r\n&lt;project xmlns=\"http://maven.apache.org/POM/4.0.0\" xsi:schemaLocation=\"http://maven.apache.org/POM/4.0.0 http://maven.apache.org/xsd/maven-4.0.0.xsd\" xmlns:xsi=\"http://www.w3.org/2001/XMLSchema-instance\"&gt;\r\n  &lt;modelVersion&gt;4.0.0&lt;/modelVersion&gt;\r\n  &lt;groupId/&gt;\r\n  &lt;artifactId&gt;spring-gradle-dependency-bug&lt;/artifactId&gt;\r\n  &lt;version&gt;0.0.1-SNAPSHOT&lt;/version&gt;\r\n  &lt;dependencies&gt;\r\n    &lt;dependency&gt;\r\n      &lt;groupId&gt;org.springframework.boot&lt;/groupId&gt;\r\n      &lt;artifactId&gt;spring-boot-starter&lt;/artifactId&gt;\r\n      &lt;scope&gt;runtime&lt;/scope&gt;\r\n    &lt;/dependency&gt;\r\n  &lt;/dependencies&gt;\r\n  &lt;dependencyManagement&gt;\r\n    &lt;dependencies&gt;\r\n      &lt;dependency&gt;\r\n        &lt;groupId&gt;org.springframework.boot&lt;/groupId&gt;\r\n        &lt;artifactId&gt;spring-boot-starter-parent&lt;/artifactId&gt;\r\n        &lt;version&gt;1.4.1.RELEASE&lt;/version&gt;\r\n        &lt;scope&gt;import&lt;/scope&gt;\r\n        &lt;type&gt;pom&lt;/type&gt;\r\n      &lt;/dependency&gt;\r\n    &lt;/dependencies&gt;\r\n  &lt;/dependencyManagement&gt;\r\n&lt;/project&gt;\r\n```\r\n\r\nThis is how it should look like. Notice the extra dependencies for metrics-jetty9 and guava.\r\n\r\n```\r\n&lt;?xml version=\"1.0\" encoding=\"UTF-8\"?&gt;\r\n&lt;project xmlns=\"http://maven.apache.org/POM/4.0.0\" xsi:schemaLocation=\"http://maven.apache.org/POM/4.0.0 http://maven.apache.org/xsd/maven-4.0.0.xsd\" xmlns:xsi=\"http://www.w3.org/2001/XMLSchema-instance\"&gt;\r\n  &lt;modelVersion&gt;4.0.0&lt;/modelVersion&gt;\r\n  &lt;groupId/&gt;\r\n  &lt;artifactId&gt;spring-gradle-dependency-bug&lt;/artifactId&gt;\r\n  &lt;version&gt;0.0.1-SNAPSHOT&lt;/version&gt;\r\n  &lt;dependencies&gt;\r\n    &lt;dependency&gt;\r\n      &lt;groupId&gt;org.springframework.boot&lt;/groupId&gt;\r\n      &lt;artifactId&gt;spring-boot-starter&lt;/artifactId&gt;\r\n      &lt;scope&gt;runtime&lt;/scope&gt;\r\n    &lt;/dependency&gt;\r\n    &lt;dependency&gt;\r\n      &lt;groupId&gt;io.dropwizard.metrics&lt;/groupId&gt;\r\n      &lt;artifactId&gt;metrics-jetty9&lt;/artifactId&gt;\r\n      &lt;version&gt;3.1.2&lt;/version&gt;\r\n      &lt;scope&gt;runtime&lt;/scope&gt;\r\n    &lt;/dependency&gt;\r\n    &lt;dependency&gt;\r\n      &lt;groupId&gt;com.google.guava&lt;/groupId&gt;\r\n      &lt;artifactId&gt;guava&lt;/artifactId&gt;\r\n      &lt;version&gt;19.0&lt;/version&gt;\r\n      &lt;scope&gt;runtime&lt;/scope&gt;\r\n    &lt;/dependency&gt;\r\n  &lt;/dependencies&gt;\r\n  &lt;dependencyManagement&gt;\r\n    &lt;dependencies&gt;\r\n      &lt;dependency&gt;\r\n        &lt;groupId&gt;org.springframework.boot&lt;/groupId&gt;\r\n        &lt;artifactId&gt;spring-boot-starter-parent&lt;/artifactId&gt;\r\n        &lt;version&gt;1.4.1.RELEASE&lt;/version&gt;\r\n        &lt;scope&gt;import&lt;/scope&gt;\r\n        &lt;type&gt;pom&lt;/type&gt;\r\n      &lt;/dependency&gt;\r\n    &lt;/dependencies&gt;\r\n  &lt;/dependencyManagement&gt;\r\n&lt;/project&gt;\r\n```"</w:delText>
        </w:r>
      </w:del>
      <w:del w:id="1179" w:author="adrian " w:date="2017-04-28T10:28:07Z">
        <w:r>
          <w:rPr/>
          <w:br/>
        </w:r>
      </w:del>
      <w:del w:id="1180" w:author="adrian " w:date="2017-04-28T10:28:07Z">
        <w:r>
          <w:rPr>
            <w:rStyle w:val="VerbatimChar"/>
          </w:rPr>
          <w:delText>##       },</w:delText>
        </w:r>
      </w:del>
      <w:del w:id="1181" w:author="adrian " w:date="2017-04-28T10:28:07Z">
        <w:r>
          <w:rPr/>
          <w:br/>
        </w:r>
      </w:del>
      <w:del w:id="1182" w:author="adrian " w:date="2017-04-28T10:28:07Z">
        <w:r>
          <w:rPr>
            <w:rStyle w:val="VerbatimChar"/>
          </w:rPr>
          <w:delText>##       "comment": {</w:delText>
        </w:r>
      </w:del>
      <w:del w:id="1183" w:author="adrian " w:date="2017-04-28T10:28:07Z">
        <w:r>
          <w:rPr/>
          <w:br/>
        </w:r>
      </w:del>
      <w:del w:id="1184" w:author="adrian " w:date="2017-04-28T10:28:07Z">
        <w:r>
          <w:rPr>
            <w:rStyle w:val="VerbatimChar"/>
          </w:rPr>
          <w:delText>##         "url": "https://api.github.com/repos/spring-gradle-plugins/dependency-management-plugin/issues/comments/249154365",</w:delText>
        </w:r>
      </w:del>
      <w:del w:id="1185" w:author="adrian " w:date="2017-04-28T10:28:07Z">
        <w:r>
          <w:rPr/>
          <w:br/>
        </w:r>
      </w:del>
      <w:del w:id="1186" w:author="adrian " w:date="2017-04-28T10:28:07Z">
        <w:r>
          <w:rPr>
            <w:rStyle w:val="VerbatimChar"/>
          </w:rPr>
          <w:delText>##         "html_url": "https://github.com/spring-gradle-plugins/dependency-management-plugin/issues/117#issuecomment-249154365",</w:delText>
        </w:r>
      </w:del>
      <w:del w:id="1187" w:author="adrian " w:date="2017-04-28T10:28:07Z">
        <w:r>
          <w:rPr/>
          <w:br/>
        </w:r>
      </w:del>
      <w:del w:id="1188" w:author="adrian " w:date="2017-04-28T10:28:07Z">
        <w:r>
          <w:rPr>
            <w:rStyle w:val="VerbatimChar"/>
          </w:rPr>
          <w:delText>##         "issue_url": "https://api.github.com/repos/spring-gradle-plugins/dependency-management-plugin/issues/117",</w:delText>
        </w:r>
      </w:del>
      <w:del w:id="1189" w:author="adrian " w:date="2017-04-28T10:28:07Z">
        <w:r>
          <w:rPr/>
          <w:br/>
        </w:r>
      </w:del>
      <w:del w:id="1190" w:author="adrian " w:date="2017-04-28T10:28:07Z">
        <w:r>
          <w:rPr>
            <w:rStyle w:val="VerbatimChar"/>
          </w:rPr>
          <w:delText>##         "id": 249154365,</w:delText>
        </w:r>
      </w:del>
      <w:del w:id="1191" w:author="adrian " w:date="2017-04-28T10:28:07Z">
        <w:r>
          <w:rPr/>
          <w:br/>
        </w:r>
      </w:del>
      <w:del w:id="1192" w:author="adrian " w:date="2017-04-28T10:28:07Z">
        <w:r>
          <w:rPr>
            <w:rStyle w:val="VerbatimChar"/>
          </w:rPr>
          <w:delText>##         "user": {</w:delText>
        </w:r>
      </w:del>
      <w:del w:id="1193" w:author="adrian " w:date="2017-04-28T10:28:07Z">
        <w:r>
          <w:rPr/>
          <w:br/>
        </w:r>
      </w:del>
      <w:del w:id="1194" w:author="adrian " w:date="2017-04-28T10:28:07Z">
        <w:r>
          <w:rPr>
            <w:rStyle w:val="VerbatimChar"/>
          </w:rPr>
          <w:delText>##           "login": "otrosien",</w:delText>
        </w:r>
      </w:del>
      <w:del w:id="1195" w:author="adrian " w:date="2017-04-28T10:28:07Z">
        <w:r>
          <w:rPr/>
          <w:br/>
        </w:r>
      </w:del>
      <w:del w:id="1196" w:author="adrian " w:date="2017-04-28T10:28:07Z">
        <w:r>
          <w:rPr>
            <w:rStyle w:val="VerbatimChar"/>
          </w:rPr>
          <w:delText>##           "id": 129439,</w:delText>
        </w:r>
      </w:del>
      <w:del w:id="1197" w:author="adrian " w:date="2017-04-28T10:28:07Z">
        <w:r>
          <w:rPr/>
          <w:br/>
        </w:r>
      </w:del>
      <w:del w:id="1198" w:author="adrian " w:date="2017-04-28T10:28:07Z">
        <w:r>
          <w:rPr>
            <w:rStyle w:val="VerbatimChar"/>
          </w:rPr>
          <w:delText>##           "avatar_url": "https://avatars.githubusercontent.com/u/129439?v=3",</w:delText>
        </w:r>
      </w:del>
      <w:del w:id="1199" w:author="adrian " w:date="2017-04-28T10:28:07Z">
        <w:r>
          <w:rPr/>
          <w:br/>
        </w:r>
      </w:del>
      <w:del w:id="1200" w:author="adrian " w:date="2017-04-28T10:28:07Z">
        <w:r>
          <w:rPr>
            <w:rStyle w:val="VerbatimChar"/>
          </w:rPr>
          <w:delText>##           "gravatar_id": "",</w:delText>
        </w:r>
      </w:del>
      <w:del w:id="1201" w:author="adrian " w:date="2017-04-28T10:28:07Z">
        <w:r>
          <w:rPr/>
          <w:br/>
        </w:r>
      </w:del>
      <w:del w:id="1202" w:author="adrian " w:date="2017-04-28T10:28:07Z">
        <w:r>
          <w:rPr>
            <w:rStyle w:val="VerbatimChar"/>
          </w:rPr>
          <w:delText>##           "url": "https://api.github.com/users/otrosien",</w:delText>
        </w:r>
      </w:del>
      <w:del w:id="1203" w:author="adrian " w:date="2017-04-28T10:28:07Z">
        <w:r>
          <w:rPr/>
          <w:br/>
        </w:r>
      </w:del>
      <w:del w:id="1204" w:author="adrian " w:date="2017-04-28T10:28:07Z">
        <w:r>
          <w:rPr>
            <w:rStyle w:val="VerbatimChar"/>
          </w:rPr>
          <w:delText>##           "html_url": "https://github.com/otrosien",</w:delText>
        </w:r>
      </w:del>
      <w:del w:id="1205" w:author="adrian " w:date="2017-04-28T10:28:07Z">
        <w:r>
          <w:rPr/>
          <w:br/>
        </w:r>
      </w:del>
      <w:del w:id="1206" w:author="adrian " w:date="2017-04-28T10:28:07Z">
        <w:r>
          <w:rPr>
            <w:rStyle w:val="VerbatimChar"/>
          </w:rPr>
          <w:delText>##           "followers_url": "https://api.github.com/users/otrosien/followers",</w:delText>
        </w:r>
      </w:del>
      <w:del w:id="1207" w:author="adrian " w:date="2017-04-28T10:28:07Z">
        <w:r>
          <w:rPr/>
          <w:br/>
        </w:r>
      </w:del>
      <w:del w:id="1208" w:author="adrian " w:date="2017-04-28T10:28:07Z">
        <w:r>
          <w:rPr>
            <w:rStyle w:val="VerbatimChar"/>
          </w:rPr>
          <w:delText>##           "following_url": "https://api.github.com/users/otrosien/following{/other_user}",</w:delText>
        </w:r>
      </w:del>
      <w:del w:id="1209" w:author="adrian " w:date="2017-04-28T10:28:07Z">
        <w:r>
          <w:rPr/>
          <w:br/>
        </w:r>
      </w:del>
      <w:del w:id="1210" w:author="adrian " w:date="2017-04-28T10:28:07Z">
        <w:r>
          <w:rPr>
            <w:rStyle w:val="VerbatimChar"/>
          </w:rPr>
          <w:delText>##           "gists_url": "https://api.github.com/users/otrosien/gists{/gist_id}",</w:delText>
        </w:r>
      </w:del>
      <w:del w:id="1211" w:author="adrian " w:date="2017-04-28T10:28:07Z">
        <w:r>
          <w:rPr/>
          <w:br/>
        </w:r>
      </w:del>
      <w:del w:id="1212" w:author="adrian " w:date="2017-04-28T10:28:07Z">
        <w:r>
          <w:rPr>
            <w:rStyle w:val="VerbatimChar"/>
          </w:rPr>
          <w:delText>##           "starred_url": "https://api.github.com/users/otrosien/starred{/owner}{/repo}",</w:delText>
        </w:r>
      </w:del>
      <w:del w:id="1213" w:author="adrian " w:date="2017-04-28T10:28:07Z">
        <w:r>
          <w:rPr/>
          <w:br/>
        </w:r>
      </w:del>
      <w:del w:id="1214" w:author="adrian " w:date="2017-04-28T10:28:07Z">
        <w:r>
          <w:rPr>
            <w:rStyle w:val="VerbatimChar"/>
          </w:rPr>
          <w:delText>##           "subscriptions_url": "https://api.github.com/users/otrosien/subscriptions",</w:delText>
        </w:r>
      </w:del>
      <w:del w:id="1215" w:author="adrian " w:date="2017-04-28T10:28:07Z">
        <w:r>
          <w:rPr/>
          <w:br/>
        </w:r>
      </w:del>
      <w:del w:id="1216" w:author="adrian " w:date="2017-04-28T10:28:07Z">
        <w:r>
          <w:rPr>
            <w:rStyle w:val="VerbatimChar"/>
          </w:rPr>
          <w:delText>##           "organizations_url": "https://api.github.com/users/otrosien/orgs",</w:delText>
        </w:r>
      </w:del>
      <w:del w:id="1217" w:author="adrian " w:date="2017-04-28T10:28:07Z">
        <w:r>
          <w:rPr/>
          <w:br/>
        </w:r>
      </w:del>
      <w:del w:id="1218" w:author="adrian " w:date="2017-04-28T10:28:07Z">
        <w:r>
          <w:rPr>
            <w:rStyle w:val="VerbatimChar"/>
          </w:rPr>
          <w:delText>##           "repos_url": "https://api.github.com/users/otrosien/repos",</w:delText>
        </w:r>
      </w:del>
      <w:del w:id="1219" w:author="adrian " w:date="2017-04-28T10:28:07Z">
        <w:r>
          <w:rPr/>
          <w:br/>
        </w:r>
      </w:del>
      <w:del w:id="1220" w:author="adrian " w:date="2017-04-28T10:28:07Z">
        <w:r>
          <w:rPr>
            <w:rStyle w:val="VerbatimChar"/>
          </w:rPr>
          <w:delText>##           "events_url": "https://api.github.com/users/otrosien/events{/privacy}",</w:delText>
        </w:r>
      </w:del>
      <w:del w:id="1221" w:author="adrian " w:date="2017-04-28T10:28:07Z">
        <w:r>
          <w:rPr/>
          <w:br/>
        </w:r>
      </w:del>
      <w:del w:id="1222" w:author="adrian " w:date="2017-04-28T10:28:07Z">
        <w:r>
          <w:rPr>
            <w:rStyle w:val="VerbatimChar"/>
          </w:rPr>
          <w:delText>##           "received_events_url": "https://api.github.com/users/otrosien/received_events",</w:delText>
        </w:r>
      </w:del>
      <w:del w:id="1223" w:author="adrian " w:date="2017-04-28T10:28:07Z">
        <w:r>
          <w:rPr/>
          <w:br/>
        </w:r>
      </w:del>
      <w:del w:id="1224" w:author="adrian " w:date="2017-04-28T10:28:07Z">
        <w:r>
          <w:rPr>
            <w:rStyle w:val="VerbatimChar"/>
          </w:rPr>
          <w:delText>##           "type": "User",</w:delText>
        </w:r>
      </w:del>
      <w:del w:id="1225" w:author="adrian " w:date="2017-04-28T10:28:07Z">
        <w:r>
          <w:rPr/>
          <w:br/>
        </w:r>
      </w:del>
      <w:del w:id="1226" w:author="adrian " w:date="2017-04-28T10:28:07Z">
        <w:r>
          <w:rPr>
            <w:rStyle w:val="VerbatimChar"/>
          </w:rPr>
          <w:delText>##           "site_admin": false</w:delText>
        </w:r>
      </w:del>
      <w:del w:id="1227" w:author="adrian " w:date="2017-04-28T10:28:07Z">
        <w:r>
          <w:rPr/>
          <w:br/>
        </w:r>
      </w:del>
      <w:del w:id="1228" w:author="adrian " w:date="2017-04-28T10:28:07Z">
        <w:r>
          <w:rPr>
            <w:rStyle w:val="VerbatimChar"/>
          </w:rPr>
          <w:delText>##         },</w:delText>
        </w:r>
      </w:del>
      <w:del w:id="1229" w:author="adrian " w:date="2017-04-28T10:28:07Z">
        <w:r>
          <w:rPr/>
          <w:br/>
        </w:r>
      </w:del>
      <w:del w:id="1230" w:author="adrian " w:date="2017-04-28T10:28:07Z">
        <w:r>
          <w:rPr>
            <w:rStyle w:val="VerbatimChar"/>
          </w:rPr>
          <w:delText>##         "created_at": "2016-09-23T10:13:23Z",</w:delText>
        </w:r>
      </w:del>
      <w:del w:id="1231" w:author="adrian " w:date="2017-04-28T10:28:07Z">
        <w:r>
          <w:rPr/>
          <w:br/>
        </w:r>
      </w:del>
      <w:del w:id="1232" w:author="adrian " w:date="2017-04-28T10:28:07Z">
        <w:r>
          <w:rPr>
            <w:rStyle w:val="VerbatimChar"/>
          </w:rPr>
          <w:delText>##         "updated_at": "2016-09-23T10:13:23Z",</w:delText>
        </w:r>
      </w:del>
      <w:del w:id="1233" w:author="adrian " w:date="2017-04-28T10:28:07Z">
        <w:r>
          <w:rPr/>
          <w:br/>
        </w:r>
      </w:del>
      <w:del w:id="1234" w:author="adrian " w:date="2017-04-28T10:28:07Z">
        <w:r>
          <w:rPr>
            <w:rStyle w:val="VerbatimChar"/>
          </w:rPr>
          <w:delText>##         "body": "Thanks alot @wilkinsona! The solution works. Unfortunately the gradle documentation is rarely using that model block itself. :-(\r\n"</w:delText>
        </w:r>
      </w:del>
      <w:del w:id="1235" w:author="adrian " w:date="2017-04-28T10:28:07Z">
        <w:r>
          <w:rPr/>
          <w:br/>
        </w:r>
      </w:del>
      <w:del w:id="1236" w:author="adrian " w:date="2017-04-28T10:28:07Z">
        <w:r>
          <w:rPr>
            <w:rStyle w:val="VerbatimChar"/>
          </w:rPr>
          <w:delText>##       }</w:delText>
        </w:r>
      </w:del>
      <w:del w:id="1237" w:author="adrian " w:date="2017-04-28T10:28:07Z">
        <w:r>
          <w:rPr/>
          <w:br/>
        </w:r>
      </w:del>
      <w:del w:id="1238" w:author="adrian " w:date="2017-04-28T10:28:07Z">
        <w:r>
          <w:rPr>
            <w:rStyle w:val="VerbatimChar"/>
          </w:rPr>
          <w:delText>##     },</w:delText>
        </w:r>
      </w:del>
      <w:del w:id="1239" w:author="adrian " w:date="2017-04-28T10:28:07Z">
        <w:r>
          <w:rPr/>
          <w:br/>
        </w:r>
      </w:del>
      <w:del w:id="1240" w:author="adrian " w:date="2017-04-28T10:28:07Z">
        <w:r>
          <w:rPr>
            <w:rStyle w:val="VerbatimChar"/>
          </w:rPr>
          <w:delText>##     "public": true,</w:delText>
        </w:r>
      </w:del>
      <w:del w:id="1241" w:author="adrian " w:date="2017-04-28T10:28:07Z">
        <w:r>
          <w:rPr/>
          <w:br/>
        </w:r>
      </w:del>
      <w:del w:id="1242" w:author="adrian " w:date="2017-04-28T10:28:07Z">
        <w:r>
          <w:rPr>
            <w:rStyle w:val="VerbatimChar"/>
          </w:rPr>
          <w:delText>##     "created_at": "2016-09-23T10:13:24Z",</w:delText>
        </w:r>
      </w:del>
      <w:del w:id="1243" w:author="adrian " w:date="2017-04-28T10:28:07Z">
        <w:r>
          <w:rPr/>
          <w:br/>
        </w:r>
      </w:del>
      <w:del w:id="1244" w:author="adrian " w:date="2017-04-28T10:28:07Z">
        <w:r>
          <w:rPr>
            <w:rStyle w:val="VerbatimChar"/>
          </w:rPr>
          <w:delText>##     "org": {</w:delText>
        </w:r>
      </w:del>
      <w:del w:id="1245" w:author="adrian " w:date="2017-04-28T10:28:07Z">
        <w:r>
          <w:rPr/>
          <w:br/>
        </w:r>
      </w:del>
      <w:del w:id="1246" w:author="adrian " w:date="2017-04-28T10:28:07Z">
        <w:r>
          <w:rPr>
            <w:rStyle w:val="VerbatimChar"/>
          </w:rPr>
          <w:delText>##       "id": 8159037,</w:delText>
        </w:r>
      </w:del>
      <w:del w:id="1247" w:author="adrian " w:date="2017-04-28T10:28:07Z">
        <w:r>
          <w:rPr/>
          <w:br/>
        </w:r>
      </w:del>
      <w:del w:id="1248" w:author="adrian " w:date="2017-04-28T10:28:07Z">
        <w:r>
          <w:rPr>
            <w:rStyle w:val="VerbatimChar"/>
          </w:rPr>
          <w:delText>##       "login": "spring-gradle-plugins",</w:delText>
        </w:r>
      </w:del>
      <w:del w:id="1249" w:author="adrian " w:date="2017-04-28T10:28:07Z">
        <w:r>
          <w:rPr/>
          <w:br/>
        </w:r>
      </w:del>
      <w:del w:id="1250" w:author="adrian " w:date="2017-04-28T10:28:07Z">
        <w:r>
          <w:rPr>
            <w:rStyle w:val="VerbatimChar"/>
          </w:rPr>
          <w:delText>##       "gravatar_id": "",</w:delText>
        </w:r>
      </w:del>
      <w:del w:id="1251" w:author="adrian " w:date="2017-04-28T10:28:07Z">
        <w:r>
          <w:rPr/>
          <w:br/>
        </w:r>
      </w:del>
      <w:del w:id="1252" w:author="adrian " w:date="2017-04-28T10:28:07Z">
        <w:r>
          <w:rPr>
            <w:rStyle w:val="VerbatimChar"/>
          </w:rPr>
          <w:delText>##       "url": "https://api.github.com/orgs/spring-gradle-plugins",</w:delText>
        </w:r>
      </w:del>
      <w:del w:id="1253" w:author="adrian " w:date="2017-04-28T10:28:07Z">
        <w:r>
          <w:rPr/>
          <w:br/>
        </w:r>
      </w:del>
      <w:del w:id="1254" w:author="adrian " w:date="2017-04-28T10:28:07Z">
        <w:r>
          <w:rPr>
            <w:rStyle w:val="VerbatimChar"/>
          </w:rPr>
          <w:delText>##       "avatar_url": "https://avatars.githubusercontent.com/u/8159037?"</w:delText>
        </w:r>
      </w:del>
      <w:del w:id="1255" w:author="adrian " w:date="2017-04-28T10:28:07Z">
        <w:r>
          <w:rPr/>
          <w:br/>
        </w:r>
      </w:del>
      <w:del w:id="1256" w:author="adrian " w:date="2017-04-28T10:28:07Z">
        <w:r>
          <w:rPr>
            <w:rStyle w:val="VerbatimChar"/>
          </w:rPr>
          <w:delText>##     }</w:delText>
        </w:r>
      </w:del>
      <w:del w:id="1257" w:author="adrian " w:date="2017-04-28T10:28:07Z">
        <w:r>
          <w:rPr/>
          <w:br/>
        </w:r>
      </w:del>
      <w:del w:id="1258" w:author="adrian " w:date="2017-04-28T10:28:07Z">
        <w:r>
          <w:rPr>
            <w:rStyle w:val="VerbatimChar"/>
          </w:rPr>
          <w:delText>##   },</w:delText>
        </w:r>
      </w:del>
      <w:del w:id="1259" w:author="adrian " w:date="2017-04-28T10:28:07Z">
        <w:r>
          <w:rPr/>
          <w:br/>
        </w:r>
      </w:del>
      <w:del w:id="1260" w:author="adrian " w:date="2017-04-28T10:28:07Z">
        <w:r>
          <w:rPr>
            <w:rStyle w:val="VerbatimChar"/>
          </w:rPr>
          <w:delText>##   {</w:delText>
        </w:r>
      </w:del>
      <w:del w:id="1261" w:author="adrian " w:date="2017-04-28T10:28:07Z">
        <w:r>
          <w:rPr/>
          <w:br/>
        </w:r>
      </w:del>
      <w:del w:id="1262" w:author="adrian " w:date="2017-04-28T10:28:07Z">
        <w:r>
          <w:rPr>
            <w:rStyle w:val="VerbatimChar"/>
          </w:rPr>
          <w:delText>##     "id": "4607714441",</w:delText>
        </w:r>
      </w:del>
      <w:del w:id="1263" w:author="adrian " w:date="2017-04-28T10:28:07Z">
        <w:r>
          <w:rPr/>
          <w:br/>
        </w:r>
      </w:del>
      <w:del w:id="1264" w:author="adrian " w:date="2017-04-28T10:28:07Z">
        <w:r>
          <w:rPr>
            <w:rStyle w:val="VerbatimChar"/>
          </w:rPr>
          <w:delText>##     "type": "PushEvent",</w:delText>
        </w:r>
      </w:del>
      <w:del w:id="1265" w:author="adrian " w:date="2017-04-28T10:28:07Z">
        <w:r>
          <w:rPr/>
          <w:br/>
        </w:r>
      </w:del>
      <w:del w:id="1266" w:author="adrian " w:date="2017-04-28T10:28:07Z">
        <w:r>
          <w:rPr>
            <w:rStyle w:val="VerbatimChar"/>
          </w:rPr>
          <w:delText>##     "actor": {</w:delText>
        </w:r>
      </w:del>
      <w:del w:id="1267" w:author="adrian " w:date="2017-04-28T10:28:07Z">
        <w:r>
          <w:rPr/>
          <w:br/>
        </w:r>
      </w:del>
      <w:del w:id="1268" w:author="adrian " w:date="2017-04-28T10:28:07Z">
        <w:r>
          <w:rPr>
            <w:rStyle w:val="VerbatimChar"/>
          </w:rPr>
          <w:delText>##       "id": 6439310,</w:delText>
        </w:r>
      </w:del>
      <w:del w:id="1269" w:author="adrian " w:date="2017-04-28T10:28:07Z">
        <w:r>
          <w:rPr/>
          <w:br/>
        </w:r>
      </w:del>
      <w:del w:id="1270" w:author="adrian " w:date="2017-04-28T10:28:07Z">
        <w:r>
          <w:rPr>
            <w:rStyle w:val="VerbatimChar"/>
          </w:rPr>
          <w:delText>##       "login": "teku45",</w:delText>
        </w:r>
      </w:del>
      <w:del w:id="1271" w:author="adrian " w:date="2017-04-28T10:28:07Z">
        <w:r>
          <w:rPr/>
          <w:br/>
        </w:r>
      </w:del>
      <w:del w:id="1272" w:author="adrian " w:date="2017-04-28T10:28:07Z">
        <w:r>
          <w:rPr>
            <w:rStyle w:val="VerbatimChar"/>
          </w:rPr>
          <w:delText>##       "display_login": "teku45",</w:delText>
        </w:r>
      </w:del>
      <w:del w:id="1273" w:author="adrian " w:date="2017-04-28T10:28:07Z">
        <w:r>
          <w:rPr/>
          <w:br/>
        </w:r>
      </w:del>
      <w:del w:id="1274" w:author="adrian " w:date="2017-04-28T10:28:07Z">
        <w:r>
          <w:rPr>
            <w:rStyle w:val="VerbatimChar"/>
          </w:rPr>
          <w:delText>##       "gravatar_id": "",</w:delText>
        </w:r>
      </w:del>
      <w:del w:id="1275" w:author="adrian " w:date="2017-04-28T10:28:07Z">
        <w:r>
          <w:rPr/>
          <w:br/>
        </w:r>
      </w:del>
      <w:del w:id="1276" w:author="adrian " w:date="2017-04-28T10:28:07Z">
        <w:r>
          <w:rPr>
            <w:rStyle w:val="VerbatimChar"/>
          </w:rPr>
          <w:delText>##       "url": "https://api.github.com/users/teku45",</w:delText>
        </w:r>
      </w:del>
      <w:del w:id="1277" w:author="adrian " w:date="2017-04-28T10:28:07Z">
        <w:r>
          <w:rPr/>
          <w:br/>
        </w:r>
      </w:del>
      <w:del w:id="1278" w:author="adrian " w:date="2017-04-28T10:28:07Z">
        <w:r>
          <w:rPr>
            <w:rStyle w:val="VerbatimChar"/>
          </w:rPr>
          <w:delText>##       "avatar_url": "https://avatars.githubusercontent.com/u/6439310?"</w:delText>
        </w:r>
      </w:del>
      <w:del w:id="1279" w:author="adrian " w:date="2017-04-28T10:28:07Z">
        <w:r>
          <w:rPr/>
          <w:br/>
        </w:r>
      </w:del>
      <w:del w:id="1280" w:author="adrian " w:date="2017-04-28T10:28:07Z">
        <w:r>
          <w:rPr>
            <w:rStyle w:val="VerbatimChar"/>
          </w:rPr>
          <w:delText>##     },</w:delText>
        </w:r>
      </w:del>
      <w:del w:id="1281" w:author="adrian " w:date="2017-04-28T10:28:07Z">
        <w:r>
          <w:rPr/>
          <w:br/>
        </w:r>
      </w:del>
      <w:del w:id="1282" w:author="adrian " w:date="2017-04-28T10:28:07Z">
        <w:r>
          <w:rPr>
            <w:rStyle w:val="VerbatimChar"/>
          </w:rPr>
          <w:delText>##     "repo": {</w:delText>
        </w:r>
      </w:del>
      <w:del w:id="1283" w:author="adrian " w:date="2017-04-28T10:28:07Z">
        <w:r>
          <w:rPr/>
          <w:br/>
        </w:r>
      </w:del>
      <w:del w:id="1284" w:author="adrian " w:date="2017-04-28T10:28:07Z">
        <w:r>
          <w:rPr>
            <w:rStyle w:val="VerbatimChar"/>
          </w:rPr>
          <w:delText>##       "id": 64139995,</w:delText>
        </w:r>
      </w:del>
      <w:del w:id="1285" w:author="adrian " w:date="2017-04-28T10:28:07Z">
        <w:r>
          <w:rPr/>
          <w:br/>
        </w:r>
      </w:del>
      <w:del w:id="1286" w:author="adrian " w:date="2017-04-28T10:28:07Z">
        <w:r>
          <w:rPr>
            <w:rStyle w:val="VerbatimChar"/>
          </w:rPr>
          <w:delText>##       "name": "teku45/Web-DROP",</w:delText>
        </w:r>
      </w:del>
      <w:del w:id="1287" w:author="adrian " w:date="2017-04-28T10:28:07Z">
        <w:r>
          <w:rPr/>
          <w:br/>
        </w:r>
      </w:del>
      <w:del w:id="1288" w:author="adrian " w:date="2017-04-28T10:28:07Z">
        <w:r>
          <w:rPr>
            <w:rStyle w:val="VerbatimChar"/>
          </w:rPr>
          <w:delText>##       "url": "https://api.github.com/repos/teku45/Web-DROP"</w:delText>
        </w:r>
      </w:del>
      <w:del w:id="1289" w:author="adrian " w:date="2017-04-28T10:28:07Z">
        <w:r>
          <w:rPr/>
          <w:br/>
        </w:r>
      </w:del>
      <w:del w:id="1290" w:author="adrian " w:date="2017-04-28T10:28:07Z">
        <w:r>
          <w:rPr>
            <w:rStyle w:val="VerbatimChar"/>
          </w:rPr>
          <w:delText>##     },</w:delText>
        </w:r>
      </w:del>
      <w:del w:id="1291" w:author="adrian " w:date="2017-04-28T10:28:07Z">
        <w:r>
          <w:rPr/>
          <w:br/>
        </w:r>
      </w:del>
      <w:del w:id="1292" w:author="adrian " w:date="2017-04-28T10:28:07Z">
        <w:r>
          <w:rPr>
            <w:rStyle w:val="VerbatimChar"/>
          </w:rPr>
          <w:delText>##     "payload": {</w:delText>
        </w:r>
      </w:del>
      <w:del w:id="1293" w:author="adrian " w:date="2017-04-28T10:28:07Z">
        <w:r>
          <w:rPr/>
          <w:br/>
        </w:r>
      </w:del>
      <w:del w:id="1294" w:author="adrian " w:date="2017-04-28T10:28:07Z">
        <w:r>
          <w:rPr>
            <w:rStyle w:val="VerbatimChar"/>
          </w:rPr>
          <w:delText>##       "push_id": 1313448515,</w:delText>
        </w:r>
      </w:del>
      <w:del w:id="1295" w:author="adrian " w:date="2017-04-28T10:28:07Z">
        <w:r>
          <w:rPr/>
          <w:br/>
        </w:r>
      </w:del>
      <w:del w:id="1296" w:author="adrian " w:date="2017-04-28T10:28:07Z">
        <w:r>
          <w:rPr>
            <w:rStyle w:val="VerbatimChar"/>
          </w:rPr>
          <w:delText>##       "size": 1,</w:delText>
        </w:r>
      </w:del>
      <w:del w:id="1297" w:author="adrian " w:date="2017-04-28T10:28:07Z">
        <w:r>
          <w:rPr/>
          <w:br/>
        </w:r>
      </w:del>
      <w:del w:id="1298" w:author="adrian " w:date="2017-04-28T10:28:07Z">
        <w:r>
          <w:rPr>
            <w:rStyle w:val="VerbatimChar"/>
          </w:rPr>
          <w:delText>##       "distinct_size": 1,</w:delText>
        </w:r>
      </w:del>
      <w:del w:id="1299" w:author="adrian " w:date="2017-04-28T10:28:07Z">
        <w:r>
          <w:rPr/>
          <w:br/>
        </w:r>
      </w:del>
      <w:del w:id="1300" w:author="adrian " w:date="2017-04-28T10:28:07Z">
        <w:r>
          <w:rPr>
            <w:rStyle w:val="VerbatimChar"/>
          </w:rPr>
          <w:delText>##       "ref": "refs/heads/master",</w:delText>
        </w:r>
      </w:del>
      <w:del w:id="1301" w:author="adrian " w:date="2017-04-28T10:28:07Z">
        <w:r>
          <w:rPr/>
          <w:br/>
        </w:r>
      </w:del>
      <w:del w:id="1302" w:author="adrian " w:date="2017-04-28T10:28:07Z">
        <w:r>
          <w:rPr>
            <w:rStyle w:val="VerbatimChar"/>
          </w:rPr>
          <w:delText>##       "head": "e94779e7e0c8caf65b2cd175bdd34f73f1d2be3c",</w:delText>
        </w:r>
      </w:del>
      <w:del w:id="1303" w:author="adrian " w:date="2017-04-28T10:28:07Z">
        <w:r>
          <w:rPr/>
          <w:br/>
        </w:r>
      </w:del>
      <w:del w:id="1304" w:author="adrian " w:date="2017-04-28T10:28:07Z">
        <w:r>
          <w:rPr>
            <w:rStyle w:val="VerbatimChar"/>
          </w:rPr>
          <w:delText>##       "before": "a13d3e0dc69c4aadf3d9c93b08466b54d04f6e6d",</w:delText>
        </w:r>
      </w:del>
      <w:del w:id="1305" w:author="adrian " w:date="2017-04-28T10:28:07Z">
        <w:r>
          <w:rPr/>
          <w:br/>
        </w:r>
      </w:del>
      <w:del w:id="1306" w:author="adrian " w:date="2017-04-28T10:28:07Z">
        <w:r>
          <w:rPr>
            <w:rStyle w:val="VerbatimChar"/>
          </w:rPr>
          <w:delText>##       "commits": [</w:delText>
        </w:r>
      </w:del>
      <w:del w:id="1307" w:author="adrian " w:date="2017-04-28T10:28:07Z">
        <w:r>
          <w:rPr/>
          <w:br/>
        </w:r>
      </w:del>
      <w:del w:id="1308" w:author="adrian " w:date="2017-04-28T10:28:07Z">
        <w:r>
          <w:rPr>
            <w:rStyle w:val="VerbatimChar"/>
          </w:rPr>
          <w:delText>##         {</w:delText>
        </w:r>
      </w:del>
      <w:del w:id="1309" w:author="adrian " w:date="2017-04-28T10:28:07Z">
        <w:r>
          <w:rPr/>
          <w:br/>
        </w:r>
      </w:del>
      <w:del w:id="1310" w:author="adrian " w:date="2017-04-28T10:28:07Z">
        <w:r>
          <w:rPr>
            <w:rStyle w:val="VerbatimChar"/>
          </w:rPr>
          <w:delText>##           "sha": "e94779e7e0c8caf65b2cd175bdd34f73f1d2be3c",</w:delText>
        </w:r>
      </w:del>
      <w:del w:id="1311" w:author="adrian " w:date="2017-04-28T10:28:07Z">
        <w:r>
          <w:rPr/>
          <w:br/>
        </w:r>
      </w:del>
      <w:del w:id="1312" w:author="adrian " w:date="2017-04-28T10:28:07Z">
        <w:r>
          <w:rPr>
            <w:rStyle w:val="VerbatimChar"/>
          </w:rPr>
          <w:delText>##           "author": {</w:delText>
        </w:r>
      </w:del>
      <w:del w:id="1313" w:author="adrian " w:date="2017-04-28T10:28:07Z">
        <w:r>
          <w:rPr/>
          <w:br/>
        </w:r>
      </w:del>
      <w:del w:id="1314" w:author="adrian " w:date="2017-04-28T10:28:07Z">
        <w:r>
          <w:rPr>
            <w:rStyle w:val="VerbatimChar"/>
          </w:rPr>
          <w:delText>##             "email": "siddsubra@gmail.com",</w:delText>
        </w:r>
      </w:del>
      <w:del w:id="1315" w:author="adrian " w:date="2017-04-28T10:28:07Z">
        <w:r>
          <w:rPr/>
          <w:br/>
        </w:r>
      </w:del>
      <w:del w:id="1316" w:author="adrian " w:date="2017-04-28T10:28:07Z">
        <w:r>
          <w:rPr>
            <w:rStyle w:val="VerbatimChar"/>
          </w:rPr>
          <w:delText>##             "name": "Sidd"</w:delText>
        </w:r>
      </w:del>
      <w:del w:id="1317" w:author="adrian " w:date="2017-04-28T10:28:07Z">
        <w:r>
          <w:rPr/>
          <w:br/>
        </w:r>
      </w:del>
      <w:del w:id="1318" w:author="adrian " w:date="2017-04-28T10:28:07Z">
        <w:r>
          <w:rPr>
            <w:rStyle w:val="VerbatimChar"/>
          </w:rPr>
          <w:delText>##           },</w:delText>
        </w:r>
      </w:del>
      <w:del w:id="1319" w:author="adrian " w:date="2017-04-28T10:28:07Z">
        <w:r>
          <w:rPr/>
          <w:br/>
        </w:r>
      </w:del>
      <w:del w:id="1320" w:author="adrian " w:date="2017-04-28T10:28:07Z">
        <w:r>
          <w:rPr>
            <w:rStyle w:val="VerbatimChar"/>
          </w:rPr>
          <w:delText>##           "message": "Initial Commit",</w:delText>
        </w:r>
      </w:del>
      <w:del w:id="1321" w:author="adrian " w:date="2017-04-28T10:28:07Z">
        <w:r>
          <w:rPr/>
          <w:br/>
        </w:r>
      </w:del>
      <w:del w:id="1322" w:author="adrian " w:date="2017-04-28T10:28:07Z">
        <w:r>
          <w:rPr>
            <w:rStyle w:val="VerbatimChar"/>
          </w:rPr>
          <w:delText>##           "distinct": true,</w:delText>
        </w:r>
      </w:del>
      <w:del w:id="1323" w:author="adrian " w:date="2017-04-28T10:28:07Z">
        <w:r>
          <w:rPr/>
          <w:br/>
        </w:r>
      </w:del>
      <w:del w:id="1324" w:author="adrian " w:date="2017-04-28T10:28:07Z">
        <w:r>
          <w:rPr>
            <w:rStyle w:val="VerbatimChar"/>
          </w:rPr>
          <w:delText>##           "url": "https://api.github.com/repos/teku45/Web-DROP/commits/e94779e7e0c8caf65b2cd175bdd34f73f1d2be3c"</w:delText>
        </w:r>
      </w:del>
      <w:del w:id="1325" w:author="adrian " w:date="2017-04-28T10:28:07Z">
        <w:r>
          <w:rPr/>
          <w:br/>
        </w:r>
      </w:del>
      <w:del w:id="1326" w:author="adrian " w:date="2017-04-28T10:28:07Z">
        <w:r>
          <w:rPr>
            <w:rStyle w:val="VerbatimChar"/>
          </w:rPr>
          <w:delText>##         }</w:delText>
        </w:r>
      </w:del>
      <w:del w:id="1327" w:author="adrian " w:date="2017-04-28T10:28:07Z">
        <w:r>
          <w:rPr/>
          <w:br/>
        </w:r>
      </w:del>
      <w:del w:id="1328" w:author="adrian " w:date="2017-04-28T10:28:07Z">
        <w:r>
          <w:rPr>
            <w:rStyle w:val="VerbatimChar"/>
          </w:rPr>
          <w:delText>##       ]</w:delText>
        </w:r>
      </w:del>
      <w:del w:id="1329" w:author="adrian " w:date="2017-04-28T10:28:07Z">
        <w:r>
          <w:rPr/>
          <w:br/>
        </w:r>
      </w:del>
      <w:del w:id="1330" w:author="adrian " w:date="2017-04-28T10:28:07Z">
        <w:r>
          <w:rPr>
            <w:rStyle w:val="VerbatimChar"/>
          </w:rPr>
          <w:delText>##     },</w:delText>
        </w:r>
      </w:del>
      <w:del w:id="1331" w:author="adrian " w:date="2017-04-28T10:28:07Z">
        <w:r>
          <w:rPr/>
          <w:br/>
        </w:r>
      </w:del>
      <w:del w:id="1332" w:author="adrian " w:date="2017-04-28T10:28:07Z">
        <w:r>
          <w:rPr>
            <w:rStyle w:val="VerbatimChar"/>
          </w:rPr>
          <w:delText>##     "public": true,</w:delText>
        </w:r>
      </w:del>
      <w:del w:id="1333" w:author="adrian " w:date="2017-04-28T10:28:07Z">
        <w:r>
          <w:rPr/>
          <w:br/>
        </w:r>
      </w:del>
      <w:del w:id="1334" w:author="adrian " w:date="2017-04-28T10:28:07Z">
        <w:r>
          <w:rPr>
            <w:rStyle w:val="VerbatimChar"/>
          </w:rPr>
          <w:delText>##     "created_at": "2016-09-23T10:13:24Z"</w:delText>
        </w:r>
      </w:del>
      <w:del w:id="1335" w:author="adrian " w:date="2017-04-28T10:28:07Z">
        <w:r>
          <w:rPr/>
          <w:br/>
        </w:r>
      </w:del>
      <w:del w:id="1336" w:author="adrian " w:date="2017-04-28T10:28:07Z">
        <w:r>
          <w:rPr>
            <w:rStyle w:val="VerbatimChar"/>
          </w:rPr>
          <w:delText>##   },</w:delText>
        </w:r>
      </w:del>
      <w:del w:id="1337" w:author="adrian " w:date="2017-04-28T10:28:07Z">
        <w:r>
          <w:rPr/>
          <w:br/>
        </w:r>
      </w:del>
      <w:del w:id="1338" w:author="adrian " w:date="2017-04-28T10:28:07Z">
        <w:r>
          <w:rPr>
            <w:rStyle w:val="VerbatimChar"/>
          </w:rPr>
          <w:delText>##   {</w:delText>
        </w:r>
      </w:del>
      <w:del w:id="1339" w:author="adrian " w:date="2017-04-28T10:28:07Z">
        <w:r>
          <w:rPr/>
          <w:br/>
        </w:r>
      </w:del>
      <w:del w:id="1340" w:author="adrian " w:date="2017-04-28T10:28:07Z">
        <w:r>
          <w:rPr>
            <w:rStyle w:val="VerbatimChar"/>
          </w:rPr>
          <w:delText>##     "id": "4607714440",</w:delText>
        </w:r>
      </w:del>
      <w:del w:id="1341" w:author="adrian " w:date="2017-04-28T10:28:07Z">
        <w:r>
          <w:rPr/>
          <w:br/>
        </w:r>
      </w:del>
      <w:del w:id="1342" w:author="adrian " w:date="2017-04-28T10:28:07Z">
        <w:r>
          <w:rPr>
            <w:rStyle w:val="VerbatimChar"/>
          </w:rPr>
          <w:delText>##     "type": "WatchEvent",</w:delText>
        </w:r>
      </w:del>
      <w:del w:id="1343" w:author="adrian " w:date="2017-04-28T10:28:07Z">
        <w:r>
          <w:rPr/>
          <w:br/>
        </w:r>
      </w:del>
      <w:del w:id="1344" w:author="adrian " w:date="2017-04-28T10:28:07Z">
        <w:r>
          <w:rPr>
            <w:rStyle w:val="VerbatimChar"/>
          </w:rPr>
          <w:delText>##     "actor": {</w:delText>
        </w:r>
      </w:del>
      <w:del w:id="1345" w:author="adrian " w:date="2017-04-28T10:28:07Z">
        <w:r>
          <w:rPr/>
          <w:br/>
        </w:r>
      </w:del>
      <w:del w:id="1346" w:author="adrian " w:date="2017-04-28T10:28:07Z">
        <w:r>
          <w:rPr>
            <w:rStyle w:val="VerbatimChar"/>
          </w:rPr>
          <w:delText>##       "id": 19659596,</w:delText>
        </w:r>
      </w:del>
      <w:del w:id="1347" w:author="adrian " w:date="2017-04-28T10:28:07Z">
        <w:r>
          <w:rPr/>
          <w:br/>
        </w:r>
      </w:del>
      <w:del w:id="1348" w:author="adrian " w:date="2017-04-28T10:28:07Z">
        <w:r>
          <w:rPr>
            <w:rStyle w:val="VerbatimChar"/>
          </w:rPr>
          <w:delText>##       "login": "yaobo1234",</w:delText>
        </w:r>
      </w:del>
      <w:del w:id="1349" w:author="adrian " w:date="2017-04-28T10:28:07Z">
        <w:r>
          <w:rPr/>
          <w:br/>
        </w:r>
      </w:del>
      <w:del w:id="1350" w:author="adrian " w:date="2017-04-28T10:28:07Z">
        <w:r>
          <w:rPr>
            <w:rStyle w:val="VerbatimChar"/>
          </w:rPr>
          <w:delText>##       "display_login": "yaobo1234",</w:delText>
        </w:r>
      </w:del>
      <w:del w:id="1351" w:author="adrian " w:date="2017-04-28T10:28:07Z">
        <w:r>
          <w:rPr/>
          <w:br/>
        </w:r>
      </w:del>
      <w:del w:id="1352" w:author="adrian " w:date="2017-04-28T10:28:07Z">
        <w:r>
          <w:rPr>
            <w:rStyle w:val="VerbatimChar"/>
          </w:rPr>
          <w:delText>##       "gravatar_id": "",</w:delText>
        </w:r>
      </w:del>
      <w:del w:id="1353" w:author="adrian " w:date="2017-04-28T10:28:07Z">
        <w:r>
          <w:rPr/>
          <w:br/>
        </w:r>
      </w:del>
      <w:del w:id="1354" w:author="adrian " w:date="2017-04-28T10:28:07Z">
        <w:r>
          <w:rPr>
            <w:rStyle w:val="VerbatimChar"/>
          </w:rPr>
          <w:delText>##       "url": "https://api.github.com/users/yaobo1234",</w:delText>
        </w:r>
      </w:del>
      <w:del w:id="1355" w:author="adrian " w:date="2017-04-28T10:28:07Z">
        <w:r>
          <w:rPr/>
          <w:br/>
        </w:r>
      </w:del>
      <w:del w:id="1356" w:author="adrian " w:date="2017-04-28T10:28:07Z">
        <w:r>
          <w:rPr>
            <w:rStyle w:val="VerbatimChar"/>
          </w:rPr>
          <w:delText>##       "avatar_url": "https://avatars.githubusercontent.com/u/19659596?"</w:delText>
        </w:r>
      </w:del>
      <w:del w:id="1357" w:author="adrian " w:date="2017-04-28T10:28:07Z">
        <w:r>
          <w:rPr/>
          <w:br/>
        </w:r>
      </w:del>
      <w:del w:id="1358" w:author="adrian " w:date="2017-04-28T10:28:07Z">
        <w:r>
          <w:rPr>
            <w:rStyle w:val="VerbatimChar"/>
          </w:rPr>
          <w:delText>##     },</w:delText>
        </w:r>
      </w:del>
      <w:del w:id="1359" w:author="adrian " w:date="2017-04-28T10:28:07Z">
        <w:r>
          <w:rPr/>
          <w:br/>
        </w:r>
      </w:del>
      <w:del w:id="1360" w:author="adrian " w:date="2017-04-28T10:28:07Z">
        <w:r>
          <w:rPr>
            <w:rStyle w:val="VerbatimChar"/>
          </w:rPr>
          <w:delText>##     "repo": {</w:delText>
        </w:r>
      </w:del>
      <w:del w:id="1361" w:author="adrian " w:date="2017-04-28T10:28:07Z">
        <w:r>
          <w:rPr/>
          <w:br/>
        </w:r>
      </w:del>
      <w:del w:id="1362" w:author="adrian " w:date="2017-04-28T10:28:07Z">
        <w:r>
          <w:rPr>
            <w:rStyle w:val="VerbatimChar"/>
          </w:rPr>
          <w:delText>##       "id": 61801819,</w:delText>
        </w:r>
      </w:del>
      <w:del w:id="1363" w:author="adrian " w:date="2017-04-28T10:28:07Z">
        <w:r>
          <w:rPr/>
          <w:br/>
        </w:r>
      </w:del>
      <w:del w:id="1364" w:author="adrian " w:date="2017-04-28T10:28:07Z">
        <w:r>
          <w:rPr>
            <w:rStyle w:val="VerbatimChar"/>
          </w:rPr>
          <w:delText>##       "name": "keepfool/vue-tutorials",</w:delText>
        </w:r>
      </w:del>
      <w:del w:id="1365" w:author="adrian " w:date="2017-04-28T10:28:07Z">
        <w:r>
          <w:rPr/>
          <w:br/>
        </w:r>
      </w:del>
      <w:del w:id="1366" w:author="adrian " w:date="2017-04-28T10:28:07Z">
        <w:r>
          <w:rPr>
            <w:rStyle w:val="VerbatimChar"/>
          </w:rPr>
          <w:delText>##       "url": "https://api.github.com/repos/keepfool/vue-tutorials"</w:delText>
        </w:r>
      </w:del>
      <w:del w:id="1367" w:author="adrian " w:date="2017-04-28T10:28:07Z">
        <w:r>
          <w:rPr/>
          <w:br/>
        </w:r>
      </w:del>
      <w:del w:id="1368" w:author="adrian " w:date="2017-04-28T10:28:07Z">
        <w:r>
          <w:rPr>
            <w:rStyle w:val="VerbatimChar"/>
          </w:rPr>
          <w:delText>##     },</w:delText>
        </w:r>
      </w:del>
      <w:del w:id="1369" w:author="adrian " w:date="2017-04-28T10:28:07Z">
        <w:r>
          <w:rPr/>
          <w:br/>
        </w:r>
      </w:del>
      <w:del w:id="1370" w:author="adrian " w:date="2017-04-28T10:28:07Z">
        <w:r>
          <w:rPr>
            <w:rStyle w:val="VerbatimChar"/>
          </w:rPr>
          <w:delText>##     "payload": {</w:delText>
        </w:r>
      </w:del>
      <w:del w:id="1371" w:author="adrian " w:date="2017-04-28T10:28:07Z">
        <w:r>
          <w:rPr/>
          <w:br/>
        </w:r>
      </w:del>
      <w:del w:id="1372" w:author="adrian " w:date="2017-04-28T10:28:07Z">
        <w:r>
          <w:rPr>
            <w:rStyle w:val="VerbatimChar"/>
          </w:rPr>
          <w:delText>##       "action": "started"</w:delText>
        </w:r>
      </w:del>
      <w:del w:id="1373" w:author="adrian " w:date="2017-04-28T10:28:07Z">
        <w:r>
          <w:rPr/>
          <w:br/>
        </w:r>
      </w:del>
      <w:del w:id="1374" w:author="adrian " w:date="2017-04-28T10:28:07Z">
        <w:r>
          <w:rPr>
            <w:rStyle w:val="VerbatimChar"/>
          </w:rPr>
          <w:delText>##     },</w:delText>
        </w:r>
      </w:del>
      <w:del w:id="1375" w:author="adrian " w:date="2017-04-28T10:28:07Z">
        <w:r>
          <w:rPr/>
          <w:br/>
        </w:r>
      </w:del>
      <w:del w:id="1376" w:author="adrian " w:date="2017-04-28T10:28:07Z">
        <w:r>
          <w:rPr>
            <w:rStyle w:val="VerbatimChar"/>
          </w:rPr>
          <w:delText>##     "public": true,</w:delText>
        </w:r>
      </w:del>
      <w:del w:id="1377" w:author="adrian " w:date="2017-04-28T10:28:07Z">
        <w:r>
          <w:rPr/>
          <w:br/>
        </w:r>
      </w:del>
      <w:del w:id="1378" w:author="adrian " w:date="2017-04-28T10:28:07Z">
        <w:r>
          <w:rPr>
            <w:rStyle w:val="VerbatimChar"/>
          </w:rPr>
          <w:delText>##     "created_at": "2016-09-23T10:13:24Z"</w:delText>
        </w:r>
      </w:del>
      <w:del w:id="1379" w:author="adrian " w:date="2017-04-28T10:28:07Z">
        <w:r>
          <w:rPr/>
          <w:br/>
        </w:r>
      </w:del>
      <w:del w:id="1380" w:author="adrian " w:date="2017-04-28T10:28:07Z">
        <w:r>
          <w:rPr>
            <w:rStyle w:val="VerbatimChar"/>
          </w:rPr>
          <w:delText>##   },</w:delText>
        </w:r>
      </w:del>
      <w:del w:id="1381" w:author="adrian " w:date="2017-04-28T10:28:07Z">
        <w:r>
          <w:rPr/>
          <w:br/>
        </w:r>
      </w:del>
      <w:del w:id="1382" w:author="adrian " w:date="2017-04-28T10:28:07Z">
        <w:r>
          <w:rPr>
            <w:rStyle w:val="VerbatimChar"/>
          </w:rPr>
          <w:delText>##   {</w:delText>
        </w:r>
      </w:del>
      <w:del w:id="1383" w:author="adrian " w:date="2017-04-28T10:28:07Z">
        <w:r>
          <w:rPr/>
          <w:br/>
        </w:r>
      </w:del>
      <w:del w:id="1384" w:author="adrian " w:date="2017-04-28T10:28:07Z">
        <w:r>
          <w:rPr>
            <w:rStyle w:val="VerbatimChar"/>
          </w:rPr>
          <w:delText>##     "id": "4607714435",</w:delText>
        </w:r>
      </w:del>
      <w:del w:id="1385" w:author="adrian " w:date="2017-04-28T10:28:07Z">
        <w:r>
          <w:rPr/>
          <w:br/>
        </w:r>
      </w:del>
      <w:del w:id="1386" w:author="adrian " w:date="2017-04-28T10:28:07Z">
        <w:r>
          <w:rPr>
            <w:rStyle w:val="VerbatimChar"/>
          </w:rPr>
          <w:delText>##     "type": "PullRequestEvent",</w:delText>
        </w:r>
      </w:del>
      <w:del w:id="1387" w:author="adrian " w:date="2017-04-28T10:28:07Z">
        <w:r>
          <w:rPr/>
          <w:br/>
        </w:r>
      </w:del>
      <w:del w:id="1388" w:author="adrian " w:date="2017-04-28T10:28:07Z">
        <w:r>
          <w:rPr>
            <w:rStyle w:val="VerbatimChar"/>
          </w:rPr>
          <w:delText>##     "actor": {</w:delText>
        </w:r>
      </w:del>
      <w:del w:id="1389" w:author="adrian " w:date="2017-04-28T10:28:07Z">
        <w:r>
          <w:rPr/>
          <w:br/>
        </w:r>
      </w:del>
      <w:del w:id="1390" w:author="adrian " w:date="2017-04-28T10:28:07Z">
        <w:r>
          <w:rPr>
            <w:rStyle w:val="VerbatimChar"/>
          </w:rPr>
          <w:delText>##       "id": 2320,</w:delText>
        </w:r>
      </w:del>
      <w:del w:id="1391" w:author="adrian " w:date="2017-04-28T10:28:07Z">
        <w:r>
          <w:rPr/>
          <w:br/>
        </w:r>
      </w:del>
      <w:del w:id="1392" w:author="adrian " w:date="2017-04-28T10:28:07Z">
        <w:r>
          <w:rPr>
            <w:rStyle w:val="VerbatimChar"/>
          </w:rPr>
          <w:delText>##       "login": "alloy",</w:delText>
        </w:r>
      </w:del>
      <w:del w:id="1393" w:author="adrian " w:date="2017-04-28T10:28:07Z">
        <w:r>
          <w:rPr/>
          <w:br/>
        </w:r>
      </w:del>
      <w:del w:id="1394" w:author="adrian " w:date="2017-04-28T10:28:07Z">
        <w:r>
          <w:rPr>
            <w:rStyle w:val="VerbatimChar"/>
          </w:rPr>
          <w:delText>##       "display_login": "alloy",</w:delText>
        </w:r>
      </w:del>
      <w:del w:id="1395" w:author="adrian " w:date="2017-04-28T10:28:07Z">
        <w:r>
          <w:rPr/>
          <w:br/>
        </w:r>
      </w:del>
      <w:del w:id="1396" w:author="adrian " w:date="2017-04-28T10:28:07Z">
        <w:r>
          <w:rPr>
            <w:rStyle w:val="VerbatimChar"/>
          </w:rPr>
          <w:delText>##       "gravatar_id": "",</w:delText>
        </w:r>
      </w:del>
      <w:del w:id="1397" w:author="adrian " w:date="2017-04-28T10:28:07Z">
        <w:r>
          <w:rPr/>
          <w:br/>
        </w:r>
      </w:del>
      <w:del w:id="1398" w:author="adrian " w:date="2017-04-28T10:28:07Z">
        <w:r>
          <w:rPr>
            <w:rStyle w:val="VerbatimChar"/>
          </w:rPr>
          <w:delText>##       "url": "https://api.github.com/users/alloy",</w:delText>
        </w:r>
      </w:del>
      <w:del w:id="1399" w:author="adrian " w:date="2017-04-28T10:28:07Z">
        <w:r>
          <w:rPr/>
          <w:br/>
        </w:r>
      </w:del>
      <w:del w:id="1400" w:author="adrian " w:date="2017-04-28T10:28:07Z">
        <w:r>
          <w:rPr>
            <w:rStyle w:val="VerbatimChar"/>
          </w:rPr>
          <w:delText>##       "avatar_url": "https://avatars.githubusercontent.com/u/2320?"</w:delText>
        </w:r>
      </w:del>
      <w:del w:id="1401" w:author="adrian " w:date="2017-04-28T10:28:07Z">
        <w:r>
          <w:rPr/>
          <w:br/>
        </w:r>
      </w:del>
      <w:del w:id="1402" w:author="adrian " w:date="2017-04-28T10:28:07Z">
        <w:r>
          <w:rPr>
            <w:rStyle w:val="VerbatimChar"/>
          </w:rPr>
          <w:delText>##     },</w:delText>
        </w:r>
      </w:del>
      <w:del w:id="1403" w:author="adrian " w:date="2017-04-28T10:28:07Z">
        <w:r>
          <w:rPr/>
          <w:br/>
        </w:r>
      </w:del>
      <w:del w:id="1404" w:author="adrian " w:date="2017-04-28T10:28:07Z">
        <w:r>
          <w:rPr>
            <w:rStyle w:val="VerbatimChar"/>
          </w:rPr>
          <w:delText>##     "repo": {</w:delText>
        </w:r>
      </w:del>
      <w:del w:id="1405" w:author="adrian " w:date="2017-04-28T10:28:07Z">
        <w:r>
          <w:rPr/>
          <w:br/>
        </w:r>
      </w:del>
      <w:del w:id="1406" w:author="adrian " w:date="2017-04-28T10:28:07Z">
        <w:r>
          <w:rPr>
            <w:rStyle w:val="VerbatimChar"/>
          </w:rPr>
          <w:delText>##       "id": 42728510,</w:delText>
        </w:r>
      </w:del>
      <w:del w:id="1407" w:author="adrian " w:date="2017-04-28T10:28:07Z">
        <w:r>
          <w:rPr/>
          <w:br/>
        </w:r>
      </w:del>
      <w:del w:id="1408" w:author="adrian " w:date="2017-04-28T10:28:07Z">
        <w:r>
          <w:rPr>
            <w:rStyle w:val="VerbatimChar"/>
          </w:rPr>
          <w:delText>##       "name": "artsy/metaphysics",</w:delText>
        </w:r>
      </w:del>
      <w:del w:id="1409" w:author="adrian " w:date="2017-04-28T10:28:07Z">
        <w:r>
          <w:rPr/>
          <w:br/>
        </w:r>
      </w:del>
      <w:del w:id="1410" w:author="adrian " w:date="2017-04-28T10:28:07Z">
        <w:r>
          <w:rPr>
            <w:rStyle w:val="VerbatimChar"/>
          </w:rPr>
          <w:delText>##       "url": "https://api.github.com/repos/artsy/metaphysics"</w:delText>
        </w:r>
      </w:del>
      <w:del w:id="1411" w:author="adrian " w:date="2017-04-28T10:28:07Z">
        <w:r>
          <w:rPr/>
          <w:br/>
        </w:r>
      </w:del>
      <w:del w:id="1412" w:author="adrian " w:date="2017-04-28T10:28:07Z">
        <w:r>
          <w:rPr>
            <w:rStyle w:val="VerbatimChar"/>
          </w:rPr>
          <w:delText>##     },</w:delText>
        </w:r>
      </w:del>
      <w:del w:id="1413" w:author="adrian " w:date="2017-04-28T10:28:07Z">
        <w:r>
          <w:rPr/>
          <w:br/>
        </w:r>
      </w:del>
      <w:del w:id="1414" w:author="adrian " w:date="2017-04-28T10:28:07Z">
        <w:r>
          <w:rPr>
            <w:rStyle w:val="VerbatimChar"/>
          </w:rPr>
          <w:delText>##     "payload": {</w:delText>
        </w:r>
      </w:del>
      <w:del w:id="1415" w:author="adrian " w:date="2017-04-28T10:28:07Z">
        <w:r>
          <w:rPr/>
          <w:br/>
        </w:r>
      </w:del>
      <w:del w:id="1416" w:author="adrian " w:date="2017-04-28T10:28:07Z">
        <w:r>
          <w:rPr>
            <w:rStyle w:val="VerbatimChar"/>
          </w:rPr>
          <w:delText>##       "action": "closed",</w:delText>
        </w:r>
      </w:del>
      <w:del w:id="1417" w:author="adrian " w:date="2017-04-28T10:28:07Z">
        <w:r>
          <w:rPr/>
          <w:br/>
        </w:r>
      </w:del>
      <w:del w:id="1418" w:author="adrian " w:date="2017-04-28T10:28:07Z">
        <w:r>
          <w:rPr>
            <w:rStyle w:val="VerbatimChar"/>
          </w:rPr>
          <w:delText>##       "number": 412,</w:delText>
        </w:r>
      </w:del>
      <w:del w:id="1419" w:author="adrian " w:date="2017-04-28T10:28:07Z">
        <w:r>
          <w:rPr/>
          <w:br/>
        </w:r>
      </w:del>
      <w:del w:id="1420" w:author="adrian " w:date="2017-04-28T10:28:07Z">
        <w:r>
          <w:rPr>
            <w:rStyle w:val="VerbatimChar"/>
          </w:rPr>
          <w:delText>##       "pull_request": {</w:delText>
        </w:r>
      </w:del>
      <w:del w:id="1421" w:author="adrian " w:date="2017-04-28T10:28:07Z">
        <w:r>
          <w:rPr/>
          <w:br/>
        </w:r>
      </w:del>
      <w:del w:id="1422" w:author="adrian " w:date="2017-04-28T10:28:07Z">
        <w:r>
          <w:rPr>
            <w:rStyle w:val="VerbatimChar"/>
          </w:rPr>
          <w:delText>##         "url": "https://api.github.com/repos/artsy/metaphysics/pulls/412",</w:delText>
        </w:r>
      </w:del>
      <w:del w:id="1423" w:author="adrian " w:date="2017-04-28T10:28:07Z">
        <w:r>
          <w:rPr/>
          <w:br/>
        </w:r>
      </w:del>
      <w:del w:id="1424" w:author="adrian " w:date="2017-04-28T10:28:07Z">
        <w:r>
          <w:rPr>
            <w:rStyle w:val="VerbatimChar"/>
          </w:rPr>
          <w:delText>##         "id": 86471537,</w:delText>
        </w:r>
      </w:del>
      <w:del w:id="1425" w:author="adrian " w:date="2017-04-28T10:28:07Z">
        <w:r>
          <w:rPr/>
          <w:br/>
        </w:r>
      </w:del>
      <w:del w:id="1426" w:author="adrian " w:date="2017-04-28T10:28:07Z">
        <w:r>
          <w:rPr>
            <w:rStyle w:val="VerbatimChar"/>
          </w:rPr>
          <w:delText>##         "html_url": "https://github.com/artsy/metaphysics/pull/412",</w:delText>
        </w:r>
      </w:del>
      <w:del w:id="1427" w:author="adrian " w:date="2017-04-28T10:28:07Z">
        <w:r>
          <w:rPr/>
          <w:br/>
        </w:r>
      </w:del>
      <w:del w:id="1428" w:author="adrian " w:date="2017-04-28T10:28:07Z">
        <w:r>
          <w:rPr>
            <w:rStyle w:val="VerbatimChar"/>
          </w:rPr>
          <w:delText>##         "diff_url": "https://github.com/artsy/metaphysics/pull/412.diff",</w:delText>
        </w:r>
      </w:del>
      <w:del w:id="1429" w:author="adrian " w:date="2017-04-28T10:28:07Z">
        <w:r>
          <w:rPr/>
          <w:br/>
        </w:r>
      </w:del>
      <w:del w:id="1430" w:author="adrian " w:date="2017-04-28T10:28:07Z">
        <w:r>
          <w:rPr>
            <w:rStyle w:val="VerbatimChar"/>
          </w:rPr>
          <w:delText>##         "patch_url": "https://github.com/artsy/metaphysics/pull/412.patch",</w:delText>
        </w:r>
      </w:del>
      <w:del w:id="1431" w:author="adrian " w:date="2017-04-28T10:28:07Z">
        <w:r>
          <w:rPr/>
          <w:br/>
        </w:r>
      </w:del>
      <w:del w:id="1432" w:author="adrian " w:date="2017-04-28T10:28:07Z">
        <w:r>
          <w:rPr>
            <w:rStyle w:val="VerbatimChar"/>
          </w:rPr>
          <w:delText>##         "issue_url": "https://api.github.com/repos/artsy/metaphysics/issues/412",</w:delText>
        </w:r>
      </w:del>
      <w:del w:id="1433" w:author="adrian " w:date="2017-04-28T10:28:07Z">
        <w:r>
          <w:rPr/>
          <w:br/>
        </w:r>
      </w:del>
      <w:del w:id="1434" w:author="adrian " w:date="2017-04-28T10:28:07Z">
        <w:r>
          <w:rPr>
            <w:rStyle w:val="VerbatimChar"/>
          </w:rPr>
          <w:delText>##         "number": 412,</w:delText>
        </w:r>
      </w:del>
      <w:del w:id="1435" w:author="adrian " w:date="2017-04-28T10:28:07Z">
        <w:r>
          <w:rPr/>
          <w:br/>
        </w:r>
      </w:del>
      <w:del w:id="1436" w:author="adrian " w:date="2017-04-28T10:28:07Z">
        <w:r>
          <w:rPr>
            <w:rStyle w:val="VerbatimChar"/>
          </w:rPr>
          <w:delText>##         "state": "closed",</w:delText>
        </w:r>
      </w:del>
      <w:del w:id="1437" w:author="adrian " w:date="2017-04-28T10:28:07Z">
        <w:r>
          <w:rPr/>
          <w:br/>
        </w:r>
      </w:del>
      <w:del w:id="1438" w:author="adrian " w:date="2017-04-28T10:28:07Z">
        <w:r>
          <w:rPr>
            <w:rStyle w:val="VerbatimChar"/>
          </w:rPr>
          <w:delText>##         "locked": false,</w:delText>
        </w:r>
      </w:del>
      <w:del w:id="1439" w:author="adrian " w:date="2017-04-28T10:28:07Z">
        <w:r>
          <w:rPr/>
          <w:br/>
        </w:r>
      </w:del>
      <w:del w:id="1440" w:author="adrian " w:date="2017-04-28T10:28:07Z">
        <w:r>
          <w:rPr>
            <w:rStyle w:val="VerbatimChar"/>
          </w:rPr>
          <w:delText>##         "title": "[Schema] Add description to the Gene",</w:delText>
        </w:r>
      </w:del>
      <w:del w:id="1441" w:author="adrian " w:date="2017-04-28T10:28:07Z">
        <w:r>
          <w:rPr/>
          <w:br/>
        </w:r>
      </w:del>
      <w:del w:id="1442" w:author="adrian " w:date="2017-04-28T10:28:07Z">
        <w:r>
          <w:rPr>
            <w:rStyle w:val="VerbatimChar"/>
          </w:rPr>
          <w:delText>##         "user": {</w:delText>
        </w:r>
      </w:del>
      <w:del w:id="1443" w:author="adrian " w:date="2017-04-28T10:28:07Z">
        <w:r>
          <w:rPr/>
          <w:br/>
        </w:r>
      </w:del>
      <w:del w:id="1444" w:author="adrian " w:date="2017-04-28T10:28:07Z">
        <w:r>
          <w:rPr>
            <w:rStyle w:val="VerbatimChar"/>
          </w:rPr>
          <w:delText>##           "login": "orta",</w:delText>
        </w:r>
      </w:del>
      <w:del w:id="1445" w:author="adrian " w:date="2017-04-28T10:28:07Z">
        <w:r>
          <w:rPr/>
          <w:br/>
        </w:r>
      </w:del>
      <w:del w:id="1446" w:author="adrian " w:date="2017-04-28T10:28:07Z">
        <w:r>
          <w:rPr>
            <w:rStyle w:val="VerbatimChar"/>
          </w:rPr>
          <w:delText>##           "id": 49038,</w:delText>
        </w:r>
      </w:del>
      <w:del w:id="1447" w:author="adrian " w:date="2017-04-28T10:28:07Z">
        <w:r>
          <w:rPr/>
          <w:br/>
        </w:r>
      </w:del>
      <w:del w:id="1448" w:author="adrian " w:date="2017-04-28T10:28:07Z">
        <w:r>
          <w:rPr>
            <w:rStyle w:val="VerbatimChar"/>
          </w:rPr>
          <w:delText>##           "avatar_url": "https://avatars.githubusercontent.com/u/49038?v=3",</w:delText>
        </w:r>
      </w:del>
      <w:del w:id="1449" w:author="adrian " w:date="2017-04-28T10:28:07Z">
        <w:r>
          <w:rPr/>
          <w:br/>
        </w:r>
      </w:del>
      <w:del w:id="1450" w:author="adrian " w:date="2017-04-28T10:28:07Z">
        <w:r>
          <w:rPr>
            <w:rStyle w:val="VerbatimChar"/>
          </w:rPr>
          <w:delText>##           "gravatar_id": "",</w:delText>
        </w:r>
      </w:del>
      <w:del w:id="1451" w:author="adrian " w:date="2017-04-28T10:28:07Z">
        <w:r>
          <w:rPr/>
          <w:br/>
        </w:r>
      </w:del>
      <w:del w:id="1452" w:author="adrian " w:date="2017-04-28T10:28:07Z">
        <w:r>
          <w:rPr>
            <w:rStyle w:val="VerbatimChar"/>
          </w:rPr>
          <w:delText>##           "url": "https://api.github.com/users/orta",</w:delText>
        </w:r>
      </w:del>
      <w:del w:id="1453" w:author="adrian " w:date="2017-04-28T10:28:07Z">
        <w:r>
          <w:rPr/>
          <w:br/>
        </w:r>
      </w:del>
      <w:del w:id="1454" w:author="adrian " w:date="2017-04-28T10:28:07Z">
        <w:r>
          <w:rPr>
            <w:rStyle w:val="VerbatimChar"/>
          </w:rPr>
          <w:delText>##           "html_url": "https://github.com/orta",</w:delText>
        </w:r>
      </w:del>
      <w:del w:id="1455" w:author="adrian " w:date="2017-04-28T10:28:07Z">
        <w:r>
          <w:rPr/>
          <w:br/>
        </w:r>
      </w:del>
      <w:del w:id="1456" w:author="adrian " w:date="2017-04-28T10:28:07Z">
        <w:r>
          <w:rPr>
            <w:rStyle w:val="VerbatimChar"/>
          </w:rPr>
          <w:delText>##           "followers_url": "https://api.github.com/users/orta/followers",</w:delText>
        </w:r>
      </w:del>
      <w:del w:id="1457" w:author="adrian " w:date="2017-04-28T10:28:07Z">
        <w:r>
          <w:rPr/>
          <w:br/>
        </w:r>
      </w:del>
      <w:del w:id="1458" w:author="adrian " w:date="2017-04-28T10:28:07Z">
        <w:r>
          <w:rPr>
            <w:rStyle w:val="VerbatimChar"/>
          </w:rPr>
          <w:delText>##           "following_url": "https://api.github.com/users/orta/following{/other_user}",</w:delText>
        </w:r>
      </w:del>
      <w:del w:id="1459" w:author="adrian " w:date="2017-04-28T10:28:07Z">
        <w:r>
          <w:rPr/>
          <w:br/>
        </w:r>
      </w:del>
      <w:del w:id="1460" w:author="adrian " w:date="2017-04-28T10:28:07Z">
        <w:r>
          <w:rPr>
            <w:rStyle w:val="VerbatimChar"/>
          </w:rPr>
          <w:delText>##           "gists_url": "https://api.github.com/users/orta/gists{/gist_id}",</w:delText>
        </w:r>
      </w:del>
      <w:del w:id="1461" w:author="adrian " w:date="2017-04-28T10:28:07Z">
        <w:r>
          <w:rPr/>
          <w:br/>
        </w:r>
      </w:del>
      <w:del w:id="1462" w:author="adrian " w:date="2017-04-28T10:28:07Z">
        <w:r>
          <w:rPr>
            <w:rStyle w:val="VerbatimChar"/>
          </w:rPr>
          <w:delText>##           "starred_url": "https://api.github.com/users/orta/starred{/owner}{/repo}",</w:delText>
        </w:r>
      </w:del>
      <w:del w:id="1463" w:author="adrian " w:date="2017-04-28T10:28:07Z">
        <w:r>
          <w:rPr/>
          <w:br/>
        </w:r>
      </w:del>
      <w:del w:id="1464" w:author="adrian " w:date="2017-04-28T10:28:07Z">
        <w:r>
          <w:rPr>
            <w:rStyle w:val="VerbatimChar"/>
          </w:rPr>
          <w:delText>##           "subscriptions_url": "https://api.github.com/users/orta/subscriptions",</w:delText>
        </w:r>
      </w:del>
      <w:del w:id="1465" w:author="adrian " w:date="2017-04-28T10:28:07Z">
        <w:r>
          <w:rPr/>
          <w:br/>
        </w:r>
      </w:del>
      <w:del w:id="1466" w:author="adrian " w:date="2017-04-28T10:28:07Z">
        <w:r>
          <w:rPr>
            <w:rStyle w:val="VerbatimChar"/>
          </w:rPr>
          <w:delText>##           "organizations_url": "https://api.github.com/users/orta/orgs",</w:delText>
        </w:r>
      </w:del>
      <w:del w:id="1467" w:author="adrian " w:date="2017-04-28T10:28:07Z">
        <w:r>
          <w:rPr/>
          <w:br/>
        </w:r>
      </w:del>
      <w:del w:id="1468" w:author="adrian " w:date="2017-04-28T10:28:07Z">
        <w:r>
          <w:rPr>
            <w:rStyle w:val="VerbatimChar"/>
          </w:rPr>
          <w:delText>##           "repos_url": "https://api.github.com/users/orta/repos",</w:delText>
        </w:r>
      </w:del>
      <w:del w:id="1469" w:author="adrian " w:date="2017-04-28T10:28:07Z">
        <w:r>
          <w:rPr/>
          <w:br/>
        </w:r>
      </w:del>
      <w:del w:id="1470" w:author="adrian " w:date="2017-04-28T10:28:07Z">
        <w:r>
          <w:rPr>
            <w:rStyle w:val="VerbatimChar"/>
          </w:rPr>
          <w:delText>##           "events_url": "https://api.github.com/users/orta/events{/privacy}",</w:delText>
        </w:r>
      </w:del>
      <w:del w:id="1471" w:author="adrian " w:date="2017-04-28T10:28:07Z">
        <w:r>
          <w:rPr/>
          <w:br/>
        </w:r>
      </w:del>
      <w:del w:id="1472" w:author="adrian " w:date="2017-04-28T10:28:07Z">
        <w:r>
          <w:rPr>
            <w:rStyle w:val="VerbatimChar"/>
          </w:rPr>
          <w:delText>##           "received_events_url": "https://api.github.com/users/orta/received_events",</w:delText>
        </w:r>
      </w:del>
      <w:del w:id="1473" w:author="adrian " w:date="2017-04-28T10:28:07Z">
        <w:r>
          <w:rPr/>
          <w:br/>
        </w:r>
      </w:del>
      <w:del w:id="1474" w:author="adrian " w:date="2017-04-28T10:28:07Z">
        <w:r>
          <w:rPr>
            <w:rStyle w:val="VerbatimChar"/>
          </w:rPr>
          <w:delText>##           "type": "User",</w:delText>
        </w:r>
      </w:del>
      <w:del w:id="1475" w:author="adrian " w:date="2017-04-28T10:28:07Z">
        <w:r>
          <w:rPr/>
          <w:br/>
        </w:r>
      </w:del>
      <w:del w:id="1476" w:author="adrian " w:date="2017-04-28T10:28:07Z">
        <w:r>
          <w:rPr>
            <w:rStyle w:val="VerbatimChar"/>
          </w:rPr>
          <w:delText>##           "site_admin": false</w:delText>
        </w:r>
      </w:del>
      <w:del w:id="1477" w:author="adrian " w:date="2017-04-28T10:28:07Z">
        <w:r>
          <w:rPr/>
          <w:br/>
        </w:r>
      </w:del>
      <w:del w:id="1478" w:author="adrian " w:date="2017-04-28T10:28:07Z">
        <w:r>
          <w:rPr>
            <w:rStyle w:val="VerbatimChar"/>
          </w:rPr>
          <w:delText>##         },</w:delText>
        </w:r>
      </w:del>
      <w:del w:id="1479" w:author="adrian " w:date="2017-04-28T10:28:07Z">
        <w:r>
          <w:rPr/>
          <w:br/>
        </w:r>
      </w:del>
      <w:del w:id="1480" w:author="adrian " w:date="2017-04-28T10:28:07Z">
        <w:r>
          <w:rPr>
            <w:rStyle w:val="VerbatimChar"/>
          </w:rPr>
          <w:delText>##         "body": "Looks like people aren't adding tests for existing attributes - makes sense, so I've not included any. \r\n\r\nIf you're also interested, I played with [support for types etc in VS Code](https://github.com/artsy/metaphysics/commit/64fad1cf33a6b4bc62a4c71d4f11b22bb768ecf3) too, might not PR that unless I have to ever do some real work in here.",</w:delText>
        </w:r>
      </w:del>
      <w:del w:id="1481" w:author="adrian " w:date="2017-04-28T10:28:07Z">
        <w:r>
          <w:rPr/>
          <w:br/>
        </w:r>
      </w:del>
      <w:del w:id="1482" w:author="adrian " w:date="2017-04-28T10:28:07Z">
        <w:r>
          <w:rPr>
            <w:rStyle w:val="VerbatimChar"/>
          </w:rPr>
          <w:delText>##         "created_at": "2016-09-23T08:21:04Z",</w:delText>
        </w:r>
      </w:del>
      <w:del w:id="1483" w:author="adrian " w:date="2017-04-28T10:28:07Z">
        <w:r>
          <w:rPr/>
          <w:br/>
        </w:r>
      </w:del>
      <w:del w:id="1484" w:author="adrian " w:date="2017-04-28T10:28:07Z">
        <w:r>
          <w:rPr>
            <w:rStyle w:val="VerbatimChar"/>
          </w:rPr>
          <w:delText>##         "updated_at": "2016-09-23T10:13:23Z",</w:delText>
        </w:r>
      </w:del>
      <w:del w:id="1485" w:author="adrian " w:date="2017-04-28T10:28:07Z">
        <w:r>
          <w:rPr/>
          <w:br/>
        </w:r>
      </w:del>
      <w:del w:id="1486" w:author="adrian " w:date="2017-04-28T10:28:07Z">
        <w:r>
          <w:rPr>
            <w:rStyle w:val="VerbatimChar"/>
          </w:rPr>
          <w:delText>##         "closed_at": "2016-09-23T10:13:23Z",</w:delText>
        </w:r>
      </w:del>
      <w:del w:id="1487" w:author="adrian " w:date="2017-04-28T10:28:07Z">
        <w:r>
          <w:rPr/>
          <w:br/>
        </w:r>
      </w:del>
      <w:del w:id="1488" w:author="adrian " w:date="2017-04-28T10:28:07Z">
        <w:r>
          <w:rPr>
            <w:rStyle w:val="VerbatimChar"/>
          </w:rPr>
          <w:delText>##         "merged_at": "2016-09-23T10:13:23Z",</w:delText>
        </w:r>
      </w:del>
      <w:del w:id="1489" w:author="adrian " w:date="2017-04-28T10:28:07Z">
        <w:r>
          <w:rPr/>
          <w:br/>
        </w:r>
      </w:del>
      <w:del w:id="1490" w:author="adrian " w:date="2017-04-28T10:28:07Z">
        <w:r>
          <w:rPr>
            <w:rStyle w:val="VerbatimChar"/>
          </w:rPr>
          <w:delText>##         "merge_commit_sha": "8a580ccf8726e914b6dd7c2a9a19966a9b22cb51",</w:delText>
        </w:r>
      </w:del>
      <w:del w:id="1491" w:author="adrian " w:date="2017-04-28T10:28:07Z">
        <w:r>
          <w:rPr/>
          <w:br/>
        </w:r>
      </w:del>
      <w:del w:id="1492" w:author="adrian " w:date="2017-04-28T10:28:07Z">
        <w:r>
          <w:rPr>
            <w:rStyle w:val="VerbatimChar"/>
          </w:rPr>
          <w:delText>##         "assignee": null,</w:delText>
        </w:r>
      </w:del>
      <w:del w:id="1493" w:author="adrian " w:date="2017-04-28T10:28:07Z">
        <w:r>
          <w:rPr/>
          <w:br/>
        </w:r>
      </w:del>
      <w:del w:id="1494" w:author="adrian " w:date="2017-04-28T10:28:07Z">
        <w:r>
          <w:rPr>
            <w:rStyle w:val="VerbatimChar"/>
          </w:rPr>
          <w:delText>##         "assignees": [</w:delText>
        </w:r>
      </w:del>
      <w:del w:id="1495" w:author="adrian " w:date="2017-04-28T10:28:07Z">
        <w:r>
          <w:rPr/>
          <w:br/>
        </w:r>
      </w:del>
      <w:del w:id="1496" w:author="adrian " w:date="2017-04-28T10:28:07Z">
        <w:r>
          <w:rPr>
            <w:rStyle w:val="VerbatimChar"/>
          </w:rPr>
          <w:delText xml:space="preserve">## </w:delText>
        </w:r>
      </w:del>
      <w:del w:id="1497" w:author="adrian " w:date="2017-04-28T10:28:07Z">
        <w:r>
          <w:rPr/>
          <w:br/>
        </w:r>
      </w:del>
      <w:del w:id="1498" w:author="adrian " w:date="2017-04-28T10:28:07Z">
        <w:r>
          <w:rPr>
            <w:rStyle w:val="VerbatimChar"/>
          </w:rPr>
          <w:delText>##         ],</w:delText>
        </w:r>
      </w:del>
      <w:del w:id="1499" w:author="adrian " w:date="2017-04-28T10:28:07Z">
        <w:r>
          <w:rPr/>
          <w:br/>
        </w:r>
      </w:del>
      <w:del w:id="1500" w:author="adrian " w:date="2017-04-28T10:28:07Z">
        <w:r>
          <w:rPr>
            <w:rStyle w:val="VerbatimChar"/>
          </w:rPr>
          <w:delText>##         "milestone": null,</w:delText>
        </w:r>
      </w:del>
      <w:del w:id="1501" w:author="adrian " w:date="2017-04-28T10:28:07Z">
        <w:r>
          <w:rPr/>
          <w:br/>
        </w:r>
      </w:del>
      <w:del w:id="1502" w:author="adrian " w:date="2017-04-28T10:28:07Z">
        <w:r>
          <w:rPr>
            <w:rStyle w:val="VerbatimChar"/>
          </w:rPr>
          <w:delText>##         "commits_url": "https://api.github.com/repos/artsy/metaphysics/pulls/412/commits",</w:delText>
        </w:r>
      </w:del>
      <w:del w:id="1503" w:author="adrian " w:date="2017-04-28T10:28:07Z">
        <w:r>
          <w:rPr/>
          <w:br/>
        </w:r>
      </w:del>
      <w:del w:id="1504" w:author="adrian " w:date="2017-04-28T10:28:07Z">
        <w:r>
          <w:rPr>
            <w:rStyle w:val="VerbatimChar"/>
          </w:rPr>
          <w:delText>##         "review_comments_url": "https://api.github.com/repos/artsy/metaphysics/pulls/412/comments",</w:delText>
        </w:r>
      </w:del>
      <w:del w:id="1505" w:author="adrian " w:date="2017-04-28T10:28:07Z">
        <w:r>
          <w:rPr/>
          <w:br/>
        </w:r>
      </w:del>
      <w:del w:id="1506" w:author="adrian " w:date="2017-04-28T10:28:07Z">
        <w:r>
          <w:rPr>
            <w:rStyle w:val="VerbatimChar"/>
          </w:rPr>
          <w:delText>##         "review_comment_url": "https://api.github.com/repos/artsy/metaphysics/pulls/comments{/number}",</w:delText>
        </w:r>
      </w:del>
      <w:del w:id="1507" w:author="adrian " w:date="2017-04-28T10:28:07Z">
        <w:r>
          <w:rPr/>
          <w:br/>
        </w:r>
      </w:del>
      <w:del w:id="1508" w:author="adrian " w:date="2017-04-28T10:28:07Z">
        <w:r>
          <w:rPr>
            <w:rStyle w:val="VerbatimChar"/>
          </w:rPr>
          <w:delText>##         "comments_url": "https://api.github.com/repos/artsy/metaphysics/issues/412/comments",</w:delText>
        </w:r>
      </w:del>
      <w:del w:id="1509" w:author="adrian " w:date="2017-04-28T10:28:07Z">
        <w:r>
          <w:rPr/>
          <w:br/>
        </w:r>
      </w:del>
      <w:del w:id="1510" w:author="adrian " w:date="2017-04-28T10:28:07Z">
        <w:r>
          <w:rPr>
            <w:rStyle w:val="VerbatimChar"/>
          </w:rPr>
          <w:delText>##         "statuses_url": "https://api.github.com/repos/artsy/metaphysics/statuses/7da0941e027a1b109308e1d1b5bc0c174e45b7c3",</w:delText>
        </w:r>
      </w:del>
      <w:del w:id="1511" w:author="adrian " w:date="2017-04-28T10:28:07Z">
        <w:r>
          <w:rPr/>
          <w:br/>
        </w:r>
      </w:del>
      <w:del w:id="1512" w:author="adrian " w:date="2017-04-28T10:28:07Z">
        <w:r>
          <w:rPr>
            <w:rStyle w:val="VerbatimChar"/>
          </w:rPr>
          <w:delText>##         "head": {</w:delText>
        </w:r>
      </w:del>
      <w:del w:id="1513" w:author="adrian " w:date="2017-04-28T10:28:07Z">
        <w:r>
          <w:rPr/>
          <w:br/>
        </w:r>
      </w:del>
      <w:del w:id="1514" w:author="adrian " w:date="2017-04-28T10:28:07Z">
        <w:r>
          <w:rPr>
            <w:rStyle w:val="VerbatimChar"/>
          </w:rPr>
          <w:delText>##           "label": "artsy:orta-gene_desc",</w:delText>
        </w:r>
      </w:del>
      <w:del w:id="1515" w:author="adrian " w:date="2017-04-28T10:28:07Z">
        <w:r>
          <w:rPr/>
          <w:br/>
        </w:r>
      </w:del>
      <w:del w:id="1516" w:author="adrian " w:date="2017-04-28T10:28:07Z">
        <w:r>
          <w:rPr>
            <w:rStyle w:val="VerbatimChar"/>
          </w:rPr>
          <w:delText>##           "ref": "orta-gene_desc",</w:delText>
        </w:r>
      </w:del>
      <w:del w:id="1517" w:author="adrian " w:date="2017-04-28T10:28:07Z">
        <w:r>
          <w:rPr/>
          <w:br/>
        </w:r>
      </w:del>
      <w:del w:id="1518" w:author="adrian " w:date="2017-04-28T10:28:07Z">
        <w:r>
          <w:rPr>
            <w:rStyle w:val="VerbatimChar"/>
          </w:rPr>
          <w:delText>##           "sha": "7da0941e027a1b109308e1d1b5bc0c174e45b7c3",</w:delText>
        </w:r>
      </w:del>
      <w:del w:id="1519" w:author="adrian " w:date="2017-04-28T10:28:07Z">
        <w:r>
          <w:rPr/>
          <w:br/>
        </w:r>
      </w:del>
      <w:del w:id="1520" w:author="adrian " w:date="2017-04-28T10:28:07Z">
        <w:r>
          <w:rPr>
            <w:rStyle w:val="VerbatimChar"/>
          </w:rPr>
          <w:delText>##           "user": {</w:delText>
        </w:r>
      </w:del>
      <w:del w:id="1521" w:author="adrian " w:date="2017-04-28T10:28:07Z">
        <w:r>
          <w:rPr/>
          <w:br/>
        </w:r>
      </w:del>
      <w:del w:id="1522" w:author="adrian " w:date="2017-04-28T10:28:07Z">
        <w:r>
          <w:rPr>
            <w:rStyle w:val="VerbatimChar"/>
          </w:rPr>
          <w:delText>##             "login": "artsy",</w:delText>
        </w:r>
      </w:del>
      <w:del w:id="1523" w:author="adrian " w:date="2017-04-28T10:28:07Z">
        <w:r>
          <w:rPr/>
          <w:br/>
        </w:r>
      </w:del>
      <w:del w:id="1524" w:author="adrian " w:date="2017-04-28T10:28:07Z">
        <w:r>
          <w:rPr>
            <w:rStyle w:val="VerbatimChar"/>
          </w:rPr>
          <w:delText>##             "id": 546231,</w:delText>
        </w:r>
      </w:del>
      <w:del w:id="1525" w:author="adrian " w:date="2017-04-28T10:28:07Z">
        <w:r>
          <w:rPr/>
          <w:br/>
        </w:r>
      </w:del>
      <w:del w:id="1526" w:author="adrian " w:date="2017-04-28T10:28:07Z">
        <w:r>
          <w:rPr>
            <w:rStyle w:val="VerbatimChar"/>
          </w:rPr>
          <w:delText>##             "avatar_url": "https://avatars.githubusercontent.com/u/546231?v=3",</w:delText>
        </w:r>
      </w:del>
      <w:del w:id="1527" w:author="adrian " w:date="2017-04-28T10:28:07Z">
        <w:r>
          <w:rPr/>
          <w:br/>
        </w:r>
      </w:del>
      <w:del w:id="1528" w:author="adrian " w:date="2017-04-28T10:28:07Z">
        <w:r>
          <w:rPr>
            <w:rStyle w:val="VerbatimChar"/>
          </w:rPr>
          <w:delText>##             "gravatar_id": "",</w:delText>
        </w:r>
      </w:del>
      <w:del w:id="1529" w:author="adrian " w:date="2017-04-28T10:28:07Z">
        <w:r>
          <w:rPr/>
          <w:br/>
        </w:r>
      </w:del>
      <w:del w:id="1530" w:author="adrian " w:date="2017-04-28T10:28:07Z">
        <w:r>
          <w:rPr>
            <w:rStyle w:val="VerbatimChar"/>
          </w:rPr>
          <w:delText>##             "url": "https://api.github.com/users/artsy",</w:delText>
        </w:r>
      </w:del>
      <w:del w:id="1531" w:author="adrian " w:date="2017-04-28T10:28:07Z">
        <w:r>
          <w:rPr/>
          <w:br/>
        </w:r>
      </w:del>
      <w:del w:id="1532" w:author="adrian " w:date="2017-04-28T10:28:07Z">
        <w:r>
          <w:rPr>
            <w:rStyle w:val="VerbatimChar"/>
          </w:rPr>
          <w:delText>##             "html_url": "https://github.com/artsy",</w:delText>
        </w:r>
      </w:del>
      <w:del w:id="1533" w:author="adrian " w:date="2017-04-28T10:28:07Z">
        <w:r>
          <w:rPr/>
          <w:br/>
        </w:r>
      </w:del>
      <w:del w:id="1534" w:author="adrian " w:date="2017-04-28T10:28:07Z">
        <w:r>
          <w:rPr>
            <w:rStyle w:val="VerbatimChar"/>
          </w:rPr>
          <w:delText>##             "followers_url": "https://api.github.com/users/artsy/followers",</w:delText>
        </w:r>
      </w:del>
      <w:del w:id="1535" w:author="adrian " w:date="2017-04-28T10:28:07Z">
        <w:r>
          <w:rPr/>
          <w:br/>
        </w:r>
      </w:del>
      <w:del w:id="1536" w:author="adrian " w:date="2017-04-28T10:28:07Z">
        <w:r>
          <w:rPr>
            <w:rStyle w:val="VerbatimChar"/>
          </w:rPr>
          <w:delText>##             "following_url": "https://api.github.com/users/artsy/following{/other_user}",</w:delText>
        </w:r>
      </w:del>
      <w:del w:id="1537" w:author="adrian " w:date="2017-04-28T10:28:07Z">
        <w:r>
          <w:rPr/>
          <w:br/>
        </w:r>
      </w:del>
      <w:del w:id="1538" w:author="adrian " w:date="2017-04-28T10:28:07Z">
        <w:r>
          <w:rPr>
            <w:rStyle w:val="VerbatimChar"/>
          </w:rPr>
          <w:delText>##             "gists_url": "https://api.github.com/users/artsy/gists{/gist_id}",</w:delText>
        </w:r>
      </w:del>
      <w:del w:id="1539" w:author="adrian " w:date="2017-04-28T10:28:07Z">
        <w:r>
          <w:rPr/>
          <w:br/>
        </w:r>
      </w:del>
      <w:del w:id="1540" w:author="adrian " w:date="2017-04-28T10:28:07Z">
        <w:r>
          <w:rPr>
            <w:rStyle w:val="VerbatimChar"/>
          </w:rPr>
          <w:delText>##             "starred_url": "https://api.github.com/users/artsy/starred{/owner}{/repo}",</w:delText>
        </w:r>
      </w:del>
      <w:del w:id="1541" w:author="adrian " w:date="2017-04-28T10:28:07Z">
        <w:r>
          <w:rPr/>
          <w:br/>
        </w:r>
      </w:del>
      <w:del w:id="1542" w:author="adrian " w:date="2017-04-28T10:28:07Z">
        <w:r>
          <w:rPr>
            <w:rStyle w:val="VerbatimChar"/>
          </w:rPr>
          <w:delText>##             "subscriptions_url": "https://api.github.com/users/artsy/subscriptions",</w:delText>
        </w:r>
      </w:del>
      <w:del w:id="1543" w:author="adrian " w:date="2017-04-28T10:28:07Z">
        <w:r>
          <w:rPr/>
          <w:br/>
        </w:r>
      </w:del>
      <w:del w:id="1544" w:author="adrian " w:date="2017-04-28T10:28:07Z">
        <w:r>
          <w:rPr>
            <w:rStyle w:val="VerbatimChar"/>
          </w:rPr>
          <w:delText>##             "organizations_url": "https://api.github.com/users/artsy/orgs",</w:delText>
        </w:r>
      </w:del>
      <w:del w:id="1545" w:author="adrian " w:date="2017-04-28T10:28:07Z">
        <w:r>
          <w:rPr/>
          <w:br/>
        </w:r>
      </w:del>
      <w:del w:id="1546" w:author="adrian " w:date="2017-04-28T10:28:07Z">
        <w:r>
          <w:rPr>
            <w:rStyle w:val="VerbatimChar"/>
          </w:rPr>
          <w:delText>##             "repos_url": "https://api.github.com/users/artsy/repos",</w:delText>
        </w:r>
      </w:del>
      <w:del w:id="1547" w:author="adrian " w:date="2017-04-28T10:28:07Z">
        <w:r>
          <w:rPr/>
          <w:br/>
        </w:r>
      </w:del>
      <w:del w:id="1548" w:author="adrian " w:date="2017-04-28T10:28:07Z">
        <w:r>
          <w:rPr>
            <w:rStyle w:val="VerbatimChar"/>
          </w:rPr>
          <w:delText>##             "events_url": "https://api.github.com/users/artsy/events{/privacy}",</w:delText>
        </w:r>
      </w:del>
      <w:del w:id="1549" w:author="adrian " w:date="2017-04-28T10:28:07Z">
        <w:r>
          <w:rPr/>
          <w:br/>
        </w:r>
      </w:del>
      <w:del w:id="1550" w:author="adrian " w:date="2017-04-28T10:28:07Z">
        <w:r>
          <w:rPr>
            <w:rStyle w:val="VerbatimChar"/>
          </w:rPr>
          <w:delText>##             "received_events_url": "https://api.github.com/users/artsy/received_events",</w:delText>
        </w:r>
      </w:del>
      <w:del w:id="1551" w:author="adrian " w:date="2017-04-28T10:28:07Z">
        <w:r>
          <w:rPr/>
          <w:br/>
        </w:r>
      </w:del>
      <w:del w:id="1552" w:author="adrian " w:date="2017-04-28T10:28:07Z">
        <w:r>
          <w:rPr>
            <w:rStyle w:val="VerbatimChar"/>
          </w:rPr>
          <w:delText>##             "type": "Organization",</w:delText>
        </w:r>
      </w:del>
      <w:del w:id="1553" w:author="adrian " w:date="2017-04-28T10:28:07Z">
        <w:r>
          <w:rPr/>
          <w:br/>
        </w:r>
      </w:del>
      <w:del w:id="1554" w:author="adrian " w:date="2017-04-28T10:28:07Z">
        <w:r>
          <w:rPr>
            <w:rStyle w:val="VerbatimChar"/>
          </w:rPr>
          <w:delText>##             "site_admin": false</w:delText>
        </w:r>
      </w:del>
      <w:del w:id="1555" w:author="adrian " w:date="2017-04-28T10:28:07Z">
        <w:r>
          <w:rPr/>
          <w:br/>
        </w:r>
      </w:del>
      <w:del w:id="1556" w:author="adrian " w:date="2017-04-28T10:28:07Z">
        <w:r>
          <w:rPr>
            <w:rStyle w:val="VerbatimChar"/>
          </w:rPr>
          <w:delText>##           },</w:delText>
        </w:r>
      </w:del>
      <w:del w:id="1557" w:author="adrian " w:date="2017-04-28T10:28:07Z">
        <w:r>
          <w:rPr/>
          <w:br/>
        </w:r>
      </w:del>
      <w:del w:id="1558" w:author="adrian " w:date="2017-04-28T10:28:07Z">
        <w:r>
          <w:rPr>
            <w:rStyle w:val="VerbatimChar"/>
          </w:rPr>
          <w:delText>##           "repo": {</w:delText>
        </w:r>
      </w:del>
      <w:del w:id="1559" w:author="adrian " w:date="2017-04-28T10:28:07Z">
        <w:r>
          <w:rPr/>
          <w:br/>
        </w:r>
      </w:del>
      <w:del w:id="1560" w:author="adrian " w:date="2017-04-28T10:28:07Z">
        <w:r>
          <w:rPr>
            <w:rStyle w:val="VerbatimChar"/>
          </w:rPr>
          <w:delText>##             "id": 42728510,</w:delText>
        </w:r>
      </w:del>
      <w:del w:id="1561" w:author="adrian " w:date="2017-04-28T10:28:07Z">
        <w:r>
          <w:rPr/>
          <w:br/>
        </w:r>
      </w:del>
      <w:del w:id="1562" w:author="adrian " w:date="2017-04-28T10:28:07Z">
        <w:r>
          <w:rPr>
            <w:rStyle w:val="VerbatimChar"/>
          </w:rPr>
          <w:delText>##             "name": "metaphysics",</w:delText>
        </w:r>
      </w:del>
      <w:del w:id="1563" w:author="adrian " w:date="2017-04-28T10:28:07Z">
        <w:r>
          <w:rPr/>
          <w:br/>
        </w:r>
      </w:del>
      <w:del w:id="1564" w:author="adrian " w:date="2017-04-28T10:28:07Z">
        <w:r>
          <w:rPr>
            <w:rStyle w:val="VerbatimChar"/>
          </w:rPr>
          <w:delText>##             "full_name": "artsy/metaphysics",</w:delText>
        </w:r>
      </w:del>
      <w:del w:id="1565" w:author="adrian " w:date="2017-04-28T10:28:07Z">
        <w:r>
          <w:rPr/>
          <w:br/>
        </w:r>
      </w:del>
      <w:del w:id="1566" w:author="adrian " w:date="2017-04-28T10:28:07Z">
        <w:r>
          <w:rPr>
            <w:rStyle w:val="VerbatimChar"/>
          </w:rPr>
          <w:delText>##             "owner": {</w:delText>
        </w:r>
      </w:del>
      <w:del w:id="1567" w:author="adrian " w:date="2017-04-28T10:28:07Z">
        <w:r>
          <w:rPr/>
          <w:br/>
        </w:r>
      </w:del>
      <w:del w:id="1568" w:author="adrian " w:date="2017-04-28T10:28:07Z">
        <w:r>
          <w:rPr>
            <w:rStyle w:val="VerbatimChar"/>
          </w:rPr>
          <w:delText>##               "login": "artsy",</w:delText>
        </w:r>
      </w:del>
      <w:del w:id="1569" w:author="adrian " w:date="2017-04-28T10:28:07Z">
        <w:r>
          <w:rPr/>
          <w:br/>
        </w:r>
      </w:del>
      <w:del w:id="1570" w:author="adrian " w:date="2017-04-28T10:28:07Z">
        <w:r>
          <w:rPr>
            <w:rStyle w:val="VerbatimChar"/>
          </w:rPr>
          <w:delText>##               "id": 546231,</w:delText>
        </w:r>
      </w:del>
      <w:del w:id="1571" w:author="adrian " w:date="2017-04-28T10:28:07Z">
        <w:r>
          <w:rPr/>
          <w:br/>
        </w:r>
      </w:del>
      <w:del w:id="1572" w:author="adrian " w:date="2017-04-28T10:28:07Z">
        <w:r>
          <w:rPr>
            <w:rStyle w:val="VerbatimChar"/>
          </w:rPr>
          <w:delText>##               "avatar_url": "https://avatars.githubusercontent.com/u/546231?v=3",</w:delText>
        </w:r>
      </w:del>
      <w:del w:id="1573" w:author="adrian " w:date="2017-04-28T10:28:07Z">
        <w:r>
          <w:rPr/>
          <w:br/>
        </w:r>
      </w:del>
      <w:del w:id="1574" w:author="adrian " w:date="2017-04-28T10:28:07Z">
        <w:r>
          <w:rPr>
            <w:rStyle w:val="VerbatimChar"/>
          </w:rPr>
          <w:delText>##               "gravatar_id": "",</w:delText>
        </w:r>
      </w:del>
      <w:del w:id="1575" w:author="adrian " w:date="2017-04-28T10:28:07Z">
        <w:r>
          <w:rPr/>
          <w:br/>
        </w:r>
      </w:del>
      <w:del w:id="1576" w:author="adrian " w:date="2017-04-28T10:28:07Z">
        <w:r>
          <w:rPr>
            <w:rStyle w:val="VerbatimChar"/>
          </w:rPr>
          <w:delText>##               "url": "https://api.github.com/users/artsy",</w:delText>
        </w:r>
      </w:del>
      <w:del w:id="1577" w:author="adrian " w:date="2017-04-28T10:28:07Z">
        <w:r>
          <w:rPr/>
          <w:br/>
        </w:r>
      </w:del>
      <w:del w:id="1578" w:author="adrian " w:date="2017-04-28T10:28:07Z">
        <w:r>
          <w:rPr>
            <w:rStyle w:val="VerbatimChar"/>
          </w:rPr>
          <w:delText>##               "html_url": "https://github.com/artsy",</w:delText>
        </w:r>
      </w:del>
      <w:del w:id="1579" w:author="adrian " w:date="2017-04-28T10:28:07Z">
        <w:r>
          <w:rPr/>
          <w:br/>
        </w:r>
      </w:del>
      <w:del w:id="1580" w:author="adrian " w:date="2017-04-28T10:28:07Z">
        <w:r>
          <w:rPr>
            <w:rStyle w:val="VerbatimChar"/>
          </w:rPr>
          <w:delText>##               "followers_url": "https://api.github.com/users/artsy/followers",</w:delText>
        </w:r>
      </w:del>
      <w:del w:id="1581" w:author="adrian " w:date="2017-04-28T10:28:07Z">
        <w:r>
          <w:rPr/>
          <w:br/>
        </w:r>
      </w:del>
      <w:del w:id="1582" w:author="adrian " w:date="2017-04-28T10:28:07Z">
        <w:r>
          <w:rPr>
            <w:rStyle w:val="VerbatimChar"/>
          </w:rPr>
          <w:delText>##               "following_url": "https://api.github.com/users/artsy/following{/other_user}",</w:delText>
        </w:r>
      </w:del>
      <w:del w:id="1583" w:author="adrian " w:date="2017-04-28T10:28:07Z">
        <w:r>
          <w:rPr/>
          <w:br/>
        </w:r>
      </w:del>
      <w:del w:id="1584" w:author="adrian " w:date="2017-04-28T10:28:07Z">
        <w:r>
          <w:rPr>
            <w:rStyle w:val="VerbatimChar"/>
          </w:rPr>
          <w:delText>##               "gists_url": "https://api.github.com/users/artsy/gists{/gist_id}",</w:delText>
        </w:r>
      </w:del>
      <w:del w:id="1585" w:author="adrian " w:date="2017-04-28T10:28:07Z">
        <w:r>
          <w:rPr/>
          <w:br/>
        </w:r>
      </w:del>
      <w:del w:id="1586" w:author="adrian " w:date="2017-04-28T10:28:07Z">
        <w:r>
          <w:rPr>
            <w:rStyle w:val="VerbatimChar"/>
          </w:rPr>
          <w:delText>##               "starred_url": "https://api.github.com/users/artsy/starred{/owner}{/repo}",</w:delText>
        </w:r>
      </w:del>
      <w:del w:id="1587" w:author="adrian " w:date="2017-04-28T10:28:07Z">
        <w:r>
          <w:rPr/>
          <w:br/>
        </w:r>
      </w:del>
      <w:del w:id="1588" w:author="adrian " w:date="2017-04-28T10:28:07Z">
        <w:r>
          <w:rPr>
            <w:rStyle w:val="VerbatimChar"/>
          </w:rPr>
          <w:delText>##               "subscriptions_url": "https://api.github.com/users/artsy/subscriptions",</w:delText>
        </w:r>
      </w:del>
      <w:del w:id="1589" w:author="adrian " w:date="2017-04-28T10:28:07Z">
        <w:r>
          <w:rPr/>
          <w:br/>
        </w:r>
      </w:del>
      <w:del w:id="1590" w:author="adrian " w:date="2017-04-28T10:28:07Z">
        <w:r>
          <w:rPr>
            <w:rStyle w:val="VerbatimChar"/>
          </w:rPr>
          <w:delText>##               "organizations_url": "https://api.github.com/users/artsy/orgs",</w:delText>
        </w:r>
      </w:del>
      <w:del w:id="1591" w:author="adrian " w:date="2017-04-28T10:28:07Z">
        <w:r>
          <w:rPr/>
          <w:br/>
        </w:r>
      </w:del>
      <w:del w:id="1592" w:author="adrian " w:date="2017-04-28T10:28:07Z">
        <w:r>
          <w:rPr>
            <w:rStyle w:val="VerbatimChar"/>
          </w:rPr>
          <w:delText>##               "repos_url": "https://api.github.com/users/artsy/repos",</w:delText>
        </w:r>
      </w:del>
      <w:del w:id="1593" w:author="adrian " w:date="2017-04-28T10:28:07Z">
        <w:r>
          <w:rPr/>
          <w:br/>
        </w:r>
      </w:del>
      <w:del w:id="1594" w:author="adrian " w:date="2017-04-28T10:28:07Z">
        <w:r>
          <w:rPr>
            <w:rStyle w:val="VerbatimChar"/>
          </w:rPr>
          <w:delText>##               "events_url": "https://api.github.com/users/artsy/events{/privacy}",</w:delText>
        </w:r>
      </w:del>
      <w:del w:id="1595" w:author="adrian " w:date="2017-04-28T10:28:07Z">
        <w:r>
          <w:rPr/>
          <w:br/>
        </w:r>
      </w:del>
      <w:del w:id="1596" w:author="adrian " w:date="2017-04-28T10:28:07Z">
        <w:r>
          <w:rPr>
            <w:rStyle w:val="VerbatimChar"/>
          </w:rPr>
          <w:delText>##               "received_events_url": "https://api.github.com/users/artsy/received_events",</w:delText>
        </w:r>
      </w:del>
      <w:del w:id="1597" w:author="adrian " w:date="2017-04-28T10:28:07Z">
        <w:r>
          <w:rPr/>
          <w:br/>
        </w:r>
      </w:del>
      <w:del w:id="1598" w:author="adrian " w:date="2017-04-28T10:28:07Z">
        <w:r>
          <w:rPr>
            <w:rStyle w:val="VerbatimChar"/>
          </w:rPr>
          <w:delText>##               "type": "Organization",</w:delText>
        </w:r>
      </w:del>
      <w:del w:id="1599" w:author="adrian " w:date="2017-04-28T10:28:07Z">
        <w:r>
          <w:rPr/>
          <w:br/>
        </w:r>
      </w:del>
      <w:del w:id="1600" w:author="adrian " w:date="2017-04-28T10:28:07Z">
        <w:r>
          <w:rPr>
            <w:rStyle w:val="VerbatimChar"/>
          </w:rPr>
          <w:delText>##               "site_admin": false</w:delText>
        </w:r>
      </w:del>
      <w:del w:id="1601" w:author="adrian " w:date="2017-04-28T10:28:07Z">
        <w:r>
          <w:rPr/>
          <w:br/>
        </w:r>
      </w:del>
      <w:del w:id="1602" w:author="adrian " w:date="2017-04-28T10:28:07Z">
        <w:r>
          <w:rPr>
            <w:rStyle w:val="VerbatimChar"/>
          </w:rPr>
          <w:delText>##             },</w:delText>
        </w:r>
      </w:del>
      <w:del w:id="1603" w:author="adrian " w:date="2017-04-28T10:28:07Z">
        <w:r>
          <w:rPr/>
          <w:br/>
        </w:r>
      </w:del>
      <w:del w:id="1604" w:author="adrian " w:date="2017-04-28T10:28:07Z">
        <w:r>
          <w:rPr>
            <w:rStyle w:val="VerbatimChar"/>
          </w:rPr>
          <w:delText>##             "private": false,</w:delText>
        </w:r>
      </w:del>
      <w:del w:id="1605" w:author="adrian " w:date="2017-04-28T10:28:07Z">
        <w:r>
          <w:rPr/>
          <w:br/>
        </w:r>
      </w:del>
      <w:del w:id="1606" w:author="adrian " w:date="2017-04-28T10:28:07Z">
        <w:r>
          <w:rPr>
            <w:rStyle w:val="VerbatimChar"/>
          </w:rPr>
          <w:delText>##             "html_url": "https://github.com/artsy/metaphysics",</w:delText>
        </w:r>
      </w:del>
      <w:del w:id="1607" w:author="adrian " w:date="2017-04-28T10:28:07Z">
        <w:r>
          <w:rPr/>
          <w:br/>
        </w:r>
      </w:del>
      <w:del w:id="1608" w:author="adrian " w:date="2017-04-28T10:28:07Z">
        <w:r>
          <w:rPr>
            <w:rStyle w:val="VerbatimChar"/>
          </w:rPr>
          <w:delText>##             "description": "Artsy's GraphQL API",</w:delText>
        </w:r>
      </w:del>
      <w:del w:id="1609" w:author="adrian " w:date="2017-04-28T10:28:07Z">
        <w:r>
          <w:rPr/>
          <w:br/>
        </w:r>
      </w:del>
      <w:del w:id="1610" w:author="adrian " w:date="2017-04-28T10:28:07Z">
        <w:r>
          <w:rPr>
            <w:rStyle w:val="VerbatimChar"/>
          </w:rPr>
          <w:delText>##             "fork": false,</w:delText>
        </w:r>
      </w:del>
      <w:del w:id="1611" w:author="adrian " w:date="2017-04-28T10:28:07Z">
        <w:r>
          <w:rPr/>
          <w:br/>
        </w:r>
      </w:del>
      <w:del w:id="1612" w:author="adrian " w:date="2017-04-28T10:28:07Z">
        <w:r>
          <w:rPr>
            <w:rStyle w:val="VerbatimChar"/>
          </w:rPr>
          <w:delText>##             "url": "https://api.github.com/repos/artsy/metaphysics",</w:delText>
        </w:r>
      </w:del>
      <w:del w:id="1613" w:author="adrian " w:date="2017-04-28T10:28:07Z">
        <w:r>
          <w:rPr/>
          <w:br/>
        </w:r>
      </w:del>
      <w:del w:id="1614" w:author="adrian " w:date="2017-04-28T10:28:07Z">
        <w:r>
          <w:rPr>
            <w:rStyle w:val="VerbatimChar"/>
          </w:rPr>
          <w:delText>##             "forks_url": "https://api.github.com/repos/artsy/metaphysics/forks",</w:delText>
        </w:r>
      </w:del>
      <w:del w:id="1615" w:author="adrian " w:date="2017-04-28T10:28:07Z">
        <w:r>
          <w:rPr/>
          <w:br/>
        </w:r>
      </w:del>
      <w:del w:id="1616" w:author="adrian " w:date="2017-04-28T10:28:07Z">
        <w:r>
          <w:rPr>
            <w:rStyle w:val="VerbatimChar"/>
          </w:rPr>
          <w:delText>##             "keys_url": "https://api.github.com/repos/artsy/metaphysics/keys{/key_id}",</w:delText>
        </w:r>
      </w:del>
      <w:del w:id="1617" w:author="adrian " w:date="2017-04-28T10:28:07Z">
        <w:r>
          <w:rPr/>
          <w:br/>
        </w:r>
      </w:del>
      <w:del w:id="1618" w:author="adrian " w:date="2017-04-28T10:28:07Z">
        <w:r>
          <w:rPr>
            <w:rStyle w:val="VerbatimChar"/>
          </w:rPr>
          <w:delText>##             "collaborators_url": "https://api.github.com/repos/artsy/metaphysics/collaborators{/collaborator}",</w:delText>
        </w:r>
      </w:del>
      <w:del w:id="1619" w:author="adrian " w:date="2017-04-28T10:28:07Z">
        <w:r>
          <w:rPr/>
          <w:br/>
        </w:r>
      </w:del>
      <w:del w:id="1620" w:author="adrian " w:date="2017-04-28T10:28:07Z">
        <w:r>
          <w:rPr>
            <w:rStyle w:val="VerbatimChar"/>
          </w:rPr>
          <w:delText>##             "teams_url": "https://api.github.com/repos/artsy/metaphysics/teams",</w:delText>
        </w:r>
      </w:del>
      <w:del w:id="1621" w:author="adrian " w:date="2017-04-28T10:28:07Z">
        <w:r>
          <w:rPr/>
          <w:br/>
        </w:r>
      </w:del>
      <w:del w:id="1622" w:author="adrian " w:date="2017-04-28T10:28:07Z">
        <w:r>
          <w:rPr>
            <w:rStyle w:val="VerbatimChar"/>
          </w:rPr>
          <w:delText>##             "hooks_url": "https://api.github.com/repos/artsy/metaphysics/hooks",</w:delText>
        </w:r>
      </w:del>
      <w:del w:id="1623" w:author="adrian " w:date="2017-04-28T10:28:07Z">
        <w:r>
          <w:rPr/>
          <w:br/>
        </w:r>
      </w:del>
      <w:del w:id="1624" w:author="adrian " w:date="2017-04-28T10:28:07Z">
        <w:r>
          <w:rPr>
            <w:rStyle w:val="VerbatimChar"/>
          </w:rPr>
          <w:delText>##             "issue_events_url": "https://api.github.com/repos/artsy/metaphysics/issues/events{/number}",</w:delText>
        </w:r>
      </w:del>
      <w:del w:id="1625" w:author="adrian " w:date="2017-04-28T10:28:07Z">
        <w:r>
          <w:rPr/>
          <w:br/>
        </w:r>
      </w:del>
      <w:del w:id="1626" w:author="adrian " w:date="2017-04-28T10:28:07Z">
        <w:r>
          <w:rPr>
            <w:rStyle w:val="VerbatimChar"/>
          </w:rPr>
          <w:delText>##             "events_url": "https://api.github.com/repos/artsy/metaphysics/events",</w:delText>
        </w:r>
      </w:del>
      <w:del w:id="1627" w:author="adrian " w:date="2017-04-28T10:28:07Z">
        <w:r>
          <w:rPr/>
          <w:br/>
        </w:r>
      </w:del>
      <w:del w:id="1628" w:author="adrian " w:date="2017-04-28T10:28:07Z">
        <w:r>
          <w:rPr>
            <w:rStyle w:val="VerbatimChar"/>
          </w:rPr>
          <w:delText>##             "assignees_url": "https://api.github.com/repos/artsy/metaphysics/assignees{/user}",</w:delText>
        </w:r>
      </w:del>
      <w:del w:id="1629" w:author="adrian " w:date="2017-04-28T10:28:07Z">
        <w:r>
          <w:rPr/>
          <w:br/>
        </w:r>
      </w:del>
      <w:del w:id="1630" w:author="adrian " w:date="2017-04-28T10:28:07Z">
        <w:r>
          <w:rPr>
            <w:rStyle w:val="VerbatimChar"/>
          </w:rPr>
          <w:delText>##             "branches_url": "https://api.github.com/repos/artsy/metaphysics/branches{/branch}",</w:delText>
        </w:r>
      </w:del>
      <w:del w:id="1631" w:author="adrian " w:date="2017-04-28T10:28:07Z">
        <w:r>
          <w:rPr/>
          <w:br/>
        </w:r>
      </w:del>
      <w:del w:id="1632" w:author="adrian " w:date="2017-04-28T10:28:07Z">
        <w:r>
          <w:rPr>
            <w:rStyle w:val="VerbatimChar"/>
          </w:rPr>
          <w:delText>##             "tags_url": "https://api.github.com/repos/artsy/metaphysics/tags",</w:delText>
        </w:r>
      </w:del>
      <w:del w:id="1633" w:author="adrian " w:date="2017-04-28T10:28:07Z">
        <w:r>
          <w:rPr/>
          <w:br/>
        </w:r>
      </w:del>
      <w:del w:id="1634" w:author="adrian " w:date="2017-04-28T10:28:07Z">
        <w:r>
          <w:rPr>
            <w:rStyle w:val="VerbatimChar"/>
          </w:rPr>
          <w:delText>##             "blobs_url": "https://api.github.com/repos/artsy/metaphysics/git/blobs{/sha}",</w:delText>
        </w:r>
      </w:del>
      <w:del w:id="1635" w:author="adrian " w:date="2017-04-28T10:28:07Z">
        <w:r>
          <w:rPr/>
          <w:br/>
        </w:r>
      </w:del>
      <w:del w:id="1636" w:author="adrian " w:date="2017-04-28T10:28:07Z">
        <w:r>
          <w:rPr>
            <w:rStyle w:val="VerbatimChar"/>
          </w:rPr>
          <w:delText>##             "git_tags_url": "https://api.github.com/repos/artsy/metaphysics/git/tags{/sha}",</w:delText>
        </w:r>
      </w:del>
      <w:del w:id="1637" w:author="adrian " w:date="2017-04-28T10:28:07Z">
        <w:r>
          <w:rPr/>
          <w:br/>
        </w:r>
      </w:del>
      <w:del w:id="1638" w:author="adrian " w:date="2017-04-28T10:28:07Z">
        <w:r>
          <w:rPr>
            <w:rStyle w:val="VerbatimChar"/>
          </w:rPr>
          <w:delText>##             "git_refs_url": "https://api.github.com/repos/artsy/metaphysics/git/refs{/sha}",</w:delText>
        </w:r>
      </w:del>
      <w:del w:id="1639" w:author="adrian " w:date="2017-04-28T10:28:07Z">
        <w:r>
          <w:rPr/>
          <w:br/>
        </w:r>
      </w:del>
      <w:del w:id="1640" w:author="adrian " w:date="2017-04-28T10:28:07Z">
        <w:r>
          <w:rPr>
            <w:rStyle w:val="VerbatimChar"/>
          </w:rPr>
          <w:delText>##             "trees_url": "https://api.github.com/repos/artsy/metaphysics/git/trees{/sha}",</w:delText>
        </w:r>
      </w:del>
      <w:del w:id="1641" w:author="adrian " w:date="2017-04-28T10:28:07Z">
        <w:r>
          <w:rPr/>
          <w:br/>
        </w:r>
      </w:del>
      <w:del w:id="1642" w:author="adrian " w:date="2017-04-28T10:28:07Z">
        <w:r>
          <w:rPr>
            <w:rStyle w:val="VerbatimChar"/>
          </w:rPr>
          <w:delText>##             "statuses_url": "https://api.github.com/repos/artsy/metaphysics/statuses/{sha}",</w:delText>
        </w:r>
      </w:del>
      <w:del w:id="1643" w:author="adrian " w:date="2017-04-28T10:28:07Z">
        <w:r>
          <w:rPr/>
          <w:br/>
        </w:r>
      </w:del>
      <w:del w:id="1644" w:author="adrian " w:date="2017-04-28T10:28:07Z">
        <w:r>
          <w:rPr>
            <w:rStyle w:val="VerbatimChar"/>
          </w:rPr>
          <w:delText>##             "languages_url": "https://api.github.com/repos/artsy/metaphysics/languages",</w:delText>
        </w:r>
      </w:del>
      <w:del w:id="1645" w:author="adrian " w:date="2017-04-28T10:28:07Z">
        <w:r>
          <w:rPr/>
          <w:br/>
        </w:r>
      </w:del>
      <w:del w:id="1646" w:author="adrian " w:date="2017-04-28T10:28:07Z">
        <w:r>
          <w:rPr>
            <w:rStyle w:val="VerbatimChar"/>
          </w:rPr>
          <w:delText>##             "stargazers_url": "https://api.github.com/repos/artsy/metaphysics/stargazers",</w:delText>
        </w:r>
      </w:del>
      <w:del w:id="1647" w:author="adrian " w:date="2017-04-28T10:28:07Z">
        <w:r>
          <w:rPr/>
          <w:br/>
        </w:r>
      </w:del>
      <w:del w:id="1648" w:author="adrian " w:date="2017-04-28T10:28:07Z">
        <w:r>
          <w:rPr>
            <w:rStyle w:val="VerbatimChar"/>
          </w:rPr>
          <w:delText>##             "contributors_url": "https://api.github.com/repos/artsy/metaphysics/contributors",</w:delText>
        </w:r>
      </w:del>
      <w:del w:id="1649" w:author="adrian " w:date="2017-04-28T10:28:07Z">
        <w:r>
          <w:rPr/>
          <w:br/>
        </w:r>
      </w:del>
      <w:del w:id="1650" w:author="adrian " w:date="2017-04-28T10:28:07Z">
        <w:r>
          <w:rPr>
            <w:rStyle w:val="VerbatimChar"/>
          </w:rPr>
          <w:delText>##             "subscribers_url": "https://api.github.com/repos/artsy/metaphysics/subscribers",</w:delText>
        </w:r>
      </w:del>
      <w:del w:id="1651" w:author="adrian " w:date="2017-04-28T10:28:07Z">
        <w:r>
          <w:rPr/>
          <w:br/>
        </w:r>
      </w:del>
      <w:del w:id="1652" w:author="adrian " w:date="2017-04-28T10:28:07Z">
        <w:r>
          <w:rPr>
            <w:rStyle w:val="VerbatimChar"/>
          </w:rPr>
          <w:delText>##             "subscription_url": "https://api.github.com/repos/artsy/metaphysics/subscription",</w:delText>
        </w:r>
      </w:del>
      <w:del w:id="1653" w:author="adrian " w:date="2017-04-28T10:28:07Z">
        <w:r>
          <w:rPr/>
          <w:br/>
        </w:r>
      </w:del>
      <w:del w:id="1654" w:author="adrian " w:date="2017-04-28T10:28:07Z">
        <w:r>
          <w:rPr>
            <w:rStyle w:val="VerbatimChar"/>
          </w:rPr>
          <w:delText>##             "commits_url": "https://api.github.com/repos/artsy/metaphysics/commits{/sha}",</w:delText>
        </w:r>
      </w:del>
      <w:del w:id="1655" w:author="adrian " w:date="2017-04-28T10:28:07Z">
        <w:r>
          <w:rPr/>
          <w:br/>
        </w:r>
      </w:del>
      <w:del w:id="1656" w:author="adrian " w:date="2017-04-28T10:28:07Z">
        <w:r>
          <w:rPr>
            <w:rStyle w:val="VerbatimChar"/>
          </w:rPr>
          <w:delText>##             "git_commits_url": "https://api.github.com/repos/artsy/metaphysics/git/commits{/sha}",</w:delText>
        </w:r>
      </w:del>
      <w:del w:id="1657" w:author="adrian " w:date="2017-04-28T10:28:07Z">
        <w:r>
          <w:rPr/>
          <w:br/>
        </w:r>
      </w:del>
      <w:del w:id="1658" w:author="adrian " w:date="2017-04-28T10:28:07Z">
        <w:r>
          <w:rPr>
            <w:rStyle w:val="VerbatimChar"/>
          </w:rPr>
          <w:delText>##             "comments_url": "https://api.github.com/repos/artsy/metaphysics/comments{/number}",</w:delText>
        </w:r>
      </w:del>
      <w:del w:id="1659" w:author="adrian " w:date="2017-04-28T10:28:07Z">
        <w:r>
          <w:rPr/>
          <w:br/>
        </w:r>
      </w:del>
      <w:del w:id="1660" w:author="adrian " w:date="2017-04-28T10:28:07Z">
        <w:r>
          <w:rPr>
            <w:rStyle w:val="VerbatimChar"/>
          </w:rPr>
          <w:delText>##             "issue_comment_url": "https://api.github.com/repos/artsy/metaphysics/issues/comments{/number}",</w:delText>
        </w:r>
      </w:del>
      <w:del w:id="1661" w:author="adrian " w:date="2017-04-28T10:28:07Z">
        <w:r>
          <w:rPr/>
          <w:br/>
        </w:r>
      </w:del>
      <w:del w:id="1662" w:author="adrian " w:date="2017-04-28T10:28:07Z">
        <w:r>
          <w:rPr>
            <w:rStyle w:val="VerbatimChar"/>
          </w:rPr>
          <w:delText>##             "contents_url": "https://api.github.com/repos/artsy/metaphysics/contents/{+path}",</w:delText>
        </w:r>
      </w:del>
      <w:del w:id="1663" w:author="adrian " w:date="2017-04-28T10:28:07Z">
        <w:r>
          <w:rPr/>
          <w:br/>
        </w:r>
      </w:del>
      <w:del w:id="1664" w:author="adrian " w:date="2017-04-28T10:28:07Z">
        <w:r>
          <w:rPr>
            <w:rStyle w:val="VerbatimChar"/>
          </w:rPr>
          <w:delText>##             "compare_url": "https://api.github.com/repos/artsy/metaphysics/compare/{base}...{head}",</w:delText>
        </w:r>
      </w:del>
      <w:del w:id="1665" w:author="adrian " w:date="2017-04-28T10:28:07Z">
        <w:r>
          <w:rPr/>
          <w:br/>
        </w:r>
      </w:del>
      <w:del w:id="1666" w:author="adrian " w:date="2017-04-28T10:28:07Z">
        <w:r>
          <w:rPr>
            <w:rStyle w:val="VerbatimChar"/>
          </w:rPr>
          <w:delText>##             "merges_url": "https://api.github.com/repos/artsy/metaphysics/merges",</w:delText>
        </w:r>
      </w:del>
      <w:del w:id="1667" w:author="adrian " w:date="2017-04-28T10:28:07Z">
        <w:r>
          <w:rPr/>
          <w:br/>
        </w:r>
      </w:del>
      <w:del w:id="1668" w:author="adrian " w:date="2017-04-28T10:28:07Z">
        <w:r>
          <w:rPr>
            <w:rStyle w:val="VerbatimChar"/>
          </w:rPr>
          <w:delText>##             "archive_url": "https://api.github.com/repos/artsy/metaphysics/{archive_format}{/ref}",</w:delText>
        </w:r>
      </w:del>
      <w:del w:id="1669" w:author="adrian " w:date="2017-04-28T10:28:07Z">
        <w:r>
          <w:rPr/>
          <w:br/>
        </w:r>
      </w:del>
      <w:del w:id="1670" w:author="adrian " w:date="2017-04-28T10:28:07Z">
        <w:r>
          <w:rPr>
            <w:rStyle w:val="VerbatimChar"/>
          </w:rPr>
          <w:delText>##             "downloads_url": "https://api.github.com/repos/artsy/metaphysics/downloads",</w:delText>
        </w:r>
      </w:del>
      <w:del w:id="1671" w:author="adrian " w:date="2017-04-28T10:28:07Z">
        <w:r>
          <w:rPr/>
          <w:br/>
        </w:r>
      </w:del>
      <w:del w:id="1672" w:author="adrian " w:date="2017-04-28T10:28:07Z">
        <w:r>
          <w:rPr>
            <w:rStyle w:val="VerbatimChar"/>
          </w:rPr>
          <w:delText>##             "issues_url": "https://api.github.com/repos/artsy/metaphysics/issues{/number}",</w:delText>
        </w:r>
      </w:del>
      <w:del w:id="1673" w:author="adrian " w:date="2017-04-28T10:28:07Z">
        <w:r>
          <w:rPr/>
          <w:br/>
        </w:r>
      </w:del>
      <w:del w:id="1674" w:author="adrian " w:date="2017-04-28T10:28:07Z">
        <w:r>
          <w:rPr>
            <w:rStyle w:val="VerbatimChar"/>
          </w:rPr>
          <w:delText>##             "pulls_url": "https://api.github.com/repos/artsy/metaphysics/pulls{/number}",</w:delText>
        </w:r>
      </w:del>
      <w:del w:id="1675" w:author="adrian " w:date="2017-04-28T10:28:07Z">
        <w:r>
          <w:rPr/>
          <w:br/>
        </w:r>
      </w:del>
      <w:del w:id="1676" w:author="adrian " w:date="2017-04-28T10:28:07Z">
        <w:r>
          <w:rPr>
            <w:rStyle w:val="VerbatimChar"/>
          </w:rPr>
          <w:delText>##             "milestones_url": "https://api.github.com/repos/artsy/metaphysics/milestones{/number}",</w:delText>
        </w:r>
      </w:del>
      <w:del w:id="1677" w:author="adrian " w:date="2017-04-28T10:28:07Z">
        <w:r>
          <w:rPr/>
          <w:br/>
        </w:r>
      </w:del>
      <w:del w:id="1678" w:author="adrian " w:date="2017-04-28T10:28:07Z">
        <w:r>
          <w:rPr>
            <w:rStyle w:val="VerbatimChar"/>
          </w:rPr>
          <w:delText>##             "notifications_url": "https://api.github.com/repos/artsy/metaphysics/notifications{?since,all,participating}",</w:delText>
        </w:r>
      </w:del>
      <w:del w:id="1679" w:author="adrian " w:date="2017-04-28T10:28:07Z">
        <w:r>
          <w:rPr/>
          <w:br/>
        </w:r>
      </w:del>
      <w:del w:id="1680" w:author="adrian " w:date="2017-04-28T10:28:07Z">
        <w:r>
          <w:rPr>
            <w:rStyle w:val="VerbatimChar"/>
          </w:rPr>
          <w:delText>##             "labels_url": "https://api.github.com/repos/artsy/metaphysics/labels{/name}",</w:delText>
        </w:r>
      </w:del>
      <w:del w:id="1681" w:author="adrian " w:date="2017-04-28T10:28:07Z">
        <w:r>
          <w:rPr/>
          <w:br/>
        </w:r>
      </w:del>
      <w:del w:id="1682" w:author="adrian " w:date="2017-04-28T10:28:07Z">
        <w:r>
          <w:rPr>
            <w:rStyle w:val="VerbatimChar"/>
          </w:rPr>
          <w:delText>##             "releases_url": "https://api.github.com/repos/artsy/metaphysics/releases{/id}",</w:delText>
        </w:r>
      </w:del>
      <w:del w:id="1683" w:author="adrian " w:date="2017-04-28T10:28:07Z">
        <w:r>
          <w:rPr/>
          <w:br/>
        </w:r>
      </w:del>
      <w:del w:id="1684" w:author="adrian " w:date="2017-04-28T10:28:07Z">
        <w:r>
          <w:rPr>
            <w:rStyle w:val="VerbatimChar"/>
          </w:rPr>
          <w:delText>##             "deployments_url": "https://api.github.com/repos/artsy/metaphysics/deployments",</w:delText>
        </w:r>
      </w:del>
      <w:del w:id="1685" w:author="adrian " w:date="2017-04-28T10:28:07Z">
        <w:r>
          <w:rPr/>
          <w:br/>
        </w:r>
      </w:del>
      <w:del w:id="1686" w:author="adrian " w:date="2017-04-28T10:28:07Z">
        <w:r>
          <w:rPr>
            <w:rStyle w:val="VerbatimChar"/>
          </w:rPr>
          <w:delText>##             "created_at": "2015-09-18T14:51:48Z",</w:delText>
        </w:r>
      </w:del>
      <w:del w:id="1687" w:author="adrian " w:date="2017-04-28T10:28:07Z">
        <w:r>
          <w:rPr/>
          <w:br/>
        </w:r>
      </w:del>
      <w:del w:id="1688" w:author="adrian " w:date="2017-04-28T10:28:07Z">
        <w:r>
          <w:rPr>
            <w:rStyle w:val="VerbatimChar"/>
          </w:rPr>
          <w:delText>##             "updated_at": "2016-09-23T06:20:01Z",</w:delText>
        </w:r>
      </w:del>
      <w:del w:id="1689" w:author="adrian " w:date="2017-04-28T10:28:07Z">
        <w:r>
          <w:rPr/>
          <w:br/>
        </w:r>
      </w:del>
      <w:del w:id="1690" w:author="adrian " w:date="2017-04-28T10:28:07Z">
        <w:r>
          <w:rPr>
            <w:rStyle w:val="VerbatimChar"/>
          </w:rPr>
          <w:delText>##             "pushed_at": "2016-09-23T10:13:23Z",</w:delText>
        </w:r>
      </w:del>
      <w:del w:id="1691" w:author="adrian " w:date="2017-04-28T10:28:07Z">
        <w:r>
          <w:rPr/>
          <w:br/>
        </w:r>
      </w:del>
      <w:del w:id="1692" w:author="adrian " w:date="2017-04-28T10:28:07Z">
        <w:r>
          <w:rPr>
            <w:rStyle w:val="VerbatimChar"/>
          </w:rPr>
          <w:delText>##             "git_url": "git://github.com/artsy/metaphysics.git",</w:delText>
        </w:r>
      </w:del>
      <w:del w:id="1693" w:author="adrian " w:date="2017-04-28T10:28:07Z">
        <w:r>
          <w:rPr/>
          <w:br/>
        </w:r>
      </w:del>
      <w:del w:id="1694" w:author="adrian " w:date="2017-04-28T10:28:07Z">
        <w:r>
          <w:rPr>
            <w:rStyle w:val="VerbatimChar"/>
          </w:rPr>
          <w:delText>##             "ssh_url": "git@github.com:artsy/metaphysics.git",</w:delText>
        </w:r>
      </w:del>
      <w:del w:id="1695" w:author="adrian " w:date="2017-04-28T10:28:07Z">
        <w:r>
          <w:rPr/>
          <w:br/>
        </w:r>
      </w:del>
      <w:del w:id="1696" w:author="adrian " w:date="2017-04-28T10:28:07Z">
        <w:r>
          <w:rPr>
            <w:rStyle w:val="VerbatimChar"/>
          </w:rPr>
          <w:delText>##             "clone_url": "https://github.com/artsy/metaphysics.git",</w:delText>
        </w:r>
      </w:del>
      <w:del w:id="1697" w:author="adrian " w:date="2017-04-28T10:28:07Z">
        <w:r>
          <w:rPr/>
          <w:br/>
        </w:r>
      </w:del>
      <w:del w:id="1698" w:author="adrian " w:date="2017-04-28T10:28:07Z">
        <w:r>
          <w:rPr>
            <w:rStyle w:val="VerbatimChar"/>
          </w:rPr>
          <w:delText>##             "svn_url": "https://github.com/artsy/metaphysics",</w:delText>
        </w:r>
      </w:del>
      <w:del w:id="1699" w:author="adrian " w:date="2017-04-28T10:28:07Z">
        <w:r>
          <w:rPr/>
          <w:br/>
        </w:r>
      </w:del>
      <w:del w:id="1700" w:author="adrian " w:date="2017-04-28T10:28:07Z">
        <w:r>
          <w:rPr>
            <w:rStyle w:val="VerbatimChar"/>
          </w:rPr>
          <w:delText>##             "homepage": "",</w:delText>
        </w:r>
      </w:del>
      <w:del w:id="1701" w:author="adrian " w:date="2017-04-28T10:28:07Z">
        <w:r>
          <w:rPr/>
          <w:br/>
        </w:r>
      </w:del>
      <w:del w:id="1702" w:author="adrian " w:date="2017-04-28T10:28:07Z">
        <w:r>
          <w:rPr>
            <w:rStyle w:val="VerbatimChar"/>
          </w:rPr>
          <w:delText>##             "size": 806,</w:delText>
        </w:r>
      </w:del>
      <w:del w:id="1703" w:author="adrian " w:date="2017-04-28T10:28:07Z">
        <w:r>
          <w:rPr/>
          <w:br/>
        </w:r>
      </w:del>
      <w:del w:id="1704" w:author="adrian " w:date="2017-04-28T10:28:07Z">
        <w:r>
          <w:rPr>
            <w:rStyle w:val="VerbatimChar"/>
          </w:rPr>
          <w:delText>##             "stargazers_count": 38,</w:delText>
        </w:r>
      </w:del>
      <w:del w:id="1705" w:author="adrian " w:date="2017-04-28T10:28:07Z">
        <w:r>
          <w:rPr/>
          <w:br/>
        </w:r>
      </w:del>
      <w:del w:id="1706" w:author="adrian " w:date="2017-04-28T10:28:07Z">
        <w:r>
          <w:rPr>
            <w:rStyle w:val="VerbatimChar"/>
          </w:rPr>
          <w:delText>##             "watchers_count": 38,</w:delText>
        </w:r>
      </w:del>
      <w:del w:id="1707" w:author="adrian " w:date="2017-04-28T10:28:07Z">
        <w:r>
          <w:rPr/>
          <w:br/>
        </w:r>
      </w:del>
      <w:del w:id="1708" w:author="adrian " w:date="2017-04-28T10:28:07Z">
        <w:r>
          <w:rPr>
            <w:rStyle w:val="VerbatimChar"/>
          </w:rPr>
          <w:delText>##             "language": "JavaScript",</w:delText>
        </w:r>
      </w:del>
      <w:del w:id="1709" w:author="adrian " w:date="2017-04-28T10:28:07Z">
        <w:r>
          <w:rPr/>
          <w:br/>
        </w:r>
      </w:del>
      <w:del w:id="1710" w:author="adrian " w:date="2017-04-28T10:28:07Z">
        <w:r>
          <w:rPr>
            <w:rStyle w:val="VerbatimChar"/>
          </w:rPr>
          <w:delText>##             "has_issues": true,</w:delText>
        </w:r>
      </w:del>
      <w:del w:id="1711" w:author="adrian " w:date="2017-04-28T10:28:07Z">
        <w:r>
          <w:rPr/>
          <w:br/>
        </w:r>
      </w:del>
      <w:del w:id="1712" w:author="adrian " w:date="2017-04-28T10:28:07Z">
        <w:r>
          <w:rPr>
            <w:rStyle w:val="VerbatimChar"/>
          </w:rPr>
          <w:delText>##             "has_downloads": true,</w:delText>
        </w:r>
      </w:del>
      <w:del w:id="1713" w:author="adrian " w:date="2017-04-28T10:28:07Z">
        <w:r>
          <w:rPr/>
          <w:br/>
        </w:r>
      </w:del>
      <w:del w:id="1714" w:author="adrian " w:date="2017-04-28T10:28:07Z">
        <w:r>
          <w:rPr>
            <w:rStyle w:val="VerbatimChar"/>
          </w:rPr>
          <w:delText>##             "has_wiki": true,</w:delText>
        </w:r>
      </w:del>
      <w:del w:id="1715" w:author="adrian " w:date="2017-04-28T10:28:07Z">
        <w:r>
          <w:rPr/>
          <w:br/>
        </w:r>
      </w:del>
      <w:del w:id="1716" w:author="adrian " w:date="2017-04-28T10:28:07Z">
        <w:r>
          <w:rPr>
            <w:rStyle w:val="VerbatimChar"/>
          </w:rPr>
          <w:delText>##             "has_pages": false,</w:delText>
        </w:r>
      </w:del>
      <w:del w:id="1717" w:author="adrian " w:date="2017-04-28T10:28:07Z">
        <w:r>
          <w:rPr/>
          <w:br/>
        </w:r>
      </w:del>
      <w:del w:id="1718" w:author="adrian " w:date="2017-04-28T10:28:07Z">
        <w:r>
          <w:rPr>
            <w:rStyle w:val="VerbatimChar"/>
          </w:rPr>
          <w:delText>##             "forks_count": 17,</w:delText>
        </w:r>
      </w:del>
      <w:del w:id="1719" w:author="adrian " w:date="2017-04-28T10:28:07Z">
        <w:r>
          <w:rPr/>
          <w:br/>
        </w:r>
      </w:del>
      <w:del w:id="1720" w:author="adrian " w:date="2017-04-28T10:28:07Z">
        <w:r>
          <w:rPr>
            <w:rStyle w:val="VerbatimChar"/>
          </w:rPr>
          <w:delText>##             "mirror_url": null,</w:delText>
        </w:r>
      </w:del>
      <w:del w:id="1721" w:author="adrian " w:date="2017-04-28T10:28:07Z">
        <w:r>
          <w:rPr/>
          <w:br/>
        </w:r>
      </w:del>
      <w:del w:id="1722" w:author="adrian " w:date="2017-04-28T10:28:07Z">
        <w:r>
          <w:rPr>
            <w:rStyle w:val="VerbatimChar"/>
          </w:rPr>
          <w:delText>##             "open_issues_count": 33,</w:delText>
        </w:r>
      </w:del>
      <w:del w:id="1723" w:author="adrian " w:date="2017-04-28T10:28:07Z">
        <w:r>
          <w:rPr/>
          <w:br/>
        </w:r>
      </w:del>
      <w:del w:id="1724" w:author="adrian " w:date="2017-04-28T10:28:07Z">
        <w:r>
          <w:rPr>
            <w:rStyle w:val="VerbatimChar"/>
          </w:rPr>
          <w:delText>##             "forks": 17,</w:delText>
        </w:r>
      </w:del>
      <w:del w:id="1725" w:author="adrian " w:date="2017-04-28T10:28:07Z">
        <w:r>
          <w:rPr/>
          <w:br/>
        </w:r>
      </w:del>
      <w:del w:id="1726" w:author="adrian " w:date="2017-04-28T10:28:07Z">
        <w:r>
          <w:rPr>
            <w:rStyle w:val="VerbatimChar"/>
          </w:rPr>
          <w:delText>##             "open_issues": 33,</w:delText>
        </w:r>
      </w:del>
      <w:del w:id="1727" w:author="adrian " w:date="2017-04-28T10:28:07Z">
        <w:r>
          <w:rPr/>
          <w:br/>
        </w:r>
      </w:del>
      <w:del w:id="1728" w:author="adrian " w:date="2017-04-28T10:28:07Z">
        <w:r>
          <w:rPr>
            <w:rStyle w:val="VerbatimChar"/>
          </w:rPr>
          <w:delText>##             "watchers": 38,</w:delText>
        </w:r>
      </w:del>
      <w:del w:id="1729" w:author="adrian " w:date="2017-04-28T10:28:07Z">
        <w:r>
          <w:rPr/>
          <w:br/>
        </w:r>
      </w:del>
      <w:del w:id="1730" w:author="adrian " w:date="2017-04-28T10:28:07Z">
        <w:r>
          <w:rPr>
            <w:rStyle w:val="VerbatimChar"/>
          </w:rPr>
          <w:delText>##             "default_branch": "master"</w:delText>
        </w:r>
      </w:del>
      <w:del w:id="1731" w:author="adrian " w:date="2017-04-28T10:28:07Z">
        <w:r>
          <w:rPr/>
          <w:br/>
        </w:r>
      </w:del>
      <w:del w:id="1732" w:author="adrian " w:date="2017-04-28T10:28:07Z">
        <w:r>
          <w:rPr>
            <w:rStyle w:val="VerbatimChar"/>
          </w:rPr>
          <w:delText>##           }</w:delText>
        </w:r>
      </w:del>
      <w:del w:id="1733" w:author="adrian " w:date="2017-04-28T10:28:07Z">
        <w:r>
          <w:rPr/>
          <w:br/>
        </w:r>
      </w:del>
      <w:del w:id="1734" w:author="adrian " w:date="2017-04-28T10:28:07Z">
        <w:r>
          <w:rPr>
            <w:rStyle w:val="VerbatimChar"/>
          </w:rPr>
          <w:delText>##         },</w:delText>
        </w:r>
      </w:del>
      <w:del w:id="1735" w:author="adrian " w:date="2017-04-28T10:28:07Z">
        <w:r>
          <w:rPr/>
          <w:br/>
        </w:r>
      </w:del>
      <w:del w:id="1736" w:author="adrian " w:date="2017-04-28T10:28:07Z">
        <w:r>
          <w:rPr>
            <w:rStyle w:val="VerbatimChar"/>
          </w:rPr>
          <w:delText>##         "base": {</w:delText>
        </w:r>
      </w:del>
      <w:del w:id="1737" w:author="adrian " w:date="2017-04-28T10:28:07Z">
        <w:r>
          <w:rPr/>
          <w:br/>
        </w:r>
      </w:del>
      <w:del w:id="1738" w:author="adrian " w:date="2017-04-28T10:28:07Z">
        <w:r>
          <w:rPr>
            <w:rStyle w:val="VerbatimChar"/>
          </w:rPr>
          <w:delText>##           "label": "artsy:master",</w:delText>
        </w:r>
      </w:del>
      <w:del w:id="1739" w:author="adrian " w:date="2017-04-28T10:28:07Z">
        <w:r>
          <w:rPr/>
          <w:br/>
        </w:r>
      </w:del>
      <w:del w:id="1740" w:author="adrian " w:date="2017-04-28T10:28:07Z">
        <w:r>
          <w:rPr>
            <w:rStyle w:val="VerbatimChar"/>
          </w:rPr>
          <w:delText>##           "ref": "master",</w:delText>
        </w:r>
      </w:del>
      <w:del w:id="1741" w:author="adrian " w:date="2017-04-28T10:28:07Z">
        <w:r>
          <w:rPr/>
          <w:br/>
        </w:r>
      </w:del>
      <w:del w:id="1742" w:author="adrian " w:date="2017-04-28T10:28:07Z">
        <w:r>
          <w:rPr>
            <w:rStyle w:val="VerbatimChar"/>
          </w:rPr>
          <w:delText>##           "sha": "0d7c2cb996c707071103a9ea0d36aa5327aaf5c8",</w:delText>
        </w:r>
      </w:del>
      <w:del w:id="1743" w:author="adrian " w:date="2017-04-28T10:28:07Z">
        <w:r>
          <w:rPr/>
          <w:br/>
        </w:r>
      </w:del>
      <w:del w:id="1744" w:author="adrian " w:date="2017-04-28T10:28:07Z">
        <w:r>
          <w:rPr>
            <w:rStyle w:val="VerbatimChar"/>
          </w:rPr>
          <w:delText>##           "user": {</w:delText>
        </w:r>
      </w:del>
      <w:del w:id="1745" w:author="adrian " w:date="2017-04-28T10:28:07Z">
        <w:r>
          <w:rPr/>
          <w:br/>
        </w:r>
      </w:del>
      <w:del w:id="1746" w:author="adrian " w:date="2017-04-28T10:28:07Z">
        <w:r>
          <w:rPr>
            <w:rStyle w:val="VerbatimChar"/>
          </w:rPr>
          <w:delText>##             "login": "artsy",</w:delText>
        </w:r>
      </w:del>
      <w:del w:id="1747" w:author="adrian " w:date="2017-04-28T10:28:07Z">
        <w:r>
          <w:rPr/>
          <w:br/>
        </w:r>
      </w:del>
      <w:del w:id="1748" w:author="adrian " w:date="2017-04-28T10:28:07Z">
        <w:r>
          <w:rPr>
            <w:rStyle w:val="VerbatimChar"/>
          </w:rPr>
          <w:delText>##             "id": 546231,</w:delText>
        </w:r>
      </w:del>
      <w:del w:id="1749" w:author="adrian " w:date="2017-04-28T10:28:07Z">
        <w:r>
          <w:rPr/>
          <w:br/>
        </w:r>
      </w:del>
      <w:del w:id="1750" w:author="adrian " w:date="2017-04-28T10:28:07Z">
        <w:r>
          <w:rPr>
            <w:rStyle w:val="VerbatimChar"/>
          </w:rPr>
          <w:delText>##             "avatar_url": "https://avatars.githubusercontent.com/u/546231?v=3",</w:delText>
        </w:r>
      </w:del>
      <w:del w:id="1751" w:author="adrian " w:date="2017-04-28T10:28:07Z">
        <w:r>
          <w:rPr/>
          <w:br/>
        </w:r>
      </w:del>
      <w:del w:id="1752" w:author="adrian " w:date="2017-04-28T10:28:07Z">
        <w:r>
          <w:rPr>
            <w:rStyle w:val="VerbatimChar"/>
          </w:rPr>
          <w:delText>##             "gravatar_id": "",</w:delText>
        </w:r>
      </w:del>
      <w:del w:id="1753" w:author="adrian " w:date="2017-04-28T10:28:07Z">
        <w:r>
          <w:rPr/>
          <w:br/>
        </w:r>
      </w:del>
      <w:del w:id="1754" w:author="adrian " w:date="2017-04-28T10:28:07Z">
        <w:r>
          <w:rPr>
            <w:rStyle w:val="VerbatimChar"/>
          </w:rPr>
          <w:delText>##             "url": "https://api.github.com/users/artsy",</w:delText>
        </w:r>
      </w:del>
      <w:del w:id="1755" w:author="adrian " w:date="2017-04-28T10:28:07Z">
        <w:r>
          <w:rPr/>
          <w:br/>
        </w:r>
      </w:del>
      <w:del w:id="1756" w:author="adrian " w:date="2017-04-28T10:28:07Z">
        <w:r>
          <w:rPr>
            <w:rStyle w:val="VerbatimChar"/>
          </w:rPr>
          <w:delText>##             "html_url": "https://github.com/artsy",</w:delText>
        </w:r>
      </w:del>
      <w:del w:id="1757" w:author="adrian " w:date="2017-04-28T10:28:07Z">
        <w:r>
          <w:rPr/>
          <w:br/>
        </w:r>
      </w:del>
      <w:del w:id="1758" w:author="adrian " w:date="2017-04-28T10:28:07Z">
        <w:r>
          <w:rPr>
            <w:rStyle w:val="VerbatimChar"/>
          </w:rPr>
          <w:delText>##             "followers_url": "https://api.github.com/users/artsy/followers",</w:delText>
        </w:r>
      </w:del>
      <w:del w:id="1759" w:author="adrian " w:date="2017-04-28T10:28:07Z">
        <w:r>
          <w:rPr/>
          <w:br/>
        </w:r>
      </w:del>
      <w:del w:id="1760" w:author="adrian " w:date="2017-04-28T10:28:07Z">
        <w:r>
          <w:rPr>
            <w:rStyle w:val="VerbatimChar"/>
          </w:rPr>
          <w:delText>##             "following_url": "https://api.github.com/users/artsy/following{/other_user}",</w:delText>
        </w:r>
      </w:del>
      <w:del w:id="1761" w:author="adrian " w:date="2017-04-28T10:28:07Z">
        <w:r>
          <w:rPr/>
          <w:br/>
        </w:r>
      </w:del>
      <w:del w:id="1762" w:author="adrian " w:date="2017-04-28T10:28:07Z">
        <w:r>
          <w:rPr>
            <w:rStyle w:val="VerbatimChar"/>
          </w:rPr>
          <w:delText>##             "gists_url": "https://api.github.com/users/artsy/gists{/gist_id}",</w:delText>
        </w:r>
      </w:del>
      <w:del w:id="1763" w:author="adrian " w:date="2017-04-28T10:28:07Z">
        <w:r>
          <w:rPr/>
          <w:br/>
        </w:r>
      </w:del>
      <w:del w:id="1764" w:author="adrian " w:date="2017-04-28T10:28:07Z">
        <w:r>
          <w:rPr>
            <w:rStyle w:val="VerbatimChar"/>
          </w:rPr>
          <w:delText>##             "starred_url": "https://api.github.com/users/artsy/starred{/owner}{/repo}",</w:delText>
        </w:r>
      </w:del>
      <w:del w:id="1765" w:author="adrian " w:date="2017-04-28T10:28:07Z">
        <w:r>
          <w:rPr/>
          <w:br/>
        </w:r>
      </w:del>
      <w:del w:id="1766" w:author="adrian " w:date="2017-04-28T10:28:07Z">
        <w:r>
          <w:rPr>
            <w:rStyle w:val="VerbatimChar"/>
          </w:rPr>
          <w:delText>##             "subscriptions_url": "https://api.github.com/users/artsy/subscriptions",</w:delText>
        </w:r>
      </w:del>
      <w:del w:id="1767" w:author="adrian " w:date="2017-04-28T10:28:07Z">
        <w:r>
          <w:rPr/>
          <w:br/>
        </w:r>
      </w:del>
      <w:del w:id="1768" w:author="adrian " w:date="2017-04-28T10:28:07Z">
        <w:r>
          <w:rPr>
            <w:rStyle w:val="VerbatimChar"/>
          </w:rPr>
          <w:delText>##             "organizations_url": "https://api.github.com/users/artsy/orgs",</w:delText>
        </w:r>
      </w:del>
      <w:del w:id="1769" w:author="adrian " w:date="2017-04-28T10:28:07Z">
        <w:r>
          <w:rPr/>
          <w:br/>
        </w:r>
      </w:del>
      <w:del w:id="1770" w:author="adrian " w:date="2017-04-28T10:28:07Z">
        <w:r>
          <w:rPr>
            <w:rStyle w:val="VerbatimChar"/>
          </w:rPr>
          <w:delText>##             "repos_url": "https://api.github.com/users/artsy/repos",</w:delText>
        </w:r>
      </w:del>
      <w:del w:id="1771" w:author="adrian " w:date="2017-04-28T10:28:07Z">
        <w:r>
          <w:rPr/>
          <w:br/>
        </w:r>
      </w:del>
      <w:del w:id="1772" w:author="adrian " w:date="2017-04-28T10:28:07Z">
        <w:r>
          <w:rPr>
            <w:rStyle w:val="VerbatimChar"/>
          </w:rPr>
          <w:delText>##             "events_url": "https://api.github.com/users/artsy/events{/privacy}",</w:delText>
        </w:r>
      </w:del>
      <w:del w:id="1773" w:author="adrian " w:date="2017-04-28T10:28:07Z">
        <w:r>
          <w:rPr/>
          <w:br/>
        </w:r>
      </w:del>
      <w:del w:id="1774" w:author="adrian " w:date="2017-04-28T10:28:07Z">
        <w:r>
          <w:rPr>
            <w:rStyle w:val="VerbatimChar"/>
          </w:rPr>
          <w:delText>##             "received_events_url": "https://api.github.com/users/artsy/received_events",</w:delText>
        </w:r>
      </w:del>
      <w:del w:id="1775" w:author="adrian " w:date="2017-04-28T10:28:07Z">
        <w:r>
          <w:rPr/>
          <w:br/>
        </w:r>
      </w:del>
      <w:del w:id="1776" w:author="adrian " w:date="2017-04-28T10:28:07Z">
        <w:r>
          <w:rPr>
            <w:rStyle w:val="VerbatimChar"/>
          </w:rPr>
          <w:delText>##             "type": "Organization",</w:delText>
        </w:r>
      </w:del>
      <w:del w:id="1777" w:author="adrian " w:date="2017-04-28T10:28:07Z">
        <w:r>
          <w:rPr/>
          <w:br/>
        </w:r>
      </w:del>
      <w:del w:id="1778" w:author="adrian " w:date="2017-04-28T10:28:07Z">
        <w:r>
          <w:rPr>
            <w:rStyle w:val="VerbatimChar"/>
          </w:rPr>
          <w:delText>##             "site_admin": false</w:delText>
        </w:r>
      </w:del>
      <w:del w:id="1779" w:author="adrian " w:date="2017-04-28T10:28:07Z">
        <w:r>
          <w:rPr/>
          <w:br/>
        </w:r>
      </w:del>
      <w:del w:id="1780" w:author="adrian " w:date="2017-04-28T10:28:07Z">
        <w:r>
          <w:rPr>
            <w:rStyle w:val="VerbatimChar"/>
          </w:rPr>
          <w:delText>##           },</w:delText>
        </w:r>
      </w:del>
      <w:del w:id="1781" w:author="adrian " w:date="2017-04-28T10:28:07Z">
        <w:r>
          <w:rPr/>
          <w:br/>
        </w:r>
      </w:del>
      <w:del w:id="1782" w:author="adrian " w:date="2017-04-28T10:28:07Z">
        <w:r>
          <w:rPr>
            <w:rStyle w:val="VerbatimChar"/>
          </w:rPr>
          <w:delText>##           "repo": {</w:delText>
        </w:r>
      </w:del>
      <w:del w:id="1783" w:author="adrian " w:date="2017-04-28T10:28:07Z">
        <w:r>
          <w:rPr/>
          <w:br/>
        </w:r>
      </w:del>
      <w:del w:id="1784" w:author="adrian " w:date="2017-04-28T10:28:07Z">
        <w:r>
          <w:rPr>
            <w:rStyle w:val="VerbatimChar"/>
          </w:rPr>
          <w:delText>##             "id": 42728510,</w:delText>
        </w:r>
      </w:del>
      <w:del w:id="1785" w:author="adrian " w:date="2017-04-28T10:28:07Z">
        <w:r>
          <w:rPr/>
          <w:br/>
        </w:r>
      </w:del>
      <w:del w:id="1786" w:author="adrian " w:date="2017-04-28T10:28:07Z">
        <w:r>
          <w:rPr>
            <w:rStyle w:val="VerbatimChar"/>
          </w:rPr>
          <w:delText>##             "name": "metaphysics",</w:delText>
        </w:r>
      </w:del>
      <w:del w:id="1787" w:author="adrian " w:date="2017-04-28T10:28:07Z">
        <w:r>
          <w:rPr/>
          <w:br/>
        </w:r>
      </w:del>
      <w:del w:id="1788" w:author="adrian " w:date="2017-04-28T10:28:07Z">
        <w:r>
          <w:rPr>
            <w:rStyle w:val="VerbatimChar"/>
          </w:rPr>
          <w:delText>##             "full_name": "artsy/metaphysics",</w:delText>
        </w:r>
      </w:del>
      <w:del w:id="1789" w:author="adrian " w:date="2017-04-28T10:28:07Z">
        <w:r>
          <w:rPr/>
          <w:br/>
        </w:r>
      </w:del>
      <w:del w:id="1790" w:author="adrian " w:date="2017-04-28T10:28:07Z">
        <w:r>
          <w:rPr>
            <w:rStyle w:val="VerbatimChar"/>
          </w:rPr>
          <w:delText>##             "owner": {</w:delText>
        </w:r>
      </w:del>
      <w:del w:id="1791" w:author="adrian " w:date="2017-04-28T10:28:07Z">
        <w:r>
          <w:rPr/>
          <w:br/>
        </w:r>
      </w:del>
      <w:del w:id="1792" w:author="adrian " w:date="2017-04-28T10:28:07Z">
        <w:r>
          <w:rPr>
            <w:rStyle w:val="VerbatimChar"/>
          </w:rPr>
          <w:delText>##               "login": "artsy",</w:delText>
        </w:r>
      </w:del>
      <w:del w:id="1793" w:author="adrian " w:date="2017-04-28T10:28:07Z">
        <w:r>
          <w:rPr/>
          <w:br/>
        </w:r>
      </w:del>
      <w:del w:id="1794" w:author="adrian " w:date="2017-04-28T10:28:07Z">
        <w:r>
          <w:rPr>
            <w:rStyle w:val="VerbatimChar"/>
          </w:rPr>
          <w:delText>##               "id": 546231,</w:delText>
        </w:r>
      </w:del>
      <w:del w:id="1795" w:author="adrian " w:date="2017-04-28T10:28:07Z">
        <w:r>
          <w:rPr/>
          <w:br/>
        </w:r>
      </w:del>
      <w:del w:id="1796" w:author="adrian " w:date="2017-04-28T10:28:07Z">
        <w:r>
          <w:rPr>
            <w:rStyle w:val="VerbatimChar"/>
          </w:rPr>
          <w:delText>##               "avatar_url": "https://avatars.githubusercontent.com/u/546231?v=3",</w:delText>
        </w:r>
      </w:del>
      <w:del w:id="1797" w:author="adrian " w:date="2017-04-28T10:28:07Z">
        <w:r>
          <w:rPr/>
          <w:br/>
        </w:r>
      </w:del>
      <w:del w:id="1798" w:author="adrian " w:date="2017-04-28T10:28:07Z">
        <w:r>
          <w:rPr>
            <w:rStyle w:val="VerbatimChar"/>
          </w:rPr>
          <w:delText>##               "gravatar_id": "",</w:delText>
        </w:r>
      </w:del>
      <w:del w:id="1799" w:author="adrian " w:date="2017-04-28T10:28:07Z">
        <w:r>
          <w:rPr/>
          <w:br/>
        </w:r>
      </w:del>
      <w:del w:id="1800" w:author="adrian " w:date="2017-04-28T10:28:07Z">
        <w:r>
          <w:rPr>
            <w:rStyle w:val="VerbatimChar"/>
          </w:rPr>
          <w:delText>##               "url": "https://api.github.com/users/artsy",</w:delText>
        </w:r>
      </w:del>
      <w:del w:id="1801" w:author="adrian " w:date="2017-04-28T10:28:07Z">
        <w:r>
          <w:rPr/>
          <w:br/>
        </w:r>
      </w:del>
      <w:del w:id="1802" w:author="adrian " w:date="2017-04-28T10:28:07Z">
        <w:r>
          <w:rPr>
            <w:rStyle w:val="VerbatimChar"/>
          </w:rPr>
          <w:delText>##               "html_url": "https://github.com/artsy",</w:delText>
        </w:r>
      </w:del>
      <w:del w:id="1803" w:author="adrian " w:date="2017-04-28T10:28:07Z">
        <w:r>
          <w:rPr/>
          <w:br/>
        </w:r>
      </w:del>
      <w:del w:id="1804" w:author="adrian " w:date="2017-04-28T10:28:07Z">
        <w:r>
          <w:rPr>
            <w:rStyle w:val="VerbatimChar"/>
          </w:rPr>
          <w:delText>##               "followers_url": "https://api.github.com/users/artsy/followers",</w:delText>
        </w:r>
      </w:del>
      <w:del w:id="1805" w:author="adrian " w:date="2017-04-28T10:28:07Z">
        <w:r>
          <w:rPr/>
          <w:br/>
        </w:r>
      </w:del>
      <w:del w:id="1806" w:author="adrian " w:date="2017-04-28T10:28:07Z">
        <w:r>
          <w:rPr>
            <w:rStyle w:val="VerbatimChar"/>
          </w:rPr>
          <w:delText>##               "following_url": "https://api.github.com/users/artsy/following{/other_user}",</w:delText>
        </w:r>
      </w:del>
      <w:del w:id="1807" w:author="adrian " w:date="2017-04-28T10:28:07Z">
        <w:r>
          <w:rPr/>
          <w:br/>
        </w:r>
      </w:del>
      <w:del w:id="1808" w:author="adrian " w:date="2017-04-28T10:28:07Z">
        <w:r>
          <w:rPr>
            <w:rStyle w:val="VerbatimChar"/>
          </w:rPr>
          <w:delText>##               "gists_url": "https://api.github.com/users/artsy/gists{/gist_id}",</w:delText>
        </w:r>
      </w:del>
      <w:del w:id="1809" w:author="adrian " w:date="2017-04-28T10:28:07Z">
        <w:r>
          <w:rPr/>
          <w:br/>
        </w:r>
      </w:del>
      <w:del w:id="1810" w:author="adrian " w:date="2017-04-28T10:28:07Z">
        <w:r>
          <w:rPr>
            <w:rStyle w:val="VerbatimChar"/>
          </w:rPr>
          <w:delText>##               "starred_url": "https://api.github.com/users/artsy/starred{/owner}{/repo}",</w:delText>
        </w:r>
      </w:del>
      <w:del w:id="1811" w:author="adrian " w:date="2017-04-28T10:28:07Z">
        <w:r>
          <w:rPr/>
          <w:br/>
        </w:r>
      </w:del>
      <w:del w:id="1812" w:author="adrian " w:date="2017-04-28T10:28:07Z">
        <w:r>
          <w:rPr>
            <w:rStyle w:val="VerbatimChar"/>
          </w:rPr>
          <w:delText>##               "subscriptions_url": "https://api.github.com/users/artsy/subscriptions",</w:delText>
        </w:r>
      </w:del>
      <w:del w:id="1813" w:author="adrian " w:date="2017-04-28T10:28:07Z">
        <w:r>
          <w:rPr/>
          <w:br/>
        </w:r>
      </w:del>
      <w:del w:id="1814" w:author="adrian " w:date="2017-04-28T10:28:07Z">
        <w:r>
          <w:rPr>
            <w:rStyle w:val="VerbatimChar"/>
          </w:rPr>
          <w:delText>##               "organizations_url": "https://api.github.com/users/artsy/orgs",</w:delText>
        </w:r>
      </w:del>
      <w:del w:id="1815" w:author="adrian " w:date="2017-04-28T10:28:07Z">
        <w:r>
          <w:rPr/>
          <w:br/>
        </w:r>
      </w:del>
      <w:del w:id="1816" w:author="adrian " w:date="2017-04-28T10:28:07Z">
        <w:r>
          <w:rPr>
            <w:rStyle w:val="VerbatimChar"/>
          </w:rPr>
          <w:delText>##               "repos_url": "https://api.github.com/users/artsy/repos",</w:delText>
        </w:r>
      </w:del>
      <w:del w:id="1817" w:author="adrian " w:date="2017-04-28T10:28:07Z">
        <w:r>
          <w:rPr/>
          <w:br/>
        </w:r>
      </w:del>
      <w:del w:id="1818" w:author="adrian " w:date="2017-04-28T10:28:07Z">
        <w:r>
          <w:rPr>
            <w:rStyle w:val="VerbatimChar"/>
          </w:rPr>
          <w:delText>##               "events_url": "https://api.github.com/users/artsy/events{/privacy}",</w:delText>
        </w:r>
      </w:del>
      <w:del w:id="1819" w:author="adrian " w:date="2017-04-28T10:28:07Z">
        <w:r>
          <w:rPr/>
          <w:br/>
        </w:r>
      </w:del>
      <w:del w:id="1820" w:author="adrian " w:date="2017-04-28T10:28:07Z">
        <w:r>
          <w:rPr>
            <w:rStyle w:val="VerbatimChar"/>
          </w:rPr>
          <w:delText>##               "received_events_url": "https://api.github.com/users/artsy/received_events",</w:delText>
        </w:r>
      </w:del>
      <w:del w:id="1821" w:author="adrian " w:date="2017-04-28T10:28:07Z">
        <w:r>
          <w:rPr/>
          <w:br/>
        </w:r>
      </w:del>
      <w:del w:id="1822" w:author="adrian " w:date="2017-04-28T10:28:07Z">
        <w:r>
          <w:rPr>
            <w:rStyle w:val="VerbatimChar"/>
          </w:rPr>
          <w:delText>##               "type": "Organization",</w:delText>
        </w:r>
      </w:del>
      <w:del w:id="1823" w:author="adrian " w:date="2017-04-28T10:28:07Z">
        <w:r>
          <w:rPr/>
          <w:br/>
        </w:r>
      </w:del>
      <w:del w:id="1824" w:author="adrian " w:date="2017-04-28T10:28:07Z">
        <w:r>
          <w:rPr>
            <w:rStyle w:val="VerbatimChar"/>
          </w:rPr>
          <w:delText>##               "site_admin": false</w:delText>
        </w:r>
      </w:del>
      <w:del w:id="1825" w:author="adrian " w:date="2017-04-28T10:28:07Z">
        <w:r>
          <w:rPr/>
          <w:br/>
        </w:r>
      </w:del>
      <w:del w:id="1826" w:author="adrian " w:date="2017-04-28T10:28:07Z">
        <w:r>
          <w:rPr>
            <w:rStyle w:val="VerbatimChar"/>
          </w:rPr>
          <w:delText>##             },</w:delText>
        </w:r>
      </w:del>
      <w:del w:id="1827" w:author="adrian " w:date="2017-04-28T10:28:07Z">
        <w:r>
          <w:rPr/>
          <w:br/>
        </w:r>
      </w:del>
      <w:del w:id="1828" w:author="adrian " w:date="2017-04-28T10:28:07Z">
        <w:r>
          <w:rPr>
            <w:rStyle w:val="VerbatimChar"/>
          </w:rPr>
          <w:delText>##             "private": false,</w:delText>
        </w:r>
      </w:del>
      <w:del w:id="1829" w:author="adrian " w:date="2017-04-28T10:28:07Z">
        <w:r>
          <w:rPr/>
          <w:br/>
        </w:r>
      </w:del>
      <w:del w:id="1830" w:author="adrian " w:date="2017-04-28T10:28:07Z">
        <w:r>
          <w:rPr>
            <w:rStyle w:val="VerbatimChar"/>
          </w:rPr>
          <w:delText>##             "html_url": "https://github.com/artsy/metaphysics",</w:delText>
        </w:r>
      </w:del>
      <w:del w:id="1831" w:author="adrian " w:date="2017-04-28T10:28:07Z">
        <w:r>
          <w:rPr/>
          <w:br/>
        </w:r>
      </w:del>
      <w:del w:id="1832" w:author="adrian " w:date="2017-04-28T10:28:07Z">
        <w:r>
          <w:rPr>
            <w:rStyle w:val="VerbatimChar"/>
          </w:rPr>
          <w:delText>##             "description": "Artsy's GraphQL API",</w:delText>
        </w:r>
      </w:del>
      <w:del w:id="1833" w:author="adrian " w:date="2017-04-28T10:28:07Z">
        <w:r>
          <w:rPr/>
          <w:br/>
        </w:r>
      </w:del>
      <w:del w:id="1834" w:author="adrian " w:date="2017-04-28T10:28:07Z">
        <w:r>
          <w:rPr>
            <w:rStyle w:val="VerbatimChar"/>
          </w:rPr>
          <w:delText>##             "fork": false,</w:delText>
        </w:r>
      </w:del>
      <w:del w:id="1835" w:author="adrian " w:date="2017-04-28T10:28:07Z">
        <w:r>
          <w:rPr/>
          <w:br/>
        </w:r>
      </w:del>
      <w:del w:id="1836" w:author="adrian " w:date="2017-04-28T10:28:07Z">
        <w:r>
          <w:rPr>
            <w:rStyle w:val="VerbatimChar"/>
          </w:rPr>
          <w:delText>##             "url": "https://api.github.com/repos/artsy/metaphysics",</w:delText>
        </w:r>
      </w:del>
      <w:del w:id="1837" w:author="adrian " w:date="2017-04-28T10:28:07Z">
        <w:r>
          <w:rPr/>
          <w:br/>
        </w:r>
      </w:del>
      <w:del w:id="1838" w:author="adrian " w:date="2017-04-28T10:28:07Z">
        <w:r>
          <w:rPr>
            <w:rStyle w:val="VerbatimChar"/>
          </w:rPr>
          <w:delText>##             "forks_url": "https://api.github.com/repos/artsy/metaphysics/forks",</w:delText>
        </w:r>
      </w:del>
      <w:del w:id="1839" w:author="adrian " w:date="2017-04-28T10:28:07Z">
        <w:r>
          <w:rPr/>
          <w:br/>
        </w:r>
      </w:del>
      <w:del w:id="1840" w:author="adrian " w:date="2017-04-28T10:28:07Z">
        <w:r>
          <w:rPr>
            <w:rStyle w:val="VerbatimChar"/>
          </w:rPr>
          <w:delText>##             "keys_url": "https://api.github.com/repos/artsy/metaphysics/keys{/key_id}",</w:delText>
        </w:r>
      </w:del>
      <w:del w:id="1841" w:author="adrian " w:date="2017-04-28T10:28:07Z">
        <w:r>
          <w:rPr/>
          <w:br/>
        </w:r>
      </w:del>
      <w:del w:id="1842" w:author="adrian " w:date="2017-04-28T10:28:07Z">
        <w:r>
          <w:rPr>
            <w:rStyle w:val="VerbatimChar"/>
          </w:rPr>
          <w:delText>##             "collaborators_url": "https://api.github.com/repos/artsy/metaphysics/collaborators{/collaborator}",</w:delText>
        </w:r>
      </w:del>
      <w:del w:id="1843" w:author="adrian " w:date="2017-04-28T10:28:07Z">
        <w:r>
          <w:rPr/>
          <w:br/>
        </w:r>
      </w:del>
      <w:del w:id="1844" w:author="adrian " w:date="2017-04-28T10:28:07Z">
        <w:r>
          <w:rPr>
            <w:rStyle w:val="VerbatimChar"/>
          </w:rPr>
          <w:delText>##             "teams_url": "https://api.github.com/repos/artsy/metaphysics/teams",</w:delText>
        </w:r>
      </w:del>
      <w:del w:id="1845" w:author="adrian " w:date="2017-04-28T10:28:07Z">
        <w:r>
          <w:rPr/>
          <w:br/>
        </w:r>
      </w:del>
      <w:del w:id="1846" w:author="adrian " w:date="2017-04-28T10:28:07Z">
        <w:r>
          <w:rPr>
            <w:rStyle w:val="VerbatimChar"/>
          </w:rPr>
          <w:delText>##             "hooks_url": "https://api.github.com/repos/artsy/metaphysics/hooks",</w:delText>
        </w:r>
      </w:del>
      <w:del w:id="1847" w:author="adrian " w:date="2017-04-28T10:28:07Z">
        <w:r>
          <w:rPr/>
          <w:br/>
        </w:r>
      </w:del>
      <w:del w:id="1848" w:author="adrian " w:date="2017-04-28T10:28:07Z">
        <w:r>
          <w:rPr>
            <w:rStyle w:val="VerbatimChar"/>
          </w:rPr>
          <w:delText>##             "issue_events_url": "https://api.github.com/repos/artsy/metaphysics/issues/events{/number}",</w:delText>
        </w:r>
      </w:del>
      <w:del w:id="1849" w:author="adrian " w:date="2017-04-28T10:28:07Z">
        <w:r>
          <w:rPr/>
          <w:br/>
        </w:r>
      </w:del>
      <w:del w:id="1850" w:author="adrian " w:date="2017-04-28T10:28:07Z">
        <w:r>
          <w:rPr>
            <w:rStyle w:val="VerbatimChar"/>
          </w:rPr>
          <w:delText>##             "events_url": "https://api.github.com/repos/artsy/metaphysics/events",</w:delText>
        </w:r>
      </w:del>
      <w:del w:id="1851" w:author="adrian " w:date="2017-04-28T10:28:07Z">
        <w:r>
          <w:rPr/>
          <w:br/>
        </w:r>
      </w:del>
      <w:del w:id="1852" w:author="adrian " w:date="2017-04-28T10:28:07Z">
        <w:r>
          <w:rPr>
            <w:rStyle w:val="VerbatimChar"/>
          </w:rPr>
          <w:delText>##             "assignees_url": "https://api.github.com/repos/artsy/metaphysics/assignees{/user}",</w:delText>
        </w:r>
      </w:del>
      <w:del w:id="1853" w:author="adrian " w:date="2017-04-28T10:28:07Z">
        <w:r>
          <w:rPr/>
          <w:br/>
        </w:r>
      </w:del>
      <w:del w:id="1854" w:author="adrian " w:date="2017-04-28T10:28:07Z">
        <w:r>
          <w:rPr>
            <w:rStyle w:val="VerbatimChar"/>
          </w:rPr>
          <w:delText>##             "branches_url": "https://api.github.com/repos/artsy/metaphysics/branches{/branch}",</w:delText>
        </w:r>
      </w:del>
      <w:del w:id="1855" w:author="adrian " w:date="2017-04-28T10:28:07Z">
        <w:r>
          <w:rPr/>
          <w:br/>
        </w:r>
      </w:del>
      <w:del w:id="1856" w:author="adrian " w:date="2017-04-28T10:28:07Z">
        <w:r>
          <w:rPr>
            <w:rStyle w:val="VerbatimChar"/>
          </w:rPr>
          <w:delText>##             "tags_url": "https://api.github.com/repos/artsy/metaphysics/tags",</w:delText>
        </w:r>
      </w:del>
      <w:del w:id="1857" w:author="adrian " w:date="2017-04-28T10:28:07Z">
        <w:r>
          <w:rPr/>
          <w:br/>
        </w:r>
      </w:del>
      <w:del w:id="1858" w:author="adrian " w:date="2017-04-28T10:28:07Z">
        <w:r>
          <w:rPr>
            <w:rStyle w:val="VerbatimChar"/>
          </w:rPr>
          <w:delText>##             "blobs_url": "https://api.github.com/repos/artsy/metaphysics/git/blobs{/sha}",</w:delText>
        </w:r>
      </w:del>
      <w:del w:id="1859" w:author="adrian " w:date="2017-04-28T10:28:07Z">
        <w:r>
          <w:rPr/>
          <w:br/>
        </w:r>
      </w:del>
      <w:del w:id="1860" w:author="adrian " w:date="2017-04-28T10:28:07Z">
        <w:r>
          <w:rPr>
            <w:rStyle w:val="VerbatimChar"/>
          </w:rPr>
          <w:delText>##             "git_tags_url": "https://api.github.com/repos/artsy/metaphysics/git/tags{/sha}",</w:delText>
        </w:r>
      </w:del>
      <w:del w:id="1861" w:author="adrian " w:date="2017-04-28T10:28:07Z">
        <w:r>
          <w:rPr/>
          <w:br/>
        </w:r>
      </w:del>
      <w:del w:id="1862" w:author="adrian " w:date="2017-04-28T10:28:07Z">
        <w:r>
          <w:rPr>
            <w:rStyle w:val="VerbatimChar"/>
          </w:rPr>
          <w:delText>##             "git_refs_url": "https://api.github.com/repos/artsy/metaphysics/git/refs{/sha}",</w:delText>
        </w:r>
      </w:del>
      <w:del w:id="1863" w:author="adrian " w:date="2017-04-28T10:28:07Z">
        <w:r>
          <w:rPr/>
          <w:br/>
        </w:r>
      </w:del>
      <w:del w:id="1864" w:author="adrian " w:date="2017-04-28T10:28:07Z">
        <w:r>
          <w:rPr>
            <w:rStyle w:val="VerbatimChar"/>
          </w:rPr>
          <w:delText>##             "trees_url": "https://api.github.com/repos/artsy/metaphysics/git/trees{/sha}",</w:delText>
        </w:r>
      </w:del>
      <w:del w:id="1865" w:author="adrian " w:date="2017-04-28T10:28:07Z">
        <w:r>
          <w:rPr/>
          <w:br/>
        </w:r>
      </w:del>
      <w:del w:id="1866" w:author="adrian " w:date="2017-04-28T10:28:07Z">
        <w:r>
          <w:rPr>
            <w:rStyle w:val="VerbatimChar"/>
          </w:rPr>
          <w:delText>##             "statuses_url": "https://api.github.com/repos/artsy/metaphysics/statuses/{sha}",</w:delText>
        </w:r>
      </w:del>
      <w:del w:id="1867" w:author="adrian " w:date="2017-04-28T10:28:07Z">
        <w:r>
          <w:rPr/>
          <w:br/>
        </w:r>
      </w:del>
      <w:del w:id="1868" w:author="adrian " w:date="2017-04-28T10:28:07Z">
        <w:r>
          <w:rPr>
            <w:rStyle w:val="VerbatimChar"/>
          </w:rPr>
          <w:delText>##             "languages_url": "https://api.github.com/repos/artsy/metaphysics/languages",</w:delText>
        </w:r>
      </w:del>
      <w:del w:id="1869" w:author="adrian " w:date="2017-04-28T10:28:07Z">
        <w:r>
          <w:rPr/>
          <w:br/>
        </w:r>
      </w:del>
      <w:del w:id="1870" w:author="adrian " w:date="2017-04-28T10:28:07Z">
        <w:r>
          <w:rPr>
            <w:rStyle w:val="VerbatimChar"/>
          </w:rPr>
          <w:delText>##             "stargazers_url": "https://api.github.com/repos/artsy/metaphysics/stargazers",</w:delText>
        </w:r>
      </w:del>
      <w:del w:id="1871" w:author="adrian " w:date="2017-04-28T10:28:07Z">
        <w:r>
          <w:rPr/>
          <w:br/>
        </w:r>
      </w:del>
      <w:del w:id="1872" w:author="adrian " w:date="2017-04-28T10:28:07Z">
        <w:r>
          <w:rPr>
            <w:rStyle w:val="VerbatimChar"/>
          </w:rPr>
          <w:delText>##             "contributors_url": "https://api.github.com/repos/artsy/metaphysics/contributors",</w:delText>
        </w:r>
      </w:del>
      <w:del w:id="1873" w:author="adrian " w:date="2017-04-28T10:28:07Z">
        <w:r>
          <w:rPr/>
          <w:br/>
        </w:r>
      </w:del>
      <w:del w:id="1874" w:author="adrian " w:date="2017-04-28T10:28:07Z">
        <w:r>
          <w:rPr>
            <w:rStyle w:val="VerbatimChar"/>
          </w:rPr>
          <w:delText>##             "subscribers_url": "https://api.github.com/repos/artsy/metaphysics/subscribers",</w:delText>
        </w:r>
      </w:del>
      <w:del w:id="1875" w:author="adrian " w:date="2017-04-28T10:28:07Z">
        <w:r>
          <w:rPr/>
          <w:br/>
        </w:r>
      </w:del>
      <w:del w:id="1876" w:author="adrian " w:date="2017-04-28T10:28:07Z">
        <w:r>
          <w:rPr>
            <w:rStyle w:val="VerbatimChar"/>
          </w:rPr>
          <w:delText>##             "subscription_url": "https://api.github.com/repos/artsy/metaphysics/subscription",</w:delText>
        </w:r>
      </w:del>
      <w:del w:id="1877" w:author="adrian " w:date="2017-04-28T10:28:07Z">
        <w:r>
          <w:rPr/>
          <w:br/>
        </w:r>
      </w:del>
      <w:del w:id="1878" w:author="adrian " w:date="2017-04-28T10:28:07Z">
        <w:r>
          <w:rPr>
            <w:rStyle w:val="VerbatimChar"/>
          </w:rPr>
          <w:delText>##             "commits_url": "https://api.github.com/repos/artsy/metaphysics/commits{/sha}",</w:delText>
        </w:r>
      </w:del>
      <w:del w:id="1879" w:author="adrian " w:date="2017-04-28T10:28:07Z">
        <w:r>
          <w:rPr/>
          <w:br/>
        </w:r>
      </w:del>
      <w:del w:id="1880" w:author="adrian " w:date="2017-04-28T10:28:07Z">
        <w:r>
          <w:rPr>
            <w:rStyle w:val="VerbatimChar"/>
          </w:rPr>
          <w:delText>##             "git_commits_url": "https://api.github.com/repos/artsy/metaphysics/git/commits{/sha}",</w:delText>
        </w:r>
      </w:del>
      <w:del w:id="1881" w:author="adrian " w:date="2017-04-28T10:28:07Z">
        <w:r>
          <w:rPr/>
          <w:br/>
        </w:r>
      </w:del>
      <w:del w:id="1882" w:author="adrian " w:date="2017-04-28T10:28:07Z">
        <w:r>
          <w:rPr>
            <w:rStyle w:val="VerbatimChar"/>
          </w:rPr>
          <w:delText>##             "comments_url": "https://api.github.com/repos/artsy/metaphysics/comments{/number}",</w:delText>
        </w:r>
      </w:del>
      <w:del w:id="1883" w:author="adrian " w:date="2017-04-28T10:28:07Z">
        <w:r>
          <w:rPr/>
          <w:br/>
        </w:r>
      </w:del>
      <w:del w:id="1884" w:author="adrian " w:date="2017-04-28T10:28:07Z">
        <w:r>
          <w:rPr>
            <w:rStyle w:val="VerbatimChar"/>
          </w:rPr>
          <w:delText>##             "issue_comment_url": "https://api.github.com/repos/artsy/metaphysics/issues/comments{/number}",</w:delText>
        </w:r>
      </w:del>
      <w:del w:id="1885" w:author="adrian " w:date="2017-04-28T10:28:07Z">
        <w:r>
          <w:rPr/>
          <w:br/>
        </w:r>
      </w:del>
      <w:del w:id="1886" w:author="adrian " w:date="2017-04-28T10:28:07Z">
        <w:r>
          <w:rPr>
            <w:rStyle w:val="VerbatimChar"/>
          </w:rPr>
          <w:delText>##             "contents_url": "https://api.github.com/repos/artsy/metaphysics/contents/{+path}",</w:delText>
        </w:r>
      </w:del>
      <w:del w:id="1887" w:author="adrian " w:date="2017-04-28T10:28:07Z">
        <w:r>
          <w:rPr/>
          <w:br/>
        </w:r>
      </w:del>
      <w:del w:id="1888" w:author="adrian " w:date="2017-04-28T10:28:07Z">
        <w:r>
          <w:rPr>
            <w:rStyle w:val="VerbatimChar"/>
          </w:rPr>
          <w:delText>##             "compare_url": "https://api.github.com/repos/artsy/metaphysics/compare/{base}...{head}",</w:delText>
        </w:r>
      </w:del>
      <w:del w:id="1889" w:author="adrian " w:date="2017-04-28T10:28:07Z">
        <w:r>
          <w:rPr/>
          <w:br/>
        </w:r>
      </w:del>
      <w:del w:id="1890" w:author="adrian " w:date="2017-04-28T10:28:07Z">
        <w:r>
          <w:rPr>
            <w:rStyle w:val="VerbatimChar"/>
          </w:rPr>
          <w:delText>##             "merges_url": "https://api.github.com/repos/artsy/metaphysics/merges",</w:delText>
        </w:r>
      </w:del>
      <w:del w:id="1891" w:author="adrian " w:date="2017-04-28T10:28:07Z">
        <w:r>
          <w:rPr/>
          <w:br/>
        </w:r>
      </w:del>
      <w:del w:id="1892" w:author="adrian " w:date="2017-04-28T10:28:07Z">
        <w:r>
          <w:rPr>
            <w:rStyle w:val="VerbatimChar"/>
          </w:rPr>
          <w:delText>##             "archive_url": "https://api.github.com/repos/artsy/metaphysics/{archive_format}{/ref}",</w:delText>
        </w:r>
      </w:del>
      <w:del w:id="1893" w:author="adrian " w:date="2017-04-28T10:28:07Z">
        <w:r>
          <w:rPr/>
          <w:br/>
        </w:r>
      </w:del>
      <w:del w:id="1894" w:author="adrian " w:date="2017-04-28T10:28:07Z">
        <w:r>
          <w:rPr>
            <w:rStyle w:val="VerbatimChar"/>
          </w:rPr>
          <w:delText>##             "downloads_url": "https://api.github.com/repos/artsy/metaphysics/downloads",</w:delText>
        </w:r>
      </w:del>
      <w:del w:id="1895" w:author="adrian " w:date="2017-04-28T10:28:07Z">
        <w:r>
          <w:rPr/>
          <w:br/>
        </w:r>
      </w:del>
      <w:del w:id="1896" w:author="adrian " w:date="2017-04-28T10:28:07Z">
        <w:r>
          <w:rPr>
            <w:rStyle w:val="VerbatimChar"/>
          </w:rPr>
          <w:delText>##             "issues_url": "https://api.github.com/repos/artsy/metaphysics/issues{/number}",</w:delText>
        </w:r>
      </w:del>
      <w:del w:id="1897" w:author="adrian " w:date="2017-04-28T10:28:07Z">
        <w:r>
          <w:rPr/>
          <w:br/>
        </w:r>
      </w:del>
      <w:del w:id="1898" w:author="adrian " w:date="2017-04-28T10:28:07Z">
        <w:r>
          <w:rPr>
            <w:rStyle w:val="VerbatimChar"/>
          </w:rPr>
          <w:delText>##             "pulls_url": "https://api.github.com/repos/artsy/metaphysics/pulls{/number}",</w:delText>
        </w:r>
      </w:del>
      <w:del w:id="1899" w:author="adrian " w:date="2017-04-28T10:28:07Z">
        <w:r>
          <w:rPr/>
          <w:br/>
        </w:r>
      </w:del>
      <w:del w:id="1900" w:author="adrian " w:date="2017-04-28T10:28:07Z">
        <w:r>
          <w:rPr>
            <w:rStyle w:val="VerbatimChar"/>
          </w:rPr>
          <w:delText>##             "milestones_url": "https://api.github.com/repos/artsy/metaphysics/milestones{/number}",</w:delText>
        </w:r>
      </w:del>
      <w:del w:id="1901" w:author="adrian " w:date="2017-04-28T10:28:07Z">
        <w:r>
          <w:rPr/>
          <w:br/>
        </w:r>
      </w:del>
      <w:del w:id="1902" w:author="adrian " w:date="2017-04-28T10:28:07Z">
        <w:r>
          <w:rPr>
            <w:rStyle w:val="VerbatimChar"/>
          </w:rPr>
          <w:delText>##             "notifications_url": "https://api.github.com/repos/artsy/metaphysics/notifications{?since,all,participating}",</w:delText>
        </w:r>
      </w:del>
      <w:del w:id="1903" w:author="adrian " w:date="2017-04-28T10:28:07Z">
        <w:r>
          <w:rPr/>
          <w:br/>
        </w:r>
      </w:del>
      <w:del w:id="1904" w:author="adrian " w:date="2017-04-28T10:28:07Z">
        <w:r>
          <w:rPr>
            <w:rStyle w:val="VerbatimChar"/>
          </w:rPr>
          <w:delText>##             "labels_url": "https://api.github.com/repos/artsy/metaphysics/labels{/name}",</w:delText>
        </w:r>
      </w:del>
      <w:del w:id="1905" w:author="adrian " w:date="2017-04-28T10:28:07Z">
        <w:r>
          <w:rPr/>
          <w:br/>
        </w:r>
      </w:del>
      <w:del w:id="1906" w:author="adrian " w:date="2017-04-28T10:28:07Z">
        <w:r>
          <w:rPr>
            <w:rStyle w:val="VerbatimChar"/>
          </w:rPr>
          <w:delText>##             "releases_url": "https://api.github.com/repos/artsy/metaphysics/releases{/id}",</w:delText>
        </w:r>
      </w:del>
      <w:del w:id="1907" w:author="adrian " w:date="2017-04-28T10:28:07Z">
        <w:r>
          <w:rPr/>
          <w:br/>
        </w:r>
      </w:del>
      <w:del w:id="1908" w:author="adrian " w:date="2017-04-28T10:28:07Z">
        <w:r>
          <w:rPr>
            <w:rStyle w:val="VerbatimChar"/>
          </w:rPr>
          <w:delText>##             "deployments_url": "https://api.github.com/repos/artsy/metaphysics/deployments",</w:delText>
        </w:r>
      </w:del>
      <w:del w:id="1909" w:author="adrian " w:date="2017-04-28T10:28:07Z">
        <w:r>
          <w:rPr/>
          <w:br/>
        </w:r>
      </w:del>
      <w:del w:id="1910" w:author="adrian " w:date="2017-04-28T10:28:07Z">
        <w:r>
          <w:rPr>
            <w:rStyle w:val="VerbatimChar"/>
          </w:rPr>
          <w:delText>##             "created_at": "2015-09-18T14:51:48Z",</w:delText>
        </w:r>
      </w:del>
      <w:del w:id="1911" w:author="adrian " w:date="2017-04-28T10:28:07Z">
        <w:r>
          <w:rPr/>
          <w:br/>
        </w:r>
      </w:del>
      <w:del w:id="1912" w:author="adrian " w:date="2017-04-28T10:28:07Z">
        <w:r>
          <w:rPr>
            <w:rStyle w:val="VerbatimChar"/>
          </w:rPr>
          <w:delText>##             "updated_at": "2016-09-23T06:20:01Z",</w:delText>
        </w:r>
      </w:del>
      <w:del w:id="1913" w:author="adrian " w:date="2017-04-28T10:28:07Z">
        <w:r>
          <w:rPr/>
          <w:br/>
        </w:r>
      </w:del>
      <w:del w:id="1914" w:author="adrian " w:date="2017-04-28T10:28:07Z">
        <w:r>
          <w:rPr>
            <w:rStyle w:val="VerbatimChar"/>
          </w:rPr>
          <w:delText>##             "pushed_at": "2016-09-23T10:13:23Z",</w:delText>
        </w:r>
      </w:del>
      <w:del w:id="1915" w:author="adrian " w:date="2017-04-28T10:28:07Z">
        <w:r>
          <w:rPr/>
          <w:br/>
        </w:r>
      </w:del>
      <w:del w:id="1916" w:author="adrian " w:date="2017-04-28T10:28:07Z">
        <w:r>
          <w:rPr>
            <w:rStyle w:val="VerbatimChar"/>
          </w:rPr>
          <w:delText>##             "git_url": "git://github.com/artsy/metaphysics.git",</w:delText>
        </w:r>
      </w:del>
      <w:del w:id="1917" w:author="adrian " w:date="2017-04-28T10:28:07Z">
        <w:r>
          <w:rPr/>
          <w:br/>
        </w:r>
      </w:del>
      <w:del w:id="1918" w:author="adrian " w:date="2017-04-28T10:28:07Z">
        <w:r>
          <w:rPr>
            <w:rStyle w:val="VerbatimChar"/>
          </w:rPr>
          <w:delText>##             "ssh_url": "git@github.com:artsy/metaphysics.git",</w:delText>
        </w:r>
      </w:del>
      <w:del w:id="1919" w:author="adrian " w:date="2017-04-28T10:28:07Z">
        <w:r>
          <w:rPr/>
          <w:br/>
        </w:r>
      </w:del>
      <w:del w:id="1920" w:author="adrian " w:date="2017-04-28T10:28:07Z">
        <w:r>
          <w:rPr>
            <w:rStyle w:val="VerbatimChar"/>
          </w:rPr>
          <w:delText>##             "clone_url": "https://github.com/artsy/metaphysics.git",</w:delText>
        </w:r>
      </w:del>
      <w:del w:id="1921" w:author="adrian " w:date="2017-04-28T10:28:07Z">
        <w:r>
          <w:rPr/>
          <w:br/>
        </w:r>
      </w:del>
      <w:del w:id="1922" w:author="adrian " w:date="2017-04-28T10:28:07Z">
        <w:r>
          <w:rPr>
            <w:rStyle w:val="VerbatimChar"/>
          </w:rPr>
          <w:delText>##             "svn_url": "https://github.com/artsy/metaphysics",</w:delText>
        </w:r>
      </w:del>
      <w:del w:id="1923" w:author="adrian " w:date="2017-04-28T10:28:07Z">
        <w:r>
          <w:rPr/>
          <w:br/>
        </w:r>
      </w:del>
      <w:del w:id="1924" w:author="adrian " w:date="2017-04-28T10:28:07Z">
        <w:r>
          <w:rPr>
            <w:rStyle w:val="VerbatimChar"/>
          </w:rPr>
          <w:delText>##             "homepage": "",</w:delText>
        </w:r>
      </w:del>
      <w:del w:id="1925" w:author="adrian " w:date="2017-04-28T10:28:07Z">
        <w:r>
          <w:rPr/>
          <w:br/>
        </w:r>
      </w:del>
      <w:del w:id="1926" w:author="adrian " w:date="2017-04-28T10:28:07Z">
        <w:r>
          <w:rPr>
            <w:rStyle w:val="VerbatimChar"/>
          </w:rPr>
          <w:delText>##             "size": 806,</w:delText>
        </w:r>
      </w:del>
      <w:del w:id="1927" w:author="adrian " w:date="2017-04-28T10:28:07Z">
        <w:r>
          <w:rPr/>
          <w:br/>
        </w:r>
      </w:del>
      <w:del w:id="1928" w:author="adrian " w:date="2017-04-28T10:28:07Z">
        <w:r>
          <w:rPr>
            <w:rStyle w:val="VerbatimChar"/>
          </w:rPr>
          <w:delText>##             "stargazers_count": 38,</w:delText>
        </w:r>
      </w:del>
      <w:del w:id="1929" w:author="adrian " w:date="2017-04-28T10:28:07Z">
        <w:r>
          <w:rPr/>
          <w:br/>
        </w:r>
      </w:del>
      <w:del w:id="1930" w:author="adrian " w:date="2017-04-28T10:28:07Z">
        <w:r>
          <w:rPr>
            <w:rStyle w:val="VerbatimChar"/>
          </w:rPr>
          <w:delText>##             "watchers_count": 38,</w:delText>
        </w:r>
      </w:del>
      <w:del w:id="1931" w:author="adrian " w:date="2017-04-28T10:28:07Z">
        <w:r>
          <w:rPr/>
          <w:br/>
        </w:r>
      </w:del>
      <w:del w:id="1932" w:author="adrian " w:date="2017-04-28T10:28:07Z">
        <w:r>
          <w:rPr>
            <w:rStyle w:val="VerbatimChar"/>
          </w:rPr>
          <w:delText>##             "language": "JavaScript",</w:delText>
        </w:r>
      </w:del>
      <w:del w:id="1933" w:author="adrian " w:date="2017-04-28T10:28:07Z">
        <w:r>
          <w:rPr/>
          <w:br/>
        </w:r>
      </w:del>
      <w:del w:id="1934" w:author="adrian " w:date="2017-04-28T10:28:07Z">
        <w:r>
          <w:rPr>
            <w:rStyle w:val="VerbatimChar"/>
          </w:rPr>
          <w:delText>##             "has_issues": true,</w:delText>
        </w:r>
      </w:del>
      <w:del w:id="1935" w:author="adrian " w:date="2017-04-28T10:28:07Z">
        <w:r>
          <w:rPr/>
          <w:br/>
        </w:r>
      </w:del>
      <w:del w:id="1936" w:author="adrian " w:date="2017-04-28T10:28:07Z">
        <w:r>
          <w:rPr>
            <w:rStyle w:val="VerbatimChar"/>
          </w:rPr>
          <w:delText>##             "has_downloads": true,</w:delText>
        </w:r>
      </w:del>
      <w:del w:id="1937" w:author="adrian " w:date="2017-04-28T10:28:07Z">
        <w:r>
          <w:rPr/>
          <w:br/>
        </w:r>
      </w:del>
      <w:del w:id="1938" w:author="adrian " w:date="2017-04-28T10:28:07Z">
        <w:r>
          <w:rPr>
            <w:rStyle w:val="VerbatimChar"/>
          </w:rPr>
          <w:delText>##             "has_wiki": true,</w:delText>
        </w:r>
      </w:del>
      <w:del w:id="1939" w:author="adrian " w:date="2017-04-28T10:28:07Z">
        <w:r>
          <w:rPr/>
          <w:br/>
        </w:r>
      </w:del>
      <w:del w:id="1940" w:author="adrian " w:date="2017-04-28T10:28:07Z">
        <w:r>
          <w:rPr>
            <w:rStyle w:val="VerbatimChar"/>
          </w:rPr>
          <w:delText>##             "has_pages": false,</w:delText>
        </w:r>
      </w:del>
      <w:del w:id="1941" w:author="adrian " w:date="2017-04-28T10:28:07Z">
        <w:r>
          <w:rPr/>
          <w:br/>
        </w:r>
      </w:del>
      <w:del w:id="1942" w:author="adrian " w:date="2017-04-28T10:28:07Z">
        <w:r>
          <w:rPr>
            <w:rStyle w:val="VerbatimChar"/>
          </w:rPr>
          <w:delText>##             "forks_count": 17,</w:delText>
        </w:r>
      </w:del>
      <w:del w:id="1943" w:author="adrian " w:date="2017-04-28T10:28:07Z">
        <w:r>
          <w:rPr/>
          <w:br/>
        </w:r>
      </w:del>
      <w:del w:id="1944" w:author="adrian " w:date="2017-04-28T10:28:07Z">
        <w:r>
          <w:rPr>
            <w:rStyle w:val="VerbatimChar"/>
          </w:rPr>
          <w:delText>##             "mirror_url": null,</w:delText>
        </w:r>
      </w:del>
      <w:del w:id="1945" w:author="adrian " w:date="2017-04-28T10:28:07Z">
        <w:r>
          <w:rPr/>
          <w:br/>
        </w:r>
      </w:del>
      <w:del w:id="1946" w:author="adrian " w:date="2017-04-28T10:28:07Z">
        <w:r>
          <w:rPr>
            <w:rStyle w:val="VerbatimChar"/>
          </w:rPr>
          <w:delText>##             "open_issues_count": 33,</w:delText>
        </w:r>
      </w:del>
      <w:del w:id="1947" w:author="adrian " w:date="2017-04-28T10:28:07Z">
        <w:r>
          <w:rPr/>
          <w:br/>
        </w:r>
      </w:del>
      <w:del w:id="1948" w:author="adrian " w:date="2017-04-28T10:28:07Z">
        <w:r>
          <w:rPr>
            <w:rStyle w:val="VerbatimChar"/>
          </w:rPr>
          <w:delText>##             "forks": 17,</w:delText>
        </w:r>
      </w:del>
      <w:del w:id="1949" w:author="adrian " w:date="2017-04-28T10:28:07Z">
        <w:r>
          <w:rPr/>
          <w:br/>
        </w:r>
      </w:del>
      <w:del w:id="1950" w:author="adrian " w:date="2017-04-28T10:28:07Z">
        <w:r>
          <w:rPr>
            <w:rStyle w:val="VerbatimChar"/>
          </w:rPr>
          <w:delText>##             "open_issues": 33,</w:delText>
        </w:r>
      </w:del>
      <w:del w:id="1951" w:author="adrian " w:date="2017-04-28T10:28:07Z">
        <w:r>
          <w:rPr/>
          <w:br/>
        </w:r>
      </w:del>
      <w:del w:id="1952" w:author="adrian " w:date="2017-04-28T10:28:07Z">
        <w:r>
          <w:rPr>
            <w:rStyle w:val="VerbatimChar"/>
          </w:rPr>
          <w:delText>##             "watchers": 38,</w:delText>
        </w:r>
      </w:del>
      <w:del w:id="1953" w:author="adrian " w:date="2017-04-28T10:28:07Z">
        <w:r>
          <w:rPr/>
          <w:br/>
        </w:r>
      </w:del>
      <w:del w:id="1954" w:author="adrian " w:date="2017-04-28T10:28:07Z">
        <w:r>
          <w:rPr>
            <w:rStyle w:val="VerbatimChar"/>
          </w:rPr>
          <w:delText>##             "default_branch": "master"</w:delText>
        </w:r>
      </w:del>
      <w:del w:id="1955" w:author="adrian " w:date="2017-04-28T10:28:07Z">
        <w:r>
          <w:rPr/>
          <w:br/>
        </w:r>
      </w:del>
      <w:del w:id="1956" w:author="adrian " w:date="2017-04-28T10:28:07Z">
        <w:r>
          <w:rPr>
            <w:rStyle w:val="VerbatimChar"/>
          </w:rPr>
          <w:delText>##           }</w:delText>
        </w:r>
      </w:del>
      <w:del w:id="1957" w:author="adrian " w:date="2017-04-28T10:28:07Z">
        <w:r>
          <w:rPr/>
          <w:br/>
        </w:r>
      </w:del>
      <w:del w:id="1958" w:author="adrian " w:date="2017-04-28T10:28:07Z">
        <w:r>
          <w:rPr>
            <w:rStyle w:val="VerbatimChar"/>
          </w:rPr>
          <w:delText>##         },</w:delText>
        </w:r>
      </w:del>
      <w:del w:id="1959" w:author="adrian " w:date="2017-04-28T10:28:07Z">
        <w:r>
          <w:rPr/>
          <w:br/>
        </w:r>
      </w:del>
      <w:del w:id="1960" w:author="adrian " w:date="2017-04-28T10:28:07Z">
        <w:r>
          <w:rPr>
            <w:rStyle w:val="VerbatimChar"/>
          </w:rPr>
          <w:delText>##         "_links": {</w:delText>
        </w:r>
      </w:del>
      <w:del w:id="1961" w:author="adrian " w:date="2017-04-28T10:28:07Z">
        <w:r>
          <w:rPr/>
          <w:br/>
        </w:r>
      </w:del>
      <w:del w:id="1962" w:author="adrian " w:date="2017-04-28T10:28:07Z">
        <w:r>
          <w:rPr>
            <w:rStyle w:val="VerbatimChar"/>
          </w:rPr>
          <w:delText>##           "self": {</w:delText>
        </w:r>
      </w:del>
      <w:del w:id="1963" w:author="adrian " w:date="2017-04-28T10:28:07Z">
        <w:r>
          <w:rPr/>
          <w:br/>
        </w:r>
      </w:del>
      <w:del w:id="1964" w:author="adrian " w:date="2017-04-28T10:28:07Z">
        <w:r>
          <w:rPr>
            <w:rStyle w:val="VerbatimChar"/>
          </w:rPr>
          <w:delText>##             "href": "https://api.github.com/repos/artsy/metaphysics/pulls/412"</w:delText>
        </w:r>
      </w:del>
      <w:del w:id="1965" w:author="adrian " w:date="2017-04-28T10:28:07Z">
        <w:r>
          <w:rPr/>
          <w:br/>
        </w:r>
      </w:del>
      <w:del w:id="1966" w:author="adrian " w:date="2017-04-28T10:28:07Z">
        <w:r>
          <w:rPr>
            <w:rStyle w:val="VerbatimChar"/>
          </w:rPr>
          <w:delText>##           },</w:delText>
        </w:r>
      </w:del>
      <w:del w:id="1967" w:author="adrian " w:date="2017-04-28T10:28:07Z">
        <w:r>
          <w:rPr/>
          <w:br/>
        </w:r>
      </w:del>
      <w:del w:id="1968" w:author="adrian " w:date="2017-04-28T10:28:07Z">
        <w:r>
          <w:rPr>
            <w:rStyle w:val="VerbatimChar"/>
          </w:rPr>
          <w:delText>##           "html": {</w:delText>
        </w:r>
      </w:del>
      <w:del w:id="1969" w:author="adrian " w:date="2017-04-28T10:28:07Z">
        <w:r>
          <w:rPr/>
          <w:br/>
        </w:r>
      </w:del>
      <w:del w:id="1970" w:author="adrian " w:date="2017-04-28T10:28:07Z">
        <w:r>
          <w:rPr>
            <w:rStyle w:val="VerbatimChar"/>
          </w:rPr>
          <w:delText>##             "href": "https://github.com/artsy/metaphysics/pull/412"</w:delText>
        </w:r>
      </w:del>
      <w:del w:id="1971" w:author="adrian " w:date="2017-04-28T10:28:07Z">
        <w:r>
          <w:rPr/>
          <w:br/>
        </w:r>
      </w:del>
      <w:del w:id="1972" w:author="adrian " w:date="2017-04-28T10:28:07Z">
        <w:r>
          <w:rPr>
            <w:rStyle w:val="VerbatimChar"/>
          </w:rPr>
          <w:delText>##           },</w:delText>
        </w:r>
      </w:del>
      <w:del w:id="1973" w:author="adrian " w:date="2017-04-28T10:28:07Z">
        <w:r>
          <w:rPr/>
          <w:br/>
        </w:r>
      </w:del>
      <w:del w:id="1974" w:author="adrian " w:date="2017-04-28T10:28:07Z">
        <w:r>
          <w:rPr>
            <w:rStyle w:val="VerbatimChar"/>
          </w:rPr>
          <w:delText>##           "issue": {</w:delText>
        </w:r>
      </w:del>
      <w:del w:id="1975" w:author="adrian " w:date="2017-04-28T10:28:07Z">
        <w:r>
          <w:rPr/>
          <w:br/>
        </w:r>
      </w:del>
      <w:del w:id="1976" w:author="adrian " w:date="2017-04-28T10:28:07Z">
        <w:r>
          <w:rPr>
            <w:rStyle w:val="VerbatimChar"/>
          </w:rPr>
          <w:delText>##             "href": "https://api.github.com/repos/artsy/metaphysics/issues/412"</w:delText>
        </w:r>
      </w:del>
      <w:del w:id="1977" w:author="adrian " w:date="2017-04-28T10:28:07Z">
        <w:r>
          <w:rPr/>
          <w:br/>
        </w:r>
      </w:del>
      <w:del w:id="1978" w:author="adrian " w:date="2017-04-28T10:28:07Z">
        <w:r>
          <w:rPr>
            <w:rStyle w:val="VerbatimChar"/>
          </w:rPr>
          <w:delText>##           },</w:delText>
        </w:r>
      </w:del>
      <w:del w:id="1979" w:author="adrian " w:date="2017-04-28T10:28:07Z">
        <w:r>
          <w:rPr/>
          <w:br/>
        </w:r>
      </w:del>
      <w:del w:id="1980" w:author="adrian " w:date="2017-04-28T10:28:07Z">
        <w:r>
          <w:rPr>
            <w:rStyle w:val="VerbatimChar"/>
          </w:rPr>
          <w:delText>##           "comments": {</w:delText>
        </w:r>
      </w:del>
      <w:del w:id="1981" w:author="adrian " w:date="2017-04-28T10:28:07Z">
        <w:r>
          <w:rPr/>
          <w:br/>
        </w:r>
      </w:del>
      <w:del w:id="1982" w:author="adrian " w:date="2017-04-28T10:28:07Z">
        <w:r>
          <w:rPr>
            <w:rStyle w:val="VerbatimChar"/>
          </w:rPr>
          <w:delText>##             "href": "https://api.github.com/repos/artsy/metaphysics/issues/412/comments"</w:delText>
        </w:r>
      </w:del>
      <w:del w:id="1983" w:author="adrian " w:date="2017-04-28T10:28:07Z">
        <w:r>
          <w:rPr/>
          <w:br/>
        </w:r>
      </w:del>
      <w:del w:id="1984" w:author="adrian " w:date="2017-04-28T10:28:07Z">
        <w:r>
          <w:rPr>
            <w:rStyle w:val="VerbatimChar"/>
          </w:rPr>
          <w:delText>##           },</w:delText>
        </w:r>
      </w:del>
      <w:del w:id="1985" w:author="adrian " w:date="2017-04-28T10:28:07Z">
        <w:r>
          <w:rPr/>
          <w:br/>
        </w:r>
      </w:del>
      <w:del w:id="1986" w:author="adrian " w:date="2017-04-28T10:28:07Z">
        <w:r>
          <w:rPr>
            <w:rStyle w:val="VerbatimChar"/>
          </w:rPr>
          <w:delText>##           "review_comments": {</w:delText>
        </w:r>
      </w:del>
      <w:del w:id="1987" w:author="adrian " w:date="2017-04-28T10:28:07Z">
        <w:r>
          <w:rPr/>
          <w:br/>
        </w:r>
      </w:del>
      <w:del w:id="1988" w:author="adrian " w:date="2017-04-28T10:28:07Z">
        <w:r>
          <w:rPr>
            <w:rStyle w:val="VerbatimChar"/>
          </w:rPr>
          <w:delText>##             "href": "https://api.github.com/repos/artsy/metaphysics/pulls/412/comments"</w:delText>
        </w:r>
      </w:del>
      <w:del w:id="1989" w:author="adrian " w:date="2017-04-28T10:28:07Z">
        <w:r>
          <w:rPr/>
          <w:br/>
        </w:r>
      </w:del>
      <w:del w:id="1990" w:author="adrian " w:date="2017-04-28T10:28:07Z">
        <w:r>
          <w:rPr>
            <w:rStyle w:val="VerbatimChar"/>
          </w:rPr>
          <w:delText>##           },</w:delText>
        </w:r>
      </w:del>
      <w:del w:id="1991" w:author="adrian " w:date="2017-04-28T10:28:07Z">
        <w:r>
          <w:rPr/>
          <w:br/>
        </w:r>
      </w:del>
      <w:del w:id="1992" w:author="adrian " w:date="2017-04-28T10:28:07Z">
        <w:r>
          <w:rPr>
            <w:rStyle w:val="VerbatimChar"/>
          </w:rPr>
          <w:delText>##           "review_comment": {</w:delText>
        </w:r>
      </w:del>
      <w:del w:id="1993" w:author="adrian " w:date="2017-04-28T10:28:07Z">
        <w:r>
          <w:rPr/>
          <w:br/>
        </w:r>
      </w:del>
      <w:del w:id="1994" w:author="adrian " w:date="2017-04-28T10:28:07Z">
        <w:r>
          <w:rPr>
            <w:rStyle w:val="VerbatimChar"/>
          </w:rPr>
          <w:delText>##             "href": "https://api.github.com/repos/artsy/metaphysics/pulls/comments{/number}"</w:delText>
        </w:r>
      </w:del>
      <w:del w:id="1995" w:author="adrian " w:date="2017-04-28T10:28:07Z">
        <w:r>
          <w:rPr/>
          <w:br/>
        </w:r>
      </w:del>
      <w:del w:id="1996" w:author="adrian " w:date="2017-04-28T10:28:07Z">
        <w:r>
          <w:rPr>
            <w:rStyle w:val="VerbatimChar"/>
          </w:rPr>
          <w:delText>##           },</w:delText>
        </w:r>
      </w:del>
      <w:del w:id="1997" w:author="adrian " w:date="2017-04-28T10:28:07Z">
        <w:r>
          <w:rPr/>
          <w:br/>
        </w:r>
      </w:del>
      <w:del w:id="1998" w:author="adrian " w:date="2017-04-28T10:28:07Z">
        <w:r>
          <w:rPr>
            <w:rStyle w:val="VerbatimChar"/>
          </w:rPr>
          <w:delText>##           "commits": {</w:delText>
        </w:r>
      </w:del>
      <w:del w:id="1999" w:author="adrian " w:date="2017-04-28T10:28:07Z">
        <w:r>
          <w:rPr/>
          <w:br/>
        </w:r>
      </w:del>
      <w:del w:id="2000" w:author="adrian " w:date="2017-04-28T10:28:07Z">
        <w:r>
          <w:rPr>
            <w:rStyle w:val="VerbatimChar"/>
          </w:rPr>
          <w:delText>##             "href": "https://api.github.com/repos/artsy/metaphysics/pulls/412/commits"</w:delText>
        </w:r>
      </w:del>
      <w:del w:id="2001" w:author="adrian " w:date="2017-04-28T10:28:07Z">
        <w:r>
          <w:rPr/>
          <w:br/>
        </w:r>
      </w:del>
      <w:del w:id="2002" w:author="adrian " w:date="2017-04-28T10:28:07Z">
        <w:r>
          <w:rPr>
            <w:rStyle w:val="VerbatimChar"/>
          </w:rPr>
          <w:delText>##           },</w:delText>
        </w:r>
      </w:del>
      <w:del w:id="2003" w:author="adrian " w:date="2017-04-28T10:28:07Z">
        <w:r>
          <w:rPr/>
          <w:br/>
        </w:r>
      </w:del>
      <w:del w:id="2004" w:author="adrian " w:date="2017-04-28T10:28:07Z">
        <w:r>
          <w:rPr>
            <w:rStyle w:val="VerbatimChar"/>
          </w:rPr>
          <w:delText>##           "statuses": {</w:delText>
        </w:r>
      </w:del>
      <w:del w:id="2005" w:author="adrian " w:date="2017-04-28T10:28:07Z">
        <w:r>
          <w:rPr/>
          <w:br/>
        </w:r>
      </w:del>
      <w:del w:id="2006" w:author="adrian " w:date="2017-04-28T10:28:07Z">
        <w:r>
          <w:rPr>
            <w:rStyle w:val="VerbatimChar"/>
          </w:rPr>
          <w:delText>##             "href": "https://api.github.com/repos/artsy/metaphysics/statuses/7da0941e027a1b109308e1d1b5bc0c174e45b7c3"</w:delText>
        </w:r>
      </w:del>
      <w:del w:id="2007" w:author="adrian " w:date="2017-04-28T10:28:07Z">
        <w:r>
          <w:rPr/>
          <w:br/>
        </w:r>
      </w:del>
      <w:del w:id="2008" w:author="adrian " w:date="2017-04-28T10:28:07Z">
        <w:r>
          <w:rPr>
            <w:rStyle w:val="VerbatimChar"/>
          </w:rPr>
          <w:delText>##           }</w:delText>
        </w:r>
      </w:del>
      <w:del w:id="2009" w:author="adrian " w:date="2017-04-28T10:28:07Z">
        <w:r>
          <w:rPr/>
          <w:br/>
        </w:r>
      </w:del>
      <w:del w:id="2010" w:author="adrian " w:date="2017-04-28T10:28:07Z">
        <w:r>
          <w:rPr>
            <w:rStyle w:val="VerbatimChar"/>
          </w:rPr>
          <w:delText>##         },</w:delText>
        </w:r>
      </w:del>
      <w:del w:id="2011" w:author="adrian " w:date="2017-04-28T10:28:07Z">
        <w:r>
          <w:rPr/>
          <w:br/>
        </w:r>
      </w:del>
      <w:del w:id="2012" w:author="adrian " w:date="2017-04-28T10:28:07Z">
        <w:r>
          <w:rPr>
            <w:rStyle w:val="VerbatimChar"/>
          </w:rPr>
          <w:delText>##         "merged": true,</w:delText>
        </w:r>
      </w:del>
      <w:del w:id="2013" w:author="adrian " w:date="2017-04-28T10:28:07Z">
        <w:r>
          <w:rPr/>
          <w:br/>
        </w:r>
      </w:del>
      <w:del w:id="2014" w:author="adrian " w:date="2017-04-28T10:28:07Z">
        <w:r>
          <w:rPr>
            <w:rStyle w:val="VerbatimChar"/>
          </w:rPr>
          <w:delText>##         "mergeable": null,</w:delText>
        </w:r>
      </w:del>
      <w:del w:id="2015" w:author="adrian " w:date="2017-04-28T10:28:07Z">
        <w:r>
          <w:rPr/>
          <w:br/>
        </w:r>
      </w:del>
      <w:del w:id="2016" w:author="adrian " w:date="2017-04-28T10:28:07Z">
        <w:r>
          <w:rPr>
            <w:rStyle w:val="VerbatimChar"/>
          </w:rPr>
          <w:delText>##         "mergeable_state": "unknown",</w:delText>
        </w:r>
      </w:del>
      <w:del w:id="2017" w:author="adrian " w:date="2017-04-28T10:28:07Z">
        <w:r>
          <w:rPr/>
          <w:br/>
        </w:r>
      </w:del>
      <w:del w:id="2018" w:author="adrian " w:date="2017-04-28T10:28:07Z">
        <w:r>
          <w:rPr>
            <w:rStyle w:val="VerbatimChar"/>
          </w:rPr>
          <w:delText>##         "merged_by": {</w:delText>
        </w:r>
      </w:del>
      <w:del w:id="2019" w:author="adrian " w:date="2017-04-28T10:28:07Z">
        <w:r>
          <w:rPr/>
          <w:br/>
        </w:r>
      </w:del>
      <w:del w:id="2020" w:author="adrian " w:date="2017-04-28T10:28:07Z">
        <w:r>
          <w:rPr>
            <w:rStyle w:val="VerbatimChar"/>
          </w:rPr>
          <w:delText>##           "login": "alloy",</w:delText>
        </w:r>
      </w:del>
      <w:del w:id="2021" w:author="adrian " w:date="2017-04-28T10:28:07Z">
        <w:r>
          <w:rPr/>
          <w:br/>
        </w:r>
      </w:del>
      <w:del w:id="2022" w:author="adrian " w:date="2017-04-28T10:28:07Z">
        <w:r>
          <w:rPr>
            <w:rStyle w:val="VerbatimChar"/>
          </w:rPr>
          <w:delText>##           "id": 2320,</w:delText>
        </w:r>
      </w:del>
      <w:del w:id="2023" w:author="adrian " w:date="2017-04-28T10:28:07Z">
        <w:r>
          <w:rPr/>
          <w:br/>
        </w:r>
      </w:del>
      <w:del w:id="2024" w:author="adrian " w:date="2017-04-28T10:28:07Z">
        <w:r>
          <w:rPr>
            <w:rStyle w:val="VerbatimChar"/>
          </w:rPr>
          <w:delText>##           "avatar_url": "https://avatars.githubusercontent.com/u/2320?v=3",</w:delText>
        </w:r>
      </w:del>
      <w:del w:id="2025" w:author="adrian " w:date="2017-04-28T10:28:07Z">
        <w:r>
          <w:rPr/>
          <w:br/>
        </w:r>
      </w:del>
      <w:del w:id="2026" w:author="adrian " w:date="2017-04-28T10:28:07Z">
        <w:r>
          <w:rPr>
            <w:rStyle w:val="VerbatimChar"/>
          </w:rPr>
          <w:delText>##           "gravatar_id": "",</w:delText>
        </w:r>
      </w:del>
      <w:del w:id="2027" w:author="adrian " w:date="2017-04-28T10:28:07Z">
        <w:r>
          <w:rPr/>
          <w:br/>
        </w:r>
      </w:del>
      <w:del w:id="2028" w:author="adrian " w:date="2017-04-28T10:28:07Z">
        <w:r>
          <w:rPr>
            <w:rStyle w:val="VerbatimChar"/>
          </w:rPr>
          <w:delText>##           "url": "https://api.github.com/users/alloy",</w:delText>
        </w:r>
      </w:del>
      <w:del w:id="2029" w:author="adrian " w:date="2017-04-28T10:28:07Z">
        <w:r>
          <w:rPr/>
          <w:br/>
        </w:r>
      </w:del>
      <w:del w:id="2030" w:author="adrian " w:date="2017-04-28T10:28:07Z">
        <w:r>
          <w:rPr>
            <w:rStyle w:val="VerbatimChar"/>
          </w:rPr>
          <w:delText>##           "html_url": "https://github.com/alloy",</w:delText>
        </w:r>
      </w:del>
      <w:del w:id="2031" w:author="adrian " w:date="2017-04-28T10:28:07Z">
        <w:r>
          <w:rPr/>
          <w:br/>
        </w:r>
      </w:del>
      <w:del w:id="2032" w:author="adrian " w:date="2017-04-28T10:28:07Z">
        <w:r>
          <w:rPr>
            <w:rStyle w:val="VerbatimChar"/>
          </w:rPr>
          <w:delText>##           "followers_url": "https://api.github.com/users/alloy/followers",</w:delText>
        </w:r>
      </w:del>
      <w:del w:id="2033" w:author="adrian " w:date="2017-04-28T10:28:07Z">
        <w:r>
          <w:rPr/>
          <w:br/>
        </w:r>
      </w:del>
      <w:del w:id="2034" w:author="adrian " w:date="2017-04-28T10:28:07Z">
        <w:r>
          <w:rPr>
            <w:rStyle w:val="VerbatimChar"/>
          </w:rPr>
          <w:delText>##           "following_url": "https://api.github.com/users/alloy/following{/other_user}",</w:delText>
        </w:r>
      </w:del>
      <w:del w:id="2035" w:author="adrian " w:date="2017-04-28T10:28:07Z">
        <w:r>
          <w:rPr/>
          <w:br/>
        </w:r>
      </w:del>
      <w:del w:id="2036" w:author="adrian " w:date="2017-04-28T10:28:07Z">
        <w:r>
          <w:rPr>
            <w:rStyle w:val="VerbatimChar"/>
          </w:rPr>
          <w:delText>##           "gists_url": "https://api.github.com/users/alloy/gists{/gist_id}",</w:delText>
        </w:r>
      </w:del>
      <w:del w:id="2037" w:author="adrian " w:date="2017-04-28T10:28:07Z">
        <w:r>
          <w:rPr/>
          <w:br/>
        </w:r>
      </w:del>
      <w:del w:id="2038" w:author="adrian " w:date="2017-04-28T10:28:07Z">
        <w:r>
          <w:rPr>
            <w:rStyle w:val="VerbatimChar"/>
          </w:rPr>
          <w:delText>##           "starred_url": "https://api.github.com/users/alloy/starred{/owner}{/repo}",</w:delText>
        </w:r>
      </w:del>
      <w:del w:id="2039" w:author="adrian " w:date="2017-04-28T10:28:07Z">
        <w:r>
          <w:rPr/>
          <w:br/>
        </w:r>
      </w:del>
      <w:del w:id="2040" w:author="adrian " w:date="2017-04-28T10:28:07Z">
        <w:r>
          <w:rPr>
            <w:rStyle w:val="VerbatimChar"/>
          </w:rPr>
          <w:delText>##           "subscriptions_url": "https://api.github.com/users/alloy/subscriptions",</w:delText>
        </w:r>
      </w:del>
      <w:del w:id="2041" w:author="adrian " w:date="2017-04-28T10:28:07Z">
        <w:r>
          <w:rPr/>
          <w:br/>
        </w:r>
      </w:del>
      <w:del w:id="2042" w:author="adrian " w:date="2017-04-28T10:28:07Z">
        <w:r>
          <w:rPr>
            <w:rStyle w:val="VerbatimChar"/>
          </w:rPr>
          <w:delText>##           "organizations_url": "https://api.github.com/users/alloy/orgs",</w:delText>
        </w:r>
      </w:del>
      <w:del w:id="2043" w:author="adrian " w:date="2017-04-28T10:28:07Z">
        <w:r>
          <w:rPr/>
          <w:br/>
        </w:r>
      </w:del>
      <w:del w:id="2044" w:author="adrian " w:date="2017-04-28T10:28:07Z">
        <w:r>
          <w:rPr>
            <w:rStyle w:val="VerbatimChar"/>
          </w:rPr>
          <w:delText>##           "repos_url": "https://api.github.com/users/alloy/repos",</w:delText>
        </w:r>
      </w:del>
      <w:del w:id="2045" w:author="adrian " w:date="2017-04-28T10:28:07Z">
        <w:r>
          <w:rPr/>
          <w:br/>
        </w:r>
      </w:del>
      <w:del w:id="2046" w:author="adrian " w:date="2017-04-28T10:28:07Z">
        <w:r>
          <w:rPr>
            <w:rStyle w:val="VerbatimChar"/>
          </w:rPr>
          <w:delText>##           "events_url": "https://api.github.com/users/alloy/events{/privacy}",</w:delText>
        </w:r>
      </w:del>
      <w:del w:id="2047" w:author="adrian " w:date="2017-04-28T10:28:07Z">
        <w:r>
          <w:rPr/>
          <w:br/>
        </w:r>
      </w:del>
      <w:del w:id="2048" w:author="adrian " w:date="2017-04-28T10:28:07Z">
        <w:r>
          <w:rPr>
            <w:rStyle w:val="VerbatimChar"/>
          </w:rPr>
          <w:delText>##           "received_events_url": "https://api.github.com/users/alloy/received_events",</w:delText>
        </w:r>
      </w:del>
      <w:del w:id="2049" w:author="adrian " w:date="2017-04-28T10:28:07Z">
        <w:r>
          <w:rPr/>
          <w:br/>
        </w:r>
      </w:del>
      <w:del w:id="2050" w:author="adrian " w:date="2017-04-28T10:28:07Z">
        <w:r>
          <w:rPr>
            <w:rStyle w:val="VerbatimChar"/>
          </w:rPr>
          <w:delText>##           "type": "User",</w:delText>
        </w:r>
      </w:del>
      <w:del w:id="2051" w:author="adrian " w:date="2017-04-28T10:28:07Z">
        <w:r>
          <w:rPr/>
          <w:br/>
        </w:r>
      </w:del>
      <w:del w:id="2052" w:author="adrian " w:date="2017-04-28T10:28:07Z">
        <w:r>
          <w:rPr>
            <w:rStyle w:val="VerbatimChar"/>
          </w:rPr>
          <w:delText>##           "site_admin": false</w:delText>
        </w:r>
      </w:del>
      <w:del w:id="2053" w:author="adrian " w:date="2017-04-28T10:28:07Z">
        <w:r>
          <w:rPr/>
          <w:br/>
        </w:r>
      </w:del>
      <w:del w:id="2054" w:author="adrian " w:date="2017-04-28T10:28:07Z">
        <w:r>
          <w:rPr>
            <w:rStyle w:val="VerbatimChar"/>
          </w:rPr>
          <w:delText>##         },</w:delText>
        </w:r>
      </w:del>
      <w:del w:id="2055" w:author="adrian " w:date="2017-04-28T10:28:07Z">
        <w:r>
          <w:rPr/>
          <w:br/>
        </w:r>
      </w:del>
      <w:del w:id="2056" w:author="adrian " w:date="2017-04-28T10:28:07Z">
        <w:r>
          <w:rPr>
            <w:rStyle w:val="VerbatimChar"/>
          </w:rPr>
          <w:delText>##         "comments": 1,</w:delText>
        </w:r>
      </w:del>
      <w:del w:id="2057" w:author="adrian " w:date="2017-04-28T10:28:07Z">
        <w:r>
          <w:rPr/>
          <w:br/>
        </w:r>
      </w:del>
      <w:del w:id="2058" w:author="adrian " w:date="2017-04-28T10:28:07Z">
        <w:r>
          <w:rPr>
            <w:rStyle w:val="VerbatimChar"/>
          </w:rPr>
          <w:delText>##         "review_comments": 0,</w:delText>
        </w:r>
      </w:del>
      <w:del w:id="2059" w:author="adrian " w:date="2017-04-28T10:28:07Z">
        <w:r>
          <w:rPr/>
          <w:br/>
        </w:r>
      </w:del>
      <w:del w:id="2060" w:author="adrian " w:date="2017-04-28T10:28:07Z">
        <w:r>
          <w:rPr>
            <w:rStyle w:val="VerbatimChar"/>
          </w:rPr>
          <w:delText>##         "commits": 1,</w:delText>
        </w:r>
      </w:del>
      <w:del w:id="2061" w:author="adrian " w:date="2017-04-28T10:28:07Z">
        <w:r>
          <w:rPr/>
          <w:br/>
        </w:r>
      </w:del>
      <w:del w:id="2062" w:author="adrian " w:date="2017-04-28T10:28:07Z">
        <w:r>
          <w:rPr>
            <w:rStyle w:val="VerbatimChar"/>
          </w:rPr>
          <w:delText>##         "additions": 3,</w:delText>
        </w:r>
      </w:del>
      <w:del w:id="2063" w:author="adrian " w:date="2017-04-28T10:28:07Z">
        <w:r>
          <w:rPr/>
          <w:br/>
        </w:r>
      </w:del>
      <w:del w:id="2064" w:author="adrian " w:date="2017-04-28T10:28:07Z">
        <w:r>
          <w:rPr>
            <w:rStyle w:val="VerbatimChar"/>
          </w:rPr>
          <w:delText>##         "deletions": 0,</w:delText>
        </w:r>
      </w:del>
      <w:del w:id="2065" w:author="adrian " w:date="2017-04-28T10:28:07Z">
        <w:r>
          <w:rPr/>
          <w:br/>
        </w:r>
      </w:del>
      <w:del w:id="2066" w:author="adrian " w:date="2017-04-28T10:28:07Z">
        <w:r>
          <w:rPr>
            <w:rStyle w:val="VerbatimChar"/>
          </w:rPr>
          <w:delText>##         "changed_files": 1</w:delText>
        </w:r>
      </w:del>
      <w:del w:id="2067" w:author="adrian " w:date="2017-04-28T10:28:07Z">
        <w:r>
          <w:rPr/>
          <w:br/>
        </w:r>
      </w:del>
      <w:del w:id="2068" w:author="adrian " w:date="2017-04-28T10:28:07Z">
        <w:r>
          <w:rPr>
            <w:rStyle w:val="VerbatimChar"/>
          </w:rPr>
          <w:delText>##       }</w:delText>
        </w:r>
      </w:del>
      <w:del w:id="2069" w:author="adrian " w:date="2017-04-28T10:28:07Z">
        <w:r>
          <w:rPr/>
          <w:br/>
        </w:r>
      </w:del>
      <w:del w:id="2070" w:author="adrian " w:date="2017-04-28T10:28:07Z">
        <w:r>
          <w:rPr>
            <w:rStyle w:val="VerbatimChar"/>
          </w:rPr>
          <w:delText>##     },</w:delText>
        </w:r>
      </w:del>
      <w:del w:id="2071" w:author="adrian " w:date="2017-04-28T10:28:07Z">
        <w:r>
          <w:rPr/>
          <w:br/>
        </w:r>
      </w:del>
      <w:del w:id="2072" w:author="adrian " w:date="2017-04-28T10:28:07Z">
        <w:r>
          <w:rPr>
            <w:rStyle w:val="VerbatimChar"/>
          </w:rPr>
          <w:delText>##     "public": true,</w:delText>
        </w:r>
      </w:del>
      <w:del w:id="2073" w:author="adrian " w:date="2017-04-28T10:28:07Z">
        <w:r>
          <w:rPr/>
          <w:br/>
        </w:r>
      </w:del>
      <w:del w:id="2074" w:author="adrian " w:date="2017-04-28T10:28:07Z">
        <w:r>
          <w:rPr>
            <w:rStyle w:val="VerbatimChar"/>
          </w:rPr>
          <w:delText>##     "created_at": "2016-09-23T10:13:24Z",</w:delText>
        </w:r>
      </w:del>
      <w:del w:id="2075" w:author="adrian " w:date="2017-04-28T10:28:07Z">
        <w:r>
          <w:rPr/>
          <w:br/>
        </w:r>
      </w:del>
      <w:del w:id="2076" w:author="adrian " w:date="2017-04-28T10:28:07Z">
        <w:r>
          <w:rPr>
            <w:rStyle w:val="VerbatimChar"/>
          </w:rPr>
          <w:delText>##     "org": {</w:delText>
        </w:r>
      </w:del>
      <w:del w:id="2077" w:author="adrian " w:date="2017-04-28T10:28:07Z">
        <w:r>
          <w:rPr/>
          <w:br/>
        </w:r>
      </w:del>
      <w:del w:id="2078" w:author="adrian " w:date="2017-04-28T10:28:07Z">
        <w:r>
          <w:rPr>
            <w:rStyle w:val="VerbatimChar"/>
          </w:rPr>
          <w:delText>##       "id": 546231,</w:delText>
        </w:r>
      </w:del>
      <w:del w:id="2079" w:author="adrian " w:date="2017-04-28T10:28:07Z">
        <w:r>
          <w:rPr/>
          <w:br/>
        </w:r>
      </w:del>
      <w:del w:id="2080" w:author="adrian " w:date="2017-04-28T10:28:07Z">
        <w:r>
          <w:rPr>
            <w:rStyle w:val="VerbatimChar"/>
          </w:rPr>
          <w:delText>##       "login": "artsy",</w:delText>
        </w:r>
      </w:del>
      <w:del w:id="2081" w:author="adrian " w:date="2017-04-28T10:28:07Z">
        <w:r>
          <w:rPr/>
          <w:br/>
        </w:r>
      </w:del>
      <w:del w:id="2082" w:author="adrian " w:date="2017-04-28T10:28:07Z">
        <w:r>
          <w:rPr>
            <w:rStyle w:val="VerbatimChar"/>
          </w:rPr>
          <w:delText>##       "gravatar_id": "",</w:delText>
        </w:r>
      </w:del>
      <w:del w:id="2083" w:author="adrian " w:date="2017-04-28T10:28:07Z">
        <w:r>
          <w:rPr/>
          <w:br/>
        </w:r>
      </w:del>
      <w:del w:id="2084" w:author="adrian " w:date="2017-04-28T10:28:07Z">
        <w:r>
          <w:rPr>
            <w:rStyle w:val="VerbatimChar"/>
          </w:rPr>
          <w:delText>##       "url": "https://api.github.com/orgs/artsy",</w:delText>
        </w:r>
      </w:del>
      <w:del w:id="2085" w:author="adrian " w:date="2017-04-28T10:28:07Z">
        <w:r>
          <w:rPr/>
          <w:br/>
        </w:r>
      </w:del>
      <w:del w:id="2086" w:author="adrian " w:date="2017-04-28T10:28:07Z">
        <w:r>
          <w:rPr>
            <w:rStyle w:val="VerbatimChar"/>
          </w:rPr>
          <w:delText>##       "avatar_url": "https://avatars.githubusercontent.com/u/546231?"</w:delText>
        </w:r>
      </w:del>
      <w:del w:id="2087" w:author="adrian " w:date="2017-04-28T10:28:07Z">
        <w:r>
          <w:rPr/>
          <w:br/>
        </w:r>
      </w:del>
      <w:del w:id="2088" w:author="adrian " w:date="2017-04-28T10:28:07Z">
        <w:r>
          <w:rPr>
            <w:rStyle w:val="VerbatimChar"/>
          </w:rPr>
          <w:delText>##     }</w:delText>
        </w:r>
      </w:del>
      <w:del w:id="2089" w:author="adrian " w:date="2017-04-28T10:28:07Z">
        <w:r>
          <w:rPr/>
          <w:br/>
        </w:r>
      </w:del>
      <w:del w:id="2090" w:author="adrian " w:date="2017-04-28T10:28:07Z">
        <w:r>
          <w:rPr>
            <w:rStyle w:val="VerbatimChar"/>
          </w:rPr>
          <w:delText>##   },</w:delText>
        </w:r>
      </w:del>
      <w:del w:id="2091" w:author="adrian " w:date="2017-04-28T10:28:07Z">
        <w:r>
          <w:rPr/>
          <w:br/>
        </w:r>
      </w:del>
      <w:del w:id="2092" w:author="adrian " w:date="2017-04-28T10:28:07Z">
        <w:r>
          <w:rPr>
            <w:rStyle w:val="VerbatimChar"/>
          </w:rPr>
          <w:delText>##   {</w:delText>
        </w:r>
      </w:del>
      <w:del w:id="2093" w:author="adrian " w:date="2017-04-28T10:28:07Z">
        <w:r>
          <w:rPr/>
          <w:br/>
        </w:r>
      </w:del>
      <w:del w:id="2094" w:author="adrian " w:date="2017-04-28T10:28:07Z">
        <w:r>
          <w:rPr>
            <w:rStyle w:val="VerbatimChar"/>
          </w:rPr>
          <w:delText>##     "id": "4607714421",</w:delText>
        </w:r>
      </w:del>
      <w:del w:id="2095" w:author="adrian " w:date="2017-04-28T10:28:07Z">
        <w:r>
          <w:rPr/>
          <w:br/>
        </w:r>
      </w:del>
      <w:del w:id="2096" w:author="adrian " w:date="2017-04-28T10:28:07Z">
        <w:r>
          <w:rPr>
            <w:rStyle w:val="VerbatimChar"/>
          </w:rPr>
          <w:delText>##     "type": "PushEvent",</w:delText>
        </w:r>
      </w:del>
      <w:del w:id="2097" w:author="adrian " w:date="2017-04-28T10:28:07Z">
        <w:r>
          <w:rPr/>
          <w:br/>
        </w:r>
      </w:del>
      <w:del w:id="2098" w:author="adrian " w:date="2017-04-28T10:28:07Z">
        <w:r>
          <w:rPr>
            <w:rStyle w:val="VerbatimChar"/>
          </w:rPr>
          <w:delText>##     "actor": {</w:delText>
        </w:r>
      </w:del>
      <w:del w:id="2099" w:author="adrian " w:date="2017-04-28T10:28:07Z">
        <w:r>
          <w:rPr/>
          <w:br/>
        </w:r>
      </w:del>
      <w:del w:id="2100" w:author="adrian " w:date="2017-04-28T10:28:07Z">
        <w:r>
          <w:rPr>
            <w:rStyle w:val="VerbatimChar"/>
          </w:rPr>
          <w:delText>##       "id": 1468563,</w:delText>
        </w:r>
      </w:del>
      <w:del w:id="2101" w:author="adrian " w:date="2017-04-28T10:28:07Z">
        <w:r>
          <w:rPr/>
          <w:br/>
        </w:r>
      </w:del>
      <w:del w:id="2102" w:author="adrian " w:date="2017-04-28T10:28:07Z">
        <w:r>
          <w:rPr>
            <w:rStyle w:val="VerbatimChar"/>
          </w:rPr>
          <w:delText>##       "login": "dolittle007",</w:delText>
        </w:r>
      </w:del>
      <w:del w:id="2103" w:author="adrian " w:date="2017-04-28T10:28:07Z">
        <w:r>
          <w:rPr/>
          <w:br/>
        </w:r>
      </w:del>
      <w:del w:id="2104" w:author="adrian " w:date="2017-04-28T10:28:07Z">
        <w:r>
          <w:rPr>
            <w:rStyle w:val="VerbatimChar"/>
          </w:rPr>
          <w:delText>##       "display_login": "dolittle007",</w:delText>
        </w:r>
      </w:del>
      <w:del w:id="2105" w:author="adrian " w:date="2017-04-28T10:28:07Z">
        <w:r>
          <w:rPr/>
          <w:br/>
        </w:r>
      </w:del>
      <w:del w:id="2106" w:author="adrian " w:date="2017-04-28T10:28:07Z">
        <w:r>
          <w:rPr>
            <w:rStyle w:val="VerbatimChar"/>
          </w:rPr>
          <w:delText>##       "gravatar_id": "",</w:delText>
        </w:r>
      </w:del>
      <w:del w:id="2107" w:author="adrian " w:date="2017-04-28T10:28:07Z">
        <w:r>
          <w:rPr/>
          <w:br/>
        </w:r>
      </w:del>
      <w:del w:id="2108" w:author="adrian " w:date="2017-04-28T10:28:07Z">
        <w:r>
          <w:rPr>
            <w:rStyle w:val="VerbatimChar"/>
          </w:rPr>
          <w:delText>##       "url": "https://api.github.com/users/dolittle007",</w:delText>
        </w:r>
      </w:del>
      <w:del w:id="2109" w:author="adrian " w:date="2017-04-28T10:28:07Z">
        <w:r>
          <w:rPr/>
          <w:br/>
        </w:r>
      </w:del>
      <w:del w:id="2110" w:author="adrian " w:date="2017-04-28T10:28:07Z">
        <w:r>
          <w:rPr>
            <w:rStyle w:val="VerbatimChar"/>
          </w:rPr>
          <w:delText>##       "avatar_url": "https://avatars.githubusercontent.com/u/1468563?"</w:delText>
        </w:r>
      </w:del>
      <w:del w:id="2111" w:author="adrian " w:date="2017-04-28T10:28:07Z">
        <w:r>
          <w:rPr/>
          <w:br/>
        </w:r>
      </w:del>
      <w:del w:id="2112" w:author="adrian " w:date="2017-04-28T10:28:07Z">
        <w:r>
          <w:rPr>
            <w:rStyle w:val="VerbatimChar"/>
          </w:rPr>
          <w:delText>##     },</w:delText>
        </w:r>
      </w:del>
      <w:del w:id="2113" w:author="adrian " w:date="2017-04-28T10:28:07Z">
        <w:r>
          <w:rPr/>
          <w:br/>
        </w:r>
      </w:del>
      <w:del w:id="2114" w:author="adrian " w:date="2017-04-28T10:28:07Z">
        <w:r>
          <w:rPr>
            <w:rStyle w:val="VerbatimChar"/>
          </w:rPr>
          <w:delText>##     "repo": {</w:delText>
        </w:r>
      </w:del>
      <w:del w:id="2115" w:author="adrian " w:date="2017-04-28T10:28:07Z">
        <w:r>
          <w:rPr/>
          <w:br/>
        </w:r>
      </w:del>
      <w:del w:id="2116" w:author="adrian " w:date="2017-04-28T10:28:07Z">
        <w:r>
          <w:rPr>
            <w:rStyle w:val="VerbatimChar"/>
          </w:rPr>
          <w:delText>##       "id": 5646582,</w:delText>
        </w:r>
      </w:del>
      <w:del w:id="2117" w:author="adrian " w:date="2017-04-28T10:28:07Z">
        <w:r>
          <w:rPr/>
          <w:br/>
        </w:r>
      </w:del>
      <w:del w:id="2118" w:author="adrian " w:date="2017-04-28T10:28:07Z">
        <w:r>
          <w:rPr>
            <w:rStyle w:val="VerbatimChar"/>
          </w:rPr>
          <w:delText>##       "name": "dolittle007/dolittle007.github.io",</w:delText>
        </w:r>
      </w:del>
      <w:del w:id="2119" w:author="adrian " w:date="2017-04-28T10:28:07Z">
        <w:r>
          <w:rPr/>
          <w:br/>
        </w:r>
      </w:del>
      <w:del w:id="2120" w:author="adrian " w:date="2017-04-28T10:28:07Z">
        <w:r>
          <w:rPr>
            <w:rStyle w:val="VerbatimChar"/>
          </w:rPr>
          <w:delText>##       "url": "https://api.github.com/repos/dolittle007/dolittle007.github.io"</w:delText>
        </w:r>
      </w:del>
      <w:del w:id="2121" w:author="adrian " w:date="2017-04-28T10:28:07Z">
        <w:r>
          <w:rPr/>
          <w:br/>
        </w:r>
      </w:del>
      <w:del w:id="2122" w:author="adrian " w:date="2017-04-28T10:28:07Z">
        <w:r>
          <w:rPr>
            <w:rStyle w:val="VerbatimChar"/>
          </w:rPr>
          <w:delText>##     },</w:delText>
        </w:r>
      </w:del>
      <w:del w:id="2123" w:author="adrian " w:date="2017-04-28T10:28:07Z">
        <w:r>
          <w:rPr/>
          <w:br/>
        </w:r>
      </w:del>
      <w:del w:id="2124" w:author="adrian " w:date="2017-04-28T10:28:07Z">
        <w:r>
          <w:rPr>
            <w:rStyle w:val="VerbatimChar"/>
          </w:rPr>
          <w:delText>##     "payload": {</w:delText>
        </w:r>
      </w:del>
      <w:del w:id="2125" w:author="adrian " w:date="2017-04-28T10:28:07Z">
        <w:r>
          <w:rPr/>
          <w:br/>
        </w:r>
      </w:del>
      <w:del w:id="2126" w:author="adrian " w:date="2017-04-28T10:28:07Z">
        <w:r>
          <w:rPr>
            <w:rStyle w:val="VerbatimChar"/>
          </w:rPr>
          <w:delText>##       "push_id": 1313448512,</w:delText>
        </w:r>
      </w:del>
      <w:del w:id="2127" w:author="adrian " w:date="2017-04-28T10:28:07Z">
        <w:r>
          <w:rPr/>
          <w:br/>
        </w:r>
      </w:del>
      <w:del w:id="2128" w:author="adrian " w:date="2017-04-28T10:28:07Z">
        <w:r>
          <w:rPr>
            <w:rStyle w:val="VerbatimChar"/>
          </w:rPr>
          <w:delText>##       "size": 1,</w:delText>
        </w:r>
      </w:del>
      <w:del w:id="2129" w:author="adrian " w:date="2017-04-28T10:28:07Z">
        <w:r>
          <w:rPr/>
          <w:br/>
        </w:r>
      </w:del>
      <w:del w:id="2130" w:author="adrian " w:date="2017-04-28T10:28:07Z">
        <w:r>
          <w:rPr>
            <w:rStyle w:val="VerbatimChar"/>
          </w:rPr>
          <w:delText>##       "distinct_size": 1,</w:delText>
        </w:r>
      </w:del>
      <w:del w:id="2131" w:author="adrian " w:date="2017-04-28T10:28:07Z">
        <w:r>
          <w:rPr/>
          <w:br/>
        </w:r>
      </w:del>
      <w:del w:id="2132" w:author="adrian " w:date="2017-04-28T10:28:07Z">
        <w:r>
          <w:rPr>
            <w:rStyle w:val="VerbatimChar"/>
          </w:rPr>
          <w:delText>##       "ref": "refs/heads/master",</w:delText>
        </w:r>
      </w:del>
      <w:del w:id="2133" w:author="adrian " w:date="2017-04-28T10:28:07Z">
        <w:r>
          <w:rPr/>
          <w:br/>
        </w:r>
      </w:del>
      <w:del w:id="2134" w:author="adrian " w:date="2017-04-28T10:28:07Z">
        <w:r>
          <w:rPr>
            <w:rStyle w:val="VerbatimChar"/>
          </w:rPr>
          <w:delText>##       "head": "ea5ba55bf7ad00240ea7f3b2566b29d2a1836a9d",</w:delText>
        </w:r>
      </w:del>
      <w:del w:id="2135" w:author="adrian " w:date="2017-04-28T10:28:07Z">
        <w:r>
          <w:rPr/>
          <w:br/>
        </w:r>
      </w:del>
      <w:del w:id="2136" w:author="adrian " w:date="2017-04-28T10:28:07Z">
        <w:r>
          <w:rPr>
            <w:rStyle w:val="VerbatimChar"/>
          </w:rPr>
          <w:delText>##       "before": "27edd7a2a6ac63dcea894f1607f5804126ce2a54",</w:delText>
        </w:r>
      </w:del>
      <w:del w:id="2137" w:author="adrian " w:date="2017-04-28T10:28:07Z">
        <w:r>
          <w:rPr/>
          <w:br/>
        </w:r>
      </w:del>
      <w:del w:id="2138" w:author="adrian " w:date="2017-04-28T10:28:07Z">
        <w:r>
          <w:rPr>
            <w:rStyle w:val="VerbatimChar"/>
          </w:rPr>
          <w:delText>##       "commits": [</w:delText>
        </w:r>
      </w:del>
      <w:del w:id="2139" w:author="adrian " w:date="2017-04-28T10:28:07Z">
        <w:r>
          <w:rPr/>
          <w:br/>
        </w:r>
      </w:del>
      <w:del w:id="2140" w:author="adrian " w:date="2017-04-28T10:28:07Z">
        <w:r>
          <w:rPr>
            <w:rStyle w:val="VerbatimChar"/>
          </w:rPr>
          <w:delText>##         {</w:delText>
        </w:r>
      </w:del>
      <w:del w:id="2141" w:author="adrian " w:date="2017-04-28T10:28:07Z">
        <w:r>
          <w:rPr/>
          <w:br/>
        </w:r>
      </w:del>
      <w:del w:id="2142" w:author="adrian " w:date="2017-04-28T10:28:07Z">
        <w:r>
          <w:rPr>
            <w:rStyle w:val="VerbatimChar"/>
          </w:rPr>
          <w:delText>##           "sha": "ea5ba55bf7ad00240ea7f3b2566b29d2a1836a9d",</w:delText>
        </w:r>
      </w:del>
      <w:del w:id="2143" w:author="adrian " w:date="2017-04-28T10:28:07Z">
        <w:r>
          <w:rPr/>
          <w:br/>
        </w:r>
      </w:del>
      <w:del w:id="2144" w:author="adrian " w:date="2017-04-28T10:28:07Z">
        <w:r>
          <w:rPr>
            <w:rStyle w:val="VerbatimChar"/>
          </w:rPr>
          <w:delText>##           "author": {</w:delText>
        </w:r>
      </w:del>
      <w:del w:id="2145" w:author="adrian " w:date="2017-04-28T10:28:07Z">
        <w:r>
          <w:rPr/>
          <w:br/>
        </w:r>
      </w:del>
      <w:del w:id="2146" w:author="adrian " w:date="2017-04-28T10:28:07Z">
        <w:r>
          <w:rPr>
            <w:rStyle w:val="VerbatimChar"/>
          </w:rPr>
          <w:delText>##             "email": "dolittle007@gmail.com",</w:delText>
        </w:r>
      </w:del>
      <w:del w:id="2147" w:author="adrian " w:date="2017-04-28T10:28:07Z">
        <w:r>
          <w:rPr/>
          <w:br/>
        </w:r>
      </w:del>
      <w:del w:id="2148" w:author="adrian " w:date="2017-04-28T10:28:07Z">
        <w:r>
          <w:rPr>
            <w:rStyle w:val="VerbatimChar"/>
          </w:rPr>
          <w:delText>##             "name": "Carlos D. Wang"</w:delText>
        </w:r>
      </w:del>
      <w:del w:id="2149" w:author="adrian " w:date="2017-04-28T10:28:07Z">
        <w:r>
          <w:rPr/>
          <w:br/>
        </w:r>
      </w:del>
      <w:del w:id="2150" w:author="adrian " w:date="2017-04-28T10:28:07Z">
        <w:r>
          <w:rPr>
            <w:rStyle w:val="VerbatimChar"/>
          </w:rPr>
          <w:delText>##           },</w:delText>
        </w:r>
      </w:del>
      <w:del w:id="2151" w:author="adrian " w:date="2017-04-28T10:28:07Z">
        <w:r>
          <w:rPr/>
          <w:br/>
        </w:r>
      </w:del>
      <w:del w:id="2152" w:author="adrian " w:date="2017-04-28T10:28:07Z">
        <w:r>
          <w:rPr>
            <w:rStyle w:val="VerbatimChar"/>
          </w:rPr>
          <w:delText>##           "message": "Update 2016-09-13-RNA-seq-analysis.md",</w:delText>
        </w:r>
      </w:del>
      <w:del w:id="2153" w:author="adrian " w:date="2017-04-28T10:28:07Z">
        <w:r>
          <w:rPr/>
          <w:br/>
        </w:r>
      </w:del>
      <w:del w:id="2154" w:author="adrian " w:date="2017-04-28T10:28:07Z">
        <w:r>
          <w:rPr>
            <w:rStyle w:val="VerbatimChar"/>
          </w:rPr>
          <w:delText>##           "distinct": true,</w:delText>
        </w:r>
      </w:del>
      <w:del w:id="2155" w:author="adrian " w:date="2017-04-28T10:28:07Z">
        <w:r>
          <w:rPr/>
          <w:br/>
        </w:r>
      </w:del>
      <w:del w:id="2156" w:author="adrian " w:date="2017-04-28T10:28:07Z">
        <w:r>
          <w:rPr>
            <w:rStyle w:val="VerbatimChar"/>
          </w:rPr>
          <w:delText>##           "url": "https://api.github.com/repos/dolittle007/dolittle007.github.io/commits/ea5ba55bf7ad00240ea7f3b2566b29d2a1836a9d"</w:delText>
        </w:r>
      </w:del>
      <w:del w:id="2157" w:author="adrian " w:date="2017-04-28T10:28:07Z">
        <w:r>
          <w:rPr/>
          <w:br/>
        </w:r>
      </w:del>
      <w:del w:id="2158" w:author="adrian " w:date="2017-04-28T10:28:07Z">
        <w:r>
          <w:rPr>
            <w:rStyle w:val="VerbatimChar"/>
          </w:rPr>
          <w:delText>##         }</w:delText>
        </w:r>
      </w:del>
      <w:del w:id="2159" w:author="adrian " w:date="2017-04-28T10:28:07Z">
        <w:r>
          <w:rPr/>
          <w:br/>
        </w:r>
      </w:del>
      <w:del w:id="2160" w:author="adrian " w:date="2017-04-28T10:28:07Z">
        <w:r>
          <w:rPr>
            <w:rStyle w:val="VerbatimChar"/>
          </w:rPr>
          <w:delText>##       ]</w:delText>
        </w:r>
      </w:del>
      <w:del w:id="2161" w:author="adrian " w:date="2017-04-28T10:28:07Z">
        <w:r>
          <w:rPr/>
          <w:br/>
        </w:r>
      </w:del>
      <w:del w:id="2162" w:author="adrian " w:date="2017-04-28T10:28:07Z">
        <w:r>
          <w:rPr>
            <w:rStyle w:val="VerbatimChar"/>
          </w:rPr>
          <w:delText>##     },</w:delText>
        </w:r>
      </w:del>
      <w:del w:id="2163" w:author="adrian " w:date="2017-04-28T10:28:07Z">
        <w:r>
          <w:rPr/>
          <w:br/>
        </w:r>
      </w:del>
      <w:del w:id="2164" w:author="adrian " w:date="2017-04-28T10:28:07Z">
        <w:r>
          <w:rPr>
            <w:rStyle w:val="VerbatimChar"/>
          </w:rPr>
          <w:delText>##     "public": true,</w:delText>
        </w:r>
      </w:del>
      <w:del w:id="2165" w:author="adrian " w:date="2017-04-28T10:28:07Z">
        <w:r>
          <w:rPr/>
          <w:br/>
        </w:r>
      </w:del>
      <w:del w:id="2166" w:author="adrian " w:date="2017-04-28T10:28:07Z">
        <w:r>
          <w:rPr>
            <w:rStyle w:val="VerbatimChar"/>
          </w:rPr>
          <w:delText>##     "created_at": "2016-09-23T10:13:23Z"</w:delText>
        </w:r>
      </w:del>
      <w:del w:id="2167" w:author="adrian " w:date="2017-04-28T10:28:07Z">
        <w:r>
          <w:rPr/>
          <w:br/>
        </w:r>
      </w:del>
      <w:del w:id="2168" w:author="adrian " w:date="2017-04-28T10:28:07Z">
        <w:r>
          <w:rPr>
            <w:rStyle w:val="VerbatimChar"/>
          </w:rPr>
          <w:delText>##   },</w:delText>
        </w:r>
      </w:del>
      <w:del w:id="2169" w:author="adrian " w:date="2017-04-28T10:28:07Z">
        <w:r>
          <w:rPr/>
          <w:br/>
        </w:r>
      </w:del>
      <w:del w:id="2170" w:author="adrian " w:date="2017-04-28T10:28:07Z">
        <w:r>
          <w:rPr>
            <w:rStyle w:val="VerbatimChar"/>
          </w:rPr>
          <w:delText>##   {</w:delText>
        </w:r>
      </w:del>
      <w:del w:id="2171" w:author="adrian " w:date="2017-04-28T10:28:07Z">
        <w:r>
          <w:rPr/>
          <w:br/>
        </w:r>
      </w:del>
      <w:del w:id="2172" w:author="adrian " w:date="2017-04-28T10:28:07Z">
        <w:r>
          <w:rPr>
            <w:rStyle w:val="VerbatimChar"/>
          </w:rPr>
          <w:delText>##     "id": "4607714410",</w:delText>
        </w:r>
      </w:del>
      <w:del w:id="2173" w:author="adrian " w:date="2017-04-28T10:28:07Z">
        <w:r>
          <w:rPr/>
          <w:br/>
        </w:r>
      </w:del>
      <w:del w:id="2174" w:author="adrian " w:date="2017-04-28T10:28:07Z">
        <w:r>
          <w:rPr>
            <w:rStyle w:val="VerbatimChar"/>
          </w:rPr>
          <w:delText>##     "type": "PushEvent",</w:delText>
        </w:r>
      </w:del>
      <w:del w:id="2175" w:author="adrian " w:date="2017-04-28T10:28:07Z">
        <w:r>
          <w:rPr/>
          <w:br/>
        </w:r>
      </w:del>
      <w:del w:id="2176" w:author="adrian " w:date="2017-04-28T10:28:07Z">
        <w:r>
          <w:rPr>
            <w:rStyle w:val="VerbatimChar"/>
          </w:rPr>
          <w:delText>##     "actor": {</w:delText>
        </w:r>
      </w:del>
      <w:del w:id="2177" w:author="adrian " w:date="2017-04-28T10:28:07Z">
        <w:r>
          <w:rPr/>
          <w:br/>
        </w:r>
      </w:del>
      <w:del w:id="2178" w:author="adrian " w:date="2017-04-28T10:28:07Z">
        <w:r>
          <w:rPr>
            <w:rStyle w:val="VerbatimChar"/>
          </w:rPr>
          <w:delText>##       "id": 9099170,</w:delText>
        </w:r>
      </w:del>
      <w:del w:id="2179" w:author="adrian " w:date="2017-04-28T10:28:07Z">
        <w:r>
          <w:rPr/>
          <w:br/>
        </w:r>
      </w:del>
      <w:del w:id="2180" w:author="adrian " w:date="2017-04-28T10:28:07Z">
        <w:r>
          <w:rPr>
            <w:rStyle w:val="VerbatimChar"/>
          </w:rPr>
          <w:delText>##       "login": "kjf91",</w:delText>
        </w:r>
      </w:del>
      <w:del w:id="2181" w:author="adrian " w:date="2017-04-28T10:28:07Z">
        <w:r>
          <w:rPr/>
          <w:br/>
        </w:r>
      </w:del>
      <w:del w:id="2182" w:author="adrian " w:date="2017-04-28T10:28:07Z">
        <w:r>
          <w:rPr>
            <w:rStyle w:val="VerbatimChar"/>
          </w:rPr>
          <w:delText>##       "display_login": "kjf91",</w:delText>
        </w:r>
      </w:del>
      <w:del w:id="2183" w:author="adrian " w:date="2017-04-28T10:28:07Z">
        <w:r>
          <w:rPr/>
          <w:br/>
        </w:r>
      </w:del>
      <w:del w:id="2184" w:author="adrian " w:date="2017-04-28T10:28:07Z">
        <w:r>
          <w:rPr>
            <w:rStyle w:val="VerbatimChar"/>
          </w:rPr>
          <w:delText>##       "gravatar_id": "",</w:delText>
        </w:r>
      </w:del>
      <w:del w:id="2185" w:author="adrian " w:date="2017-04-28T10:28:07Z">
        <w:r>
          <w:rPr/>
          <w:br/>
        </w:r>
      </w:del>
      <w:del w:id="2186" w:author="adrian " w:date="2017-04-28T10:28:07Z">
        <w:r>
          <w:rPr>
            <w:rStyle w:val="VerbatimChar"/>
          </w:rPr>
          <w:delText>##       "url": "https://api.github.com/users/kjf91",</w:delText>
        </w:r>
      </w:del>
      <w:del w:id="2187" w:author="adrian " w:date="2017-04-28T10:28:07Z">
        <w:r>
          <w:rPr/>
          <w:br/>
        </w:r>
      </w:del>
      <w:del w:id="2188" w:author="adrian " w:date="2017-04-28T10:28:07Z">
        <w:r>
          <w:rPr>
            <w:rStyle w:val="VerbatimChar"/>
          </w:rPr>
          <w:delText>##       "avatar_url": "https://avatars.githubusercontent.com/u/9099170?"</w:delText>
        </w:r>
      </w:del>
      <w:del w:id="2189" w:author="adrian " w:date="2017-04-28T10:28:07Z">
        <w:r>
          <w:rPr/>
          <w:br/>
        </w:r>
      </w:del>
      <w:del w:id="2190" w:author="adrian " w:date="2017-04-28T10:28:07Z">
        <w:r>
          <w:rPr>
            <w:rStyle w:val="VerbatimChar"/>
          </w:rPr>
          <w:delText>##     },</w:delText>
        </w:r>
      </w:del>
      <w:del w:id="2191" w:author="adrian " w:date="2017-04-28T10:28:07Z">
        <w:r>
          <w:rPr/>
          <w:br/>
        </w:r>
      </w:del>
      <w:del w:id="2192" w:author="adrian " w:date="2017-04-28T10:28:07Z">
        <w:r>
          <w:rPr>
            <w:rStyle w:val="VerbatimChar"/>
          </w:rPr>
          <w:delText>##     "repo": {</w:delText>
        </w:r>
      </w:del>
      <w:del w:id="2193" w:author="adrian " w:date="2017-04-28T10:28:07Z">
        <w:r>
          <w:rPr/>
          <w:br/>
        </w:r>
      </w:del>
      <w:del w:id="2194" w:author="adrian " w:date="2017-04-28T10:28:07Z">
        <w:r>
          <w:rPr>
            <w:rStyle w:val="VerbatimChar"/>
          </w:rPr>
          <w:delText>##       "id": 56123473,</w:delText>
        </w:r>
      </w:del>
      <w:del w:id="2195" w:author="adrian " w:date="2017-04-28T10:28:07Z">
        <w:r>
          <w:rPr/>
          <w:br/>
        </w:r>
      </w:del>
      <w:del w:id="2196" w:author="adrian " w:date="2017-04-28T10:28:07Z">
        <w:r>
          <w:rPr>
            <w:rStyle w:val="VerbatimChar"/>
          </w:rPr>
          <w:delText>##       "name": "kjf91/worknote",</w:delText>
        </w:r>
      </w:del>
      <w:del w:id="2197" w:author="adrian " w:date="2017-04-28T10:28:07Z">
        <w:r>
          <w:rPr/>
          <w:br/>
        </w:r>
      </w:del>
      <w:del w:id="2198" w:author="adrian " w:date="2017-04-28T10:28:07Z">
        <w:r>
          <w:rPr>
            <w:rStyle w:val="VerbatimChar"/>
          </w:rPr>
          <w:delText>##       "url": "https://api.github.com/repos/kjf91/worknote"</w:delText>
        </w:r>
      </w:del>
      <w:del w:id="2199" w:author="adrian " w:date="2017-04-28T10:28:07Z">
        <w:r>
          <w:rPr/>
          <w:br/>
        </w:r>
      </w:del>
      <w:del w:id="2200" w:author="adrian " w:date="2017-04-28T10:28:07Z">
        <w:r>
          <w:rPr>
            <w:rStyle w:val="VerbatimChar"/>
          </w:rPr>
          <w:delText>##     },</w:delText>
        </w:r>
      </w:del>
      <w:del w:id="2201" w:author="adrian " w:date="2017-04-28T10:28:07Z">
        <w:r>
          <w:rPr/>
          <w:br/>
        </w:r>
      </w:del>
      <w:del w:id="2202" w:author="adrian " w:date="2017-04-28T10:28:07Z">
        <w:r>
          <w:rPr>
            <w:rStyle w:val="VerbatimChar"/>
          </w:rPr>
          <w:delText>##     "payload": {</w:delText>
        </w:r>
      </w:del>
      <w:del w:id="2203" w:author="adrian " w:date="2017-04-28T10:28:07Z">
        <w:r>
          <w:rPr/>
          <w:br/>
        </w:r>
      </w:del>
      <w:del w:id="2204" w:author="adrian " w:date="2017-04-28T10:28:07Z">
        <w:r>
          <w:rPr>
            <w:rStyle w:val="VerbatimChar"/>
          </w:rPr>
          <w:delText>##       "push_id": 1313448508,</w:delText>
        </w:r>
      </w:del>
      <w:del w:id="2205" w:author="adrian " w:date="2017-04-28T10:28:07Z">
        <w:r>
          <w:rPr/>
          <w:br/>
        </w:r>
      </w:del>
      <w:del w:id="2206" w:author="adrian " w:date="2017-04-28T10:28:07Z">
        <w:r>
          <w:rPr>
            <w:rStyle w:val="VerbatimChar"/>
          </w:rPr>
          <w:delText>##       "size": 1,</w:delText>
        </w:r>
      </w:del>
      <w:del w:id="2207" w:author="adrian " w:date="2017-04-28T10:28:07Z">
        <w:r>
          <w:rPr/>
          <w:br/>
        </w:r>
      </w:del>
      <w:del w:id="2208" w:author="adrian " w:date="2017-04-28T10:28:07Z">
        <w:r>
          <w:rPr>
            <w:rStyle w:val="VerbatimChar"/>
          </w:rPr>
          <w:delText>##       "distinct_size": 1,</w:delText>
        </w:r>
      </w:del>
      <w:del w:id="2209" w:author="adrian " w:date="2017-04-28T10:28:07Z">
        <w:r>
          <w:rPr/>
          <w:br/>
        </w:r>
      </w:del>
      <w:del w:id="2210" w:author="adrian " w:date="2017-04-28T10:28:07Z">
        <w:r>
          <w:rPr>
            <w:rStyle w:val="VerbatimChar"/>
          </w:rPr>
          <w:delText>##       "ref": "refs/heads/master",</w:delText>
        </w:r>
      </w:del>
      <w:del w:id="2211" w:author="adrian " w:date="2017-04-28T10:28:07Z">
        <w:r>
          <w:rPr/>
          <w:br/>
        </w:r>
      </w:del>
      <w:del w:id="2212" w:author="adrian " w:date="2017-04-28T10:28:07Z">
        <w:r>
          <w:rPr>
            <w:rStyle w:val="VerbatimChar"/>
          </w:rPr>
          <w:delText>##       "head": "54a6623f9d865e3290dff879f7a56e6e49d74f4e",</w:delText>
        </w:r>
      </w:del>
      <w:del w:id="2213" w:author="adrian " w:date="2017-04-28T10:28:07Z">
        <w:r>
          <w:rPr/>
          <w:br/>
        </w:r>
      </w:del>
      <w:del w:id="2214" w:author="adrian " w:date="2017-04-28T10:28:07Z">
        <w:r>
          <w:rPr>
            <w:rStyle w:val="VerbatimChar"/>
          </w:rPr>
          <w:delText>##       "before": "7dca38e8e1007b17e7e5d625f7fe727d40ca48dd",</w:delText>
        </w:r>
      </w:del>
      <w:del w:id="2215" w:author="adrian " w:date="2017-04-28T10:28:07Z">
        <w:r>
          <w:rPr/>
          <w:br/>
        </w:r>
      </w:del>
      <w:del w:id="2216" w:author="adrian " w:date="2017-04-28T10:28:07Z">
        <w:r>
          <w:rPr>
            <w:rStyle w:val="VerbatimChar"/>
          </w:rPr>
          <w:delText>##       "commits": [</w:delText>
        </w:r>
      </w:del>
      <w:del w:id="2217" w:author="adrian " w:date="2017-04-28T10:28:07Z">
        <w:r>
          <w:rPr/>
          <w:br/>
        </w:r>
      </w:del>
      <w:del w:id="2218" w:author="adrian " w:date="2017-04-28T10:28:07Z">
        <w:r>
          <w:rPr>
            <w:rStyle w:val="VerbatimChar"/>
          </w:rPr>
          <w:delText>##         {</w:delText>
        </w:r>
      </w:del>
      <w:del w:id="2219" w:author="adrian " w:date="2017-04-28T10:28:07Z">
        <w:r>
          <w:rPr/>
          <w:br/>
        </w:r>
      </w:del>
      <w:del w:id="2220" w:author="adrian " w:date="2017-04-28T10:28:07Z">
        <w:r>
          <w:rPr>
            <w:rStyle w:val="VerbatimChar"/>
          </w:rPr>
          <w:delText>##           "sha": "54a6623f9d865e3290dff879f7a56e6e49d74f4e",</w:delText>
        </w:r>
      </w:del>
      <w:del w:id="2221" w:author="adrian " w:date="2017-04-28T10:28:07Z">
        <w:r>
          <w:rPr/>
          <w:br/>
        </w:r>
      </w:del>
      <w:del w:id="2222" w:author="adrian " w:date="2017-04-28T10:28:07Z">
        <w:r>
          <w:rPr>
            <w:rStyle w:val="VerbatimChar"/>
          </w:rPr>
          <w:delText>##           "author": {</w:delText>
        </w:r>
      </w:del>
      <w:del w:id="2223" w:author="adrian " w:date="2017-04-28T10:28:07Z">
        <w:r>
          <w:rPr/>
          <w:br/>
        </w:r>
      </w:del>
      <w:del w:id="2224" w:author="adrian " w:date="2017-04-28T10:28:07Z">
        <w:r>
          <w:rPr>
            <w:rStyle w:val="VerbatimChar"/>
          </w:rPr>
          <w:delText>##             "email": "kjf91@foxmail.com",</w:delText>
        </w:r>
      </w:del>
      <w:del w:id="2225" w:author="adrian " w:date="2017-04-28T10:28:07Z">
        <w:r>
          <w:rPr/>
          <w:br/>
        </w:r>
      </w:del>
      <w:del w:id="2226" w:author="adrian " w:date="2017-04-28T10:28:07Z">
        <w:r>
          <w:rPr>
            <w:rStyle w:val="VerbatimChar"/>
          </w:rPr>
          <w:delText>##             "name": "kjf"</w:delText>
        </w:r>
      </w:del>
      <w:del w:id="2227" w:author="adrian " w:date="2017-04-28T10:28:07Z">
        <w:r>
          <w:rPr/>
          <w:br/>
        </w:r>
      </w:del>
      <w:del w:id="2228" w:author="adrian " w:date="2017-04-28T10:28:07Z">
        <w:r>
          <w:rPr>
            <w:rStyle w:val="VerbatimChar"/>
          </w:rPr>
          <w:delText>##           },</w:delText>
        </w:r>
      </w:del>
      <w:del w:id="2229" w:author="adrian " w:date="2017-04-28T10:28:07Z">
        <w:r>
          <w:rPr/>
          <w:br/>
        </w:r>
      </w:del>
      <w:del w:id="2230" w:author="adrian " w:date="2017-04-28T10:28:07Z">
        <w:r>
          <w:rPr>
            <w:rStyle w:val="VerbatimChar"/>
          </w:rPr>
          <w:delText>##           "message": "u",</w:delText>
        </w:r>
      </w:del>
      <w:del w:id="2231" w:author="adrian " w:date="2017-04-28T10:28:07Z">
        <w:r>
          <w:rPr/>
          <w:br/>
        </w:r>
      </w:del>
      <w:del w:id="2232" w:author="adrian " w:date="2017-04-28T10:28:07Z">
        <w:r>
          <w:rPr>
            <w:rStyle w:val="VerbatimChar"/>
          </w:rPr>
          <w:delText>##           "distinct": true,</w:delText>
        </w:r>
      </w:del>
      <w:del w:id="2233" w:author="adrian " w:date="2017-04-28T10:28:07Z">
        <w:r>
          <w:rPr/>
          <w:br/>
        </w:r>
      </w:del>
      <w:del w:id="2234" w:author="adrian " w:date="2017-04-28T10:28:07Z">
        <w:r>
          <w:rPr>
            <w:rStyle w:val="VerbatimChar"/>
          </w:rPr>
          <w:delText>##           "url": "https://api.github.com/repos/kjf91/worknote/commits/54a6623f9d865e3290dff879f7a56e6e49d74f4e"</w:delText>
        </w:r>
      </w:del>
      <w:del w:id="2235" w:author="adrian " w:date="2017-04-28T10:28:07Z">
        <w:r>
          <w:rPr/>
          <w:br/>
        </w:r>
      </w:del>
      <w:del w:id="2236" w:author="adrian " w:date="2017-04-28T10:28:07Z">
        <w:r>
          <w:rPr>
            <w:rStyle w:val="VerbatimChar"/>
          </w:rPr>
          <w:delText>##         }</w:delText>
        </w:r>
      </w:del>
      <w:del w:id="2237" w:author="adrian " w:date="2017-04-28T10:28:07Z">
        <w:r>
          <w:rPr/>
          <w:br/>
        </w:r>
      </w:del>
      <w:del w:id="2238" w:author="adrian " w:date="2017-04-28T10:28:07Z">
        <w:r>
          <w:rPr>
            <w:rStyle w:val="VerbatimChar"/>
          </w:rPr>
          <w:delText>##       ]</w:delText>
        </w:r>
      </w:del>
      <w:del w:id="2239" w:author="adrian " w:date="2017-04-28T10:28:07Z">
        <w:r>
          <w:rPr/>
          <w:br/>
        </w:r>
      </w:del>
      <w:del w:id="2240" w:author="adrian " w:date="2017-04-28T10:28:07Z">
        <w:r>
          <w:rPr>
            <w:rStyle w:val="VerbatimChar"/>
          </w:rPr>
          <w:delText>##     },</w:delText>
        </w:r>
      </w:del>
      <w:del w:id="2241" w:author="adrian " w:date="2017-04-28T10:28:07Z">
        <w:r>
          <w:rPr/>
          <w:br/>
        </w:r>
      </w:del>
      <w:del w:id="2242" w:author="adrian " w:date="2017-04-28T10:28:07Z">
        <w:r>
          <w:rPr>
            <w:rStyle w:val="VerbatimChar"/>
          </w:rPr>
          <w:delText>##     "public": true,</w:delText>
        </w:r>
      </w:del>
      <w:del w:id="2243" w:author="adrian " w:date="2017-04-28T10:28:07Z">
        <w:r>
          <w:rPr/>
          <w:br/>
        </w:r>
      </w:del>
      <w:del w:id="2244" w:author="adrian " w:date="2017-04-28T10:28:07Z">
        <w:r>
          <w:rPr>
            <w:rStyle w:val="VerbatimChar"/>
          </w:rPr>
          <w:delText>##     "created_at": "2016-09-23T10:13:23Z"</w:delText>
        </w:r>
      </w:del>
      <w:del w:id="2245" w:author="adrian " w:date="2017-04-28T10:28:07Z">
        <w:r>
          <w:rPr/>
          <w:br/>
        </w:r>
      </w:del>
      <w:del w:id="2246" w:author="adrian " w:date="2017-04-28T10:28:07Z">
        <w:r>
          <w:rPr>
            <w:rStyle w:val="VerbatimChar"/>
          </w:rPr>
          <w:delText>##   },</w:delText>
        </w:r>
      </w:del>
      <w:del w:id="2247" w:author="adrian " w:date="2017-04-28T10:28:07Z">
        <w:r>
          <w:rPr/>
          <w:br/>
        </w:r>
      </w:del>
      <w:del w:id="2248" w:author="adrian " w:date="2017-04-28T10:28:07Z">
        <w:r>
          <w:rPr>
            <w:rStyle w:val="VerbatimChar"/>
          </w:rPr>
          <w:delText>##   {</w:delText>
        </w:r>
      </w:del>
      <w:del w:id="2249" w:author="adrian " w:date="2017-04-28T10:28:07Z">
        <w:r>
          <w:rPr/>
          <w:br/>
        </w:r>
      </w:del>
      <w:del w:id="2250" w:author="adrian " w:date="2017-04-28T10:28:07Z">
        <w:r>
          <w:rPr>
            <w:rStyle w:val="VerbatimChar"/>
          </w:rPr>
          <w:delText>##     "id": "4607714405",</w:delText>
        </w:r>
      </w:del>
      <w:del w:id="2251" w:author="adrian " w:date="2017-04-28T10:28:07Z">
        <w:r>
          <w:rPr/>
          <w:br/>
        </w:r>
      </w:del>
      <w:del w:id="2252" w:author="adrian " w:date="2017-04-28T10:28:07Z">
        <w:r>
          <w:rPr>
            <w:rStyle w:val="VerbatimChar"/>
          </w:rPr>
          <w:delText>##     "type": "IssueCommentEvent",</w:delText>
        </w:r>
      </w:del>
      <w:del w:id="2253" w:author="adrian " w:date="2017-04-28T10:28:07Z">
        <w:r>
          <w:rPr/>
          <w:br/>
        </w:r>
      </w:del>
      <w:del w:id="2254" w:author="adrian " w:date="2017-04-28T10:28:07Z">
        <w:r>
          <w:rPr>
            <w:rStyle w:val="VerbatimChar"/>
          </w:rPr>
          <w:delText>##     "actor": {</w:delText>
        </w:r>
      </w:del>
      <w:del w:id="2255" w:author="adrian " w:date="2017-04-28T10:28:07Z">
        <w:r>
          <w:rPr/>
          <w:br/>
        </w:r>
      </w:del>
      <w:del w:id="2256" w:author="adrian " w:date="2017-04-28T10:28:07Z">
        <w:r>
          <w:rPr>
            <w:rStyle w:val="VerbatimChar"/>
          </w:rPr>
          <w:delText>##       "id": 6526722,</w:delText>
        </w:r>
      </w:del>
      <w:del w:id="2257" w:author="adrian " w:date="2017-04-28T10:28:07Z">
        <w:r>
          <w:rPr/>
          <w:br/>
        </w:r>
      </w:del>
      <w:del w:id="2258" w:author="adrian " w:date="2017-04-28T10:28:07Z">
        <w:r>
          <w:rPr>
            <w:rStyle w:val="VerbatimChar"/>
          </w:rPr>
          <w:delText>##       "login": "taish",</w:delText>
        </w:r>
      </w:del>
      <w:del w:id="2259" w:author="adrian " w:date="2017-04-28T10:28:07Z">
        <w:r>
          <w:rPr/>
          <w:br/>
        </w:r>
      </w:del>
      <w:del w:id="2260" w:author="adrian " w:date="2017-04-28T10:28:07Z">
        <w:r>
          <w:rPr>
            <w:rStyle w:val="VerbatimChar"/>
          </w:rPr>
          <w:delText>##       "display_login": "taish",</w:delText>
        </w:r>
      </w:del>
      <w:del w:id="2261" w:author="adrian " w:date="2017-04-28T10:28:07Z">
        <w:r>
          <w:rPr/>
          <w:br/>
        </w:r>
      </w:del>
      <w:del w:id="2262" w:author="adrian " w:date="2017-04-28T10:28:07Z">
        <w:r>
          <w:rPr>
            <w:rStyle w:val="VerbatimChar"/>
          </w:rPr>
          <w:delText>##       "gravatar_id": "",</w:delText>
        </w:r>
      </w:del>
      <w:del w:id="2263" w:author="adrian " w:date="2017-04-28T10:28:07Z">
        <w:r>
          <w:rPr/>
          <w:br/>
        </w:r>
      </w:del>
      <w:del w:id="2264" w:author="adrian " w:date="2017-04-28T10:28:07Z">
        <w:r>
          <w:rPr>
            <w:rStyle w:val="VerbatimChar"/>
          </w:rPr>
          <w:delText>##       "url": "https://api.github.com/users/taish",</w:delText>
        </w:r>
      </w:del>
      <w:del w:id="2265" w:author="adrian " w:date="2017-04-28T10:28:07Z">
        <w:r>
          <w:rPr/>
          <w:br/>
        </w:r>
      </w:del>
      <w:del w:id="2266" w:author="adrian " w:date="2017-04-28T10:28:07Z">
        <w:r>
          <w:rPr>
            <w:rStyle w:val="VerbatimChar"/>
          </w:rPr>
          <w:delText>##       "avatar_url": "https://avatars.githubusercontent.com/u/6526722?"</w:delText>
        </w:r>
      </w:del>
      <w:del w:id="2267" w:author="adrian " w:date="2017-04-28T10:28:07Z">
        <w:r>
          <w:rPr/>
          <w:br/>
        </w:r>
      </w:del>
      <w:del w:id="2268" w:author="adrian " w:date="2017-04-28T10:28:07Z">
        <w:r>
          <w:rPr>
            <w:rStyle w:val="VerbatimChar"/>
          </w:rPr>
          <w:delText>##     },</w:delText>
        </w:r>
      </w:del>
      <w:del w:id="2269" w:author="adrian " w:date="2017-04-28T10:28:07Z">
        <w:r>
          <w:rPr/>
          <w:br/>
        </w:r>
      </w:del>
      <w:del w:id="2270" w:author="adrian " w:date="2017-04-28T10:28:07Z">
        <w:r>
          <w:rPr>
            <w:rStyle w:val="VerbatimChar"/>
          </w:rPr>
          <w:delText>##     "repo": {</w:delText>
        </w:r>
      </w:del>
      <w:del w:id="2271" w:author="adrian " w:date="2017-04-28T10:28:07Z">
        <w:r>
          <w:rPr/>
          <w:br/>
        </w:r>
      </w:del>
      <w:del w:id="2272" w:author="adrian " w:date="2017-04-28T10:28:07Z">
        <w:r>
          <w:rPr>
            <w:rStyle w:val="VerbatimChar"/>
          </w:rPr>
          <w:delText>##       "id": 30968293,</w:delText>
        </w:r>
      </w:del>
      <w:del w:id="2273" w:author="adrian " w:date="2017-04-28T10:28:07Z">
        <w:r>
          <w:rPr/>
          <w:br/>
        </w:r>
      </w:del>
      <w:del w:id="2274" w:author="adrian " w:date="2017-04-28T10:28:07Z">
        <w:r>
          <w:rPr>
            <w:rStyle w:val="VerbatimChar"/>
          </w:rPr>
          <w:delText>##       "name": "ishkawa/APIKit",</w:delText>
        </w:r>
      </w:del>
      <w:del w:id="2275" w:author="adrian " w:date="2017-04-28T10:28:07Z">
        <w:r>
          <w:rPr/>
          <w:br/>
        </w:r>
      </w:del>
      <w:del w:id="2276" w:author="adrian " w:date="2017-04-28T10:28:07Z">
        <w:r>
          <w:rPr>
            <w:rStyle w:val="VerbatimChar"/>
          </w:rPr>
          <w:delText>##       "url": "https://api.github.com/repos/ishkawa/APIKit"</w:delText>
        </w:r>
      </w:del>
      <w:del w:id="2277" w:author="adrian " w:date="2017-04-28T10:28:07Z">
        <w:r>
          <w:rPr/>
          <w:br/>
        </w:r>
      </w:del>
      <w:del w:id="2278" w:author="adrian " w:date="2017-04-28T10:28:07Z">
        <w:r>
          <w:rPr>
            <w:rStyle w:val="VerbatimChar"/>
          </w:rPr>
          <w:delText>##     },</w:delText>
        </w:r>
      </w:del>
      <w:del w:id="2279" w:author="adrian " w:date="2017-04-28T10:28:07Z">
        <w:r>
          <w:rPr/>
          <w:br/>
        </w:r>
      </w:del>
      <w:del w:id="2280" w:author="adrian " w:date="2017-04-28T10:28:07Z">
        <w:r>
          <w:rPr>
            <w:rStyle w:val="VerbatimChar"/>
          </w:rPr>
          <w:delText>##     "payload": {</w:delText>
        </w:r>
      </w:del>
      <w:del w:id="2281" w:author="adrian " w:date="2017-04-28T10:28:07Z">
        <w:r>
          <w:rPr/>
          <w:br/>
        </w:r>
      </w:del>
      <w:del w:id="2282" w:author="adrian " w:date="2017-04-28T10:28:07Z">
        <w:r>
          <w:rPr>
            <w:rStyle w:val="VerbatimChar"/>
          </w:rPr>
          <w:delText>##       "action": "created",</w:delText>
        </w:r>
      </w:del>
      <w:del w:id="2283" w:author="adrian " w:date="2017-04-28T10:28:07Z">
        <w:r>
          <w:rPr/>
          <w:br/>
        </w:r>
      </w:del>
      <w:del w:id="2284" w:author="adrian " w:date="2017-04-28T10:28:07Z">
        <w:r>
          <w:rPr>
            <w:rStyle w:val="VerbatimChar"/>
          </w:rPr>
          <w:delText>##       "issue": {</w:delText>
        </w:r>
      </w:del>
      <w:del w:id="2285" w:author="adrian " w:date="2017-04-28T10:28:07Z">
        <w:r>
          <w:rPr/>
          <w:br/>
        </w:r>
      </w:del>
      <w:del w:id="2286" w:author="adrian " w:date="2017-04-28T10:28:07Z">
        <w:r>
          <w:rPr>
            <w:rStyle w:val="VerbatimChar"/>
          </w:rPr>
          <w:delText>##         "url": "https://api.github.com/repos/ishkawa/APIKit/issues/206",</w:delText>
        </w:r>
      </w:del>
      <w:del w:id="2287" w:author="adrian " w:date="2017-04-28T10:28:07Z">
        <w:r>
          <w:rPr/>
          <w:br/>
        </w:r>
      </w:del>
      <w:del w:id="2288" w:author="adrian " w:date="2017-04-28T10:28:07Z">
        <w:r>
          <w:rPr>
            <w:rStyle w:val="VerbatimChar"/>
          </w:rPr>
          <w:delText>##         "repository_url": "https://api.github.com/repos/ishkawa/APIKit",</w:delText>
        </w:r>
      </w:del>
      <w:del w:id="2289" w:author="adrian " w:date="2017-04-28T10:28:07Z">
        <w:r>
          <w:rPr/>
          <w:br/>
        </w:r>
      </w:del>
      <w:del w:id="2290" w:author="adrian " w:date="2017-04-28T10:28:07Z">
        <w:r>
          <w:rPr>
            <w:rStyle w:val="VerbatimChar"/>
          </w:rPr>
          <w:delText>##         "labels_url": "https://api.github.com/repos/ishkawa/APIKit/issues/206/labels{/name}",</w:delText>
        </w:r>
      </w:del>
      <w:del w:id="2291" w:author="adrian " w:date="2017-04-28T10:28:07Z">
        <w:r>
          <w:rPr/>
          <w:br/>
        </w:r>
      </w:del>
      <w:del w:id="2292" w:author="adrian " w:date="2017-04-28T10:28:07Z">
        <w:r>
          <w:rPr>
            <w:rStyle w:val="VerbatimChar"/>
          </w:rPr>
          <w:delText>##         "comments_url": "https://api.github.com/repos/ishkawa/APIKit/issues/206/comments",</w:delText>
        </w:r>
      </w:del>
      <w:del w:id="2293" w:author="adrian " w:date="2017-04-28T10:28:07Z">
        <w:r>
          <w:rPr/>
          <w:br/>
        </w:r>
      </w:del>
      <w:del w:id="2294" w:author="adrian " w:date="2017-04-28T10:28:07Z">
        <w:r>
          <w:rPr>
            <w:rStyle w:val="VerbatimChar"/>
          </w:rPr>
          <w:delText>##         "events_url": "https://api.github.com/repos/ishkawa/APIKit/issues/206/events",</w:delText>
        </w:r>
      </w:del>
      <w:del w:id="2295" w:author="adrian " w:date="2017-04-28T10:28:07Z">
        <w:r>
          <w:rPr/>
          <w:br/>
        </w:r>
      </w:del>
      <w:del w:id="2296" w:author="adrian " w:date="2017-04-28T10:28:07Z">
        <w:r>
          <w:rPr>
            <w:rStyle w:val="VerbatimChar"/>
          </w:rPr>
          <w:delText>##         "html_url": "https://github.com/ishkawa/APIKit/pull/206",</w:delText>
        </w:r>
      </w:del>
      <w:del w:id="2297" w:author="adrian " w:date="2017-04-28T10:28:07Z">
        <w:r>
          <w:rPr/>
          <w:br/>
        </w:r>
      </w:del>
      <w:del w:id="2298" w:author="adrian " w:date="2017-04-28T10:28:07Z">
        <w:r>
          <w:rPr>
            <w:rStyle w:val="VerbatimChar"/>
          </w:rPr>
          <w:delText>##         "id": 178833830,</w:delText>
        </w:r>
      </w:del>
      <w:del w:id="2299" w:author="adrian " w:date="2017-04-28T10:28:07Z">
        <w:r>
          <w:rPr/>
          <w:br/>
        </w:r>
      </w:del>
      <w:del w:id="2300" w:author="adrian " w:date="2017-04-28T10:28:07Z">
        <w:r>
          <w:rPr>
            <w:rStyle w:val="VerbatimChar"/>
          </w:rPr>
          <w:delText>##         "number": 206,</w:delText>
        </w:r>
      </w:del>
      <w:del w:id="2301" w:author="adrian " w:date="2017-04-28T10:28:07Z">
        <w:r>
          <w:rPr/>
          <w:br/>
        </w:r>
      </w:del>
      <w:del w:id="2302" w:author="adrian " w:date="2017-04-28T10:28:07Z">
        <w:r>
          <w:rPr>
            <w:rStyle w:val="VerbatimChar"/>
          </w:rPr>
          <w:delText>##         "title": "fix APIKit2MigrationGuide doc typo",</w:delText>
        </w:r>
      </w:del>
      <w:del w:id="2303" w:author="adrian " w:date="2017-04-28T10:28:07Z">
        <w:r>
          <w:rPr/>
          <w:br/>
        </w:r>
      </w:del>
      <w:del w:id="2304" w:author="adrian " w:date="2017-04-28T10:28:07Z">
        <w:r>
          <w:rPr>
            <w:rStyle w:val="VerbatimChar"/>
          </w:rPr>
          <w:delText>##         "user": {</w:delText>
        </w:r>
      </w:del>
      <w:del w:id="2305" w:author="adrian " w:date="2017-04-28T10:28:07Z">
        <w:r>
          <w:rPr/>
          <w:br/>
        </w:r>
      </w:del>
      <w:del w:id="2306" w:author="adrian " w:date="2017-04-28T10:28:07Z">
        <w:r>
          <w:rPr>
            <w:rStyle w:val="VerbatimChar"/>
          </w:rPr>
          <w:delText>##           "login": "taish",</w:delText>
        </w:r>
      </w:del>
      <w:del w:id="2307" w:author="adrian " w:date="2017-04-28T10:28:07Z">
        <w:r>
          <w:rPr/>
          <w:br/>
        </w:r>
      </w:del>
      <w:del w:id="2308" w:author="adrian " w:date="2017-04-28T10:28:07Z">
        <w:r>
          <w:rPr>
            <w:rStyle w:val="VerbatimChar"/>
          </w:rPr>
          <w:delText>##           "id": 6526722,</w:delText>
        </w:r>
      </w:del>
      <w:del w:id="2309" w:author="adrian " w:date="2017-04-28T10:28:07Z">
        <w:r>
          <w:rPr/>
          <w:br/>
        </w:r>
      </w:del>
      <w:del w:id="2310" w:author="adrian " w:date="2017-04-28T10:28:07Z">
        <w:r>
          <w:rPr>
            <w:rStyle w:val="VerbatimChar"/>
          </w:rPr>
          <w:delText>##           "avatar_url": "https://avatars.githubusercontent.com/u/6526722?v=3",</w:delText>
        </w:r>
      </w:del>
      <w:del w:id="2311" w:author="adrian " w:date="2017-04-28T10:28:07Z">
        <w:r>
          <w:rPr/>
          <w:br/>
        </w:r>
      </w:del>
      <w:del w:id="2312" w:author="adrian " w:date="2017-04-28T10:28:07Z">
        <w:r>
          <w:rPr>
            <w:rStyle w:val="VerbatimChar"/>
          </w:rPr>
          <w:delText>##           "gravatar_id": "",</w:delText>
        </w:r>
      </w:del>
      <w:del w:id="2313" w:author="adrian " w:date="2017-04-28T10:28:07Z">
        <w:r>
          <w:rPr/>
          <w:br/>
        </w:r>
      </w:del>
      <w:del w:id="2314" w:author="adrian " w:date="2017-04-28T10:28:07Z">
        <w:r>
          <w:rPr>
            <w:rStyle w:val="VerbatimChar"/>
          </w:rPr>
          <w:delText>##           "url": "https://api.github.com/users/taish",</w:delText>
        </w:r>
      </w:del>
      <w:del w:id="2315" w:author="adrian " w:date="2017-04-28T10:28:07Z">
        <w:r>
          <w:rPr/>
          <w:br/>
        </w:r>
      </w:del>
      <w:del w:id="2316" w:author="adrian " w:date="2017-04-28T10:28:07Z">
        <w:r>
          <w:rPr>
            <w:rStyle w:val="VerbatimChar"/>
          </w:rPr>
          <w:delText>##           "html_url": "https://github.com/taish",</w:delText>
        </w:r>
      </w:del>
      <w:del w:id="2317" w:author="adrian " w:date="2017-04-28T10:28:07Z">
        <w:r>
          <w:rPr/>
          <w:br/>
        </w:r>
      </w:del>
      <w:del w:id="2318" w:author="adrian " w:date="2017-04-28T10:28:07Z">
        <w:r>
          <w:rPr>
            <w:rStyle w:val="VerbatimChar"/>
          </w:rPr>
          <w:delText>##           "followers_url": "https://api.github.com/users/taish/followers",</w:delText>
        </w:r>
      </w:del>
      <w:del w:id="2319" w:author="adrian " w:date="2017-04-28T10:28:07Z">
        <w:r>
          <w:rPr/>
          <w:br/>
        </w:r>
      </w:del>
      <w:del w:id="2320" w:author="adrian " w:date="2017-04-28T10:28:07Z">
        <w:r>
          <w:rPr>
            <w:rStyle w:val="VerbatimChar"/>
          </w:rPr>
          <w:delText>##           "following_url": "https://api.github.com/users/taish/following{/other_user}",</w:delText>
        </w:r>
      </w:del>
      <w:del w:id="2321" w:author="adrian " w:date="2017-04-28T10:28:07Z">
        <w:r>
          <w:rPr/>
          <w:br/>
        </w:r>
      </w:del>
      <w:del w:id="2322" w:author="adrian " w:date="2017-04-28T10:28:07Z">
        <w:r>
          <w:rPr>
            <w:rStyle w:val="VerbatimChar"/>
          </w:rPr>
          <w:delText>##           "gists_url": "https://api.github.com/users/taish/gists{/gist_id}",</w:delText>
        </w:r>
      </w:del>
      <w:del w:id="2323" w:author="adrian " w:date="2017-04-28T10:28:07Z">
        <w:r>
          <w:rPr/>
          <w:br/>
        </w:r>
      </w:del>
      <w:del w:id="2324" w:author="adrian " w:date="2017-04-28T10:28:07Z">
        <w:r>
          <w:rPr>
            <w:rStyle w:val="VerbatimChar"/>
          </w:rPr>
          <w:delText>##           "starred_url": "https://api.github.com/users/taish/starred{/owner}{/repo}",</w:delText>
        </w:r>
      </w:del>
      <w:del w:id="2325" w:author="adrian " w:date="2017-04-28T10:28:07Z">
        <w:r>
          <w:rPr/>
          <w:br/>
        </w:r>
      </w:del>
      <w:del w:id="2326" w:author="adrian " w:date="2017-04-28T10:28:07Z">
        <w:r>
          <w:rPr>
            <w:rStyle w:val="VerbatimChar"/>
          </w:rPr>
          <w:delText>##           "subscriptions_url": "https://api.github.com/users/taish/subscriptions",</w:delText>
        </w:r>
      </w:del>
      <w:del w:id="2327" w:author="adrian " w:date="2017-04-28T10:28:07Z">
        <w:r>
          <w:rPr/>
          <w:br/>
        </w:r>
      </w:del>
      <w:del w:id="2328" w:author="adrian " w:date="2017-04-28T10:28:07Z">
        <w:r>
          <w:rPr>
            <w:rStyle w:val="VerbatimChar"/>
          </w:rPr>
          <w:delText>##           "organizations_url": "https://api.github.com/users/taish/orgs",</w:delText>
        </w:r>
      </w:del>
      <w:del w:id="2329" w:author="adrian " w:date="2017-04-28T10:28:07Z">
        <w:r>
          <w:rPr/>
          <w:br/>
        </w:r>
      </w:del>
      <w:del w:id="2330" w:author="adrian " w:date="2017-04-28T10:28:07Z">
        <w:r>
          <w:rPr>
            <w:rStyle w:val="VerbatimChar"/>
          </w:rPr>
          <w:delText>##           "repos_url": "https://api.github.com/users/taish/repos",</w:delText>
        </w:r>
      </w:del>
      <w:del w:id="2331" w:author="adrian " w:date="2017-04-28T10:28:07Z">
        <w:r>
          <w:rPr/>
          <w:br/>
        </w:r>
      </w:del>
      <w:del w:id="2332" w:author="adrian " w:date="2017-04-28T10:28:07Z">
        <w:r>
          <w:rPr>
            <w:rStyle w:val="VerbatimChar"/>
          </w:rPr>
          <w:delText>##           "events_url": "https://api.github.com/users/taish/events{/privacy}",</w:delText>
        </w:r>
      </w:del>
      <w:del w:id="2333" w:author="adrian " w:date="2017-04-28T10:28:07Z">
        <w:r>
          <w:rPr/>
          <w:br/>
        </w:r>
      </w:del>
      <w:del w:id="2334" w:author="adrian " w:date="2017-04-28T10:28:07Z">
        <w:r>
          <w:rPr>
            <w:rStyle w:val="VerbatimChar"/>
          </w:rPr>
          <w:delText>##           "received_events_url": "https://api.github.com/users/taish/received_events",</w:delText>
        </w:r>
      </w:del>
      <w:del w:id="2335" w:author="adrian " w:date="2017-04-28T10:28:07Z">
        <w:r>
          <w:rPr/>
          <w:br/>
        </w:r>
      </w:del>
      <w:del w:id="2336" w:author="adrian " w:date="2017-04-28T10:28:07Z">
        <w:r>
          <w:rPr>
            <w:rStyle w:val="VerbatimChar"/>
          </w:rPr>
          <w:delText>##           "type": "User",</w:delText>
        </w:r>
      </w:del>
      <w:del w:id="2337" w:author="adrian " w:date="2017-04-28T10:28:07Z">
        <w:r>
          <w:rPr/>
          <w:br/>
        </w:r>
      </w:del>
      <w:del w:id="2338" w:author="adrian " w:date="2017-04-28T10:28:07Z">
        <w:r>
          <w:rPr>
            <w:rStyle w:val="VerbatimChar"/>
          </w:rPr>
          <w:delText>##           "site_admin": false</w:delText>
        </w:r>
      </w:del>
      <w:del w:id="2339" w:author="adrian " w:date="2017-04-28T10:28:07Z">
        <w:r>
          <w:rPr/>
          <w:br/>
        </w:r>
      </w:del>
      <w:del w:id="2340" w:author="adrian " w:date="2017-04-28T10:28:07Z">
        <w:r>
          <w:rPr>
            <w:rStyle w:val="VerbatimChar"/>
          </w:rPr>
          <w:delText>##         },</w:delText>
        </w:r>
      </w:del>
      <w:del w:id="2341" w:author="adrian " w:date="2017-04-28T10:28:07Z">
        <w:r>
          <w:rPr/>
          <w:br/>
        </w:r>
      </w:del>
      <w:del w:id="2342" w:author="adrian " w:date="2017-04-28T10:28:07Z">
        <w:r>
          <w:rPr>
            <w:rStyle w:val="VerbatimChar"/>
          </w:rPr>
          <w:delText>##         "labels": [</w:delText>
        </w:r>
      </w:del>
      <w:del w:id="2343" w:author="adrian " w:date="2017-04-28T10:28:07Z">
        <w:r>
          <w:rPr/>
          <w:br/>
        </w:r>
      </w:del>
      <w:del w:id="2344" w:author="adrian " w:date="2017-04-28T10:28:07Z">
        <w:r>
          <w:rPr>
            <w:rStyle w:val="VerbatimChar"/>
          </w:rPr>
          <w:delText xml:space="preserve">## </w:delText>
        </w:r>
      </w:del>
      <w:del w:id="2345" w:author="adrian " w:date="2017-04-28T10:28:07Z">
        <w:r>
          <w:rPr/>
          <w:br/>
        </w:r>
      </w:del>
      <w:del w:id="2346" w:author="adrian " w:date="2017-04-28T10:28:07Z">
        <w:r>
          <w:rPr>
            <w:rStyle w:val="VerbatimChar"/>
          </w:rPr>
          <w:delText>##         ],</w:delText>
        </w:r>
      </w:del>
      <w:del w:id="2347" w:author="adrian " w:date="2017-04-28T10:28:07Z">
        <w:r>
          <w:rPr/>
          <w:br/>
        </w:r>
      </w:del>
      <w:del w:id="2348" w:author="adrian " w:date="2017-04-28T10:28:07Z">
        <w:r>
          <w:rPr>
            <w:rStyle w:val="VerbatimChar"/>
          </w:rPr>
          <w:delText>##         "state": "closed",</w:delText>
        </w:r>
      </w:del>
      <w:del w:id="2349" w:author="adrian " w:date="2017-04-28T10:28:07Z">
        <w:r>
          <w:rPr/>
          <w:br/>
        </w:r>
      </w:del>
      <w:del w:id="2350" w:author="adrian " w:date="2017-04-28T10:28:07Z">
        <w:r>
          <w:rPr>
            <w:rStyle w:val="VerbatimChar"/>
          </w:rPr>
          <w:delText>##         "locked": false,</w:delText>
        </w:r>
      </w:del>
      <w:del w:id="2351" w:author="adrian " w:date="2017-04-28T10:28:07Z">
        <w:r>
          <w:rPr/>
          <w:br/>
        </w:r>
      </w:del>
      <w:del w:id="2352" w:author="adrian " w:date="2017-04-28T10:28:07Z">
        <w:r>
          <w:rPr>
            <w:rStyle w:val="VerbatimChar"/>
          </w:rPr>
          <w:delText>##         "assignee": null,</w:delText>
        </w:r>
      </w:del>
      <w:del w:id="2353" w:author="adrian " w:date="2017-04-28T10:28:07Z">
        <w:r>
          <w:rPr/>
          <w:br/>
        </w:r>
      </w:del>
      <w:del w:id="2354" w:author="adrian " w:date="2017-04-28T10:28:07Z">
        <w:r>
          <w:rPr>
            <w:rStyle w:val="VerbatimChar"/>
          </w:rPr>
          <w:delText>##         "assignees": [</w:delText>
        </w:r>
      </w:del>
      <w:del w:id="2355" w:author="adrian " w:date="2017-04-28T10:28:07Z">
        <w:r>
          <w:rPr/>
          <w:br/>
        </w:r>
      </w:del>
      <w:del w:id="2356" w:author="adrian " w:date="2017-04-28T10:28:07Z">
        <w:r>
          <w:rPr>
            <w:rStyle w:val="VerbatimChar"/>
          </w:rPr>
          <w:delText xml:space="preserve">## </w:delText>
        </w:r>
      </w:del>
      <w:del w:id="2357" w:author="adrian " w:date="2017-04-28T10:28:07Z">
        <w:r>
          <w:rPr/>
          <w:br/>
        </w:r>
      </w:del>
      <w:del w:id="2358" w:author="adrian " w:date="2017-04-28T10:28:07Z">
        <w:r>
          <w:rPr>
            <w:rStyle w:val="VerbatimChar"/>
          </w:rPr>
          <w:delText>##         ],</w:delText>
        </w:r>
      </w:del>
      <w:del w:id="2359" w:author="adrian " w:date="2017-04-28T10:28:07Z">
        <w:r>
          <w:rPr/>
          <w:br/>
        </w:r>
      </w:del>
      <w:del w:id="2360" w:author="adrian " w:date="2017-04-28T10:28:07Z">
        <w:r>
          <w:rPr>
            <w:rStyle w:val="VerbatimChar"/>
          </w:rPr>
          <w:delText>##         "milestone": null,</w:delText>
        </w:r>
      </w:del>
      <w:del w:id="2361" w:author="adrian " w:date="2017-04-28T10:28:07Z">
        <w:r>
          <w:rPr/>
          <w:br/>
        </w:r>
      </w:del>
      <w:del w:id="2362" w:author="adrian " w:date="2017-04-28T10:28:07Z">
        <w:r>
          <w:rPr>
            <w:rStyle w:val="VerbatimChar"/>
          </w:rPr>
          <w:delText>##         "comments": 1,</w:delText>
        </w:r>
      </w:del>
      <w:del w:id="2363" w:author="adrian " w:date="2017-04-28T10:28:07Z">
        <w:r>
          <w:rPr/>
          <w:br/>
        </w:r>
      </w:del>
      <w:del w:id="2364" w:author="adrian " w:date="2017-04-28T10:28:07Z">
        <w:r>
          <w:rPr>
            <w:rStyle w:val="VerbatimChar"/>
          </w:rPr>
          <w:delText>##         "created_at": "2016-09-23T09:53:13Z",</w:delText>
        </w:r>
      </w:del>
      <w:del w:id="2365" w:author="adrian " w:date="2017-04-28T10:28:07Z">
        <w:r>
          <w:rPr/>
          <w:br/>
        </w:r>
      </w:del>
      <w:del w:id="2366" w:author="adrian " w:date="2017-04-28T10:28:07Z">
        <w:r>
          <w:rPr>
            <w:rStyle w:val="VerbatimChar"/>
          </w:rPr>
          <w:delText>##         "updated_at": "2016-09-23T10:13:23Z",</w:delText>
        </w:r>
      </w:del>
      <w:del w:id="2367" w:author="adrian " w:date="2017-04-28T10:28:07Z">
        <w:r>
          <w:rPr/>
          <w:br/>
        </w:r>
      </w:del>
      <w:del w:id="2368" w:author="adrian " w:date="2017-04-28T10:28:07Z">
        <w:r>
          <w:rPr>
            <w:rStyle w:val="VerbatimChar"/>
          </w:rPr>
          <w:delText>##         "closed_at": "2016-09-23T10:10:23Z",</w:delText>
        </w:r>
      </w:del>
      <w:del w:id="2369" w:author="adrian " w:date="2017-04-28T10:28:07Z">
        <w:r>
          <w:rPr/>
          <w:br/>
        </w:r>
      </w:del>
      <w:del w:id="2370" w:author="adrian " w:date="2017-04-28T10:28:07Z">
        <w:r>
          <w:rPr>
            <w:rStyle w:val="VerbatimChar"/>
          </w:rPr>
          <w:delText>##         "pull_request": {</w:delText>
        </w:r>
      </w:del>
      <w:del w:id="2371" w:author="adrian " w:date="2017-04-28T10:28:07Z">
        <w:r>
          <w:rPr/>
          <w:br/>
        </w:r>
      </w:del>
      <w:del w:id="2372" w:author="adrian " w:date="2017-04-28T10:28:07Z">
        <w:r>
          <w:rPr>
            <w:rStyle w:val="VerbatimChar"/>
          </w:rPr>
          <w:delText>##           "url": "https://api.github.com/repos/ishkawa/APIKit/pulls/206",</w:delText>
        </w:r>
      </w:del>
      <w:del w:id="2373" w:author="adrian " w:date="2017-04-28T10:28:07Z">
        <w:r>
          <w:rPr/>
          <w:br/>
        </w:r>
      </w:del>
      <w:del w:id="2374" w:author="adrian " w:date="2017-04-28T10:28:07Z">
        <w:r>
          <w:rPr>
            <w:rStyle w:val="VerbatimChar"/>
          </w:rPr>
          <w:delText>##           "html_url": "https://github.com/ishkawa/APIKit/pull/206",</w:delText>
        </w:r>
      </w:del>
      <w:del w:id="2375" w:author="adrian " w:date="2017-04-28T10:28:07Z">
        <w:r>
          <w:rPr/>
          <w:br/>
        </w:r>
      </w:del>
      <w:del w:id="2376" w:author="adrian " w:date="2017-04-28T10:28:07Z">
        <w:r>
          <w:rPr>
            <w:rStyle w:val="VerbatimChar"/>
          </w:rPr>
          <w:delText>##           "diff_url": "https://github.com/ishkawa/APIKit/pull/206.diff",</w:delText>
        </w:r>
      </w:del>
      <w:del w:id="2377" w:author="adrian " w:date="2017-04-28T10:28:07Z">
        <w:r>
          <w:rPr/>
          <w:br/>
        </w:r>
      </w:del>
      <w:del w:id="2378" w:author="adrian " w:date="2017-04-28T10:28:07Z">
        <w:r>
          <w:rPr>
            <w:rStyle w:val="VerbatimChar"/>
          </w:rPr>
          <w:delText>##           "patch_url": "https://github.com/ishkawa/APIKit/pull/206.patch"</w:delText>
        </w:r>
      </w:del>
      <w:del w:id="2379" w:author="adrian " w:date="2017-04-28T10:28:07Z">
        <w:r>
          <w:rPr/>
          <w:br/>
        </w:r>
      </w:del>
      <w:del w:id="2380" w:author="adrian " w:date="2017-04-28T10:28:07Z">
        <w:r>
          <w:rPr>
            <w:rStyle w:val="VerbatimChar"/>
          </w:rPr>
          <w:delText>##         },</w:delText>
        </w:r>
      </w:del>
      <w:del w:id="2381" w:author="adrian " w:date="2017-04-28T10:28:07Z">
        <w:r>
          <w:rPr/>
          <w:br/>
        </w:r>
      </w:del>
      <w:del w:id="2382" w:author="adrian " w:date="2017-04-28T10:28:07Z">
        <w:r>
          <w:rPr>
            <w:rStyle w:val="VerbatimChar"/>
          </w:rPr>
          <w:delText>##         "body": "BodyParametersType -&gt; BodyParameters"</w:delText>
        </w:r>
      </w:del>
      <w:del w:id="2383" w:author="adrian " w:date="2017-04-28T10:28:07Z">
        <w:r>
          <w:rPr/>
          <w:br/>
        </w:r>
      </w:del>
      <w:del w:id="2384" w:author="adrian " w:date="2017-04-28T10:28:07Z">
        <w:r>
          <w:rPr>
            <w:rStyle w:val="VerbatimChar"/>
          </w:rPr>
          <w:delText>##       },</w:delText>
        </w:r>
      </w:del>
      <w:del w:id="2385" w:author="adrian " w:date="2017-04-28T10:28:07Z">
        <w:r>
          <w:rPr/>
          <w:br/>
        </w:r>
      </w:del>
      <w:del w:id="2386" w:author="adrian " w:date="2017-04-28T10:28:07Z">
        <w:r>
          <w:rPr>
            <w:rStyle w:val="VerbatimChar"/>
          </w:rPr>
          <w:delText>##       "comment": {</w:delText>
        </w:r>
      </w:del>
      <w:del w:id="2387" w:author="adrian " w:date="2017-04-28T10:28:07Z">
        <w:r>
          <w:rPr/>
          <w:br/>
        </w:r>
      </w:del>
      <w:del w:id="2388" w:author="adrian " w:date="2017-04-28T10:28:07Z">
        <w:r>
          <w:rPr>
            <w:rStyle w:val="VerbatimChar"/>
          </w:rPr>
          <w:delText>##         "url": "https://api.github.com/repos/ishkawa/APIKit/issues/comments/249154362",</w:delText>
        </w:r>
      </w:del>
      <w:del w:id="2389" w:author="adrian " w:date="2017-04-28T10:28:07Z">
        <w:r>
          <w:rPr/>
          <w:br/>
        </w:r>
      </w:del>
      <w:del w:id="2390" w:author="adrian " w:date="2017-04-28T10:28:07Z">
        <w:r>
          <w:rPr>
            <w:rStyle w:val="VerbatimChar"/>
          </w:rPr>
          <w:delText>##         "html_url": "https://github.com/ishkawa/APIKit/pull/206#issuecomment-249154362",</w:delText>
        </w:r>
      </w:del>
      <w:del w:id="2391" w:author="adrian " w:date="2017-04-28T10:28:07Z">
        <w:r>
          <w:rPr/>
          <w:br/>
        </w:r>
      </w:del>
      <w:del w:id="2392" w:author="adrian " w:date="2017-04-28T10:28:07Z">
        <w:r>
          <w:rPr>
            <w:rStyle w:val="VerbatimChar"/>
          </w:rPr>
          <w:delText>##         "issue_url": "https://api.github.com/repos/ishkawa/APIKit/issues/206",</w:delText>
        </w:r>
      </w:del>
      <w:del w:id="2393" w:author="adrian " w:date="2017-04-28T10:28:07Z">
        <w:r>
          <w:rPr/>
          <w:br/>
        </w:r>
      </w:del>
      <w:del w:id="2394" w:author="adrian " w:date="2017-04-28T10:28:07Z">
        <w:r>
          <w:rPr>
            <w:rStyle w:val="VerbatimChar"/>
          </w:rPr>
          <w:delText>##         "id": 249154362,</w:delText>
        </w:r>
      </w:del>
      <w:del w:id="2395" w:author="adrian " w:date="2017-04-28T10:28:07Z">
        <w:r>
          <w:rPr/>
          <w:br/>
        </w:r>
      </w:del>
      <w:del w:id="2396" w:author="adrian " w:date="2017-04-28T10:28:07Z">
        <w:r>
          <w:rPr>
            <w:rStyle w:val="VerbatimChar"/>
          </w:rPr>
          <w:delText>##         "user": {</w:delText>
        </w:r>
      </w:del>
      <w:del w:id="2397" w:author="adrian " w:date="2017-04-28T10:28:07Z">
        <w:r>
          <w:rPr/>
          <w:br/>
        </w:r>
      </w:del>
      <w:del w:id="2398" w:author="adrian " w:date="2017-04-28T10:28:07Z">
        <w:r>
          <w:rPr>
            <w:rStyle w:val="VerbatimChar"/>
          </w:rPr>
          <w:delText>##           "login": "taish",</w:delText>
        </w:r>
      </w:del>
      <w:del w:id="2399" w:author="adrian " w:date="2017-04-28T10:28:07Z">
        <w:r>
          <w:rPr/>
          <w:br/>
        </w:r>
      </w:del>
      <w:del w:id="2400" w:author="adrian " w:date="2017-04-28T10:28:07Z">
        <w:r>
          <w:rPr>
            <w:rStyle w:val="VerbatimChar"/>
          </w:rPr>
          <w:delText>##           "id": 6526722,</w:delText>
        </w:r>
      </w:del>
      <w:del w:id="2401" w:author="adrian " w:date="2017-04-28T10:28:07Z">
        <w:r>
          <w:rPr/>
          <w:br/>
        </w:r>
      </w:del>
      <w:del w:id="2402" w:author="adrian " w:date="2017-04-28T10:28:07Z">
        <w:r>
          <w:rPr>
            <w:rStyle w:val="VerbatimChar"/>
          </w:rPr>
          <w:delText>##           "avatar_url": "https://avatars.githubusercontent.com/u/6526722?v=3",</w:delText>
        </w:r>
      </w:del>
      <w:del w:id="2403" w:author="adrian " w:date="2017-04-28T10:28:07Z">
        <w:r>
          <w:rPr/>
          <w:br/>
        </w:r>
      </w:del>
      <w:del w:id="2404" w:author="adrian " w:date="2017-04-28T10:28:07Z">
        <w:r>
          <w:rPr>
            <w:rStyle w:val="VerbatimChar"/>
          </w:rPr>
          <w:delText>##           "gravatar_id": "",</w:delText>
        </w:r>
      </w:del>
      <w:del w:id="2405" w:author="adrian " w:date="2017-04-28T10:28:07Z">
        <w:r>
          <w:rPr/>
          <w:br/>
        </w:r>
      </w:del>
      <w:del w:id="2406" w:author="adrian " w:date="2017-04-28T10:28:07Z">
        <w:r>
          <w:rPr>
            <w:rStyle w:val="VerbatimChar"/>
          </w:rPr>
          <w:delText>##           "url": "https://api.github.com/users/taish",</w:delText>
        </w:r>
      </w:del>
      <w:del w:id="2407" w:author="adrian " w:date="2017-04-28T10:28:07Z">
        <w:r>
          <w:rPr/>
          <w:br/>
        </w:r>
      </w:del>
      <w:del w:id="2408" w:author="adrian " w:date="2017-04-28T10:28:07Z">
        <w:r>
          <w:rPr>
            <w:rStyle w:val="VerbatimChar"/>
          </w:rPr>
          <w:delText>##           "html_url": "https://github.com/taish",</w:delText>
        </w:r>
      </w:del>
      <w:del w:id="2409" w:author="adrian " w:date="2017-04-28T10:28:07Z">
        <w:r>
          <w:rPr/>
          <w:br/>
        </w:r>
      </w:del>
      <w:del w:id="2410" w:author="adrian " w:date="2017-04-28T10:28:07Z">
        <w:r>
          <w:rPr>
            <w:rStyle w:val="VerbatimChar"/>
          </w:rPr>
          <w:delText>##           "followers_url": "https://api.github.com/users/taish/followers",</w:delText>
        </w:r>
      </w:del>
      <w:del w:id="2411" w:author="adrian " w:date="2017-04-28T10:28:07Z">
        <w:r>
          <w:rPr/>
          <w:br/>
        </w:r>
      </w:del>
      <w:del w:id="2412" w:author="adrian " w:date="2017-04-28T10:28:07Z">
        <w:r>
          <w:rPr>
            <w:rStyle w:val="VerbatimChar"/>
          </w:rPr>
          <w:delText>##           "following_url": "https://api.github.com/users/taish/following{/other_user}",</w:delText>
        </w:r>
      </w:del>
      <w:del w:id="2413" w:author="adrian " w:date="2017-04-28T10:28:07Z">
        <w:r>
          <w:rPr/>
          <w:br/>
        </w:r>
      </w:del>
      <w:del w:id="2414" w:author="adrian " w:date="2017-04-28T10:28:07Z">
        <w:r>
          <w:rPr>
            <w:rStyle w:val="VerbatimChar"/>
          </w:rPr>
          <w:delText>##           "gists_url": "https://api.github.com/users/taish/gists{/gist_id}",</w:delText>
        </w:r>
      </w:del>
      <w:del w:id="2415" w:author="adrian " w:date="2017-04-28T10:28:07Z">
        <w:r>
          <w:rPr/>
          <w:br/>
        </w:r>
      </w:del>
      <w:del w:id="2416" w:author="adrian " w:date="2017-04-28T10:28:07Z">
        <w:r>
          <w:rPr>
            <w:rStyle w:val="VerbatimChar"/>
          </w:rPr>
          <w:delText>##           "starred_url": "https://api.github.com/users/taish/starred{/owner}{/repo}",</w:delText>
        </w:r>
      </w:del>
      <w:del w:id="2417" w:author="adrian " w:date="2017-04-28T10:28:07Z">
        <w:r>
          <w:rPr/>
          <w:br/>
        </w:r>
      </w:del>
      <w:del w:id="2418" w:author="adrian " w:date="2017-04-28T10:28:07Z">
        <w:r>
          <w:rPr>
            <w:rStyle w:val="VerbatimChar"/>
          </w:rPr>
          <w:delText>##           "subscriptions_url": "https://api.github.com/users/taish/subscriptions",</w:delText>
        </w:r>
      </w:del>
      <w:del w:id="2419" w:author="adrian " w:date="2017-04-28T10:28:07Z">
        <w:r>
          <w:rPr/>
          <w:br/>
        </w:r>
      </w:del>
      <w:del w:id="2420" w:author="adrian " w:date="2017-04-28T10:28:07Z">
        <w:r>
          <w:rPr>
            <w:rStyle w:val="VerbatimChar"/>
          </w:rPr>
          <w:delText>##           "organizations_url": "https://api.github.com/users/taish/orgs",</w:delText>
        </w:r>
      </w:del>
      <w:del w:id="2421" w:author="adrian " w:date="2017-04-28T10:28:07Z">
        <w:r>
          <w:rPr/>
          <w:br/>
        </w:r>
      </w:del>
      <w:del w:id="2422" w:author="adrian " w:date="2017-04-28T10:28:07Z">
        <w:r>
          <w:rPr>
            <w:rStyle w:val="VerbatimChar"/>
          </w:rPr>
          <w:delText>##           "repos_url": "https://api.github.com/users/taish/repos",</w:delText>
        </w:r>
      </w:del>
      <w:del w:id="2423" w:author="adrian " w:date="2017-04-28T10:28:07Z">
        <w:r>
          <w:rPr/>
          <w:br/>
        </w:r>
      </w:del>
      <w:del w:id="2424" w:author="adrian " w:date="2017-04-28T10:28:07Z">
        <w:r>
          <w:rPr>
            <w:rStyle w:val="VerbatimChar"/>
          </w:rPr>
          <w:delText>##           "events_url": "https://api.github.com/users/taish/events{/privacy}",</w:delText>
        </w:r>
      </w:del>
      <w:del w:id="2425" w:author="adrian " w:date="2017-04-28T10:28:07Z">
        <w:r>
          <w:rPr/>
          <w:br/>
        </w:r>
      </w:del>
      <w:del w:id="2426" w:author="adrian " w:date="2017-04-28T10:28:07Z">
        <w:r>
          <w:rPr>
            <w:rStyle w:val="VerbatimChar"/>
          </w:rPr>
          <w:delText>##           "received_events_url": "https://api.github.com/users/taish/received_events",</w:delText>
        </w:r>
      </w:del>
      <w:del w:id="2427" w:author="adrian " w:date="2017-04-28T10:28:07Z">
        <w:r>
          <w:rPr/>
          <w:br/>
        </w:r>
      </w:del>
      <w:del w:id="2428" w:author="adrian " w:date="2017-04-28T10:28:07Z">
        <w:r>
          <w:rPr>
            <w:rStyle w:val="VerbatimChar"/>
          </w:rPr>
          <w:delText>##           "type": "User",</w:delText>
        </w:r>
      </w:del>
      <w:del w:id="2429" w:author="adrian " w:date="2017-04-28T10:28:07Z">
        <w:r>
          <w:rPr/>
          <w:br/>
        </w:r>
      </w:del>
      <w:del w:id="2430" w:author="adrian " w:date="2017-04-28T10:28:07Z">
        <w:r>
          <w:rPr>
            <w:rStyle w:val="VerbatimChar"/>
          </w:rPr>
          <w:delText>##           "site_admin": false</w:delText>
        </w:r>
      </w:del>
      <w:del w:id="2431" w:author="adrian " w:date="2017-04-28T10:28:07Z">
        <w:r>
          <w:rPr/>
          <w:br/>
        </w:r>
      </w:del>
      <w:del w:id="2432" w:author="adrian " w:date="2017-04-28T10:28:07Z">
        <w:r>
          <w:rPr>
            <w:rStyle w:val="VerbatimChar"/>
          </w:rPr>
          <w:delText>##         },</w:delText>
        </w:r>
      </w:del>
      <w:del w:id="2433" w:author="adrian " w:date="2017-04-28T10:28:07Z">
        <w:r>
          <w:rPr/>
          <w:br/>
        </w:r>
      </w:del>
      <w:del w:id="2434" w:author="adrian " w:date="2017-04-28T10:28:07Z">
        <w:r>
          <w:rPr>
            <w:rStyle w:val="VerbatimChar"/>
          </w:rPr>
          <w:delText>##         "created_at": "2016-09-23T10:13:23Z",</w:delText>
        </w:r>
      </w:del>
      <w:del w:id="2435" w:author="adrian " w:date="2017-04-28T10:28:07Z">
        <w:r>
          <w:rPr/>
          <w:br/>
        </w:r>
      </w:del>
      <w:del w:id="2436" w:author="adrian " w:date="2017-04-28T10:28:07Z">
        <w:r>
          <w:rPr>
            <w:rStyle w:val="VerbatimChar"/>
          </w:rPr>
          <w:delText>##         "updated_at": "2016-09-23T10:13:23Z",</w:delText>
        </w:r>
      </w:del>
      <w:del w:id="2437" w:author="adrian " w:date="2017-04-28T10:28:07Z">
        <w:r>
          <w:rPr/>
          <w:br/>
        </w:r>
      </w:del>
      <w:del w:id="2438" w:author="adrian " w:date="2017-04-28T10:28:07Z">
        <w:r>
          <w:rPr>
            <w:rStyle w:val="VerbatimChar"/>
          </w:rPr>
          <w:delText>##         "body": "sorry... my misunderstanding..."</w:delText>
        </w:r>
      </w:del>
      <w:del w:id="2439" w:author="adrian " w:date="2017-04-28T10:28:07Z">
        <w:r>
          <w:rPr/>
          <w:br/>
        </w:r>
      </w:del>
      <w:del w:id="2440" w:author="adrian " w:date="2017-04-28T10:28:07Z">
        <w:r>
          <w:rPr>
            <w:rStyle w:val="VerbatimChar"/>
          </w:rPr>
          <w:delText>##       }</w:delText>
        </w:r>
      </w:del>
      <w:del w:id="2441" w:author="adrian " w:date="2017-04-28T10:28:07Z">
        <w:r>
          <w:rPr/>
          <w:br/>
        </w:r>
      </w:del>
      <w:del w:id="2442" w:author="adrian " w:date="2017-04-28T10:28:07Z">
        <w:r>
          <w:rPr>
            <w:rStyle w:val="VerbatimChar"/>
          </w:rPr>
          <w:delText>##     },</w:delText>
        </w:r>
      </w:del>
      <w:del w:id="2443" w:author="adrian " w:date="2017-04-28T10:28:07Z">
        <w:r>
          <w:rPr/>
          <w:br/>
        </w:r>
      </w:del>
      <w:del w:id="2444" w:author="adrian " w:date="2017-04-28T10:28:07Z">
        <w:r>
          <w:rPr>
            <w:rStyle w:val="VerbatimChar"/>
          </w:rPr>
          <w:delText>##     "public": true,</w:delText>
        </w:r>
      </w:del>
      <w:del w:id="2445" w:author="adrian " w:date="2017-04-28T10:28:07Z">
        <w:r>
          <w:rPr/>
          <w:br/>
        </w:r>
      </w:del>
      <w:del w:id="2446" w:author="adrian " w:date="2017-04-28T10:28:07Z">
        <w:r>
          <w:rPr>
            <w:rStyle w:val="VerbatimChar"/>
          </w:rPr>
          <w:delText>##     "created_at": "2016-09-23T10:13:23Z"</w:delText>
        </w:r>
      </w:del>
      <w:del w:id="2447" w:author="adrian " w:date="2017-04-28T10:28:07Z">
        <w:r>
          <w:rPr/>
          <w:br/>
        </w:r>
      </w:del>
      <w:del w:id="2448" w:author="adrian " w:date="2017-04-28T10:28:07Z">
        <w:r>
          <w:rPr>
            <w:rStyle w:val="VerbatimChar"/>
          </w:rPr>
          <w:delText>##   },</w:delText>
        </w:r>
      </w:del>
      <w:del w:id="2449" w:author="adrian " w:date="2017-04-28T10:28:07Z">
        <w:r>
          <w:rPr/>
          <w:br/>
        </w:r>
      </w:del>
      <w:del w:id="2450" w:author="adrian " w:date="2017-04-28T10:28:07Z">
        <w:r>
          <w:rPr>
            <w:rStyle w:val="VerbatimChar"/>
          </w:rPr>
          <w:delText>##   {</w:delText>
        </w:r>
      </w:del>
      <w:del w:id="2451" w:author="adrian " w:date="2017-04-28T10:28:07Z">
        <w:r>
          <w:rPr/>
          <w:br/>
        </w:r>
      </w:del>
      <w:del w:id="2452" w:author="adrian " w:date="2017-04-28T10:28:07Z">
        <w:r>
          <w:rPr>
            <w:rStyle w:val="VerbatimChar"/>
          </w:rPr>
          <w:delText>##     "id": "4607714383",</w:delText>
        </w:r>
      </w:del>
      <w:del w:id="2453" w:author="adrian " w:date="2017-04-28T10:28:07Z">
        <w:r>
          <w:rPr/>
          <w:br/>
        </w:r>
      </w:del>
      <w:del w:id="2454" w:author="adrian " w:date="2017-04-28T10:28:07Z">
        <w:r>
          <w:rPr>
            <w:rStyle w:val="VerbatimChar"/>
          </w:rPr>
          <w:delText>##     "type": "CreateEvent",</w:delText>
        </w:r>
      </w:del>
      <w:del w:id="2455" w:author="adrian " w:date="2017-04-28T10:28:07Z">
        <w:r>
          <w:rPr/>
          <w:br/>
        </w:r>
      </w:del>
      <w:del w:id="2456" w:author="adrian " w:date="2017-04-28T10:28:07Z">
        <w:r>
          <w:rPr>
            <w:rStyle w:val="VerbatimChar"/>
          </w:rPr>
          <w:delText>##     "actor": {</w:delText>
        </w:r>
      </w:del>
      <w:del w:id="2457" w:author="adrian " w:date="2017-04-28T10:28:07Z">
        <w:r>
          <w:rPr/>
          <w:br/>
        </w:r>
      </w:del>
      <w:del w:id="2458" w:author="adrian " w:date="2017-04-28T10:28:07Z">
        <w:r>
          <w:rPr>
            <w:rStyle w:val="VerbatimChar"/>
          </w:rPr>
          <w:delText>##       "id": 7577479,</w:delText>
        </w:r>
      </w:del>
      <w:del w:id="2459" w:author="adrian " w:date="2017-04-28T10:28:07Z">
        <w:r>
          <w:rPr/>
          <w:br/>
        </w:r>
      </w:del>
      <w:del w:id="2460" w:author="adrian " w:date="2017-04-28T10:28:07Z">
        <w:r>
          <w:rPr>
            <w:rStyle w:val="VerbatimChar"/>
          </w:rPr>
          <w:delText>##       "login": "dheeraj9198",</w:delText>
        </w:r>
      </w:del>
      <w:del w:id="2461" w:author="adrian " w:date="2017-04-28T10:28:07Z">
        <w:r>
          <w:rPr/>
          <w:br/>
        </w:r>
      </w:del>
      <w:del w:id="2462" w:author="adrian " w:date="2017-04-28T10:28:07Z">
        <w:r>
          <w:rPr>
            <w:rStyle w:val="VerbatimChar"/>
          </w:rPr>
          <w:delText>##       "display_login": "dheeraj9198",</w:delText>
        </w:r>
      </w:del>
      <w:del w:id="2463" w:author="adrian " w:date="2017-04-28T10:28:07Z">
        <w:r>
          <w:rPr/>
          <w:br/>
        </w:r>
      </w:del>
      <w:del w:id="2464" w:author="adrian " w:date="2017-04-28T10:28:07Z">
        <w:r>
          <w:rPr>
            <w:rStyle w:val="VerbatimChar"/>
          </w:rPr>
          <w:delText>##       "gravatar_id": "",</w:delText>
        </w:r>
      </w:del>
      <w:del w:id="2465" w:author="adrian " w:date="2017-04-28T10:28:07Z">
        <w:r>
          <w:rPr/>
          <w:br/>
        </w:r>
      </w:del>
      <w:del w:id="2466" w:author="adrian " w:date="2017-04-28T10:28:07Z">
        <w:r>
          <w:rPr>
            <w:rStyle w:val="VerbatimChar"/>
          </w:rPr>
          <w:delText>##       "url": "https://api.github.com/users/dheeraj9198",</w:delText>
        </w:r>
      </w:del>
      <w:del w:id="2467" w:author="adrian " w:date="2017-04-28T10:28:07Z">
        <w:r>
          <w:rPr/>
          <w:br/>
        </w:r>
      </w:del>
      <w:del w:id="2468" w:author="adrian " w:date="2017-04-28T10:28:07Z">
        <w:r>
          <w:rPr>
            <w:rStyle w:val="VerbatimChar"/>
          </w:rPr>
          <w:delText>##       "avatar_url": "https://avatars.githubusercontent.com/u/7577479?"</w:delText>
        </w:r>
      </w:del>
      <w:del w:id="2469" w:author="adrian " w:date="2017-04-28T10:28:07Z">
        <w:r>
          <w:rPr/>
          <w:br/>
        </w:r>
      </w:del>
      <w:del w:id="2470" w:author="adrian " w:date="2017-04-28T10:28:07Z">
        <w:r>
          <w:rPr>
            <w:rStyle w:val="VerbatimChar"/>
          </w:rPr>
          <w:delText>##     },</w:delText>
        </w:r>
      </w:del>
      <w:del w:id="2471" w:author="adrian " w:date="2017-04-28T10:28:07Z">
        <w:r>
          <w:rPr/>
          <w:br/>
        </w:r>
      </w:del>
      <w:del w:id="2472" w:author="adrian " w:date="2017-04-28T10:28:07Z">
        <w:r>
          <w:rPr>
            <w:rStyle w:val="VerbatimChar"/>
          </w:rPr>
          <w:delText>##     "repo": {</w:delText>
        </w:r>
      </w:del>
      <w:del w:id="2473" w:author="adrian " w:date="2017-04-28T10:28:07Z">
        <w:r>
          <w:rPr/>
          <w:br/>
        </w:r>
      </w:del>
      <w:del w:id="2474" w:author="adrian " w:date="2017-04-28T10:28:07Z">
        <w:r>
          <w:rPr>
            <w:rStyle w:val="VerbatimChar"/>
          </w:rPr>
          <w:delText>##       "id": 69013896,</w:delText>
        </w:r>
      </w:del>
      <w:del w:id="2475" w:author="adrian " w:date="2017-04-28T10:28:07Z">
        <w:r>
          <w:rPr/>
          <w:br/>
        </w:r>
      </w:del>
      <w:del w:id="2476" w:author="adrian " w:date="2017-04-28T10:28:07Z">
        <w:r>
          <w:rPr>
            <w:rStyle w:val="VerbatimChar"/>
          </w:rPr>
          <w:delText>##       "name": "dheeraj9198/dynamo_test",</w:delText>
        </w:r>
      </w:del>
      <w:del w:id="2477" w:author="adrian " w:date="2017-04-28T10:28:07Z">
        <w:r>
          <w:rPr/>
          <w:br/>
        </w:r>
      </w:del>
      <w:del w:id="2478" w:author="adrian " w:date="2017-04-28T10:28:07Z">
        <w:r>
          <w:rPr>
            <w:rStyle w:val="VerbatimChar"/>
          </w:rPr>
          <w:delText>##       "url": "https://api.github.com/repos/dheeraj9198/dynamo_test"</w:delText>
        </w:r>
      </w:del>
      <w:del w:id="2479" w:author="adrian " w:date="2017-04-28T10:28:07Z">
        <w:r>
          <w:rPr/>
          <w:br/>
        </w:r>
      </w:del>
      <w:del w:id="2480" w:author="adrian " w:date="2017-04-28T10:28:07Z">
        <w:r>
          <w:rPr>
            <w:rStyle w:val="VerbatimChar"/>
          </w:rPr>
          <w:delText>##     },</w:delText>
        </w:r>
      </w:del>
      <w:del w:id="2481" w:author="adrian " w:date="2017-04-28T10:28:07Z">
        <w:r>
          <w:rPr/>
          <w:br/>
        </w:r>
      </w:del>
      <w:del w:id="2482" w:author="adrian " w:date="2017-04-28T10:28:07Z">
        <w:r>
          <w:rPr>
            <w:rStyle w:val="VerbatimChar"/>
          </w:rPr>
          <w:delText>##     "payload": {</w:delText>
        </w:r>
      </w:del>
      <w:del w:id="2483" w:author="adrian " w:date="2017-04-28T10:28:07Z">
        <w:r>
          <w:rPr/>
          <w:br/>
        </w:r>
      </w:del>
      <w:del w:id="2484" w:author="adrian " w:date="2017-04-28T10:28:07Z">
        <w:r>
          <w:rPr>
            <w:rStyle w:val="VerbatimChar"/>
          </w:rPr>
          <w:delText>##       "ref": null,</w:delText>
        </w:r>
      </w:del>
      <w:del w:id="2485" w:author="adrian " w:date="2017-04-28T10:28:07Z">
        <w:r>
          <w:rPr/>
          <w:br/>
        </w:r>
      </w:del>
      <w:del w:id="2486" w:author="adrian " w:date="2017-04-28T10:28:07Z">
        <w:r>
          <w:rPr>
            <w:rStyle w:val="VerbatimChar"/>
          </w:rPr>
          <w:delText>##       "ref_type": "repository",</w:delText>
        </w:r>
      </w:del>
      <w:del w:id="2487" w:author="adrian " w:date="2017-04-28T10:28:07Z">
        <w:r>
          <w:rPr/>
          <w:br/>
        </w:r>
      </w:del>
      <w:del w:id="2488" w:author="adrian " w:date="2017-04-28T10:28:07Z">
        <w:r>
          <w:rPr>
            <w:rStyle w:val="VerbatimChar"/>
          </w:rPr>
          <w:delText>##       "master_branch": "master",</w:delText>
        </w:r>
      </w:del>
      <w:del w:id="2489" w:author="adrian " w:date="2017-04-28T10:28:07Z">
        <w:r>
          <w:rPr/>
          <w:br/>
        </w:r>
      </w:del>
      <w:del w:id="2490" w:author="adrian " w:date="2017-04-28T10:28:07Z">
        <w:r>
          <w:rPr>
            <w:rStyle w:val="VerbatimChar"/>
          </w:rPr>
          <w:delText>##       "description": null,</w:delText>
        </w:r>
      </w:del>
      <w:del w:id="2491" w:author="adrian " w:date="2017-04-28T10:28:07Z">
        <w:r>
          <w:rPr/>
          <w:br/>
        </w:r>
      </w:del>
      <w:del w:id="2492" w:author="adrian " w:date="2017-04-28T10:28:07Z">
        <w:r>
          <w:rPr>
            <w:rStyle w:val="VerbatimChar"/>
          </w:rPr>
          <w:delText>##       "pusher_type": "user"</w:delText>
        </w:r>
      </w:del>
      <w:del w:id="2493" w:author="adrian " w:date="2017-04-28T10:28:07Z">
        <w:r>
          <w:rPr/>
          <w:br/>
        </w:r>
      </w:del>
      <w:del w:id="2494" w:author="adrian " w:date="2017-04-28T10:28:07Z">
        <w:r>
          <w:rPr>
            <w:rStyle w:val="VerbatimChar"/>
          </w:rPr>
          <w:delText>##     },</w:delText>
        </w:r>
      </w:del>
      <w:del w:id="2495" w:author="adrian " w:date="2017-04-28T10:28:07Z">
        <w:r>
          <w:rPr/>
          <w:br/>
        </w:r>
      </w:del>
      <w:del w:id="2496" w:author="adrian " w:date="2017-04-28T10:28:07Z">
        <w:r>
          <w:rPr>
            <w:rStyle w:val="VerbatimChar"/>
          </w:rPr>
          <w:delText>##     "public": true,</w:delText>
        </w:r>
      </w:del>
      <w:del w:id="2497" w:author="adrian " w:date="2017-04-28T10:28:07Z">
        <w:r>
          <w:rPr/>
          <w:br/>
        </w:r>
      </w:del>
      <w:del w:id="2498" w:author="adrian " w:date="2017-04-28T10:28:07Z">
        <w:r>
          <w:rPr>
            <w:rStyle w:val="VerbatimChar"/>
          </w:rPr>
          <w:delText>##     "created_at": "2016-09-23T10:13:22Z"</w:delText>
        </w:r>
      </w:del>
      <w:del w:id="2499" w:author="adrian " w:date="2017-04-28T10:28:07Z">
        <w:r>
          <w:rPr/>
          <w:br/>
        </w:r>
      </w:del>
      <w:del w:id="2500" w:author="adrian " w:date="2017-04-28T10:28:07Z">
        <w:r>
          <w:rPr>
            <w:rStyle w:val="VerbatimChar"/>
          </w:rPr>
          <w:delText>##   },</w:delText>
        </w:r>
      </w:del>
      <w:del w:id="2501" w:author="adrian " w:date="2017-04-28T10:28:07Z">
        <w:r>
          <w:rPr/>
          <w:br/>
        </w:r>
      </w:del>
      <w:del w:id="2502" w:author="adrian " w:date="2017-04-28T10:28:07Z">
        <w:r>
          <w:rPr>
            <w:rStyle w:val="VerbatimChar"/>
          </w:rPr>
          <w:delText>##   {</w:delText>
        </w:r>
      </w:del>
      <w:del w:id="2503" w:author="adrian " w:date="2017-04-28T10:28:07Z">
        <w:r>
          <w:rPr/>
          <w:br/>
        </w:r>
      </w:del>
      <w:del w:id="2504" w:author="adrian " w:date="2017-04-28T10:28:07Z">
        <w:r>
          <w:rPr>
            <w:rStyle w:val="VerbatimChar"/>
          </w:rPr>
          <w:delText>##     "id": "4607714382",</w:delText>
        </w:r>
      </w:del>
      <w:del w:id="2505" w:author="adrian " w:date="2017-04-28T10:28:07Z">
        <w:r>
          <w:rPr/>
          <w:br/>
        </w:r>
      </w:del>
      <w:del w:id="2506" w:author="adrian " w:date="2017-04-28T10:28:07Z">
        <w:r>
          <w:rPr>
            <w:rStyle w:val="VerbatimChar"/>
          </w:rPr>
          <w:delText>##     "type": "PushEvent",</w:delText>
        </w:r>
      </w:del>
      <w:del w:id="2507" w:author="adrian " w:date="2017-04-28T10:28:07Z">
        <w:r>
          <w:rPr/>
          <w:br/>
        </w:r>
      </w:del>
      <w:del w:id="2508" w:author="adrian " w:date="2017-04-28T10:28:07Z">
        <w:r>
          <w:rPr>
            <w:rStyle w:val="VerbatimChar"/>
          </w:rPr>
          <w:delText>##     "actor": {</w:delText>
        </w:r>
      </w:del>
      <w:del w:id="2509" w:author="adrian " w:date="2017-04-28T10:28:07Z">
        <w:r>
          <w:rPr/>
          <w:br/>
        </w:r>
      </w:del>
      <w:del w:id="2510" w:author="adrian " w:date="2017-04-28T10:28:07Z">
        <w:r>
          <w:rPr>
            <w:rStyle w:val="VerbatimChar"/>
          </w:rPr>
          <w:delText>##       "id": 57483,</w:delText>
        </w:r>
      </w:del>
      <w:del w:id="2511" w:author="adrian " w:date="2017-04-28T10:28:07Z">
        <w:r>
          <w:rPr/>
          <w:br/>
        </w:r>
      </w:del>
      <w:del w:id="2512" w:author="adrian " w:date="2017-04-28T10:28:07Z">
        <w:r>
          <w:rPr>
            <w:rStyle w:val="VerbatimChar"/>
          </w:rPr>
          <w:delText>##       "login": "tmtmtmtm",</w:delText>
        </w:r>
      </w:del>
      <w:del w:id="2513" w:author="adrian " w:date="2017-04-28T10:28:07Z">
        <w:r>
          <w:rPr/>
          <w:br/>
        </w:r>
      </w:del>
      <w:del w:id="2514" w:author="adrian " w:date="2017-04-28T10:28:07Z">
        <w:r>
          <w:rPr>
            <w:rStyle w:val="VerbatimChar"/>
          </w:rPr>
          <w:delText>##       "display_login": "tmtmtmtm",</w:delText>
        </w:r>
      </w:del>
      <w:del w:id="2515" w:author="adrian " w:date="2017-04-28T10:28:07Z">
        <w:r>
          <w:rPr/>
          <w:br/>
        </w:r>
      </w:del>
      <w:del w:id="2516" w:author="adrian " w:date="2017-04-28T10:28:07Z">
        <w:r>
          <w:rPr>
            <w:rStyle w:val="VerbatimChar"/>
          </w:rPr>
          <w:delText>##       "gravatar_id": "",</w:delText>
        </w:r>
      </w:del>
      <w:del w:id="2517" w:author="adrian " w:date="2017-04-28T10:28:07Z">
        <w:r>
          <w:rPr/>
          <w:br/>
        </w:r>
      </w:del>
      <w:del w:id="2518" w:author="adrian " w:date="2017-04-28T10:28:07Z">
        <w:r>
          <w:rPr>
            <w:rStyle w:val="VerbatimChar"/>
          </w:rPr>
          <w:delText>##       "url": "https://api.github.com/users/tmtmtmtm",</w:delText>
        </w:r>
      </w:del>
      <w:del w:id="2519" w:author="adrian " w:date="2017-04-28T10:28:07Z">
        <w:r>
          <w:rPr/>
          <w:br/>
        </w:r>
      </w:del>
      <w:del w:id="2520" w:author="adrian " w:date="2017-04-28T10:28:07Z">
        <w:r>
          <w:rPr>
            <w:rStyle w:val="VerbatimChar"/>
          </w:rPr>
          <w:delText>##       "avatar_url": "https://avatars.githubusercontent.com/u/57483?"</w:delText>
        </w:r>
      </w:del>
      <w:del w:id="2521" w:author="adrian " w:date="2017-04-28T10:28:07Z">
        <w:r>
          <w:rPr/>
          <w:br/>
        </w:r>
      </w:del>
      <w:del w:id="2522" w:author="adrian " w:date="2017-04-28T10:28:07Z">
        <w:r>
          <w:rPr>
            <w:rStyle w:val="VerbatimChar"/>
          </w:rPr>
          <w:delText>##     },</w:delText>
        </w:r>
      </w:del>
      <w:del w:id="2523" w:author="adrian " w:date="2017-04-28T10:28:07Z">
        <w:r>
          <w:rPr/>
          <w:br/>
        </w:r>
      </w:del>
      <w:del w:id="2524" w:author="adrian " w:date="2017-04-28T10:28:07Z">
        <w:r>
          <w:rPr>
            <w:rStyle w:val="VerbatimChar"/>
          </w:rPr>
          <w:delText>##     "repo": {</w:delText>
        </w:r>
      </w:del>
      <w:del w:id="2525" w:author="adrian " w:date="2017-04-28T10:28:07Z">
        <w:r>
          <w:rPr/>
          <w:br/>
        </w:r>
      </w:del>
      <w:del w:id="2526" w:author="adrian " w:date="2017-04-28T10:28:07Z">
        <w:r>
          <w:rPr>
            <w:rStyle w:val="VerbatimChar"/>
          </w:rPr>
          <w:delText>##       "id": 36170900,</w:delText>
        </w:r>
      </w:del>
      <w:del w:id="2527" w:author="adrian " w:date="2017-04-28T10:28:07Z">
        <w:r>
          <w:rPr/>
          <w:br/>
        </w:r>
      </w:del>
      <w:del w:id="2528" w:author="adrian " w:date="2017-04-28T10:28:07Z">
        <w:r>
          <w:rPr>
            <w:rStyle w:val="VerbatimChar"/>
          </w:rPr>
          <w:delText>##       "name": "everypolitician-scrapers/romanian-parliament",</w:delText>
        </w:r>
      </w:del>
      <w:del w:id="2529" w:author="adrian " w:date="2017-04-28T10:28:07Z">
        <w:r>
          <w:rPr/>
          <w:br/>
        </w:r>
      </w:del>
      <w:del w:id="2530" w:author="adrian " w:date="2017-04-28T10:28:07Z">
        <w:r>
          <w:rPr>
            <w:rStyle w:val="VerbatimChar"/>
          </w:rPr>
          <w:delText>##       "url": "https://api.github.com/repos/everypolitician-scrapers/romanian-parliament"</w:delText>
        </w:r>
      </w:del>
      <w:del w:id="2531" w:author="adrian " w:date="2017-04-28T10:28:07Z">
        <w:r>
          <w:rPr/>
          <w:br/>
        </w:r>
      </w:del>
      <w:del w:id="2532" w:author="adrian " w:date="2017-04-28T10:28:07Z">
        <w:r>
          <w:rPr>
            <w:rStyle w:val="VerbatimChar"/>
          </w:rPr>
          <w:delText>##     },</w:delText>
        </w:r>
      </w:del>
      <w:del w:id="2533" w:author="adrian " w:date="2017-04-28T10:28:07Z">
        <w:r>
          <w:rPr/>
          <w:br/>
        </w:r>
      </w:del>
      <w:del w:id="2534" w:author="adrian " w:date="2017-04-28T10:28:07Z">
        <w:r>
          <w:rPr>
            <w:rStyle w:val="VerbatimChar"/>
          </w:rPr>
          <w:delText>##     "payload": {</w:delText>
        </w:r>
      </w:del>
      <w:del w:id="2535" w:author="adrian " w:date="2017-04-28T10:28:07Z">
        <w:r>
          <w:rPr/>
          <w:br/>
        </w:r>
      </w:del>
      <w:del w:id="2536" w:author="adrian " w:date="2017-04-28T10:28:07Z">
        <w:r>
          <w:rPr>
            <w:rStyle w:val="VerbatimChar"/>
          </w:rPr>
          <w:delText>##       "push_id": 1313448497,</w:delText>
        </w:r>
      </w:del>
      <w:del w:id="2537" w:author="adrian " w:date="2017-04-28T10:28:07Z">
        <w:r>
          <w:rPr/>
          <w:br/>
        </w:r>
      </w:del>
      <w:del w:id="2538" w:author="adrian " w:date="2017-04-28T10:28:07Z">
        <w:r>
          <w:rPr>
            <w:rStyle w:val="VerbatimChar"/>
          </w:rPr>
          <w:delText>##       "size": 1,</w:delText>
        </w:r>
      </w:del>
      <w:del w:id="2539" w:author="adrian " w:date="2017-04-28T10:28:07Z">
        <w:r>
          <w:rPr/>
          <w:br/>
        </w:r>
      </w:del>
      <w:del w:id="2540" w:author="adrian " w:date="2017-04-28T10:28:07Z">
        <w:r>
          <w:rPr>
            <w:rStyle w:val="VerbatimChar"/>
          </w:rPr>
          <w:delText>##       "distinct_size": 1,</w:delText>
        </w:r>
      </w:del>
      <w:del w:id="2541" w:author="adrian " w:date="2017-04-28T10:28:07Z">
        <w:r>
          <w:rPr/>
          <w:br/>
        </w:r>
      </w:del>
      <w:del w:id="2542" w:author="adrian " w:date="2017-04-28T10:28:07Z">
        <w:r>
          <w:rPr>
            <w:rStyle w:val="VerbatimChar"/>
          </w:rPr>
          <w:delText>##       "ref": "refs/heads/scraped-pages-archive",</w:delText>
        </w:r>
      </w:del>
      <w:del w:id="2543" w:author="adrian " w:date="2017-04-28T10:28:07Z">
        <w:r>
          <w:rPr/>
          <w:br/>
        </w:r>
      </w:del>
      <w:del w:id="2544" w:author="adrian " w:date="2017-04-28T10:28:07Z">
        <w:r>
          <w:rPr>
            <w:rStyle w:val="VerbatimChar"/>
          </w:rPr>
          <w:delText>##       "head": "355154f1d32ad5a255e62044863ec939933208c7",</w:delText>
        </w:r>
      </w:del>
      <w:del w:id="2545" w:author="adrian " w:date="2017-04-28T10:28:07Z">
        <w:r>
          <w:rPr/>
          <w:br/>
        </w:r>
      </w:del>
      <w:del w:id="2546" w:author="adrian " w:date="2017-04-28T10:28:07Z">
        <w:r>
          <w:rPr>
            <w:rStyle w:val="VerbatimChar"/>
          </w:rPr>
          <w:delText>##       "before": "e4059b830fb85f9f05f83d4abd8a4eaaca843804",</w:delText>
        </w:r>
      </w:del>
      <w:del w:id="2547" w:author="adrian " w:date="2017-04-28T10:28:07Z">
        <w:r>
          <w:rPr/>
          <w:br/>
        </w:r>
      </w:del>
      <w:del w:id="2548" w:author="adrian " w:date="2017-04-28T10:28:07Z">
        <w:r>
          <w:rPr>
            <w:rStyle w:val="VerbatimChar"/>
          </w:rPr>
          <w:delText>##       "commits": [</w:delText>
        </w:r>
      </w:del>
      <w:del w:id="2549" w:author="adrian " w:date="2017-04-28T10:28:07Z">
        <w:r>
          <w:rPr/>
          <w:br/>
        </w:r>
      </w:del>
      <w:del w:id="2550" w:author="adrian " w:date="2017-04-28T10:28:07Z">
        <w:r>
          <w:rPr>
            <w:rStyle w:val="VerbatimChar"/>
          </w:rPr>
          <w:delText>##         {</w:delText>
        </w:r>
      </w:del>
      <w:del w:id="2551" w:author="adrian " w:date="2017-04-28T10:28:07Z">
        <w:r>
          <w:rPr/>
          <w:br/>
        </w:r>
      </w:del>
      <w:del w:id="2552" w:author="adrian " w:date="2017-04-28T10:28:07Z">
        <w:r>
          <w:rPr>
            <w:rStyle w:val="VerbatimChar"/>
          </w:rPr>
          <w:delText>##           "sha": "355154f1d32ad5a255e62044863ec939933208c7",</w:delText>
        </w:r>
      </w:del>
      <w:del w:id="2553" w:author="adrian " w:date="2017-04-28T10:28:07Z">
        <w:r>
          <w:rPr/>
          <w:br/>
        </w:r>
      </w:del>
      <w:del w:id="2554" w:author="adrian " w:date="2017-04-28T10:28:07Z">
        <w:r>
          <w:rPr>
            <w:rStyle w:val="VerbatimChar"/>
          </w:rPr>
          <w:delText>##           "author": {</w:delText>
        </w:r>
      </w:del>
      <w:del w:id="2555" w:author="adrian " w:date="2017-04-28T10:28:07Z">
        <w:r>
          <w:rPr/>
          <w:br/>
        </w:r>
      </w:del>
      <w:del w:id="2556" w:author="adrian " w:date="2017-04-28T10:28:07Z">
        <w:r>
          <w:rPr>
            <w:rStyle w:val="VerbatimChar"/>
          </w:rPr>
          <w:delText>##             "email": "scraped_page_archive-0.3.1@scrapers.everypolitician.org",</w:delText>
        </w:r>
      </w:del>
      <w:del w:id="2557" w:author="adrian " w:date="2017-04-28T10:28:07Z">
        <w:r>
          <w:rPr/>
          <w:br/>
        </w:r>
      </w:del>
      <w:del w:id="2558" w:author="adrian " w:date="2017-04-28T10:28:07Z">
        <w:r>
          <w:rPr>
            <w:rStyle w:val="VerbatimChar"/>
          </w:rPr>
          <w:delText>##             "name": "scraped_page_archive gem 0.3.1"</w:delText>
        </w:r>
      </w:del>
      <w:del w:id="2559" w:author="adrian " w:date="2017-04-28T10:28:07Z">
        <w:r>
          <w:rPr/>
          <w:br/>
        </w:r>
      </w:del>
      <w:del w:id="2560" w:author="adrian " w:date="2017-04-28T10:28:07Z">
        <w:r>
          <w:rPr>
            <w:rStyle w:val="VerbatimChar"/>
          </w:rPr>
          <w:delText>##           },</w:delText>
        </w:r>
      </w:del>
      <w:del w:id="2561" w:author="adrian " w:date="2017-04-28T10:28:07Z">
        <w:r>
          <w:rPr/>
          <w:br/>
        </w:r>
      </w:del>
      <w:del w:id="2562" w:author="adrian " w:date="2017-04-28T10:28:07Z">
        <w:r>
          <w:rPr>
            <w:rStyle w:val="VerbatimChar"/>
          </w:rPr>
          <w:delText>##           "message": "200 OK http://www.cdep.ro/pls/parlam/structura2015.mp?cam=2&amp;idl=2&amp;idm=302&amp;leg=2012",</w:delText>
        </w:r>
      </w:del>
      <w:del w:id="2563" w:author="adrian " w:date="2017-04-28T10:28:07Z">
        <w:r>
          <w:rPr/>
          <w:br/>
        </w:r>
      </w:del>
      <w:del w:id="2564" w:author="adrian " w:date="2017-04-28T10:28:07Z">
        <w:r>
          <w:rPr>
            <w:rStyle w:val="VerbatimChar"/>
          </w:rPr>
          <w:delText>##           "distinct": true,</w:delText>
        </w:r>
      </w:del>
      <w:del w:id="2565" w:author="adrian " w:date="2017-04-28T10:28:07Z">
        <w:r>
          <w:rPr/>
          <w:br/>
        </w:r>
      </w:del>
      <w:del w:id="2566" w:author="adrian " w:date="2017-04-28T10:28:07Z">
        <w:r>
          <w:rPr>
            <w:rStyle w:val="VerbatimChar"/>
          </w:rPr>
          <w:delText>##           "url": "https://api.github.com/repos/everypolitician-scrapers/romanian-parliament/commits/355154f1d32ad5a255e62044863ec939933208c7"</w:delText>
        </w:r>
      </w:del>
      <w:del w:id="2567" w:author="adrian " w:date="2017-04-28T10:28:07Z">
        <w:r>
          <w:rPr/>
          <w:br/>
        </w:r>
      </w:del>
      <w:del w:id="2568" w:author="adrian " w:date="2017-04-28T10:28:07Z">
        <w:r>
          <w:rPr>
            <w:rStyle w:val="VerbatimChar"/>
          </w:rPr>
          <w:delText>##         }</w:delText>
        </w:r>
      </w:del>
      <w:del w:id="2569" w:author="adrian " w:date="2017-04-28T10:28:07Z">
        <w:r>
          <w:rPr/>
          <w:br/>
        </w:r>
      </w:del>
      <w:del w:id="2570" w:author="adrian " w:date="2017-04-28T10:28:07Z">
        <w:r>
          <w:rPr>
            <w:rStyle w:val="VerbatimChar"/>
          </w:rPr>
          <w:delText>##       ]</w:delText>
        </w:r>
      </w:del>
      <w:del w:id="2571" w:author="adrian " w:date="2017-04-28T10:28:07Z">
        <w:r>
          <w:rPr/>
          <w:br/>
        </w:r>
      </w:del>
      <w:del w:id="2572" w:author="adrian " w:date="2017-04-28T10:28:07Z">
        <w:r>
          <w:rPr>
            <w:rStyle w:val="VerbatimChar"/>
          </w:rPr>
          <w:delText>##     },</w:delText>
        </w:r>
      </w:del>
      <w:del w:id="2573" w:author="adrian " w:date="2017-04-28T10:28:07Z">
        <w:r>
          <w:rPr/>
          <w:br/>
        </w:r>
      </w:del>
      <w:del w:id="2574" w:author="adrian " w:date="2017-04-28T10:28:07Z">
        <w:r>
          <w:rPr>
            <w:rStyle w:val="VerbatimChar"/>
          </w:rPr>
          <w:delText>##     "public": true,</w:delText>
        </w:r>
      </w:del>
      <w:del w:id="2575" w:author="adrian " w:date="2017-04-28T10:28:07Z">
        <w:r>
          <w:rPr/>
          <w:br/>
        </w:r>
      </w:del>
      <w:del w:id="2576" w:author="adrian " w:date="2017-04-28T10:28:07Z">
        <w:r>
          <w:rPr>
            <w:rStyle w:val="VerbatimChar"/>
          </w:rPr>
          <w:delText>##     "created_at": "2016-09-23T10:13:22Z",</w:delText>
        </w:r>
      </w:del>
      <w:del w:id="2577" w:author="adrian " w:date="2017-04-28T10:28:07Z">
        <w:r>
          <w:rPr/>
          <w:br/>
        </w:r>
      </w:del>
      <w:del w:id="2578" w:author="adrian " w:date="2017-04-28T10:28:07Z">
        <w:r>
          <w:rPr>
            <w:rStyle w:val="VerbatimChar"/>
          </w:rPr>
          <w:delText>##     "org": {</w:delText>
        </w:r>
      </w:del>
      <w:del w:id="2579" w:author="adrian " w:date="2017-04-28T10:28:07Z">
        <w:r>
          <w:rPr/>
          <w:br/>
        </w:r>
      </w:del>
      <w:del w:id="2580" w:author="adrian " w:date="2017-04-28T10:28:07Z">
        <w:r>
          <w:rPr>
            <w:rStyle w:val="VerbatimChar"/>
          </w:rPr>
          <w:delText>##       "id": 18443033,</w:delText>
        </w:r>
      </w:del>
      <w:del w:id="2581" w:author="adrian " w:date="2017-04-28T10:28:07Z">
        <w:r>
          <w:rPr/>
          <w:br/>
        </w:r>
      </w:del>
      <w:del w:id="2582" w:author="adrian " w:date="2017-04-28T10:28:07Z">
        <w:r>
          <w:rPr>
            <w:rStyle w:val="VerbatimChar"/>
          </w:rPr>
          <w:delText>##       "login": "everypolitician-scrapers",</w:delText>
        </w:r>
      </w:del>
      <w:del w:id="2583" w:author="adrian " w:date="2017-04-28T10:28:07Z">
        <w:r>
          <w:rPr/>
          <w:br/>
        </w:r>
      </w:del>
      <w:del w:id="2584" w:author="adrian " w:date="2017-04-28T10:28:07Z">
        <w:r>
          <w:rPr>
            <w:rStyle w:val="VerbatimChar"/>
          </w:rPr>
          <w:delText>##       "gravatar_id": "",</w:delText>
        </w:r>
      </w:del>
      <w:del w:id="2585" w:author="adrian " w:date="2017-04-28T10:28:07Z">
        <w:r>
          <w:rPr/>
          <w:br/>
        </w:r>
      </w:del>
      <w:del w:id="2586" w:author="adrian " w:date="2017-04-28T10:28:07Z">
        <w:r>
          <w:rPr>
            <w:rStyle w:val="VerbatimChar"/>
          </w:rPr>
          <w:delText>##       "url": "https://api.github.com/orgs/everypolitician-scrapers",</w:delText>
        </w:r>
      </w:del>
      <w:del w:id="2587" w:author="adrian " w:date="2017-04-28T10:28:07Z">
        <w:r>
          <w:rPr/>
          <w:br/>
        </w:r>
      </w:del>
      <w:del w:id="2588" w:author="adrian " w:date="2017-04-28T10:28:07Z">
        <w:r>
          <w:rPr>
            <w:rStyle w:val="VerbatimChar"/>
          </w:rPr>
          <w:delText>##       "avatar_url": "https://avatars.githubusercontent.com/u/18443033?"</w:delText>
        </w:r>
      </w:del>
      <w:del w:id="2589" w:author="adrian " w:date="2017-04-28T10:28:07Z">
        <w:r>
          <w:rPr/>
          <w:br/>
        </w:r>
      </w:del>
      <w:del w:id="2590" w:author="adrian " w:date="2017-04-28T10:28:07Z">
        <w:r>
          <w:rPr>
            <w:rStyle w:val="VerbatimChar"/>
          </w:rPr>
          <w:delText>##     }</w:delText>
        </w:r>
      </w:del>
      <w:del w:id="2591" w:author="adrian " w:date="2017-04-28T10:28:07Z">
        <w:r>
          <w:rPr/>
          <w:br/>
        </w:r>
      </w:del>
      <w:del w:id="2592" w:author="adrian " w:date="2017-04-28T10:28:07Z">
        <w:r>
          <w:rPr>
            <w:rStyle w:val="VerbatimChar"/>
          </w:rPr>
          <w:delText>##   },</w:delText>
        </w:r>
      </w:del>
      <w:del w:id="2593" w:author="adrian " w:date="2017-04-28T10:28:07Z">
        <w:r>
          <w:rPr/>
          <w:br/>
        </w:r>
      </w:del>
      <w:del w:id="2594" w:author="adrian " w:date="2017-04-28T10:28:07Z">
        <w:r>
          <w:rPr>
            <w:rStyle w:val="VerbatimChar"/>
          </w:rPr>
          <w:delText>##   {</w:delText>
        </w:r>
      </w:del>
      <w:del w:id="2595" w:author="adrian " w:date="2017-04-28T10:28:07Z">
        <w:r>
          <w:rPr/>
          <w:br/>
        </w:r>
      </w:del>
      <w:del w:id="2596" w:author="adrian " w:date="2017-04-28T10:28:07Z">
        <w:r>
          <w:rPr>
            <w:rStyle w:val="VerbatimChar"/>
          </w:rPr>
          <w:delText>##     "id": "4607714381",</w:delText>
        </w:r>
      </w:del>
      <w:del w:id="2597" w:author="adrian " w:date="2017-04-28T10:28:07Z">
        <w:r>
          <w:rPr/>
          <w:br/>
        </w:r>
      </w:del>
      <w:del w:id="2598" w:author="adrian " w:date="2017-04-28T10:28:07Z">
        <w:r>
          <w:rPr>
            <w:rStyle w:val="VerbatimChar"/>
          </w:rPr>
          <w:delText>##     "type": "CreateEvent",</w:delText>
        </w:r>
      </w:del>
      <w:del w:id="2599" w:author="adrian " w:date="2017-04-28T10:28:07Z">
        <w:r>
          <w:rPr/>
          <w:br/>
        </w:r>
      </w:del>
      <w:del w:id="2600" w:author="adrian " w:date="2017-04-28T10:28:07Z">
        <w:r>
          <w:rPr>
            <w:rStyle w:val="VerbatimChar"/>
          </w:rPr>
          <w:delText>##     "actor": {</w:delText>
        </w:r>
      </w:del>
      <w:del w:id="2601" w:author="adrian " w:date="2017-04-28T10:28:07Z">
        <w:r>
          <w:rPr/>
          <w:br/>
        </w:r>
      </w:del>
      <w:del w:id="2602" w:author="adrian " w:date="2017-04-28T10:28:07Z">
        <w:r>
          <w:rPr>
            <w:rStyle w:val="VerbatimChar"/>
          </w:rPr>
          <w:delText>##       "id": 19274031,</w:delText>
        </w:r>
      </w:del>
      <w:del w:id="2603" w:author="adrian " w:date="2017-04-28T10:28:07Z">
        <w:r>
          <w:rPr/>
          <w:br/>
        </w:r>
      </w:del>
      <w:del w:id="2604" w:author="adrian " w:date="2017-04-28T10:28:07Z">
        <w:r>
          <w:rPr>
            <w:rStyle w:val="VerbatimChar"/>
          </w:rPr>
          <w:delText>##       "login": "renshenhe",</w:delText>
        </w:r>
      </w:del>
      <w:del w:id="2605" w:author="adrian " w:date="2017-04-28T10:28:07Z">
        <w:r>
          <w:rPr/>
          <w:br/>
        </w:r>
      </w:del>
      <w:del w:id="2606" w:author="adrian " w:date="2017-04-28T10:28:07Z">
        <w:r>
          <w:rPr>
            <w:rStyle w:val="VerbatimChar"/>
          </w:rPr>
          <w:delText>##       "display_login": "renshenhe",</w:delText>
        </w:r>
      </w:del>
      <w:del w:id="2607" w:author="adrian " w:date="2017-04-28T10:28:07Z">
        <w:r>
          <w:rPr/>
          <w:br/>
        </w:r>
      </w:del>
      <w:del w:id="2608" w:author="adrian " w:date="2017-04-28T10:28:07Z">
        <w:r>
          <w:rPr>
            <w:rStyle w:val="VerbatimChar"/>
          </w:rPr>
          <w:delText>##       "gravatar_id": "",</w:delText>
        </w:r>
      </w:del>
      <w:del w:id="2609" w:author="adrian " w:date="2017-04-28T10:28:07Z">
        <w:r>
          <w:rPr/>
          <w:br/>
        </w:r>
      </w:del>
      <w:del w:id="2610" w:author="adrian " w:date="2017-04-28T10:28:07Z">
        <w:r>
          <w:rPr>
            <w:rStyle w:val="VerbatimChar"/>
          </w:rPr>
          <w:delText>##       "url": "https://api.github.com/users/renshenhe",</w:delText>
        </w:r>
      </w:del>
      <w:del w:id="2611" w:author="adrian " w:date="2017-04-28T10:28:07Z">
        <w:r>
          <w:rPr/>
          <w:br/>
        </w:r>
      </w:del>
      <w:del w:id="2612" w:author="adrian " w:date="2017-04-28T10:28:07Z">
        <w:r>
          <w:rPr>
            <w:rStyle w:val="VerbatimChar"/>
          </w:rPr>
          <w:delText>##       "avatar_url": "https://avatars.githubusercontent.com/u/19274031?"</w:delText>
        </w:r>
      </w:del>
      <w:del w:id="2613" w:author="adrian " w:date="2017-04-28T10:28:07Z">
        <w:r>
          <w:rPr/>
          <w:br/>
        </w:r>
      </w:del>
      <w:del w:id="2614" w:author="adrian " w:date="2017-04-28T10:28:07Z">
        <w:r>
          <w:rPr>
            <w:rStyle w:val="VerbatimChar"/>
          </w:rPr>
          <w:delText>##     },</w:delText>
        </w:r>
      </w:del>
      <w:del w:id="2615" w:author="adrian " w:date="2017-04-28T10:28:07Z">
        <w:r>
          <w:rPr/>
          <w:br/>
        </w:r>
      </w:del>
      <w:del w:id="2616" w:author="adrian " w:date="2017-04-28T10:28:07Z">
        <w:r>
          <w:rPr>
            <w:rStyle w:val="VerbatimChar"/>
          </w:rPr>
          <w:delText>##     "repo": {</w:delText>
        </w:r>
      </w:del>
      <w:del w:id="2617" w:author="adrian " w:date="2017-04-28T10:28:07Z">
        <w:r>
          <w:rPr/>
          <w:br/>
        </w:r>
      </w:del>
      <w:del w:id="2618" w:author="adrian " w:date="2017-04-28T10:28:07Z">
        <w:r>
          <w:rPr>
            <w:rStyle w:val="VerbatimChar"/>
          </w:rPr>
          <w:delText>##       "id": 69013897,</w:delText>
        </w:r>
      </w:del>
      <w:del w:id="2619" w:author="adrian " w:date="2017-04-28T10:28:07Z">
        <w:r>
          <w:rPr/>
          <w:br/>
        </w:r>
      </w:del>
      <w:del w:id="2620" w:author="adrian " w:date="2017-04-28T10:28:07Z">
        <w:r>
          <w:rPr>
            <w:rStyle w:val="VerbatimChar"/>
          </w:rPr>
          <w:delText>##       "name": "renshenhe/pure",</w:delText>
        </w:r>
      </w:del>
      <w:del w:id="2621" w:author="adrian " w:date="2017-04-28T10:28:07Z">
        <w:r>
          <w:rPr/>
          <w:br/>
        </w:r>
      </w:del>
      <w:del w:id="2622" w:author="adrian " w:date="2017-04-28T10:28:07Z">
        <w:r>
          <w:rPr>
            <w:rStyle w:val="VerbatimChar"/>
          </w:rPr>
          <w:delText>##       "url": "https://api.github.com/repos/renshenhe/pure"</w:delText>
        </w:r>
      </w:del>
      <w:del w:id="2623" w:author="adrian " w:date="2017-04-28T10:28:07Z">
        <w:r>
          <w:rPr/>
          <w:br/>
        </w:r>
      </w:del>
      <w:del w:id="2624" w:author="adrian " w:date="2017-04-28T10:28:07Z">
        <w:r>
          <w:rPr>
            <w:rStyle w:val="VerbatimChar"/>
          </w:rPr>
          <w:delText>##     },</w:delText>
        </w:r>
      </w:del>
      <w:del w:id="2625" w:author="adrian " w:date="2017-04-28T10:28:07Z">
        <w:r>
          <w:rPr/>
          <w:br/>
        </w:r>
      </w:del>
      <w:del w:id="2626" w:author="adrian " w:date="2017-04-28T10:28:07Z">
        <w:r>
          <w:rPr>
            <w:rStyle w:val="VerbatimChar"/>
          </w:rPr>
          <w:delText>##     "payload": {</w:delText>
        </w:r>
      </w:del>
      <w:del w:id="2627" w:author="adrian " w:date="2017-04-28T10:28:07Z">
        <w:r>
          <w:rPr/>
          <w:br/>
        </w:r>
      </w:del>
      <w:del w:id="2628" w:author="adrian " w:date="2017-04-28T10:28:07Z">
        <w:r>
          <w:rPr>
            <w:rStyle w:val="VerbatimChar"/>
          </w:rPr>
          <w:delText>##       "ref": null,</w:delText>
        </w:r>
      </w:del>
      <w:del w:id="2629" w:author="adrian " w:date="2017-04-28T10:28:07Z">
        <w:r>
          <w:rPr/>
          <w:br/>
        </w:r>
      </w:del>
      <w:del w:id="2630" w:author="adrian " w:date="2017-04-28T10:28:07Z">
        <w:r>
          <w:rPr>
            <w:rStyle w:val="VerbatimChar"/>
          </w:rPr>
          <w:delText>##       "ref_type": "repository",</w:delText>
        </w:r>
      </w:del>
      <w:del w:id="2631" w:author="adrian " w:date="2017-04-28T10:28:07Z">
        <w:r>
          <w:rPr/>
          <w:br/>
        </w:r>
      </w:del>
      <w:del w:id="2632" w:author="adrian " w:date="2017-04-28T10:28:07Z">
        <w:r>
          <w:rPr>
            <w:rStyle w:val="VerbatimChar"/>
          </w:rPr>
          <w:delText>##       "master_branch": "master",</w:delText>
        </w:r>
      </w:del>
      <w:del w:id="2633" w:author="adrian " w:date="2017-04-28T10:28:07Z">
        <w:r>
          <w:rPr/>
          <w:br/>
        </w:r>
      </w:del>
      <w:del w:id="2634" w:author="adrian " w:date="2017-04-28T10:28:07Z">
        <w:r>
          <w:rPr>
            <w:rStyle w:val="VerbatimChar"/>
          </w:rPr>
          <w:delText>##       "description": "react boilerplate",</w:delText>
        </w:r>
      </w:del>
      <w:del w:id="2635" w:author="adrian " w:date="2017-04-28T10:28:07Z">
        <w:r>
          <w:rPr/>
          <w:br/>
        </w:r>
      </w:del>
      <w:del w:id="2636" w:author="adrian " w:date="2017-04-28T10:28:07Z">
        <w:r>
          <w:rPr>
            <w:rStyle w:val="VerbatimChar"/>
          </w:rPr>
          <w:delText>##       "pusher_type": "user"</w:delText>
        </w:r>
      </w:del>
      <w:del w:id="2637" w:author="adrian " w:date="2017-04-28T10:28:07Z">
        <w:r>
          <w:rPr/>
          <w:br/>
        </w:r>
      </w:del>
      <w:del w:id="2638" w:author="adrian " w:date="2017-04-28T10:28:07Z">
        <w:r>
          <w:rPr>
            <w:rStyle w:val="VerbatimChar"/>
          </w:rPr>
          <w:delText>##     },</w:delText>
        </w:r>
      </w:del>
      <w:del w:id="2639" w:author="adrian " w:date="2017-04-28T10:28:07Z">
        <w:r>
          <w:rPr/>
          <w:br/>
        </w:r>
      </w:del>
      <w:del w:id="2640" w:author="adrian " w:date="2017-04-28T10:28:07Z">
        <w:r>
          <w:rPr>
            <w:rStyle w:val="VerbatimChar"/>
          </w:rPr>
          <w:delText>##     "public": true,</w:delText>
        </w:r>
      </w:del>
      <w:del w:id="2641" w:author="adrian " w:date="2017-04-28T10:28:07Z">
        <w:r>
          <w:rPr/>
          <w:br/>
        </w:r>
      </w:del>
      <w:del w:id="2642" w:author="adrian " w:date="2017-04-28T10:28:07Z">
        <w:r>
          <w:rPr>
            <w:rStyle w:val="VerbatimChar"/>
          </w:rPr>
          <w:delText>##     "created_at": "2016-09-23T10:13:22Z"</w:delText>
        </w:r>
      </w:del>
      <w:del w:id="2643" w:author="adrian " w:date="2017-04-28T10:28:07Z">
        <w:r>
          <w:rPr/>
          <w:br/>
        </w:r>
      </w:del>
      <w:del w:id="2644" w:author="adrian " w:date="2017-04-28T10:28:07Z">
        <w:r>
          <w:rPr>
            <w:rStyle w:val="VerbatimChar"/>
          </w:rPr>
          <w:delText>##   },</w:delText>
        </w:r>
      </w:del>
      <w:del w:id="2645" w:author="adrian " w:date="2017-04-28T10:28:07Z">
        <w:r>
          <w:rPr/>
          <w:br/>
        </w:r>
      </w:del>
      <w:del w:id="2646" w:author="adrian " w:date="2017-04-28T10:28:07Z">
        <w:r>
          <w:rPr>
            <w:rStyle w:val="VerbatimChar"/>
          </w:rPr>
          <w:delText>##   {</w:delText>
        </w:r>
      </w:del>
      <w:del w:id="2647" w:author="adrian " w:date="2017-04-28T10:28:07Z">
        <w:r>
          <w:rPr/>
          <w:br/>
        </w:r>
      </w:del>
      <w:del w:id="2648" w:author="adrian " w:date="2017-04-28T10:28:07Z">
        <w:r>
          <w:rPr>
            <w:rStyle w:val="VerbatimChar"/>
          </w:rPr>
          <w:delText>##     "id": "4607714379",</w:delText>
        </w:r>
      </w:del>
      <w:del w:id="2649" w:author="adrian " w:date="2017-04-28T10:28:07Z">
        <w:r>
          <w:rPr/>
          <w:br/>
        </w:r>
      </w:del>
      <w:del w:id="2650" w:author="adrian " w:date="2017-04-28T10:28:07Z">
        <w:r>
          <w:rPr>
            <w:rStyle w:val="VerbatimChar"/>
          </w:rPr>
          <w:delText>##     "type": "PushEvent",</w:delText>
        </w:r>
      </w:del>
      <w:del w:id="2651" w:author="adrian " w:date="2017-04-28T10:28:07Z">
        <w:r>
          <w:rPr/>
          <w:br/>
        </w:r>
      </w:del>
      <w:del w:id="2652" w:author="adrian " w:date="2017-04-28T10:28:07Z">
        <w:r>
          <w:rPr>
            <w:rStyle w:val="VerbatimChar"/>
          </w:rPr>
          <w:delText>##     "actor": {</w:delText>
        </w:r>
      </w:del>
      <w:del w:id="2653" w:author="adrian " w:date="2017-04-28T10:28:07Z">
        <w:r>
          <w:rPr/>
          <w:br/>
        </w:r>
      </w:del>
      <w:del w:id="2654" w:author="adrian " w:date="2017-04-28T10:28:07Z">
        <w:r>
          <w:rPr>
            <w:rStyle w:val="VerbatimChar"/>
          </w:rPr>
          <w:delText>##       "id": 17866932,</w:delText>
        </w:r>
      </w:del>
      <w:del w:id="2655" w:author="adrian " w:date="2017-04-28T10:28:07Z">
        <w:r>
          <w:rPr/>
          <w:br/>
        </w:r>
      </w:del>
      <w:del w:id="2656" w:author="adrian " w:date="2017-04-28T10:28:07Z">
        <w:r>
          <w:rPr>
            <w:rStyle w:val="VerbatimChar"/>
          </w:rPr>
          <w:delText>##       "login": "Happyyy",</w:delText>
        </w:r>
      </w:del>
      <w:del w:id="2657" w:author="adrian " w:date="2017-04-28T10:28:07Z">
        <w:r>
          <w:rPr/>
          <w:br/>
        </w:r>
      </w:del>
      <w:del w:id="2658" w:author="adrian " w:date="2017-04-28T10:28:07Z">
        <w:r>
          <w:rPr>
            <w:rStyle w:val="VerbatimChar"/>
          </w:rPr>
          <w:delText>##       "display_login": "Happyyy",</w:delText>
        </w:r>
      </w:del>
      <w:del w:id="2659" w:author="adrian " w:date="2017-04-28T10:28:07Z">
        <w:r>
          <w:rPr/>
          <w:br/>
        </w:r>
      </w:del>
      <w:del w:id="2660" w:author="adrian " w:date="2017-04-28T10:28:07Z">
        <w:r>
          <w:rPr>
            <w:rStyle w:val="VerbatimChar"/>
          </w:rPr>
          <w:delText>##       "gravatar_id": "",</w:delText>
        </w:r>
      </w:del>
      <w:del w:id="2661" w:author="adrian " w:date="2017-04-28T10:28:07Z">
        <w:r>
          <w:rPr/>
          <w:br/>
        </w:r>
      </w:del>
      <w:del w:id="2662" w:author="adrian " w:date="2017-04-28T10:28:07Z">
        <w:r>
          <w:rPr>
            <w:rStyle w:val="VerbatimChar"/>
          </w:rPr>
          <w:delText>##       "url": "https://api.github.com/users/Happyyy",</w:delText>
        </w:r>
      </w:del>
      <w:del w:id="2663" w:author="adrian " w:date="2017-04-28T10:28:07Z">
        <w:r>
          <w:rPr/>
          <w:br/>
        </w:r>
      </w:del>
      <w:del w:id="2664" w:author="adrian " w:date="2017-04-28T10:28:07Z">
        <w:r>
          <w:rPr>
            <w:rStyle w:val="VerbatimChar"/>
          </w:rPr>
          <w:delText>##       "avatar_url": "https://avatars.githubusercontent.com/u/17866932?"</w:delText>
        </w:r>
      </w:del>
      <w:del w:id="2665" w:author="adrian " w:date="2017-04-28T10:28:07Z">
        <w:r>
          <w:rPr/>
          <w:br/>
        </w:r>
      </w:del>
      <w:del w:id="2666" w:author="adrian " w:date="2017-04-28T10:28:07Z">
        <w:r>
          <w:rPr>
            <w:rStyle w:val="VerbatimChar"/>
          </w:rPr>
          <w:delText>##     },</w:delText>
        </w:r>
      </w:del>
      <w:del w:id="2667" w:author="adrian " w:date="2017-04-28T10:28:07Z">
        <w:r>
          <w:rPr/>
          <w:br/>
        </w:r>
      </w:del>
      <w:del w:id="2668" w:author="adrian " w:date="2017-04-28T10:28:07Z">
        <w:r>
          <w:rPr>
            <w:rStyle w:val="VerbatimChar"/>
          </w:rPr>
          <w:delText>##     "repo": {</w:delText>
        </w:r>
      </w:del>
      <w:del w:id="2669" w:author="adrian " w:date="2017-04-28T10:28:07Z">
        <w:r>
          <w:rPr/>
          <w:br/>
        </w:r>
      </w:del>
      <w:del w:id="2670" w:author="adrian " w:date="2017-04-28T10:28:07Z">
        <w:r>
          <w:rPr>
            <w:rStyle w:val="VerbatimChar"/>
          </w:rPr>
          <w:delText>##       "id": 59186085,</w:delText>
        </w:r>
      </w:del>
      <w:del w:id="2671" w:author="adrian " w:date="2017-04-28T10:28:07Z">
        <w:r>
          <w:rPr/>
          <w:br/>
        </w:r>
      </w:del>
      <w:del w:id="2672" w:author="adrian " w:date="2017-04-28T10:28:07Z">
        <w:r>
          <w:rPr>
            <w:rStyle w:val="VerbatimChar"/>
          </w:rPr>
          <w:delText>##       "name": "Happyyy/software",</w:delText>
        </w:r>
      </w:del>
      <w:del w:id="2673" w:author="adrian " w:date="2017-04-28T10:28:07Z">
        <w:r>
          <w:rPr/>
          <w:br/>
        </w:r>
      </w:del>
      <w:del w:id="2674" w:author="adrian " w:date="2017-04-28T10:28:07Z">
        <w:r>
          <w:rPr>
            <w:rStyle w:val="VerbatimChar"/>
          </w:rPr>
          <w:delText>##       "url": "https://api.github.com/repos/Happyyy/software"</w:delText>
        </w:r>
      </w:del>
      <w:del w:id="2675" w:author="adrian " w:date="2017-04-28T10:28:07Z">
        <w:r>
          <w:rPr/>
          <w:br/>
        </w:r>
      </w:del>
      <w:del w:id="2676" w:author="adrian " w:date="2017-04-28T10:28:07Z">
        <w:r>
          <w:rPr>
            <w:rStyle w:val="VerbatimChar"/>
          </w:rPr>
          <w:delText>##     },</w:delText>
        </w:r>
      </w:del>
      <w:del w:id="2677" w:author="adrian " w:date="2017-04-28T10:28:07Z">
        <w:r>
          <w:rPr/>
          <w:br/>
        </w:r>
      </w:del>
      <w:del w:id="2678" w:author="adrian " w:date="2017-04-28T10:28:07Z">
        <w:r>
          <w:rPr>
            <w:rStyle w:val="VerbatimChar"/>
          </w:rPr>
          <w:delText>##     "payload": {</w:delText>
        </w:r>
      </w:del>
      <w:del w:id="2679" w:author="adrian " w:date="2017-04-28T10:28:07Z">
        <w:r>
          <w:rPr/>
          <w:br/>
        </w:r>
      </w:del>
      <w:del w:id="2680" w:author="adrian " w:date="2017-04-28T10:28:07Z">
        <w:r>
          <w:rPr>
            <w:rStyle w:val="VerbatimChar"/>
          </w:rPr>
          <w:delText>##       "push_id": 1313448498,</w:delText>
        </w:r>
      </w:del>
      <w:del w:id="2681" w:author="adrian " w:date="2017-04-28T10:28:07Z">
        <w:r>
          <w:rPr/>
          <w:br/>
        </w:r>
      </w:del>
      <w:del w:id="2682" w:author="adrian " w:date="2017-04-28T10:28:07Z">
        <w:r>
          <w:rPr>
            <w:rStyle w:val="VerbatimChar"/>
          </w:rPr>
          <w:delText>##       "size": 1,</w:delText>
        </w:r>
      </w:del>
      <w:del w:id="2683" w:author="adrian " w:date="2017-04-28T10:28:07Z">
        <w:r>
          <w:rPr/>
          <w:br/>
        </w:r>
      </w:del>
      <w:del w:id="2684" w:author="adrian " w:date="2017-04-28T10:28:07Z">
        <w:r>
          <w:rPr>
            <w:rStyle w:val="VerbatimChar"/>
          </w:rPr>
          <w:delText>##       "distinct_size": 1,</w:delText>
        </w:r>
      </w:del>
      <w:del w:id="2685" w:author="adrian " w:date="2017-04-28T10:28:07Z">
        <w:r>
          <w:rPr/>
          <w:br/>
        </w:r>
      </w:del>
      <w:del w:id="2686" w:author="adrian " w:date="2017-04-28T10:28:07Z">
        <w:r>
          <w:rPr>
            <w:rStyle w:val="VerbatimChar"/>
          </w:rPr>
          <w:delText>##       "ref": "refs/heads/master",</w:delText>
        </w:r>
      </w:del>
      <w:del w:id="2687" w:author="adrian " w:date="2017-04-28T10:28:07Z">
        <w:r>
          <w:rPr/>
          <w:br/>
        </w:r>
      </w:del>
      <w:del w:id="2688" w:author="adrian " w:date="2017-04-28T10:28:07Z">
        <w:r>
          <w:rPr>
            <w:rStyle w:val="VerbatimChar"/>
          </w:rPr>
          <w:delText>##       "head": "6bdbeb76b35ad7bbbf8f151b478cc399ac30e893",</w:delText>
        </w:r>
      </w:del>
      <w:del w:id="2689" w:author="adrian " w:date="2017-04-28T10:28:07Z">
        <w:r>
          <w:rPr/>
          <w:br/>
        </w:r>
      </w:del>
      <w:del w:id="2690" w:author="adrian " w:date="2017-04-28T10:28:07Z">
        <w:r>
          <w:rPr>
            <w:rStyle w:val="VerbatimChar"/>
          </w:rPr>
          <w:delText>##       "before": "aa7728be1e61a30cd129f1ed75ea459b4655c98e",</w:delText>
        </w:r>
      </w:del>
      <w:del w:id="2691" w:author="adrian " w:date="2017-04-28T10:28:07Z">
        <w:r>
          <w:rPr/>
          <w:br/>
        </w:r>
      </w:del>
      <w:del w:id="2692" w:author="adrian " w:date="2017-04-28T10:28:07Z">
        <w:r>
          <w:rPr>
            <w:rStyle w:val="VerbatimChar"/>
          </w:rPr>
          <w:delText>##       "commits": [</w:delText>
        </w:r>
      </w:del>
      <w:del w:id="2693" w:author="adrian " w:date="2017-04-28T10:28:07Z">
        <w:r>
          <w:rPr/>
          <w:br/>
        </w:r>
      </w:del>
      <w:del w:id="2694" w:author="adrian " w:date="2017-04-28T10:28:07Z">
        <w:r>
          <w:rPr>
            <w:rStyle w:val="VerbatimChar"/>
          </w:rPr>
          <w:delText>##         {</w:delText>
        </w:r>
      </w:del>
      <w:del w:id="2695" w:author="adrian " w:date="2017-04-28T10:28:07Z">
        <w:r>
          <w:rPr/>
          <w:br/>
        </w:r>
      </w:del>
      <w:del w:id="2696" w:author="adrian " w:date="2017-04-28T10:28:07Z">
        <w:r>
          <w:rPr>
            <w:rStyle w:val="VerbatimChar"/>
          </w:rPr>
          <w:delText>##           "sha": "6bdbeb76b35ad7bbbf8f151b478cc399ac30e893",</w:delText>
        </w:r>
      </w:del>
      <w:del w:id="2697" w:author="adrian " w:date="2017-04-28T10:28:07Z">
        <w:r>
          <w:rPr/>
          <w:br/>
        </w:r>
      </w:del>
      <w:del w:id="2698" w:author="adrian " w:date="2017-04-28T10:28:07Z">
        <w:r>
          <w:rPr>
            <w:rStyle w:val="VerbatimChar"/>
          </w:rPr>
          <w:delText>##           "author": {</w:delText>
        </w:r>
      </w:del>
      <w:del w:id="2699" w:author="adrian " w:date="2017-04-28T10:28:07Z">
        <w:r>
          <w:rPr/>
          <w:br/>
        </w:r>
      </w:del>
      <w:del w:id="2700" w:author="adrian " w:date="2017-04-28T10:28:07Z">
        <w:r>
          <w:rPr>
            <w:rStyle w:val="VerbatimChar"/>
          </w:rPr>
          <w:delText>##             "email": "huanhuan.feng@analog.com",</w:delText>
        </w:r>
      </w:del>
      <w:del w:id="2701" w:author="adrian " w:date="2017-04-28T10:28:07Z">
        <w:r>
          <w:rPr/>
          <w:br/>
        </w:r>
      </w:del>
      <w:del w:id="2702" w:author="adrian " w:date="2017-04-28T10:28:07Z">
        <w:r>
          <w:rPr>
            <w:rStyle w:val="VerbatimChar"/>
          </w:rPr>
          <w:delText>##             "name": "feng"</w:delText>
        </w:r>
      </w:del>
      <w:del w:id="2703" w:author="adrian " w:date="2017-04-28T10:28:07Z">
        <w:r>
          <w:rPr/>
          <w:br/>
        </w:r>
      </w:del>
      <w:del w:id="2704" w:author="adrian " w:date="2017-04-28T10:28:07Z">
        <w:r>
          <w:rPr>
            <w:rStyle w:val="VerbatimChar"/>
          </w:rPr>
          <w:delText>##           },</w:delText>
        </w:r>
      </w:del>
      <w:del w:id="2705" w:author="adrian " w:date="2017-04-28T10:28:07Z">
        <w:r>
          <w:rPr/>
          <w:br/>
        </w:r>
      </w:del>
      <w:del w:id="2706" w:author="adrian " w:date="2017-04-28T10:28:07Z">
        <w:r>
          <w:rPr>
            <w:rStyle w:val="VerbatimChar"/>
          </w:rPr>
          <w:delText>##           "message": "add wiznote",</w:delText>
        </w:r>
      </w:del>
      <w:del w:id="2707" w:author="adrian " w:date="2017-04-28T10:28:07Z">
        <w:r>
          <w:rPr/>
          <w:br/>
        </w:r>
      </w:del>
      <w:del w:id="2708" w:author="adrian " w:date="2017-04-28T10:28:07Z">
        <w:r>
          <w:rPr>
            <w:rStyle w:val="VerbatimChar"/>
          </w:rPr>
          <w:delText>##           "distinct": true,</w:delText>
        </w:r>
      </w:del>
      <w:del w:id="2709" w:author="adrian " w:date="2017-04-28T10:28:07Z">
        <w:r>
          <w:rPr/>
          <w:br/>
        </w:r>
      </w:del>
      <w:del w:id="2710" w:author="adrian " w:date="2017-04-28T10:28:07Z">
        <w:r>
          <w:rPr>
            <w:rStyle w:val="VerbatimChar"/>
          </w:rPr>
          <w:delText>##           "url": "https://api.github.com/repos/Happyyy/software/commits/6bdbeb76b35ad7bbbf8f151b478cc399ac30e893"</w:delText>
        </w:r>
      </w:del>
      <w:del w:id="2711" w:author="adrian " w:date="2017-04-28T10:28:07Z">
        <w:r>
          <w:rPr/>
          <w:br/>
        </w:r>
      </w:del>
      <w:del w:id="2712" w:author="adrian " w:date="2017-04-28T10:28:07Z">
        <w:r>
          <w:rPr>
            <w:rStyle w:val="VerbatimChar"/>
          </w:rPr>
          <w:delText>##         }</w:delText>
        </w:r>
      </w:del>
      <w:del w:id="2713" w:author="adrian " w:date="2017-04-28T10:28:07Z">
        <w:r>
          <w:rPr/>
          <w:br/>
        </w:r>
      </w:del>
      <w:del w:id="2714" w:author="adrian " w:date="2017-04-28T10:28:07Z">
        <w:r>
          <w:rPr>
            <w:rStyle w:val="VerbatimChar"/>
          </w:rPr>
          <w:delText>##       ]</w:delText>
        </w:r>
      </w:del>
      <w:del w:id="2715" w:author="adrian " w:date="2017-04-28T10:28:07Z">
        <w:r>
          <w:rPr/>
          <w:br/>
        </w:r>
      </w:del>
      <w:del w:id="2716" w:author="adrian " w:date="2017-04-28T10:28:07Z">
        <w:r>
          <w:rPr>
            <w:rStyle w:val="VerbatimChar"/>
          </w:rPr>
          <w:delText>##     },</w:delText>
        </w:r>
      </w:del>
      <w:del w:id="2717" w:author="adrian " w:date="2017-04-28T10:28:07Z">
        <w:r>
          <w:rPr/>
          <w:br/>
        </w:r>
      </w:del>
      <w:del w:id="2718" w:author="adrian " w:date="2017-04-28T10:28:07Z">
        <w:r>
          <w:rPr>
            <w:rStyle w:val="VerbatimChar"/>
          </w:rPr>
          <w:delText>##     "public": true,</w:delText>
        </w:r>
      </w:del>
      <w:del w:id="2719" w:author="adrian " w:date="2017-04-28T10:28:07Z">
        <w:r>
          <w:rPr/>
          <w:br/>
        </w:r>
      </w:del>
      <w:del w:id="2720" w:author="adrian " w:date="2017-04-28T10:28:07Z">
        <w:r>
          <w:rPr>
            <w:rStyle w:val="VerbatimChar"/>
          </w:rPr>
          <w:delText>##     "created_at": "2016-09-23T10:13:22Z"</w:delText>
        </w:r>
      </w:del>
      <w:del w:id="2721" w:author="adrian " w:date="2017-04-28T10:28:07Z">
        <w:r>
          <w:rPr/>
          <w:br/>
        </w:r>
      </w:del>
      <w:del w:id="2722" w:author="adrian " w:date="2017-04-28T10:28:07Z">
        <w:r>
          <w:rPr>
            <w:rStyle w:val="VerbatimChar"/>
          </w:rPr>
          <w:delText>##   },</w:delText>
        </w:r>
      </w:del>
      <w:del w:id="2723" w:author="adrian " w:date="2017-04-28T10:28:07Z">
        <w:r>
          <w:rPr/>
          <w:br/>
        </w:r>
      </w:del>
      <w:del w:id="2724" w:author="adrian " w:date="2017-04-28T10:28:07Z">
        <w:r>
          <w:rPr>
            <w:rStyle w:val="VerbatimChar"/>
          </w:rPr>
          <w:delText>##   {</w:delText>
        </w:r>
      </w:del>
      <w:del w:id="2725" w:author="adrian " w:date="2017-04-28T10:28:07Z">
        <w:r>
          <w:rPr/>
          <w:br/>
        </w:r>
      </w:del>
      <w:del w:id="2726" w:author="adrian " w:date="2017-04-28T10:28:07Z">
        <w:r>
          <w:rPr>
            <w:rStyle w:val="VerbatimChar"/>
          </w:rPr>
          <w:delText>##     "id": "4607714369",</w:delText>
        </w:r>
      </w:del>
      <w:del w:id="2727" w:author="adrian " w:date="2017-04-28T10:28:07Z">
        <w:r>
          <w:rPr/>
          <w:br/>
        </w:r>
      </w:del>
      <w:del w:id="2728" w:author="adrian " w:date="2017-04-28T10:28:07Z">
        <w:r>
          <w:rPr>
            <w:rStyle w:val="VerbatimChar"/>
          </w:rPr>
          <w:delText>##     "type": "CreateEvent",</w:delText>
        </w:r>
      </w:del>
      <w:del w:id="2729" w:author="adrian " w:date="2017-04-28T10:28:07Z">
        <w:r>
          <w:rPr/>
          <w:br/>
        </w:r>
      </w:del>
      <w:del w:id="2730" w:author="adrian " w:date="2017-04-28T10:28:07Z">
        <w:r>
          <w:rPr>
            <w:rStyle w:val="VerbatimChar"/>
          </w:rPr>
          <w:delText>##     "actor": {</w:delText>
        </w:r>
      </w:del>
      <w:del w:id="2731" w:author="adrian " w:date="2017-04-28T10:28:07Z">
        <w:r>
          <w:rPr/>
          <w:br/>
        </w:r>
      </w:del>
      <w:del w:id="2732" w:author="adrian " w:date="2017-04-28T10:28:07Z">
        <w:r>
          <w:rPr>
            <w:rStyle w:val="VerbatimChar"/>
          </w:rPr>
          <w:delText>##       "id": 648662,</w:delText>
        </w:r>
      </w:del>
      <w:del w:id="2733" w:author="adrian " w:date="2017-04-28T10:28:07Z">
        <w:r>
          <w:rPr/>
          <w:br/>
        </w:r>
      </w:del>
      <w:del w:id="2734" w:author="adrian " w:date="2017-04-28T10:28:07Z">
        <w:r>
          <w:rPr>
            <w:rStyle w:val="VerbatimChar"/>
          </w:rPr>
          <w:delText>##       "login": "petergallagher",</w:delText>
        </w:r>
      </w:del>
      <w:del w:id="2735" w:author="adrian " w:date="2017-04-28T10:28:07Z">
        <w:r>
          <w:rPr/>
          <w:br/>
        </w:r>
      </w:del>
      <w:del w:id="2736" w:author="adrian " w:date="2017-04-28T10:28:07Z">
        <w:r>
          <w:rPr>
            <w:rStyle w:val="VerbatimChar"/>
          </w:rPr>
          <w:delText>##       "display_login": "petergallagher",</w:delText>
        </w:r>
      </w:del>
      <w:del w:id="2737" w:author="adrian " w:date="2017-04-28T10:28:07Z">
        <w:r>
          <w:rPr/>
          <w:br/>
        </w:r>
      </w:del>
      <w:del w:id="2738" w:author="adrian " w:date="2017-04-28T10:28:07Z">
        <w:r>
          <w:rPr>
            <w:rStyle w:val="VerbatimChar"/>
          </w:rPr>
          <w:delText>##       "gravatar_id": "",</w:delText>
        </w:r>
      </w:del>
      <w:del w:id="2739" w:author="adrian " w:date="2017-04-28T10:28:07Z">
        <w:r>
          <w:rPr/>
          <w:br/>
        </w:r>
      </w:del>
      <w:del w:id="2740" w:author="adrian " w:date="2017-04-28T10:28:07Z">
        <w:r>
          <w:rPr>
            <w:rStyle w:val="VerbatimChar"/>
          </w:rPr>
          <w:delText>##       "url": "https://api.github.com/users/petergallagher",</w:delText>
        </w:r>
      </w:del>
      <w:del w:id="2741" w:author="adrian " w:date="2017-04-28T10:28:07Z">
        <w:r>
          <w:rPr/>
          <w:br/>
        </w:r>
      </w:del>
      <w:del w:id="2742" w:author="adrian " w:date="2017-04-28T10:28:07Z">
        <w:r>
          <w:rPr>
            <w:rStyle w:val="VerbatimChar"/>
          </w:rPr>
          <w:delText>##       "avatar_url": "https://avatars.githubusercontent.com/u/648662?"</w:delText>
        </w:r>
      </w:del>
      <w:del w:id="2743" w:author="adrian " w:date="2017-04-28T10:28:07Z">
        <w:r>
          <w:rPr/>
          <w:br/>
        </w:r>
      </w:del>
      <w:del w:id="2744" w:author="adrian " w:date="2017-04-28T10:28:07Z">
        <w:r>
          <w:rPr>
            <w:rStyle w:val="VerbatimChar"/>
          </w:rPr>
          <w:delText>##     },</w:delText>
        </w:r>
      </w:del>
      <w:del w:id="2745" w:author="adrian " w:date="2017-04-28T10:28:07Z">
        <w:r>
          <w:rPr/>
          <w:br/>
        </w:r>
      </w:del>
      <w:del w:id="2746" w:author="adrian " w:date="2017-04-28T10:28:07Z">
        <w:r>
          <w:rPr>
            <w:rStyle w:val="VerbatimChar"/>
          </w:rPr>
          <w:delText>##     "repo": {</w:delText>
        </w:r>
      </w:del>
      <w:del w:id="2747" w:author="adrian " w:date="2017-04-28T10:28:07Z">
        <w:r>
          <w:rPr/>
          <w:br/>
        </w:r>
      </w:del>
      <w:del w:id="2748" w:author="adrian " w:date="2017-04-28T10:28:07Z">
        <w:r>
          <w:rPr>
            <w:rStyle w:val="VerbatimChar"/>
          </w:rPr>
          <w:delText>##       "id": 1237874,</w:delText>
        </w:r>
      </w:del>
      <w:del w:id="2749" w:author="adrian " w:date="2017-04-28T10:28:07Z">
        <w:r>
          <w:rPr/>
          <w:br/>
        </w:r>
      </w:del>
      <w:del w:id="2750" w:author="adrian " w:date="2017-04-28T10:28:07Z">
        <w:r>
          <w:rPr>
            <w:rStyle w:val="VerbatimChar"/>
          </w:rPr>
          <w:delText>##       "name": "openeyes/OpenEyes",</w:delText>
        </w:r>
      </w:del>
      <w:del w:id="2751" w:author="adrian " w:date="2017-04-28T10:28:07Z">
        <w:r>
          <w:rPr/>
          <w:br/>
        </w:r>
      </w:del>
      <w:del w:id="2752" w:author="adrian " w:date="2017-04-28T10:28:07Z">
        <w:r>
          <w:rPr>
            <w:rStyle w:val="VerbatimChar"/>
          </w:rPr>
          <w:delText>##       "url": "https://api.github.com/repos/openeyes/OpenEyes"</w:delText>
        </w:r>
      </w:del>
      <w:del w:id="2753" w:author="adrian " w:date="2017-04-28T10:28:07Z">
        <w:r>
          <w:rPr/>
          <w:br/>
        </w:r>
      </w:del>
      <w:del w:id="2754" w:author="adrian " w:date="2017-04-28T10:28:07Z">
        <w:r>
          <w:rPr>
            <w:rStyle w:val="VerbatimChar"/>
          </w:rPr>
          <w:delText>##     },</w:delText>
        </w:r>
      </w:del>
      <w:del w:id="2755" w:author="adrian " w:date="2017-04-28T10:28:07Z">
        <w:r>
          <w:rPr/>
          <w:br/>
        </w:r>
      </w:del>
      <w:del w:id="2756" w:author="adrian " w:date="2017-04-28T10:28:07Z">
        <w:r>
          <w:rPr>
            <w:rStyle w:val="VerbatimChar"/>
          </w:rPr>
          <w:delText>##     "payload": {</w:delText>
        </w:r>
      </w:del>
      <w:del w:id="2757" w:author="adrian " w:date="2017-04-28T10:28:07Z">
        <w:r>
          <w:rPr/>
          <w:br/>
        </w:r>
      </w:del>
      <w:del w:id="2758" w:author="adrian " w:date="2017-04-28T10:28:07Z">
        <w:r>
          <w:rPr>
            <w:rStyle w:val="VerbatimChar"/>
          </w:rPr>
          <w:delText>##       "ref": "feature/OE-6208",</w:delText>
        </w:r>
      </w:del>
      <w:del w:id="2759" w:author="adrian " w:date="2017-04-28T10:28:07Z">
        <w:r>
          <w:rPr/>
          <w:br/>
        </w:r>
      </w:del>
      <w:del w:id="2760" w:author="adrian " w:date="2017-04-28T10:28:07Z">
        <w:r>
          <w:rPr>
            <w:rStyle w:val="VerbatimChar"/>
          </w:rPr>
          <w:delText>##       "ref_type": "branch",</w:delText>
        </w:r>
      </w:del>
      <w:del w:id="2761" w:author="adrian " w:date="2017-04-28T10:28:07Z">
        <w:r>
          <w:rPr/>
          <w:br/>
        </w:r>
      </w:del>
      <w:del w:id="2762" w:author="adrian " w:date="2017-04-28T10:28:07Z">
        <w:r>
          <w:rPr>
            <w:rStyle w:val="VerbatimChar"/>
          </w:rPr>
          <w:delText>##       "master_branch": "master",</w:delText>
        </w:r>
      </w:del>
      <w:del w:id="2763" w:author="adrian " w:date="2017-04-28T10:28:07Z">
        <w:r>
          <w:rPr/>
          <w:br/>
        </w:r>
      </w:del>
      <w:del w:id="2764" w:author="adrian " w:date="2017-04-28T10:28:07Z">
        <w:r>
          <w:rPr>
            <w:rStyle w:val="VerbatimChar"/>
          </w:rPr>
          <w:delText>##       "description": "An Open Source electronic patient record system",</w:delText>
        </w:r>
      </w:del>
      <w:del w:id="2765" w:author="adrian " w:date="2017-04-28T10:28:07Z">
        <w:r>
          <w:rPr/>
          <w:br/>
        </w:r>
      </w:del>
      <w:del w:id="2766" w:author="adrian " w:date="2017-04-28T10:28:07Z">
        <w:r>
          <w:rPr>
            <w:rStyle w:val="VerbatimChar"/>
          </w:rPr>
          <w:delText>##       "pusher_type": "user"</w:delText>
        </w:r>
      </w:del>
      <w:del w:id="2767" w:author="adrian " w:date="2017-04-28T10:28:07Z">
        <w:r>
          <w:rPr/>
          <w:br/>
        </w:r>
      </w:del>
      <w:del w:id="2768" w:author="adrian " w:date="2017-04-28T10:28:07Z">
        <w:r>
          <w:rPr>
            <w:rStyle w:val="VerbatimChar"/>
          </w:rPr>
          <w:delText>##     },</w:delText>
        </w:r>
      </w:del>
      <w:del w:id="2769" w:author="adrian " w:date="2017-04-28T10:28:07Z">
        <w:r>
          <w:rPr/>
          <w:br/>
        </w:r>
      </w:del>
      <w:del w:id="2770" w:author="adrian " w:date="2017-04-28T10:28:07Z">
        <w:r>
          <w:rPr>
            <w:rStyle w:val="VerbatimChar"/>
          </w:rPr>
          <w:delText>##     "public": true,</w:delText>
        </w:r>
      </w:del>
      <w:del w:id="2771" w:author="adrian " w:date="2017-04-28T10:28:07Z">
        <w:r>
          <w:rPr/>
          <w:br/>
        </w:r>
      </w:del>
      <w:del w:id="2772" w:author="adrian " w:date="2017-04-28T10:28:07Z">
        <w:r>
          <w:rPr>
            <w:rStyle w:val="VerbatimChar"/>
          </w:rPr>
          <w:delText>##     "created_at": "2016-09-23T10:13:22Z",</w:delText>
        </w:r>
      </w:del>
      <w:del w:id="2773" w:author="adrian " w:date="2017-04-28T10:28:07Z">
        <w:r>
          <w:rPr/>
          <w:br/>
        </w:r>
      </w:del>
      <w:del w:id="2774" w:author="adrian " w:date="2017-04-28T10:28:07Z">
        <w:r>
          <w:rPr>
            <w:rStyle w:val="VerbatimChar"/>
          </w:rPr>
          <w:delText>##     "org": {</w:delText>
        </w:r>
      </w:del>
      <w:del w:id="2775" w:author="adrian " w:date="2017-04-28T10:28:07Z">
        <w:r>
          <w:rPr/>
          <w:br/>
        </w:r>
      </w:del>
      <w:del w:id="2776" w:author="adrian " w:date="2017-04-28T10:28:07Z">
        <w:r>
          <w:rPr>
            <w:rStyle w:val="VerbatimChar"/>
          </w:rPr>
          <w:delText>##       "id": 551706,</w:delText>
        </w:r>
      </w:del>
      <w:del w:id="2777" w:author="adrian " w:date="2017-04-28T10:28:07Z">
        <w:r>
          <w:rPr/>
          <w:br/>
        </w:r>
      </w:del>
      <w:del w:id="2778" w:author="adrian " w:date="2017-04-28T10:28:07Z">
        <w:r>
          <w:rPr>
            <w:rStyle w:val="VerbatimChar"/>
          </w:rPr>
          <w:delText>##       "login": "openeyes",</w:delText>
        </w:r>
      </w:del>
      <w:del w:id="2779" w:author="adrian " w:date="2017-04-28T10:28:07Z">
        <w:r>
          <w:rPr/>
          <w:br/>
        </w:r>
      </w:del>
      <w:del w:id="2780" w:author="adrian " w:date="2017-04-28T10:28:07Z">
        <w:r>
          <w:rPr>
            <w:rStyle w:val="VerbatimChar"/>
          </w:rPr>
          <w:delText>##       "gravatar_id": "",</w:delText>
        </w:r>
      </w:del>
      <w:del w:id="2781" w:author="adrian " w:date="2017-04-28T10:28:07Z">
        <w:r>
          <w:rPr/>
          <w:br/>
        </w:r>
      </w:del>
      <w:del w:id="2782" w:author="adrian " w:date="2017-04-28T10:28:07Z">
        <w:r>
          <w:rPr>
            <w:rStyle w:val="VerbatimChar"/>
          </w:rPr>
          <w:delText>##       "url": "https://api.github.com/orgs/openeyes",</w:delText>
        </w:r>
      </w:del>
      <w:del w:id="2783" w:author="adrian " w:date="2017-04-28T10:28:07Z">
        <w:r>
          <w:rPr/>
          <w:br/>
        </w:r>
      </w:del>
      <w:del w:id="2784" w:author="adrian " w:date="2017-04-28T10:28:07Z">
        <w:r>
          <w:rPr>
            <w:rStyle w:val="VerbatimChar"/>
          </w:rPr>
          <w:delText>##       "avatar_url": "https://avatars.githubusercontent.com/u/551706?"</w:delText>
        </w:r>
      </w:del>
      <w:del w:id="2785" w:author="adrian " w:date="2017-04-28T10:28:07Z">
        <w:r>
          <w:rPr/>
          <w:br/>
        </w:r>
      </w:del>
      <w:del w:id="2786" w:author="adrian " w:date="2017-04-28T10:28:07Z">
        <w:r>
          <w:rPr>
            <w:rStyle w:val="VerbatimChar"/>
          </w:rPr>
          <w:delText>##     }</w:delText>
        </w:r>
      </w:del>
      <w:del w:id="2787" w:author="adrian " w:date="2017-04-28T10:28:07Z">
        <w:r>
          <w:rPr/>
          <w:br/>
        </w:r>
      </w:del>
      <w:del w:id="2788" w:author="adrian " w:date="2017-04-28T10:28:07Z">
        <w:r>
          <w:rPr>
            <w:rStyle w:val="VerbatimChar"/>
          </w:rPr>
          <w:delText>##   },</w:delText>
        </w:r>
      </w:del>
      <w:del w:id="2789" w:author="adrian " w:date="2017-04-28T10:28:07Z">
        <w:r>
          <w:rPr/>
          <w:br/>
        </w:r>
      </w:del>
      <w:del w:id="2790" w:author="adrian " w:date="2017-04-28T10:28:07Z">
        <w:r>
          <w:rPr>
            <w:rStyle w:val="VerbatimChar"/>
          </w:rPr>
          <w:delText>##   {</w:delText>
        </w:r>
      </w:del>
      <w:del w:id="2791" w:author="adrian " w:date="2017-04-28T10:28:07Z">
        <w:r>
          <w:rPr/>
          <w:br/>
        </w:r>
      </w:del>
      <w:del w:id="2792" w:author="adrian " w:date="2017-04-28T10:28:07Z">
        <w:r>
          <w:rPr>
            <w:rStyle w:val="VerbatimChar"/>
          </w:rPr>
          <w:delText>##     "id": "4607714366",</w:delText>
        </w:r>
      </w:del>
      <w:del w:id="2793" w:author="adrian " w:date="2017-04-28T10:28:07Z">
        <w:r>
          <w:rPr/>
          <w:br/>
        </w:r>
      </w:del>
      <w:del w:id="2794" w:author="adrian " w:date="2017-04-28T10:28:07Z">
        <w:r>
          <w:rPr>
            <w:rStyle w:val="VerbatimChar"/>
          </w:rPr>
          <w:delText>##     "type": "MemberEvent",</w:delText>
        </w:r>
      </w:del>
      <w:del w:id="2795" w:author="adrian " w:date="2017-04-28T10:28:07Z">
        <w:r>
          <w:rPr/>
          <w:br/>
        </w:r>
      </w:del>
      <w:del w:id="2796" w:author="adrian " w:date="2017-04-28T10:28:07Z">
        <w:r>
          <w:rPr>
            <w:rStyle w:val="VerbatimChar"/>
          </w:rPr>
          <w:delText>##     "actor": {</w:delText>
        </w:r>
      </w:del>
      <w:del w:id="2797" w:author="adrian " w:date="2017-04-28T10:28:07Z">
        <w:r>
          <w:rPr/>
          <w:br/>
        </w:r>
      </w:del>
      <w:del w:id="2798" w:author="adrian " w:date="2017-04-28T10:28:07Z">
        <w:r>
          <w:rPr>
            <w:rStyle w:val="VerbatimChar"/>
          </w:rPr>
          <w:delText>##       "id": 7116349,</w:delText>
        </w:r>
      </w:del>
      <w:del w:id="2799" w:author="adrian " w:date="2017-04-28T10:28:07Z">
        <w:r>
          <w:rPr/>
          <w:br/>
        </w:r>
      </w:del>
      <w:del w:id="2800" w:author="adrian " w:date="2017-04-28T10:28:07Z">
        <w:r>
          <w:rPr>
            <w:rStyle w:val="VerbatimChar"/>
          </w:rPr>
          <w:delText>##       "login": "stamigos",</w:delText>
        </w:r>
      </w:del>
      <w:del w:id="2801" w:author="adrian " w:date="2017-04-28T10:28:07Z">
        <w:r>
          <w:rPr/>
          <w:br/>
        </w:r>
      </w:del>
      <w:del w:id="2802" w:author="adrian " w:date="2017-04-28T10:28:07Z">
        <w:r>
          <w:rPr>
            <w:rStyle w:val="VerbatimChar"/>
          </w:rPr>
          <w:delText>##       "display_login": "stamigos",</w:delText>
        </w:r>
      </w:del>
      <w:del w:id="2803" w:author="adrian " w:date="2017-04-28T10:28:07Z">
        <w:r>
          <w:rPr/>
          <w:br/>
        </w:r>
      </w:del>
      <w:del w:id="2804" w:author="adrian " w:date="2017-04-28T10:28:07Z">
        <w:r>
          <w:rPr>
            <w:rStyle w:val="VerbatimChar"/>
          </w:rPr>
          <w:delText>##       "gravatar_id": "",</w:delText>
        </w:r>
      </w:del>
      <w:del w:id="2805" w:author="adrian " w:date="2017-04-28T10:28:07Z">
        <w:r>
          <w:rPr/>
          <w:br/>
        </w:r>
      </w:del>
      <w:del w:id="2806" w:author="adrian " w:date="2017-04-28T10:28:07Z">
        <w:r>
          <w:rPr>
            <w:rStyle w:val="VerbatimChar"/>
          </w:rPr>
          <w:delText>##       "url": "https://api.github.com/users/stamigos",</w:delText>
        </w:r>
      </w:del>
      <w:del w:id="2807" w:author="adrian " w:date="2017-04-28T10:28:07Z">
        <w:r>
          <w:rPr/>
          <w:br/>
        </w:r>
      </w:del>
      <w:del w:id="2808" w:author="adrian " w:date="2017-04-28T10:28:07Z">
        <w:r>
          <w:rPr>
            <w:rStyle w:val="VerbatimChar"/>
          </w:rPr>
          <w:delText>##       "avatar_url": "https://avatars.githubusercontent.com/u/7116349?"</w:delText>
        </w:r>
      </w:del>
      <w:del w:id="2809" w:author="adrian " w:date="2017-04-28T10:28:07Z">
        <w:r>
          <w:rPr/>
          <w:br/>
        </w:r>
      </w:del>
      <w:del w:id="2810" w:author="adrian " w:date="2017-04-28T10:28:07Z">
        <w:r>
          <w:rPr>
            <w:rStyle w:val="VerbatimChar"/>
          </w:rPr>
          <w:delText>##     },</w:delText>
        </w:r>
      </w:del>
      <w:del w:id="2811" w:author="adrian " w:date="2017-04-28T10:28:07Z">
        <w:r>
          <w:rPr/>
          <w:br/>
        </w:r>
      </w:del>
      <w:del w:id="2812" w:author="adrian " w:date="2017-04-28T10:28:07Z">
        <w:r>
          <w:rPr>
            <w:rStyle w:val="VerbatimChar"/>
          </w:rPr>
          <w:delText>##     "repo": {</w:delText>
        </w:r>
      </w:del>
      <w:del w:id="2813" w:author="adrian " w:date="2017-04-28T10:28:07Z">
        <w:r>
          <w:rPr/>
          <w:br/>
        </w:r>
      </w:del>
      <w:del w:id="2814" w:author="adrian " w:date="2017-04-28T10:28:07Z">
        <w:r>
          <w:rPr>
            <w:rStyle w:val="VerbatimChar"/>
          </w:rPr>
          <w:delText>##       "id": 68613496,</w:delText>
        </w:r>
      </w:del>
      <w:del w:id="2815" w:author="adrian " w:date="2017-04-28T10:28:07Z">
        <w:r>
          <w:rPr/>
          <w:br/>
        </w:r>
      </w:del>
      <w:del w:id="2816" w:author="adrian " w:date="2017-04-28T10:28:07Z">
        <w:r>
          <w:rPr>
            <w:rStyle w:val="VerbatimChar"/>
          </w:rPr>
          <w:delText>##       "name": "stamigos/m-interface_v2.0",</w:delText>
        </w:r>
      </w:del>
      <w:del w:id="2817" w:author="adrian " w:date="2017-04-28T10:28:07Z">
        <w:r>
          <w:rPr/>
          <w:br/>
        </w:r>
      </w:del>
      <w:del w:id="2818" w:author="adrian " w:date="2017-04-28T10:28:07Z">
        <w:r>
          <w:rPr>
            <w:rStyle w:val="VerbatimChar"/>
          </w:rPr>
          <w:delText>##       "url": "https://api.github.com/repos/stamigos/m-interface_v2.0"</w:delText>
        </w:r>
      </w:del>
      <w:del w:id="2819" w:author="adrian " w:date="2017-04-28T10:28:07Z">
        <w:r>
          <w:rPr/>
          <w:br/>
        </w:r>
      </w:del>
      <w:del w:id="2820" w:author="adrian " w:date="2017-04-28T10:28:07Z">
        <w:r>
          <w:rPr>
            <w:rStyle w:val="VerbatimChar"/>
          </w:rPr>
          <w:delText>##     },</w:delText>
        </w:r>
      </w:del>
      <w:del w:id="2821" w:author="adrian " w:date="2017-04-28T10:28:07Z">
        <w:r>
          <w:rPr/>
          <w:br/>
        </w:r>
      </w:del>
      <w:del w:id="2822" w:author="adrian " w:date="2017-04-28T10:28:07Z">
        <w:r>
          <w:rPr>
            <w:rStyle w:val="VerbatimChar"/>
          </w:rPr>
          <w:delText>##     "payload": {</w:delText>
        </w:r>
      </w:del>
      <w:del w:id="2823" w:author="adrian " w:date="2017-04-28T10:28:07Z">
        <w:r>
          <w:rPr/>
          <w:br/>
        </w:r>
      </w:del>
      <w:del w:id="2824" w:author="adrian " w:date="2017-04-28T10:28:07Z">
        <w:r>
          <w:rPr>
            <w:rStyle w:val="VerbatimChar"/>
          </w:rPr>
          <w:delText>##       "member": {</w:delText>
        </w:r>
      </w:del>
      <w:del w:id="2825" w:author="adrian " w:date="2017-04-28T10:28:07Z">
        <w:r>
          <w:rPr/>
          <w:br/>
        </w:r>
      </w:del>
      <w:del w:id="2826" w:author="adrian " w:date="2017-04-28T10:28:07Z">
        <w:r>
          <w:rPr>
            <w:rStyle w:val="VerbatimChar"/>
          </w:rPr>
          <w:delText>##         "login": "sofiyakozinets",</w:delText>
        </w:r>
      </w:del>
      <w:del w:id="2827" w:author="adrian " w:date="2017-04-28T10:28:07Z">
        <w:r>
          <w:rPr/>
          <w:br/>
        </w:r>
      </w:del>
      <w:del w:id="2828" w:author="adrian " w:date="2017-04-28T10:28:07Z">
        <w:r>
          <w:rPr>
            <w:rStyle w:val="VerbatimChar"/>
          </w:rPr>
          <w:delText>##         "id": 21110783,</w:delText>
        </w:r>
      </w:del>
      <w:del w:id="2829" w:author="adrian " w:date="2017-04-28T10:28:07Z">
        <w:r>
          <w:rPr/>
          <w:br/>
        </w:r>
      </w:del>
      <w:del w:id="2830" w:author="adrian " w:date="2017-04-28T10:28:07Z">
        <w:r>
          <w:rPr>
            <w:rStyle w:val="VerbatimChar"/>
          </w:rPr>
          <w:delText>##         "avatar_url": "https://avatars.githubusercontent.com/u/21110783?v=3",</w:delText>
        </w:r>
      </w:del>
      <w:del w:id="2831" w:author="adrian " w:date="2017-04-28T10:28:07Z">
        <w:r>
          <w:rPr/>
          <w:br/>
        </w:r>
      </w:del>
      <w:del w:id="2832" w:author="adrian " w:date="2017-04-28T10:28:07Z">
        <w:r>
          <w:rPr>
            <w:rStyle w:val="VerbatimChar"/>
          </w:rPr>
          <w:delText>##         "gravatar_id": "",</w:delText>
        </w:r>
      </w:del>
      <w:del w:id="2833" w:author="adrian " w:date="2017-04-28T10:28:07Z">
        <w:r>
          <w:rPr/>
          <w:br/>
        </w:r>
      </w:del>
      <w:del w:id="2834" w:author="adrian " w:date="2017-04-28T10:28:07Z">
        <w:r>
          <w:rPr>
            <w:rStyle w:val="VerbatimChar"/>
          </w:rPr>
          <w:delText>##         "url": "https://api.github.com/users/sofiyakozinets",</w:delText>
        </w:r>
      </w:del>
      <w:del w:id="2835" w:author="adrian " w:date="2017-04-28T10:28:07Z">
        <w:r>
          <w:rPr/>
          <w:br/>
        </w:r>
      </w:del>
      <w:del w:id="2836" w:author="adrian " w:date="2017-04-28T10:28:07Z">
        <w:r>
          <w:rPr>
            <w:rStyle w:val="VerbatimChar"/>
          </w:rPr>
          <w:delText>##         "html_url": "https://github.com/sofiyakozinets",</w:delText>
        </w:r>
      </w:del>
      <w:del w:id="2837" w:author="adrian " w:date="2017-04-28T10:28:07Z">
        <w:r>
          <w:rPr/>
          <w:br/>
        </w:r>
      </w:del>
      <w:del w:id="2838" w:author="adrian " w:date="2017-04-28T10:28:07Z">
        <w:r>
          <w:rPr>
            <w:rStyle w:val="VerbatimChar"/>
          </w:rPr>
          <w:delText>##         "followers_url": "https://api.github.com/users/sofiyakozinets/followers",</w:delText>
        </w:r>
      </w:del>
      <w:del w:id="2839" w:author="adrian " w:date="2017-04-28T10:28:07Z">
        <w:r>
          <w:rPr/>
          <w:br/>
        </w:r>
      </w:del>
      <w:del w:id="2840" w:author="adrian " w:date="2017-04-28T10:28:07Z">
        <w:r>
          <w:rPr>
            <w:rStyle w:val="VerbatimChar"/>
          </w:rPr>
          <w:delText>##         "following_url": "https://api.github.com/users/sofiyakozinets/following{/other_user}",</w:delText>
        </w:r>
      </w:del>
      <w:del w:id="2841" w:author="adrian " w:date="2017-04-28T10:28:07Z">
        <w:r>
          <w:rPr/>
          <w:br/>
        </w:r>
      </w:del>
      <w:del w:id="2842" w:author="adrian " w:date="2017-04-28T10:28:07Z">
        <w:r>
          <w:rPr>
            <w:rStyle w:val="VerbatimChar"/>
          </w:rPr>
          <w:delText>##         "gists_url": "https://api.github.com/users/sofiyakozinets/gists{/gist_id}",</w:delText>
        </w:r>
      </w:del>
      <w:del w:id="2843" w:author="adrian " w:date="2017-04-28T10:28:07Z">
        <w:r>
          <w:rPr/>
          <w:br/>
        </w:r>
      </w:del>
      <w:del w:id="2844" w:author="adrian " w:date="2017-04-28T10:28:07Z">
        <w:r>
          <w:rPr>
            <w:rStyle w:val="VerbatimChar"/>
          </w:rPr>
          <w:delText>##         "starred_url": "https://api.github.com/users/sofiyakozinets/starred{/owner}{/repo}",</w:delText>
        </w:r>
      </w:del>
      <w:del w:id="2845" w:author="adrian " w:date="2017-04-28T10:28:07Z">
        <w:r>
          <w:rPr/>
          <w:br/>
        </w:r>
      </w:del>
      <w:del w:id="2846" w:author="adrian " w:date="2017-04-28T10:28:07Z">
        <w:r>
          <w:rPr>
            <w:rStyle w:val="VerbatimChar"/>
          </w:rPr>
          <w:delText>##         "subscriptions_url": "https://api.github.com/users/sofiyakozinets/subscriptions",</w:delText>
        </w:r>
      </w:del>
      <w:del w:id="2847" w:author="adrian " w:date="2017-04-28T10:28:07Z">
        <w:r>
          <w:rPr/>
          <w:br/>
        </w:r>
      </w:del>
      <w:del w:id="2848" w:author="adrian " w:date="2017-04-28T10:28:07Z">
        <w:r>
          <w:rPr>
            <w:rStyle w:val="VerbatimChar"/>
          </w:rPr>
          <w:delText>##         "organizations_url": "https://api.github.com/users/sofiyakozinets/orgs",</w:delText>
        </w:r>
      </w:del>
      <w:del w:id="2849" w:author="adrian " w:date="2017-04-28T10:28:07Z">
        <w:r>
          <w:rPr/>
          <w:br/>
        </w:r>
      </w:del>
      <w:del w:id="2850" w:author="adrian " w:date="2017-04-28T10:28:07Z">
        <w:r>
          <w:rPr>
            <w:rStyle w:val="VerbatimChar"/>
          </w:rPr>
          <w:delText>##         "repos_url": "https://api.github.com/users/sofiyakozinets/repos",</w:delText>
        </w:r>
      </w:del>
      <w:del w:id="2851" w:author="adrian " w:date="2017-04-28T10:28:07Z">
        <w:r>
          <w:rPr/>
          <w:br/>
        </w:r>
      </w:del>
      <w:del w:id="2852" w:author="adrian " w:date="2017-04-28T10:28:07Z">
        <w:r>
          <w:rPr>
            <w:rStyle w:val="VerbatimChar"/>
          </w:rPr>
          <w:delText>##         "events_url": "https://api.github.com/users/sofiyakozinets/events{/privacy}",</w:delText>
        </w:r>
      </w:del>
      <w:del w:id="2853" w:author="adrian " w:date="2017-04-28T10:28:07Z">
        <w:r>
          <w:rPr/>
          <w:br/>
        </w:r>
      </w:del>
      <w:del w:id="2854" w:author="adrian " w:date="2017-04-28T10:28:07Z">
        <w:r>
          <w:rPr>
            <w:rStyle w:val="VerbatimChar"/>
          </w:rPr>
          <w:delText>##         "received_events_url": "https://api.github.com/users/sofiyakozinets/received_events",</w:delText>
        </w:r>
      </w:del>
      <w:del w:id="2855" w:author="adrian " w:date="2017-04-28T10:28:07Z">
        <w:r>
          <w:rPr/>
          <w:br/>
        </w:r>
      </w:del>
      <w:del w:id="2856" w:author="adrian " w:date="2017-04-28T10:28:07Z">
        <w:r>
          <w:rPr>
            <w:rStyle w:val="VerbatimChar"/>
          </w:rPr>
          <w:delText>##         "type": "User",</w:delText>
        </w:r>
      </w:del>
      <w:del w:id="2857" w:author="adrian " w:date="2017-04-28T10:28:07Z">
        <w:r>
          <w:rPr/>
          <w:br/>
        </w:r>
      </w:del>
      <w:del w:id="2858" w:author="adrian " w:date="2017-04-28T10:28:07Z">
        <w:r>
          <w:rPr>
            <w:rStyle w:val="VerbatimChar"/>
          </w:rPr>
          <w:delText>##         "site_admin": false</w:delText>
        </w:r>
      </w:del>
      <w:del w:id="2859" w:author="adrian " w:date="2017-04-28T10:28:07Z">
        <w:r>
          <w:rPr/>
          <w:br/>
        </w:r>
      </w:del>
      <w:del w:id="2860" w:author="adrian " w:date="2017-04-28T10:28:07Z">
        <w:r>
          <w:rPr>
            <w:rStyle w:val="VerbatimChar"/>
          </w:rPr>
          <w:delText>##       },</w:delText>
        </w:r>
      </w:del>
      <w:del w:id="2861" w:author="adrian " w:date="2017-04-28T10:28:07Z">
        <w:r>
          <w:rPr/>
          <w:br/>
        </w:r>
      </w:del>
      <w:del w:id="2862" w:author="adrian " w:date="2017-04-28T10:28:07Z">
        <w:r>
          <w:rPr>
            <w:rStyle w:val="VerbatimChar"/>
          </w:rPr>
          <w:delText>##       "action": "added"</w:delText>
        </w:r>
      </w:del>
      <w:del w:id="2863" w:author="adrian " w:date="2017-04-28T10:28:07Z">
        <w:r>
          <w:rPr/>
          <w:br/>
        </w:r>
      </w:del>
      <w:del w:id="2864" w:author="adrian " w:date="2017-04-28T10:28:07Z">
        <w:r>
          <w:rPr>
            <w:rStyle w:val="VerbatimChar"/>
          </w:rPr>
          <w:delText>##     },</w:delText>
        </w:r>
      </w:del>
      <w:del w:id="2865" w:author="adrian " w:date="2017-04-28T10:28:07Z">
        <w:r>
          <w:rPr/>
          <w:br/>
        </w:r>
      </w:del>
      <w:del w:id="2866" w:author="adrian " w:date="2017-04-28T10:28:07Z">
        <w:r>
          <w:rPr>
            <w:rStyle w:val="VerbatimChar"/>
          </w:rPr>
          <w:delText>##     "public": true,</w:delText>
        </w:r>
      </w:del>
      <w:del w:id="2867" w:author="adrian " w:date="2017-04-28T10:28:07Z">
        <w:r>
          <w:rPr/>
          <w:br/>
        </w:r>
      </w:del>
      <w:del w:id="2868" w:author="adrian " w:date="2017-04-28T10:28:07Z">
        <w:r>
          <w:rPr>
            <w:rStyle w:val="VerbatimChar"/>
          </w:rPr>
          <w:delText>##     "created_at": "2016-09-23T10:13:22Z"</w:delText>
        </w:r>
      </w:del>
      <w:del w:id="2869" w:author="adrian " w:date="2017-04-28T10:28:07Z">
        <w:r>
          <w:rPr/>
          <w:br/>
        </w:r>
      </w:del>
      <w:del w:id="2870" w:author="adrian " w:date="2017-04-28T10:28:07Z">
        <w:r>
          <w:rPr>
            <w:rStyle w:val="VerbatimChar"/>
          </w:rPr>
          <w:delText>##   },</w:delText>
        </w:r>
      </w:del>
      <w:del w:id="2871" w:author="adrian " w:date="2017-04-28T10:28:07Z">
        <w:r>
          <w:rPr/>
          <w:br/>
        </w:r>
      </w:del>
      <w:del w:id="2872" w:author="adrian " w:date="2017-04-28T10:28:07Z">
        <w:r>
          <w:rPr>
            <w:rStyle w:val="VerbatimChar"/>
          </w:rPr>
          <w:delText>##   {</w:delText>
        </w:r>
      </w:del>
      <w:del w:id="2873" w:author="adrian " w:date="2017-04-28T10:28:07Z">
        <w:r>
          <w:rPr/>
          <w:br/>
        </w:r>
      </w:del>
      <w:del w:id="2874" w:author="adrian " w:date="2017-04-28T10:28:07Z">
        <w:r>
          <w:rPr>
            <w:rStyle w:val="VerbatimChar"/>
          </w:rPr>
          <w:delText>##     "id": "4607714367",</w:delText>
        </w:r>
      </w:del>
      <w:del w:id="2875" w:author="adrian " w:date="2017-04-28T10:28:07Z">
        <w:r>
          <w:rPr/>
          <w:br/>
        </w:r>
      </w:del>
      <w:del w:id="2876" w:author="adrian " w:date="2017-04-28T10:28:07Z">
        <w:r>
          <w:rPr>
            <w:rStyle w:val="VerbatimChar"/>
          </w:rPr>
          <w:delText>##     "type": "PushEvent",</w:delText>
        </w:r>
      </w:del>
      <w:del w:id="2877" w:author="adrian " w:date="2017-04-28T10:28:07Z">
        <w:r>
          <w:rPr/>
          <w:br/>
        </w:r>
      </w:del>
      <w:del w:id="2878" w:author="adrian " w:date="2017-04-28T10:28:07Z">
        <w:r>
          <w:rPr>
            <w:rStyle w:val="VerbatimChar"/>
          </w:rPr>
          <w:delText>##     "actor": {</w:delText>
        </w:r>
      </w:del>
      <w:del w:id="2879" w:author="adrian " w:date="2017-04-28T10:28:07Z">
        <w:r>
          <w:rPr/>
          <w:br/>
        </w:r>
      </w:del>
      <w:del w:id="2880" w:author="adrian " w:date="2017-04-28T10:28:07Z">
        <w:r>
          <w:rPr>
            <w:rStyle w:val="VerbatimChar"/>
          </w:rPr>
          <w:delText>##       "id": 22387253,</w:delText>
        </w:r>
      </w:del>
      <w:del w:id="2881" w:author="adrian " w:date="2017-04-28T10:28:07Z">
        <w:r>
          <w:rPr/>
          <w:br/>
        </w:r>
      </w:del>
      <w:del w:id="2882" w:author="adrian " w:date="2017-04-28T10:28:07Z">
        <w:r>
          <w:rPr>
            <w:rStyle w:val="VerbatimChar"/>
          </w:rPr>
          <w:delText>##       "login": "0xsh",</w:delText>
        </w:r>
      </w:del>
      <w:del w:id="2883" w:author="adrian " w:date="2017-04-28T10:28:07Z">
        <w:r>
          <w:rPr/>
          <w:br/>
        </w:r>
      </w:del>
      <w:del w:id="2884" w:author="adrian " w:date="2017-04-28T10:28:07Z">
        <w:r>
          <w:rPr>
            <w:rStyle w:val="VerbatimChar"/>
          </w:rPr>
          <w:delText>##       "display_login": "0xsh",</w:delText>
        </w:r>
      </w:del>
      <w:del w:id="2885" w:author="adrian " w:date="2017-04-28T10:28:07Z">
        <w:r>
          <w:rPr/>
          <w:br/>
        </w:r>
      </w:del>
      <w:del w:id="2886" w:author="adrian " w:date="2017-04-28T10:28:07Z">
        <w:r>
          <w:rPr>
            <w:rStyle w:val="VerbatimChar"/>
          </w:rPr>
          <w:delText>##       "gravatar_id": "",</w:delText>
        </w:r>
      </w:del>
      <w:del w:id="2887" w:author="adrian " w:date="2017-04-28T10:28:07Z">
        <w:r>
          <w:rPr/>
          <w:br/>
        </w:r>
      </w:del>
      <w:del w:id="2888" w:author="adrian " w:date="2017-04-28T10:28:07Z">
        <w:r>
          <w:rPr>
            <w:rStyle w:val="VerbatimChar"/>
          </w:rPr>
          <w:delText>##       "url": "https://api.github.com/users/0xsh",</w:delText>
        </w:r>
      </w:del>
      <w:del w:id="2889" w:author="adrian " w:date="2017-04-28T10:28:07Z">
        <w:r>
          <w:rPr/>
          <w:br/>
        </w:r>
      </w:del>
      <w:del w:id="2890" w:author="adrian " w:date="2017-04-28T10:28:07Z">
        <w:r>
          <w:rPr>
            <w:rStyle w:val="VerbatimChar"/>
          </w:rPr>
          <w:delText>##       "avatar_url": "https://avatars.githubusercontent.com/u/22387253?"</w:delText>
        </w:r>
      </w:del>
      <w:del w:id="2891" w:author="adrian " w:date="2017-04-28T10:28:07Z">
        <w:r>
          <w:rPr/>
          <w:br/>
        </w:r>
      </w:del>
      <w:del w:id="2892" w:author="adrian " w:date="2017-04-28T10:28:07Z">
        <w:r>
          <w:rPr>
            <w:rStyle w:val="VerbatimChar"/>
          </w:rPr>
          <w:delText>##     },</w:delText>
        </w:r>
      </w:del>
      <w:del w:id="2893" w:author="adrian " w:date="2017-04-28T10:28:07Z">
        <w:r>
          <w:rPr/>
          <w:br/>
        </w:r>
      </w:del>
      <w:del w:id="2894" w:author="adrian " w:date="2017-04-28T10:28:07Z">
        <w:r>
          <w:rPr>
            <w:rStyle w:val="VerbatimChar"/>
          </w:rPr>
          <w:delText>##     "repo": {</w:delText>
        </w:r>
      </w:del>
      <w:del w:id="2895" w:author="adrian " w:date="2017-04-28T10:28:07Z">
        <w:r>
          <w:rPr/>
          <w:br/>
        </w:r>
      </w:del>
      <w:del w:id="2896" w:author="adrian " w:date="2017-04-28T10:28:07Z">
        <w:r>
          <w:rPr>
            <w:rStyle w:val="VerbatimChar"/>
          </w:rPr>
          <w:delText>##       "id": 68993849,</w:delText>
        </w:r>
      </w:del>
      <w:del w:id="2897" w:author="adrian " w:date="2017-04-28T10:28:07Z">
        <w:r>
          <w:rPr/>
          <w:br/>
        </w:r>
      </w:del>
      <w:del w:id="2898" w:author="adrian " w:date="2017-04-28T10:28:07Z">
        <w:r>
          <w:rPr>
            <w:rStyle w:val="VerbatimChar"/>
          </w:rPr>
          <w:delText>##       "name": "0xsh/platypuscon-2016",</w:delText>
        </w:r>
      </w:del>
      <w:del w:id="2899" w:author="adrian " w:date="2017-04-28T10:28:07Z">
        <w:r>
          <w:rPr/>
          <w:br/>
        </w:r>
      </w:del>
      <w:del w:id="2900" w:author="adrian " w:date="2017-04-28T10:28:07Z">
        <w:r>
          <w:rPr>
            <w:rStyle w:val="VerbatimChar"/>
          </w:rPr>
          <w:delText>##       "url": "https://api.github.com/repos/0xsh/platypuscon-2016"</w:delText>
        </w:r>
      </w:del>
      <w:del w:id="2901" w:author="adrian " w:date="2017-04-28T10:28:07Z">
        <w:r>
          <w:rPr/>
          <w:br/>
        </w:r>
      </w:del>
      <w:del w:id="2902" w:author="adrian " w:date="2017-04-28T10:28:07Z">
        <w:r>
          <w:rPr>
            <w:rStyle w:val="VerbatimChar"/>
          </w:rPr>
          <w:delText>##     },</w:delText>
        </w:r>
      </w:del>
      <w:del w:id="2903" w:author="adrian " w:date="2017-04-28T10:28:07Z">
        <w:r>
          <w:rPr/>
          <w:br/>
        </w:r>
      </w:del>
      <w:del w:id="2904" w:author="adrian " w:date="2017-04-28T10:28:07Z">
        <w:r>
          <w:rPr>
            <w:rStyle w:val="VerbatimChar"/>
          </w:rPr>
          <w:delText>##     "payload": {</w:delText>
        </w:r>
      </w:del>
      <w:del w:id="2905" w:author="adrian " w:date="2017-04-28T10:28:07Z">
        <w:r>
          <w:rPr/>
          <w:br/>
        </w:r>
      </w:del>
      <w:del w:id="2906" w:author="adrian " w:date="2017-04-28T10:28:07Z">
        <w:r>
          <w:rPr>
            <w:rStyle w:val="VerbatimChar"/>
          </w:rPr>
          <w:delText>##       "push_id": 1313448496,</w:delText>
        </w:r>
      </w:del>
      <w:del w:id="2907" w:author="adrian " w:date="2017-04-28T10:28:07Z">
        <w:r>
          <w:rPr/>
          <w:br/>
        </w:r>
      </w:del>
      <w:del w:id="2908" w:author="adrian " w:date="2017-04-28T10:28:07Z">
        <w:r>
          <w:rPr>
            <w:rStyle w:val="VerbatimChar"/>
          </w:rPr>
          <w:delText>##       "size": 1,</w:delText>
        </w:r>
      </w:del>
      <w:del w:id="2909" w:author="adrian " w:date="2017-04-28T10:28:07Z">
        <w:r>
          <w:rPr/>
          <w:br/>
        </w:r>
      </w:del>
      <w:del w:id="2910" w:author="adrian " w:date="2017-04-28T10:28:07Z">
        <w:r>
          <w:rPr>
            <w:rStyle w:val="VerbatimChar"/>
          </w:rPr>
          <w:delText>##       "distinct_size": 1,</w:delText>
        </w:r>
      </w:del>
      <w:del w:id="2911" w:author="adrian " w:date="2017-04-28T10:28:07Z">
        <w:r>
          <w:rPr/>
          <w:br/>
        </w:r>
      </w:del>
      <w:del w:id="2912" w:author="adrian " w:date="2017-04-28T10:28:07Z">
        <w:r>
          <w:rPr>
            <w:rStyle w:val="VerbatimChar"/>
          </w:rPr>
          <w:delText>##       "ref": "refs/heads/master",</w:delText>
        </w:r>
      </w:del>
      <w:del w:id="2913" w:author="adrian " w:date="2017-04-28T10:28:07Z">
        <w:r>
          <w:rPr/>
          <w:br/>
        </w:r>
      </w:del>
      <w:del w:id="2914" w:author="adrian " w:date="2017-04-28T10:28:07Z">
        <w:r>
          <w:rPr>
            <w:rStyle w:val="VerbatimChar"/>
          </w:rPr>
          <w:delText>##       "head": "3586502693b9116cb55314a22f474c6a2891ee1b",</w:delText>
        </w:r>
      </w:del>
      <w:del w:id="2915" w:author="adrian " w:date="2017-04-28T10:28:07Z">
        <w:r>
          <w:rPr/>
          <w:br/>
        </w:r>
      </w:del>
      <w:del w:id="2916" w:author="adrian " w:date="2017-04-28T10:28:07Z">
        <w:r>
          <w:rPr>
            <w:rStyle w:val="VerbatimChar"/>
          </w:rPr>
          <w:delText>##       "before": "7120c9f4f523688f4ad278a80eac0a3f59750ebd",</w:delText>
        </w:r>
      </w:del>
      <w:del w:id="2917" w:author="adrian " w:date="2017-04-28T10:28:07Z">
        <w:r>
          <w:rPr/>
          <w:br/>
        </w:r>
      </w:del>
      <w:del w:id="2918" w:author="adrian " w:date="2017-04-28T10:28:07Z">
        <w:r>
          <w:rPr>
            <w:rStyle w:val="VerbatimChar"/>
          </w:rPr>
          <w:delText>##       "commits": [</w:delText>
        </w:r>
      </w:del>
      <w:del w:id="2919" w:author="adrian " w:date="2017-04-28T10:28:07Z">
        <w:r>
          <w:rPr/>
          <w:br/>
        </w:r>
      </w:del>
      <w:del w:id="2920" w:author="adrian " w:date="2017-04-28T10:28:07Z">
        <w:r>
          <w:rPr>
            <w:rStyle w:val="VerbatimChar"/>
          </w:rPr>
          <w:delText>##         {</w:delText>
        </w:r>
      </w:del>
      <w:del w:id="2921" w:author="adrian " w:date="2017-04-28T10:28:07Z">
        <w:r>
          <w:rPr/>
          <w:br/>
        </w:r>
      </w:del>
      <w:del w:id="2922" w:author="adrian " w:date="2017-04-28T10:28:07Z">
        <w:r>
          <w:rPr>
            <w:rStyle w:val="VerbatimChar"/>
          </w:rPr>
          <w:delText>##           "sha": "3586502693b9116cb55314a22f474c6a2891ee1b",</w:delText>
        </w:r>
      </w:del>
      <w:del w:id="2923" w:author="adrian " w:date="2017-04-28T10:28:07Z">
        <w:r>
          <w:rPr/>
          <w:br/>
        </w:r>
      </w:del>
      <w:del w:id="2924" w:author="adrian " w:date="2017-04-28T10:28:07Z">
        <w:r>
          <w:rPr>
            <w:rStyle w:val="VerbatimChar"/>
          </w:rPr>
          <w:delText>##           "author": {</w:delText>
        </w:r>
      </w:del>
      <w:del w:id="2925" w:author="adrian " w:date="2017-04-28T10:28:07Z">
        <w:r>
          <w:rPr/>
          <w:br/>
        </w:r>
      </w:del>
      <w:del w:id="2926" w:author="adrian " w:date="2017-04-28T10:28:07Z">
        <w:r>
          <w:rPr>
            <w:rStyle w:val="VerbatimChar"/>
          </w:rPr>
          <w:delText>##             "email": "0xsh0xsh@gmail.com",</w:delText>
        </w:r>
      </w:del>
      <w:del w:id="2927" w:author="adrian " w:date="2017-04-28T10:28:07Z">
        <w:r>
          <w:rPr/>
          <w:br/>
        </w:r>
      </w:del>
      <w:del w:id="2928" w:author="adrian " w:date="2017-04-28T10:28:07Z">
        <w:r>
          <w:rPr>
            <w:rStyle w:val="VerbatimChar"/>
          </w:rPr>
          <w:delText>##             "name": "0xsh"</w:delText>
        </w:r>
      </w:del>
      <w:del w:id="2929" w:author="adrian " w:date="2017-04-28T10:28:07Z">
        <w:r>
          <w:rPr/>
          <w:br/>
        </w:r>
      </w:del>
      <w:del w:id="2930" w:author="adrian " w:date="2017-04-28T10:28:07Z">
        <w:r>
          <w:rPr>
            <w:rStyle w:val="VerbatimChar"/>
          </w:rPr>
          <w:delText>##           },</w:delText>
        </w:r>
      </w:del>
      <w:del w:id="2931" w:author="adrian " w:date="2017-04-28T10:28:07Z">
        <w:r>
          <w:rPr/>
          <w:br/>
        </w:r>
      </w:del>
      <w:del w:id="2932" w:author="adrian " w:date="2017-04-28T10:28:07Z">
        <w:r>
          <w:rPr>
            <w:rStyle w:val="VerbatimChar"/>
          </w:rPr>
          <w:delText>##           "message": "Update README.md",</w:delText>
        </w:r>
      </w:del>
      <w:del w:id="2933" w:author="adrian " w:date="2017-04-28T10:28:07Z">
        <w:r>
          <w:rPr/>
          <w:br/>
        </w:r>
      </w:del>
      <w:del w:id="2934" w:author="adrian " w:date="2017-04-28T10:28:07Z">
        <w:r>
          <w:rPr>
            <w:rStyle w:val="VerbatimChar"/>
          </w:rPr>
          <w:delText>##           "distinct": true,</w:delText>
        </w:r>
      </w:del>
      <w:del w:id="2935" w:author="adrian " w:date="2017-04-28T10:28:07Z">
        <w:r>
          <w:rPr/>
          <w:br/>
        </w:r>
      </w:del>
      <w:del w:id="2936" w:author="adrian " w:date="2017-04-28T10:28:07Z">
        <w:r>
          <w:rPr>
            <w:rStyle w:val="VerbatimChar"/>
          </w:rPr>
          <w:delText>##           "url": "https://api.github.com/repos/0xsh/platypuscon-2016/commits/3586502693b9116cb55314a22f474c6a2891ee1b"</w:delText>
        </w:r>
      </w:del>
      <w:del w:id="2937" w:author="adrian " w:date="2017-04-28T10:28:07Z">
        <w:r>
          <w:rPr/>
          <w:br/>
        </w:r>
      </w:del>
      <w:del w:id="2938" w:author="adrian " w:date="2017-04-28T10:28:07Z">
        <w:r>
          <w:rPr>
            <w:rStyle w:val="VerbatimChar"/>
          </w:rPr>
          <w:delText>##         }</w:delText>
        </w:r>
      </w:del>
      <w:del w:id="2939" w:author="adrian " w:date="2017-04-28T10:28:07Z">
        <w:r>
          <w:rPr/>
          <w:br/>
        </w:r>
      </w:del>
      <w:del w:id="2940" w:author="adrian " w:date="2017-04-28T10:28:07Z">
        <w:r>
          <w:rPr>
            <w:rStyle w:val="VerbatimChar"/>
          </w:rPr>
          <w:delText>##       ]</w:delText>
        </w:r>
      </w:del>
      <w:del w:id="2941" w:author="adrian " w:date="2017-04-28T10:28:07Z">
        <w:r>
          <w:rPr/>
          <w:br/>
        </w:r>
      </w:del>
      <w:del w:id="2942" w:author="adrian " w:date="2017-04-28T10:28:07Z">
        <w:r>
          <w:rPr>
            <w:rStyle w:val="VerbatimChar"/>
          </w:rPr>
          <w:delText>##     },</w:delText>
        </w:r>
      </w:del>
      <w:del w:id="2943" w:author="adrian " w:date="2017-04-28T10:28:07Z">
        <w:r>
          <w:rPr/>
          <w:br/>
        </w:r>
      </w:del>
      <w:del w:id="2944" w:author="adrian " w:date="2017-04-28T10:28:07Z">
        <w:r>
          <w:rPr>
            <w:rStyle w:val="VerbatimChar"/>
          </w:rPr>
          <w:delText>##     "public": true,</w:delText>
        </w:r>
      </w:del>
      <w:del w:id="2945" w:author="adrian " w:date="2017-04-28T10:28:07Z">
        <w:r>
          <w:rPr/>
          <w:br/>
        </w:r>
      </w:del>
      <w:del w:id="2946" w:author="adrian " w:date="2017-04-28T10:28:07Z">
        <w:r>
          <w:rPr>
            <w:rStyle w:val="VerbatimChar"/>
          </w:rPr>
          <w:delText>##     "created_at": "2016-09-23T10:13:22Z"</w:delText>
        </w:r>
      </w:del>
      <w:del w:id="2947" w:author="adrian " w:date="2017-04-28T10:28:07Z">
        <w:r>
          <w:rPr/>
          <w:br/>
        </w:r>
      </w:del>
      <w:del w:id="2948" w:author="adrian " w:date="2017-04-28T10:28:07Z">
        <w:r>
          <w:rPr>
            <w:rStyle w:val="VerbatimChar"/>
          </w:rPr>
          <w:delText>##   },</w:delText>
        </w:r>
      </w:del>
      <w:del w:id="2949" w:author="adrian " w:date="2017-04-28T10:28:07Z">
        <w:r>
          <w:rPr/>
          <w:br/>
        </w:r>
      </w:del>
      <w:del w:id="2950" w:author="adrian " w:date="2017-04-28T10:28:07Z">
        <w:r>
          <w:rPr>
            <w:rStyle w:val="VerbatimChar"/>
          </w:rPr>
          <w:delText>##   {</w:delText>
        </w:r>
      </w:del>
      <w:del w:id="2951" w:author="adrian " w:date="2017-04-28T10:28:07Z">
        <w:r>
          <w:rPr/>
          <w:br/>
        </w:r>
      </w:del>
      <w:del w:id="2952" w:author="adrian " w:date="2017-04-28T10:28:07Z">
        <w:r>
          <w:rPr>
            <w:rStyle w:val="VerbatimChar"/>
          </w:rPr>
          <w:delText>##     "id": "4607714364",</w:delText>
        </w:r>
      </w:del>
      <w:del w:id="2953" w:author="adrian " w:date="2017-04-28T10:28:07Z">
        <w:r>
          <w:rPr/>
          <w:br/>
        </w:r>
      </w:del>
      <w:del w:id="2954" w:author="adrian " w:date="2017-04-28T10:28:07Z">
        <w:r>
          <w:rPr>
            <w:rStyle w:val="VerbatimChar"/>
          </w:rPr>
          <w:delText>##     "type": "PushEvent",</w:delText>
        </w:r>
      </w:del>
      <w:del w:id="2955" w:author="adrian " w:date="2017-04-28T10:28:07Z">
        <w:r>
          <w:rPr/>
          <w:br/>
        </w:r>
      </w:del>
      <w:del w:id="2956" w:author="adrian " w:date="2017-04-28T10:28:07Z">
        <w:r>
          <w:rPr>
            <w:rStyle w:val="VerbatimChar"/>
          </w:rPr>
          <w:delText>##     "actor": {</w:delText>
        </w:r>
      </w:del>
      <w:del w:id="2957" w:author="adrian " w:date="2017-04-28T10:28:07Z">
        <w:r>
          <w:rPr/>
          <w:br/>
        </w:r>
      </w:del>
      <w:del w:id="2958" w:author="adrian " w:date="2017-04-28T10:28:07Z">
        <w:r>
          <w:rPr>
            <w:rStyle w:val="VerbatimChar"/>
          </w:rPr>
          <w:delText>##       "id": 14346011,</w:delText>
        </w:r>
      </w:del>
      <w:del w:id="2959" w:author="adrian " w:date="2017-04-28T10:28:07Z">
        <w:r>
          <w:rPr/>
          <w:br/>
        </w:r>
      </w:del>
      <w:del w:id="2960" w:author="adrian " w:date="2017-04-28T10:28:07Z">
        <w:r>
          <w:rPr>
            <w:rStyle w:val="VerbatimChar"/>
          </w:rPr>
          <w:delText>##       "login": "kdesysadmin",</w:delText>
        </w:r>
      </w:del>
      <w:del w:id="2961" w:author="adrian " w:date="2017-04-28T10:28:07Z">
        <w:r>
          <w:rPr/>
          <w:br/>
        </w:r>
      </w:del>
      <w:del w:id="2962" w:author="adrian " w:date="2017-04-28T10:28:07Z">
        <w:r>
          <w:rPr>
            <w:rStyle w:val="VerbatimChar"/>
          </w:rPr>
          <w:delText>##       "display_login": "kdesysadmin",</w:delText>
        </w:r>
      </w:del>
      <w:del w:id="2963" w:author="adrian " w:date="2017-04-28T10:28:07Z">
        <w:r>
          <w:rPr/>
          <w:br/>
        </w:r>
      </w:del>
      <w:del w:id="2964" w:author="adrian " w:date="2017-04-28T10:28:07Z">
        <w:r>
          <w:rPr>
            <w:rStyle w:val="VerbatimChar"/>
          </w:rPr>
          <w:delText>##       "gravatar_id": "",</w:delText>
        </w:r>
      </w:del>
      <w:del w:id="2965" w:author="adrian " w:date="2017-04-28T10:28:07Z">
        <w:r>
          <w:rPr/>
          <w:br/>
        </w:r>
      </w:del>
      <w:del w:id="2966" w:author="adrian " w:date="2017-04-28T10:28:07Z">
        <w:r>
          <w:rPr>
            <w:rStyle w:val="VerbatimChar"/>
          </w:rPr>
          <w:delText>##       "url": "https://api.github.com/users/kdesysadmin",</w:delText>
        </w:r>
      </w:del>
      <w:del w:id="2967" w:author="adrian " w:date="2017-04-28T10:28:07Z">
        <w:r>
          <w:rPr/>
          <w:br/>
        </w:r>
      </w:del>
      <w:del w:id="2968" w:author="adrian " w:date="2017-04-28T10:28:07Z">
        <w:r>
          <w:rPr>
            <w:rStyle w:val="VerbatimChar"/>
          </w:rPr>
          <w:delText>##       "avatar_url": "https://avatars.githubusercontent.com/u/14346011?"</w:delText>
        </w:r>
      </w:del>
      <w:del w:id="2969" w:author="adrian " w:date="2017-04-28T10:28:07Z">
        <w:r>
          <w:rPr/>
          <w:br/>
        </w:r>
      </w:del>
      <w:del w:id="2970" w:author="adrian " w:date="2017-04-28T10:28:07Z">
        <w:r>
          <w:rPr>
            <w:rStyle w:val="VerbatimChar"/>
          </w:rPr>
          <w:delText>##     },</w:delText>
        </w:r>
      </w:del>
      <w:del w:id="2971" w:author="adrian " w:date="2017-04-28T10:28:07Z">
        <w:r>
          <w:rPr/>
          <w:br/>
        </w:r>
      </w:del>
      <w:del w:id="2972" w:author="adrian " w:date="2017-04-28T10:28:07Z">
        <w:r>
          <w:rPr>
            <w:rStyle w:val="VerbatimChar"/>
          </w:rPr>
          <w:delText>##     "repo": {</w:delText>
        </w:r>
      </w:del>
      <w:del w:id="2973" w:author="adrian " w:date="2017-04-28T10:28:07Z">
        <w:r>
          <w:rPr/>
          <w:br/>
        </w:r>
      </w:del>
      <w:del w:id="2974" w:author="adrian " w:date="2017-04-28T10:28:07Z">
        <w:r>
          <w:rPr>
            <w:rStyle w:val="VerbatimChar"/>
          </w:rPr>
          <w:delText>##       "id": 42736075,</w:delText>
        </w:r>
      </w:del>
      <w:del w:id="2975" w:author="adrian " w:date="2017-04-28T10:28:07Z">
        <w:r>
          <w:rPr/>
          <w:br/>
        </w:r>
      </w:del>
      <w:del w:id="2976" w:author="adrian " w:date="2017-04-28T10:28:07Z">
        <w:r>
          <w:rPr>
            <w:rStyle w:val="VerbatimChar"/>
          </w:rPr>
          <w:delText>##       "name": "KDE/plasma-workspace",</w:delText>
        </w:r>
      </w:del>
      <w:del w:id="2977" w:author="adrian " w:date="2017-04-28T10:28:07Z">
        <w:r>
          <w:rPr/>
          <w:br/>
        </w:r>
      </w:del>
      <w:del w:id="2978" w:author="adrian " w:date="2017-04-28T10:28:07Z">
        <w:r>
          <w:rPr>
            <w:rStyle w:val="VerbatimChar"/>
          </w:rPr>
          <w:delText>##       "url": "https://api.github.com/repos/KDE/plasma-workspace"</w:delText>
        </w:r>
      </w:del>
      <w:del w:id="2979" w:author="adrian " w:date="2017-04-28T10:28:07Z">
        <w:r>
          <w:rPr/>
          <w:br/>
        </w:r>
      </w:del>
      <w:del w:id="2980" w:author="adrian " w:date="2017-04-28T10:28:07Z">
        <w:r>
          <w:rPr>
            <w:rStyle w:val="VerbatimChar"/>
          </w:rPr>
          <w:delText>##     },</w:delText>
        </w:r>
      </w:del>
      <w:del w:id="2981" w:author="adrian " w:date="2017-04-28T10:28:07Z">
        <w:r>
          <w:rPr/>
          <w:br/>
        </w:r>
      </w:del>
      <w:del w:id="2982" w:author="adrian " w:date="2017-04-28T10:28:07Z">
        <w:r>
          <w:rPr>
            <w:rStyle w:val="VerbatimChar"/>
          </w:rPr>
          <w:delText>##     "payload": {</w:delText>
        </w:r>
      </w:del>
      <w:del w:id="2983" w:author="adrian " w:date="2017-04-28T10:28:07Z">
        <w:r>
          <w:rPr/>
          <w:br/>
        </w:r>
      </w:del>
      <w:del w:id="2984" w:author="adrian " w:date="2017-04-28T10:28:07Z">
        <w:r>
          <w:rPr>
            <w:rStyle w:val="VerbatimChar"/>
          </w:rPr>
          <w:delText>##       "push_id": 1313448493,</w:delText>
        </w:r>
      </w:del>
      <w:del w:id="2985" w:author="adrian " w:date="2017-04-28T10:28:07Z">
        <w:r>
          <w:rPr/>
          <w:br/>
        </w:r>
      </w:del>
      <w:del w:id="2986" w:author="adrian " w:date="2017-04-28T10:28:07Z">
        <w:r>
          <w:rPr>
            <w:rStyle w:val="VerbatimChar"/>
          </w:rPr>
          <w:delText>##       "size": 1,</w:delText>
        </w:r>
      </w:del>
      <w:del w:id="2987" w:author="adrian " w:date="2017-04-28T10:28:07Z">
        <w:r>
          <w:rPr/>
          <w:br/>
        </w:r>
      </w:del>
      <w:del w:id="2988" w:author="adrian " w:date="2017-04-28T10:28:07Z">
        <w:r>
          <w:rPr>
            <w:rStyle w:val="VerbatimChar"/>
          </w:rPr>
          <w:delText>##       "distinct_size": 1,</w:delText>
        </w:r>
      </w:del>
      <w:del w:id="2989" w:author="adrian " w:date="2017-04-28T10:28:07Z">
        <w:r>
          <w:rPr/>
          <w:br/>
        </w:r>
      </w:del>
      <w:del w:id="2990" w:author="adrian " w:date="2017-04-28T10:28:07Z">
        <w:r>
          <w:rPr>
            <w:rStyle w:val="VerbatimChar"/>
          </w:rPr>
          <w:delText>##       "ref": "refs/heads/Plasma/5.8",</w:delText>
        </w:r>
      </w:del>
      <w:del w:id="2991" w:author="adrian " w:date="2017-04-28T10:28:07Z">
        <w:r>
          <w:rPr/>
          <w:br/>
        </w:r>
      </w:del>
      <w:del w:id="2992" w:author="adrian " w:date="2017-04-28T10:28:07Z">
        <w:r>
          <w:rPr>
            <w:rStyle w:val="VerbatimChar"/>
          </w:rPr>
          <w:delText>##       "head": "22c6643ef5395c1e7536c55e963590f01a744a0f",</w:delText>
        </w:r>
      </w:del>
      <w:del w:id="2993" w:author="adrian " w:date="2017-04-28T10:28:07Z">
        <w:r>
          <w:rPr/>
          <w:br/>
        </w:r>
      </w:del>
      <w:del w:id="2994" w:author="adrian " w:date="2017-04-28T10:28:07Z">
        <w:r>
          <w:rPr>
            <w:rStyle w:val="VerbatimChar"/>
          </w:rPr>
          <w:delText>##       "before": "f684124287e0b6f108688317616479feeb9c2099",</w:delText>
        </w:r>
      </w:del>
      <w:del w:id="2995" w:author="adrian " w:date="2017-04-28T10:28:07Z">
        <w:r>
          <w:rPr/>
          <w:br/>
        </w:r>
      </w:del>
      <w:del w:id="2996" w:author="adrian " w:date="2017-04-28T10:28:07Z">
        <w:r>
          <w:rPr>
            <w:rStyle w:val="VerbatimChar"/>
          </w:rPr>
          <w:delText>##       "commits": [</w:delText>
        </w:r>
      </w:del>
      <w:del w:id="2997" w:author="adrian " w:date="2017-04-28T10:28:07Z">
        <w:r>
          <w:rPr/>
          <w:br/>
        </w:r>
      </w:del>
      <w:del w:id="2998" w:author="adrian " w:date="2017-04-28T10:28:07Z">
        <w:r>
          <w:rPr>
            <w:rStyle w:val="VerbatimChar"/>
          </w:rPr>
          <w:delText>##         {</w:delText>
        </w:r>
      </w:del>
      <w:del w:id="2999" w:author="adrian " w:date="2017-04-28T10:28:07Z">
        <w:r>
          <w:rPr/>
          <w:br/>
        </w:r>
      </w:del>
      <w:del w:id="3000" w:author="adrian " w:date="2017-04-28T10:28:07Z">
        <w:r>
          <w:rPr>
            <w:rStyle w:val="VerbatimChar"/>
          </w:rPr>
          <w:delText>##           "sha": "22c6643ef5395c1e7536c55e963590f01a744a0f",</w:delText>
        </w:r>
      </w:del>
      <w:del w:id="3001" w:author="adrian " w:date="2017-04-28T10:28:07Z">
        <w:r>
          <w:rPr/>
          <w:br/>
        </w:r>
      </w:del>
      <w:del w:id="3002" w:author="adrian " w:date="2017-04-28T10:28:07Z">
        <w:r>
          <w:rPr>
            <w:rStyle w:val="VerbatimChar"/>
          </w:rPr>
          <w:delText>##           "author": {</w:delText>
        </w:r>
      </w:del>
      <w:del w:id="3003" w:author="adrian " w:date="2017-04-28T10:28:07Z">
        <w:r>
          <w:rPr/>
          <w:br/>
        </w:r>
      </w:del>
      <w:del w:id="3004" w:author="adrian " w:date="2017-04-28T10:28:07Z">
        <w:r>
          <w:rPr>
            <w:rStyle w:val="VerbatimChar"/>
          </w:rPr>
          <w:delText>##             "email": "kde@davidedmundson.co.uk",</w:delText>
        </w:r>
      </w:del>
      <w:del w:id="3005" w:author="adrian " w:date="2017-04-28T10:28:07Z">
        <w:r>
          <w:rPr/>
          <w:br/>
        </w:r>
      </w:del>
      <w:del w:id="3006" w:author="adrian " w:date="2017-04-28T10:28:07Z">
        <w:r>
          <w:rPr>
            <w:rStyle w:val="VerbatimChar"/>
          </w:rPr>
          <w:delText>##             "name": "David Edmundson"</w:delText>
        </w:r>
      </w:del>
      <w:del w:id="3007" w:author="adrian " w:date="2017-04-28T10:28:07Z">
        <w:r>
          <w:rPr/>
          <w:br/>
        </w:r>
      </w:del>
      <w:del w:id="3008" w:author="adrian " w:date="2017-04-28T10:28:07Z">
        <w:r>
          <w:rPr>
            <w:rStyle w:val="VerbatimChar"/>
          </w:rPr>
          <w:delText>##           },</w:delText>
        </w:r>
      </w:del>
      <w:del w:id="3009" w:author="adrian " w:date="2017-04-28T10:28:07Z">
        <w:r>
          <w:rPr/>
          <w:br/>
        </w:r>
      </w:del>
      <w:del w:id="3010" w:author="adrian " w:date="2017-04-28T10:28:07Z">
        <w:r>
          <w:rPr>
            <w:rStyle w:val="VerbatimChar"/>
          </w:rPr>
          <w:delText>##           "message": "Fix method that calls itself recursively\n\nTest Plan: Read the code.\n\nReviewers: #plasma\n\nSubscribers: plasma-devel\n\nTags: #plasma\n\nDifferential Revision: https://phabricator.kde.org/D2843",</w:delText>
        </w:r>
      </w:del>
      <w:del w:id="3011" w:author="adrian " w:date="2017-04-28T10:28:07Z">
        <w:r>
          <w:rPr/>
          <w:br/>
        </w:r>
      </w:del>
      <w:del w:id="3012" w:author="adrian " w:date="2017-04-28T10:28:07Z">
        <w:r>
          <w:rPr>
            <w:rStyle w:val="VerbatimChar"/>
          </w:rPr>
          <w:delText>##           "distinct": true,</w:delText>
        </w:r>
      </w:del>
      <w:del w:id="3013" w:author="adrian " w:date="2017-04-28T10:28:07Z">
        <w:r>
          <w:rPr/>
          <w:br/>
        </w:r>
      </w:del>
      <w:del w:id="3014" w:author="adrian " w:date="2017-04-28T10:28:07Z">
        <w:r>
          <w:rPr>
            <w:rStyle w:val="VerbatimChar"/>
          </w:rPr>
          <w:delText>##           "url": "https://api.github.com/repos/KDE/plasma-workspace/commits/22c6643ef5395c1e7536c55e963590f01a744a0f"</w:delText>
        </w:r>
      </w:del>
      <w:del w:id="3015" w:author="adrian " w:date="2017-04-28T10:28:07Z">
        <w:r>
          <w:rPr/>
          <w:br/>
        </w:r>
      </w:del>
      <w:del w:id="3016" w:author="adrian " w:date="2017-04-28T10:28:07Z">
        <w:r>
          <w:rPr>
            <w:rStyle w:val="VerbatimChar"/>
          </w:rPr>
          <w:delText>##         }</w:delText>
        </w:r>
      </w:del>
      <w:del w:id="3017" w:author="adrian " w:date="2017-04-28T10:28:07Z">
        <w:r>
          <w:rPr/>
          <w:br/>
        </w:r>
      </w:del>
      <w:del w:id="3018" w:author="adrian " w:date="2017-04-28T10:28:07Z">
        <w:r>
          <w:rPr>
            <w:rStyle w:val="VerbatimChar"/>
          </w:rPr>
          <w:delText>##       ]</w:delText>
        </w:r>
      </w:del>
      <w:del w:id="3019" w:author="adrian " w:date="2017-04-28T10:28:07Z">
        <w:r>
          <w:rPr/>
          <w:br/>
        </w:r>
      </w:del>
      <w:del w:id="3020" w:author="adrian " w:date="2017-04-28T10:28:07Z">
        <w:r>
          <w:rPr>
            <w:rStyle w:val="VerbatimChar"/>
          </w:rPr>
          <w:delText>##     },</w:delText>
        </w:r>
      </w:del>
      <w:del w:id="3021" w:author="adrian " w:date="2017-04-28T10:28:07Z">
        <w:r>
          <w:rPr/>
          <w:br/>
        </w:r>
      </w:del>
      <w:del w:id="3022" w:author="adrian " w:date="2017-04-28T10:28:07Z">
        <w:r>
          <w:rPr>
            <w:rStyle w:val="VerbatimChar"/>
          </w:rPr>
          <w:delText>##     "public": true,</w:delText>
        </w:r>
      </w:del>
      <w:del w:id="3023" w:author="adrian " w:date="2017-04-28T10:28:07Z">
        <w:r>
          <w:rPr/>
          <w:br/>
        </w:r>
      </w:del>
      <w:del w:id="3024" w:author="adrian " w:date="2017-04-28T10:28:07Z">
        <w:r>
          <w:rPr>
            <w:rStyle w:val="VerbatimChar"/>
          </w:rPr>
          <w:delText>##     "created_at": "2016-09-23T10:13:22Z",</w:delText>
        </w:r>
      </w:del>
      <w:del w:id="3025" w:author="adrian " w:date="2017-04-28T10:28:07Z">
        <w:r>
          <w:rPr/>
          <w:br/>
        </w:r>
      </w:del>
      <w:del w:id="3026" w:author="adrian " w:date="2017-04-28T10:28:07Z">
        <w:r>
          <w:rPr>
            <w:rStyle w:val="VerbatimChar"/>
          </w:rPr>
          <w:delText>##     "org": {</w:delText>
        </w:r>
      </w:del>
      <w:del w:id="3027" w:author="adrian " w:date="2017-04-28T10:28:07Z">
        <w:r>
          <w:rPr/>
          <w:br/>
        </w:r>
      </w:del>
      <w:del w:id="3028" w:author="adrian " w:date="2017-04-28T10:28:07Z">
        <w:r>
          <w:rPr>
            <w:rStyle w:val="VerbatimChar"/>
          </w:rPr>
          <w:delText>##       "id": 14312869,</w:delText>
        </w:r>
      </w:del>
      <w:del w:id="3029" w:author="adrian " w:date="2017-04-28T10:28:07Z">
        <w:r>
          <w:rPr/>
          <w:br/>
        </w:r>
      </w:del>
      <w:del w:id="3030" w:author="adrian " w:date="2017-04-28T10:28:07Z">
        <w:r>
          <w:rPr>
            <w:rStyle w:val="VerbatimChar"/>
          </w:rPr>
          <w:delText>##       "login": "KDE",</w:delText>
        </w:r>
      </w:del>
      <w:del w:id="3031" w:author="adrian " w:date="2017-04-28T10:28:07Z">
        <w:r>
          <w:rPr/>
          <w:br/>
        </w:r>
      </w:del>
      <w:del w:id="3032" w:author="adrian " w:date="2017-04-28T10:28:07Z">
        <w:r>
          <w:rPr>
            <w:rStyle w:val="VerbatimChar"/>
          </w:rPr>
          <w:delText>##       "gravatar_id": "",</w:delText>
        </w:r>
      </w:del>
      <w:del w:id="3033" w:author="adrian " w:date="2017-04-28T10:28:07Z">
        <w:r>
          <w:rPr/>
          <w:br/>
        </w:r>
      </w:del>
      <w:del w:id="3034" w:author="adrian " w:date="2017-04-28T10:28:07Z">
        <w:r>
          <w:rPr>
            <w:rStyle w:val="VerbatimChar"/>
          </w:rPr>
          <w:delText>##       "url": "https://api.github.com/orgs/KDE",</w:delText>
        </w:r>
      </w:del>
      <w:del w:id="3035" w:author="adrian " w:date="2017-04-28T10:28:07Z">
        <w:r>
          <w:rPr/>
          <w:br/>
        </w:r>
      </w:del>
      <w:del w:id="3036" w:author="adrian " w:date="2017-04-28T10:28:07Z">
        <w:r>
          <w:rPr>
            <w:rStyle w:val="VerbatimChar"/>
          </w:rPr>
          <w:delText>##       "avatar_url": "https://avatars.githubusercontent.com/u/14312869?"</w:delText>
        </w:r>
      </w:del>
      <w:del w:id="3037" w:author="adrian " w:date="2017-04-28T10:28:07Z">
        <w:r>
          <w:rPr/>
          <w:br/>
        </w:r>
      </w:del>
      <w:del w:id="3038" w:author="adrian " w:date="2017-04-28T10:28:07Z">
        <w:r>
          <w:rPr>
            <w:rStyle w:val="VerbatimChar"/>
          </w:rPr>
          <w:delText>##     }</w:delText>
        </w:r>
      </w:del>
      <w:del w:id="3039" w:author="adrian " w:date="2017-04-28T10:28:07Z">
        <w:r>
          <w:rPr/>
          <w:br/>
        </w:r>
      </w:del>
      <w:del w:id="3040" w:author="adrian " w:date="2017-04-28T10:28:07Z">
        <w:r>
          <w:rPr>
            <w:rStyle w:val="VerbatimChar"/>
          </w:rPr>
          <w:delText>##   },</w:delText>
        </w:r>
      </w:del>
      <w:del w:id="3041" w:author="adrian " w:date="2017-04-28T10:28:07Z">
        <w:r>
          <w:rPr/>
          <w:br/>
        </w:r>
      </w:del>
      <w:del w:id="3042" w:author="adrian " w:date="2017-04-28T10:28:07Z">
        <w:r>
          <w:rPr>
            <w:rStyle w:val="VerbatimChar"/>
          </w:rPr>
          <w:delText>##   {</w:delText>
        </w:r>
      </w:del>
      <w:del w:id="3043" w:author="adrian " w:date="2017-04-28T10:28:07Z">
        <w:r>
          <w:rPr/>
          <w:br/>
        </w:r>
      </w:del>
      <w:del w:id="3044" w:author="adrian " w:date="2017-04-28T10:28:07Z">
        <w:r>
          <w:rPr>
            <w:rStyle w:val="VerbatimChar"/>
          </w:rPr>
          <w:delText>##     "id": "4607714359",</w:delText>
        </w:r>
      </w:del>
      <w:del w:id="3045" w:author="adrian " w:date="2017-04-28T10:28:07Z">
        <w:r>
          <w:rPr/>
          <w:br/>
        </w:r>
      </w:del>
      <w:del w:id="3046" w:author="adrian " w:date="2017-04-28T10:28:07Z">
        <w:r>
          <w:rPr>
            <w:rStyle w:val="VerbatimChar"/>
          </w:rPr>
          <w:delText>##     "type": "WatchEvent",</w:delText>
        </w:r>
      </w:del>
      <w:del w:id="3047" w:author="adrian " w:date="2017-04-28T10:28:07Z">
        <w:r>
          <w:rPr/>
          <w:br/>
        </w:r>
      </w:del>
      <w:del w:id="3048" w:author="adrian " w:date="2017-04-28T10:28:07Z">
        <w:r>
          <w:rPr>
            <w:rStyle w:val="VerbatimChar"/>
          </w:rPr>
          <w:delText>##     "actor": {</w:delText>
        </w:r>
      </w:del>
      <w:del w:id="3049" w:author="adrian " w:date="2017-04-28T10:28:07Z">
        <w:r>
          <w:rPr/>
          <w:br/>
        </w:r>
      </w:del>
      <w:del w:id="3050" w:author="adrian " w:date="2017-04-28T10:28:07Z">
        <w:r>
          <w:rPr>
            <w:rStyle w:val="VerbatimChar"/>
          </w:rPr>
          <w:delText>##       "id": 287232,</w:delText>
        </w:r>
      </w:del>
      <w:del w:id="3051" w:author="adrian " w:date="2017-04-28T10:28:07Z">
        <w:r>
          <w:rPr/>
          <w:br/>
        </w:r>
      </w:del>
      <w:del w:id="3052" w:author="adrian " w:date="2017-04-28T10:28:07Z">
        <w:r>
          <w:rPr>
            <w:rStyle w:val="VerbatimChar"/>
          </w:rPr>
          <w:delText>##       "login": "leesheppard",</w:delText>
        </w:r>
      </w:del>
      <w:del w:id="3053" w:author="adrian " w:date="2017-04-28T10:28:07Z">
        <w:r>
          <w:rPr/>
          <w:br/>
        </w:r>
      </w:del>
      <w:del w:id="3054" w:author="adrian " w:date="2017-04-28T10:28:07Z">
        <w:r>
          <w:rPr>
            <w:rStyle w:val="VerbatimChar"/>
          </w:rPr>
          <w:delText>##       "display_login": "leesheppard",</w:delText>
        </w:r>
      </w:del>
      <w:del w:id="3055" w:author="adrian " w:date="2017-04-28T10:28:07Z">
        <w:r>
          <w:rPr/>
          <w:br/>
        </w:r>
      </w:del>
      <w:del w:id="3056" w:author="adrian " w:date="2017-04-28T10:28:07Z">
        <w:r>
          <w:rPr>
            <w:rStyle w:val="VerbatimChar"/>
          </w:rPr>
          <w:delText>##       "gravatar_id": "",</w:delText>
        </w:r>
      </w:del>
      <w:del w:id="3057" w:author="adrian " w:date="2017-04-28T10:28:07Z">
        <w:r>
          <w:rPr/>
          <w:br/>
        </w:r>
      </w:del>
      <w:del w:id="3058" w:author="adrian " w:date="2017-04-28T10:28:07Z">
        <w:r>
          <w:rPr>
            <w:rStyle w:val="VerbatimChar"/>
          </w:rPr>
          <w:delText>##       "url": "https://api.github.com/users/leesheppard",</w:delText>
        </w:r>
      </w:del>
      <w:del w:id="3059" w:author="adrian " w:date="2017-04-28T10:28:07Z">
        <w:r>
          <w:rPr/>
          <w:br/>
        </w:r>
      </w:del>
      <w:del w:id="3060" w:author="adrian " w:date="2017-04-28T10:28:07Z">
        <w:r>
          <w:rPr>
            <w:rStyle w:val="VerbatimChar"/>
          </w:rPr>
          <w:delText>##       "avatar_url": "https://avatars.githubusercontent.com/u/287232?"</w:delText>
        </w:r>
      </w:del>
      <w:del w:id="3061" w:author="adrian " w:date="2017-04-28T10:28:07Z">
        <w:r>
          <w:rPr/>
          <w:br/>
        </w:r>
      </w:del>
      <w:del w:id="3062" w:author="adrian " w:date="2017-04-28T10:28:07Z">
        <w:r>
          <w:rPr>
            <w:rStyle w:val="VerbatimChar"/>
          </w:rPr>
          <w:delText>##     },</w:delText>
        </w:r>
      </w:del>
      <w:del w:id="3063" w:author="adrian " w:date="2017-04-28T10:28:07Z">
        <w:r>
          <w:rPr/>
          <w:br/>
        </w:r>
      </w:del>
      <w:del w:id="3064" w:author="adrian " w:date="2017-04-28T10:28:07Z">
        <w:r>
          <w:rPr>
            <w:rStyle w:val="VerbatimChar"/>
          </w:rPr>
          <w:delText>##     "repo": {</w:delText>
        </w:r>
      </w:del>
      <w:del w:id="3065" w:author="adrian " w:date="2017-04-28T10:28:07Z">
        <w:r>
          <w:rPr/>
          <w:br/>
        </w:r>
      </w:del>
      <w:del w:id="3066" w:author="adrian " w:date="2017-04-28T10:28:07Z">
        <w:r>
          <w:rPr>
            <w:rStyle w:val="VerbatimChar"/>
          </w:rPr>
          <w:delText>##       "id": 5722466,</w:delText>
        </w:r>
      </w:del>
      <w:del w:id="3067" w:author="adrian " w:date="2017-04-28T10:28:07Z">
        <w:r>
          <w:rPr/>
          <w:br/>
        </w:r>
      </w:del>
      <w:del w:id="3068" w:author="adrian " w:date="2017-04-28T10:28:07Z">
        <w:r>
          <w:rPr>
            <w:rStyle w:val="VerbatimChar"/>
          </w:rPr>
          <w:delText>##       "name": "nomad/houston",</w:delText>
        </w:r>
      </w:del>
      <w:del w:id="3069" w:author="adrian " w:date="2017-04-28T10:28:07Z">
        <w:r>
          <w:rPr/>
          <w:br/>
        </w:r>
      </w:del>
      <w:del w:id="3070" w:author="adrian " w:date="2017-04-28T10:28:07Z">
        <w:r>
          <w:rPr>
            <w:rStyle w:val="VerbatimChar"/>
          </w:rPr>
          <w:delText>##       "url": "https://api.github.com/repos/nomad/houston"</w:delText>
        </w:r>
      </w:del>
      <w:del w:id="3071" w:author="adrian " w:date="2017-04-28T10:28:07Z">
        <w:r>
          <w:rPr/>
          <w:br/>
        </w:r>
      </w:del>
      <w:del w:id="3072" w:author="adrian " w:date="2017-04-28T10:28:07Z">
        <w:r>
          <w:rPr>
            <w:rStyle w:val="VerbatimChar"/>
          </w:rPr>
          <w:delText>##     },</w:delText>
        </w:r>
      </w:del>
      <w:del w:id="3073" w:author="adrian " w:date="2017-04-28T10:28:07Z">
        <w:r>
          <w:rPr/>
          <w:br/>
        </w:r>
      </w:del>
      <w:del w:id="3074" w:author="adrian " w:date="2017-04-28T10:28:07Z">
        <w:r>
          <w:rPr>
            <w:rStyle w:val="VerbatimChar"/>
          </w:rPr>
          <w:delText>##     "payload": {</w:delText>
        </w:r>
      </w:del>
      <w:del w:id="3075" w:author="adrian " w:date="2017-04-28T10:28:07Z">
        <w:r>
          <w:rPr/>
          <w:br/>
        </w:r>
      </w:del>
      <w:del w:id="3076" w:author="adrian " w:date="2017-04-28T10:28:07Z">
        <w:r>
          <w:rPr>
            <w:rStyle w:val="VerbatimChar"/>
          </w:rPr>
          <w:delText>##       "action": "started"</w:delText>
        </w:r>
      </w:del>
      <w:del w:id="3077" w:author="adrian " w:date="2017-04-28T10:28:07Z">
        <w:r>
          <w:rPr/>
          <w:br/>
        </w:r>
      </w:del>
      <w:del w:id="3078" w:author="adrian " w:date="2017-04-28T10:28:07Z">
        <w:r>
          <w:rPr>
            <w:rStyle w:val="VerbatimChar"/>
          </w:rPr>
          <w:delText>##     },</w:delText>
        </w:r>
      </w:del>
      <w:del w:id="3079" w:author="adrian " w:date="2017-04-28T10:28:07Z">
        <w:r>
          <w:rPr/>
          <w:br/>
        </w:r>
      </w:del>
      <w:del w:id="3080" w:author="adrian " w:date="2017-04-28T10:28:07Z">
        <w:r>
          <w:rPr>
            <w:rStyle w:val="VerbatimChar"/>
          </w:rPr>
          <w:delText>##     "public": true,</w:delText>
        </w:r>
      </w:del>
      <w:del w:id="3081" w:author="adrian " w:date="2017-04-28T10:28:07Z">
        <w:r>
          <w:rPr/>
          <w:br/>
        </w:r>
      </w:del>
      <w:del w:id="3082" w:author="adrian " w:date="2017-04-28T10:28:07Z">
        <w:r>
          <w:rPr>
            <w:rStyle w:val="VerbatimChar"/>
          </w:rPr>
          <w:delText>##     "created_at": "2016-09-23T10:13:22Z",</w:delText>
        </w:r>
      </w:del>
      <w:del w:id="3083" w:author="adrian " w:date="2017-04-28T10:28:07Z">
        <w:r>
          <w:rPr/>
          <w:br/>
        </w:r>
      </w:del>
      <w:del w:id="3084" w:author="adrian " w:date="2017-04-28T10:28:07Z">
        <w:r>
          <w:rPr>
            <w:rStyle w:val="VerbatimChar"/>
          </w:rPr>
          <w:delText>##     "org": {</w:delText>
        </w:r>
      </w:del>
      <w:del w:id="3085" w:author="adrian " w:date="2017-04-28T10:28:07Z">
        <w:r>
          <w:rPr/>
          <w:br/>
        </w:r>
      </w:del>
      <w:del w:id="3086" w:author="adrian " w:date="2017-04-28T10:28:07Z">
        <w:r>
          <w:rPr>
            <w:rStyle w:val="VerbatimChar"/>
          </w:rPr>
          <w:delText>##       "id": 1833193,</w:delText>
        </w:r>
      </w:del>
      <w:del w:id="3087" w:author="adrian " w:date="2017-04-28T10:28:07Z">
        <w:r>
          <w:rPr/>
          <w:br/>
        </w:r>
      </w:del>
      <w:del w:id="3088" w:author="adrian " w:date="2017-04-28T10:28:07Z">
        <w:r>
          <w:rPr>
            <w:rStyle w:val="VerbatimChar"/>
          </w:rPr>
          <w:delText>##       "login": "nomad",</w:delText>
        </w:r>
      </w:del>
      <w:del w:id="3089" w:author="adrian " w:date="2017-04-28T10:28:07Z">
        <w:r>
          <w:rPr/>
          <w:br/>
        </w:r>
      </w:del>
      <w:del w:id="3090" w:author="adrian " w:date="2017-04-28T10:28:07Z">
        <w:r>
          <w:rPr>
            <w:rStyle w:val="VerbatimChar"/>
          </w:rPr>
          <w:delText>##       "gravatar_id": "",</w:delText>
        </w:r>
      </w:del>
      <w:del w:id="3091" w:author="adrian " w:date="2017-04-28T10:28:07Z">
        <w:r>
          <w:rPr/>
          <w:br/>
        </w:r>
      </w:del>
      <w:del w:id="3092" w:author="adrian " w:date="2017-04-28T10:28:07Z">
        <w:r>
          <w:rPr>
            <w:rStyle w:val="VerbatimChar"/>
          </w:rPr>
          <w:delText>##       "url": "https://api.github.com/orgs/nomad",</w:delText>
        </w:r>
      </w:del>
      <w:del w:id="3093" w:author="adrian " w:date="2017-04-28T10:28:07Z">
        <w:r>
          <w:rPr/>
          <w:br/>
        </w:r>
      </w:del>
      <w:del w:id="3094" w:author="adrian " w:date="2017-04-28T10:28:07Z">
        <w:r>
          <w:rPr>
            <w:rStyle w:val="VerbatimChar"/>
          </w:rPr>
          <w:delText>##       "avatar_url": "https://avatars.githubusercontent.com/u/1833193?"</w:delText>
        </w:r>
      </w:del>
      <w:del w:id="3095" w:author="adrian " w:date="2017-04-28T10:28:07Z">
        <w:r>
          <w:rPr/>
          <w:br/>
        </w:r>
      </w:del>
      <w:del w:id="3096" w:author="adrian " w:date="2017-04-28T10:28:07Z">
        <w:r>
          <w:rPr>
            <w:rStyle w:val="VerbatimChar"/>
          </w:rPr>
          <w:delText>##     }</w:delText>
        </w:r>
      </w:del>
      <w:del w:id="3097" w:author="adrian " w:date="2017-04-28T10:28:07Z">
        <w:r>
          <w:rPr/>
          <w:br/>
        </w:r>
      </w:del>
      <w:del w:id="3098" w:author="adrian " w:date="2017-04-28T10:28:07Z">
        <w:r>
          <w:rPr>
            <w:rStyle w:val="VerbatimChar"/>
          </w:rPr>
          <w:delText>##   },</w:delText>
        </w:r>
      </w:del>
      <w:del w:id="3099" w:author="adrian " w:date="2017-04-28T10:28:07Z">
        <w:r>
          <w:rPr/>
          <w:br/>
        </w:r>
      </w:del>
      <w:del w:id="3100" w:author="adrian " w:date="2017-04-28T10:28:07Z">
        <w:r>
          <w:rPr>
            <w:rStyle w:val="VerbatimChar"/>
          </w:rPr>
          <w:delText>##   {</w:delText>
        </w:r>
      </w:del>
      <w:del w:id="3101" w:author="adrian " w:date="2017-04-28T10:28:07Z">
        <w:r>
          <w:rPr/>
          <w:br/>
        </w:r>
      </w:del>
      <w:del w:id="3102" w:author="adrian " w:date="2017-04-28T10:28:07Z">
        <w:r>
          <w:rPr>
            <w:rStyle w:val="VerbatimChar"/>
          </w:rPr>
          <w:delText>##     "id": "4607714339",</w:delText>
        </w:r>
      </w:del>
      <w:del w:id="3103" w:author="adrian " w:date="2017-04-28T10:28:07Z">
        <w:r>
          <w:rPr/>
          <w:br/>
        </w:r>
      </w:del>
      <w:del w:id="3104" w:author="adrian " w:date="2017-04-28T10:28:07Z">
        <w:r>
          <w:rPr>
            <w:rStyle w:val="VerbatimChar"/>
          </w:rPr>
          <w:delText>##     "type": "WatchEvent",</w:delText>
        </w:r>
      </w:del>
      <w:del w:id="3105" w:author="adrian " w:date="2017-04-28T10:28:07Z">
        <w:r>
          <w:rPr/>
          <w:br/>
        </w:r>
      </w:del>
      <w:del w:id="3106" w:author="adrian " w:date="2017-04-28T10:28:07Z">
        <w:r>
          <w:rPr>
            <w:rStyle w:val="VerbatimChar"/>
          </w:rPr>
          <w:delText>##     "actor": {</w:delText>
        </w:r>
      </w:del>
      <w:del w:id="3107" w:author="adrian " w:date="2017-04-28T10:28:07Z">
        <w:r>
          <w:rPr/>
          <w:br/>
        </w:r>
      </w:del>
      <w:del w:id="3108" w:author="adrian " w:date="2017-04-28T10:28:07Z">
        <w:r>
          <w:rPr>
            <w:rStyle w:val="VerbatimChar"/>
          </w:rPr>
          <w:delText>##       "id": 991427,</w:delText>
        </w:r>
      </w:del>
      <w:del w:id="3109" w:author="adrian " w:date="2017-04-28T10:28:07Z">
        <w:r>
          <w:rPr/>
          <w:br/>
        </w:r>
      </w:del>
      <w:del w:id="3110" w:author="adrian " w:date="2017-04-28T10:28:07Z">
        <w:r>
          <w:rPr>
            <w:rStyle w:val="VerbatimChar"/>
          </w:rPr>
          <w:delText>##       "login": "hvasconcelos",</w:delText>
        </w:r>
      </w:del>
      <w:del w:id="3111" w:author="adrian " w:date="2017-04-28T10:28:07Z">
        <w:r>
          <w:rPr/>
          <w:br/>
        </w:r>
      </w:del>
      <w:del w:id="3112" w:author="adrian " w:date="2017-04-28T10:28:07Z">
        <w:r>
          <w:rPr>
            <w:rStyle w:val="VerbatimChar"/>
          </w:rPr>
          <w:delText>##       "display_login": "hvasconcelos",</w:delText>
        </w:r>
      </w:del>
      <w:del w:id="3113" w:author="adrian " w:date="2017-04-28T10:28:07Z">
        <w:r>
          <w:rPr/>
          <w:br/>
        </w:r>
      </w:del>
      <w:del w:id="3114" w:author="adrian " w:date="2017-04-28T10:28:07Z">
        <w:r>
          <w:rPr>
            <w:rStyle w:val="VerbatimChar"/>
          </w:rPr>
          <w:delText>##       "gravatar_id": "",</w:delText>
        </w:r>
      </w:del>
      <w:del w:id="3115" w:author="adrian " w:date="2017-04-28T10:28:07Z">
        <w:r>
          <w:rPr/>
          <w:br/>
        </w:r>
      </w:del>
      <w:del w:id="3116" w:author="adrian " w:date="2017-04-28T10:28:07Z">
        <w:r>
          <w:rPr>
            <w:rStyle w:val="VerbatimChar"/>
          </w:rPr>
          <w:delText>##       "url": "https://api.github.com/users/hvasconcelos",</w:delText>
        </w:r>
      </w:del>
      <w:del w:id="3117" w:author="adrian " w:date="2017-04-28T10:28:07Z">
        <w:r>
          <w:rPr/>
          <w:br/>
        </w:r>
      </w:del>
      <w:del w:id="3118" w:author="adrian " w:date="2017-04-28T10:28:07Z">
        <w:r>
          <w:rPr>
            <w:rStyle w:val="VerbatimChar"/>
          </w:rPr>
          <w:delText>##       "avatar_url": "https://avatars.githubusercontent.com/u/991427?"</w:delText>
        </w:r>
      </w:del>
      <w:del w:id="3119" w:author="adrian " w:date="2017-04-28T10:28:07Z">
        <w:r>
          <w:rPr/>
          <w:br/>
        </w:r>
      </w:del>
      <w:del w:id="3120" w:author="adrian " w:date="2017-04-28T10:28:07Z">
        <w:r>
          <w:rPr>
            <w:rStyle w:val="VerbatimChar"/>
          </w:rPr>
          <w:delText>##     },</w:delText>
        </w:r>
      </w:del>
      <w:del w:id="3121" w:author="adrian " w:date="2017-04-28T10:28:07Z">
        <w:r>
          <w:rPr/>
          <w:br/>
        </w:r>
      </w:del>
      <w:del w:id="3122" w:author="adrian " w:date="2017-04-28T10:28:07Z">
        <w:r>
          <w:rPr>
            <w:rStyle w:val="VerbatimChar"/>
          </w:rPr>
          <w:delText>##     "repo": {</w:delText>
        </w:r>
      </w:del>
      <w:del w:id="3123" w:author="adrian " w:date="2017-04-28T10:28:07Z">
        <w:r>
          <w:rPr/>
          <w:br/>
        </w:r>
      </w:del>
      <w:del w:id="3124" w:author="adrian " w:date="2017-04-28T10:28:07Z">
        <w:r>
          <w:rPr>
            <w:rStyle w:val="VerbatimChar"/>
          </w:rPr>
          <w:delText>##       "id": 2272972,</w:delText>
        </w:r>
      </w:del>
      <w:del w:id="3125" w:author="adrian " w:date="2017-04-28T10:28:07Z">
        <w:r>
          <w:rPr/>
          <w:br/>
        </w:r>
      </w:del>
      <w:del w:id="3126" w:author="adrian " w:date="2017-04-28T10:28:07Z">
        <w:r>
          <w:rPr>
            <w:rStyle w:val="VerbatimChar"/>
          </w:rPr>
          <w:delText>##       "name": "fredericgermain/LeakTracer",</w:delText>
        </w:r>
      </w:del>
      <w:del w:id="3127" w:author="adrian " w:date="2017-04-28T10:28:07Z">
        <w:r>
          <w:rPr/>
          <w:br/>
        </w:r>
      </w:del>
      <w:del w:id="3128" w:author="adrian " w:date="2017-04-28T10:28:07Z">
        <w:r>
          <w:rPr>
            <w:rStyle w:val="VerbatimChar"/>
          </w:rPr>
          <w:delText>##       "url": "https://api.github.com/repos/fredericgermain/LeakTracer"</w:delText>
        </w:r>
      </w:del>
      <w:del w:id="3129" w:author="adrian " w:date="2017-04-28T10:28:07Z">
        <w:r>
          <w:rPr/>
          <w:br/>
        </w:r>
      </w:del>
      <w:del w:id="3130" w:author="adrian " w:date="2017-04-28T10:28:07Z">
        <w:r>
          <w:rPr>
            <w:rStyle w:val="VerbatimChar"/>
          </w:rPr>
          <w:delText>##     },</w:delText>
        </w:r>
      </w:del>
      <w:del w:id="3131" w:author="adrian " w:date="2017-04-28T10:28:07Z">
        <w:r>
          <w:rPr/>
          <w:br/>
        </w:r>
      </w:del>
      <w:del w:id="3132" w:author="adrian " w:date="2017-04-28T10:28:07Z">
        <w:r>
          <w:rPr>
            <w:rStyle w:val="VerbatimChar"/>
          </w:rPr>
          <w:delText>##     "payload": {</w:delText>
        </w:r>
      </w:del>
      <w:del w:id="3133" w:author="adrian " w:date="2017-04-28T10:28:07Z">
        <w:r>
          <w:rPr/>
          <w:br/>
        </w:r>
      </w:del>
      <w:del w:id="3134" w:author="adrian " w:date="2017-04-28T10:28:07Z">
        <w:r>
          <w:rPr>
            <w:rStyle w:val="VerbatimChar"/>
          </w:rPr>
          <w:delText>##       "action": "started"</w:delText>
        </w:r>
      </w:del>
      <w:del w:id="3135" w:author="adrian " w:date="2017-04-28T10:28:07Z">
        <w:r>
          <w:rPr/>
          <w:br/>
        </w:r>
      </w:del>
      <w:del w:id="3136" w:author="adrian " w:date="2017-04-28T10:28:07Z">
        <w:r>
          <w:rPr>
            <w:rStyle w:val="VerbatimChar"/>
          </w:rPr>
          <w:delText>##     },</w:delText>
        </w:r>
      </w:del>
      <w:del w:id="3137" w:author="adrian " w:date="2017-04-28T10:28:07Z">
        <w:r>
          <w:rPr/>
          <w:br/>
        </w:r>
      </w:del>
      <w:del w:id="3138" w:author="adrian " w:date="2017-04-28T10:28:07Z">
        <w:r>
          <w:rPr>
            <w:rStyle w:val="VerbatimChar"/>
          </w:rPr>
          <w:delText>##     "public": true,</w:delText>
        </w:r>
      </w:del>
      <w:del w:id="3139" w:author="adrian " w:date="2017-04-28T10:28:07Z">
        <w:r>
          <w:rPr/>
          <w:br/>
        </w:r>
      </w:del>
      <w:del w:id="3140" w:author="adrian " w:date="2017-04-28T10:28:07Z">
        <w:r>
          <w:rPr>
            <w:rStyle w:val="VerbatimChar"/>
          </w:rPr>
          <w:delText>##     "created_at": "2016-09-23T10:13:22Z"</w:delText>
        </w:r>
      </w:del>
      <w:del w:id="3141" w:author="adrian " w:date="2017-04-28T10:28:07Z">
        <w:r>
          <w:rPr/>
          <w:br/>
        </w:r>
      </w:del>
      <w:del w:id="3142" w:author="adrian " w:date="2017-04-28T10:28:07Z">
        <w:r>
          <w:rPr>
            <w:rStyle w:val="VerbatimChar"/>
          </w:rPr>
          <w:delText>##   },</w:delText>
        </w:r>
      </w:del>
      <w:del w:id="3143" w:author="adrian " w:date="2017-04-28T10:28:07Z">
        <w:r>
          <w:rPr/>
          <w:br/>
        </w:r>
      </w:del>
      <w:del w:id="3144" w:author="adrian " w:date="2017-04-28T10:28:07Z">
        <w:r>
          <w:rPr>
            <w:rStyle w:val="VerbatimChar"/>
          </w:rPr>
          <w:delText>##   {</w:delText>
        </w:r>
      </w:del>
      <w:del w:id="3145" w:author="adrian " w:date="2017-04-28T10:28:07Z">
        <w:r>
          <w:rPr/>
          <w:br/>
        </w:r>
      </w:del>
      <w:del w:id="3146" w:author="adrian " w:date="2017-04-28T10:28:07Z">
        <w:r>
          <w:rPr>
            <w:rStyle w:val="VerbatimChar"/>
          </w:rPr>
          <w:delText>##     "id": "4607714338",</w:delText>
        </w:r>
      </w:del>
      <w:del w:id="3147" w:author="adrian " w:date="2017-04-28T10:28:07Z">
        <w:r>
          <w:rPr/>
          <w:br/>
        </w:r>
      </w:del>
      <w:del w:id="3148" w:author="adrian " w:date="2017-04-28T10:28:07Z">
        <w:r>
          <w:rPr>
            <w:rStyle w:val="VerbatimChar"/>
          </w:rPr>
          <w:delText>##     "type": "PushEvent",</w:delText>
        </w:r>
      </w:del>
      <w:del w:id="3149" w:author="adrian " w:date="2017-04-28T10:28:07Z">
        <w:r>
          <w:rPr/>
          <w:br/>
        </w:r>
      </w:del>
      <w:del w:id="3150" w:author="adrian " w:date="2017-04-28T10:28:07Z">
        <w:r>
          <w:rPr>
            <w:rStyle w:val="VerbatimChar"/>
          </w:rPr>
          <w:delText>##     "actor": {</w:delText>
        </w:r>
      </w:del>
      <w:del w:id="3151" w:author="adrian " w:date="2017-04-28T10:28:07Z">
        <w:r>
          <w:rPr/>
          <w:br/>
        </w:r>
      </w:del>
      <w:del w:id="3152" w:author="adrian " w:date="2017-04-28T10:28:07Z">
        <w:r>
          <w:rPr>
            <w:rStyle w:val="VerbatimChar"/>
          </w:rPr>
          <w:delText>##       "id": 384198,</w:delText>
        </w:r>
      </w:del>
      <w:del w:id="3153" w:author="adrian " w:date="2017-04-28T10:28:07Z">
        <w:r>
          <w:rPr/>
          <w:br/>
        </w:r>
      </w:del>
      <w:del w:id="3154" w:author="adrian " w:date="2017-04-28T10:28:07Z">
        <w:r>
          <w:rPr>
            <w:rStyle w:val="VerbatimChar"/>
          </w:rPr>
          <w:delText>##       "login": "lgatto",</w:delText>
        </w:r>
      </w:del>
      <w:del w:id="3155" w:author="adrian " w:date="2017-04-28T10:28:07Z">
        <w:r>
          <w:rPr/>
          <w:br/>
        </w:r>
      </w:del>
      <w:del w:id="3156" w:author="adrian " w:date="2017-04-28T10:28:07Z">
        <w:r>
          <w:rPr>
            <w:rStyle w:val="VerbatimChar"/>
          </w:rPr>
          <w:delText>##       "display_login": "lgatto",</w:delText>
        </w:r>
      </w:del>
      <w:del w:id="3157" w:author="adrian " w:date="2017-04-28T10:28:07Z">
        <w:r>
          <w:rPr/>
          <w:br/>
        </w:r>
      </w:del>
      <w:del w:id="3158" w:author="adrian " w:date="2017-04-28T10:28:07Z">
        <w:r>
          <w:rPr>
            <w:rStyle w:val="VerbatimChar"/>
          </w:rPr>
          <w:delText>##       "gravatar_id": "",</w:delText>
        </w:r>
      </w:del>
      <w:del w:id="3159" w:author="adrian " w:date="2017-04-28T10:28:07Z">
        <w:r>
          <w:rPr/>
          <w:br/>
        </w:r>
      </w:del>
      <w:del w:id="3160" w:author="adrian " w:date="2017-04-28T10:28:07Z">
        <w:r>
          <w:rPr>
            <w:rStyle w:val="VerbatimChar"/>
          </w:rPr>
          <w:delText>##       "url": "https://api.github.com/users/lgatto",</w:delText>
        </w:r>
      </w:del>
      <w:del w:id="3161" w:author="adrian " w:date="2017-04-28T10:28:07Z">
        <w:r>
          <w:rPr/>
          <w:br/>
        </w:r>
      </w:del>
      <w:del w:id="3162" w:author="adrian " w:date="2017-04-28T10:28:07Z">
        <w:r>
          <w:rPr>
            <w:rStyle w:val="VerbatimChar"/>
          </w:rPr>
          <w:delText>##       "avatar_url": "https://avatars.githubusercontent.com/u/384198?"</w:delText>
        </w:r>
      </w:del>
      <w:del w:id="3163" w:author="adrian " w:date="2017-04-28T10:28:07Z">
        <w:r>
          <w:rPr/>
          <w:br/>
        </w:r>
      </w:del>
      <w:del w:id="3164" w:author="adrian " w:date="2017-04-28T10:28:07Z">
        <w:r>
          <w:rPr>
            <w:rStyle w:val="VerbatimChar"/>
          </w:rPr>
          <w:delText>##     },</w:delText>
        </w:r>
      </w:del>
      <w:del w:id="3165" w:author="adrian " w:date="2017-04-28T10:28:07Z">
        <w:r>
          <w:rPr/>
          <w:br/>
        </w:r>
      </w:del>
      <w:del w:id="3166" w:author="adrian " w:date="2017-04-28T10:28:07Z">
        <w:r>
          <w:rPr>
            <w:rStyle w:val="VerbatimChar"/>
          </w:rPr>
          <w:delText>##     "repo": {</w:delText>
        </w:r>
      </w:del>
      <w:del w:id="3167" w:author="adrian " w:date="2017-04-28T10:28:07Z">
        <w:r>
          <w:rPr/>
          <w:br/>
        </w:r>
      </w:del>
      <w:del w:id="3168" w:author="adrian " w:date="2017-04-28T10:28:07Z">
        <w:r>
          <w:rPr>
            <w:rStyle w:val="VerbatimChar"/>
          </w:rPr>
          <w:delText>##       "id": 69005189,</w:delText>
        </w:r>
      </w:del>
      <w:del w:id="3169" w:author="adrian " w:date="2017-04-28T10:28:07Z">
        <w:r>
          <w:rPr/>
          <w:br/>
        </w:r>
      </w:del>
      <w:del w:id="3170" w:author="adrian " w:date="2017-04-28T10:28:07Z">
        <w:r>
          <w:rPr>
            <w:rStyle w:val="VerbatimChar"/>
          </w:rPr>
          <w:delText>##       "name": "lgatto/EuroBioc2016-Basel-MSnbase2",</w:delText>
        </w:r>
      </w:del>
      <w:del w:id="3171" w:author="adrian " w:date="2017-04-28T10:28:07Z">
        <w:r>
          <w:rPr/>
          <w:br/>
        </w:r>
      </w:del>
      <w:del w:id="3172" w:author="adrian " w:date="2017-04-28T10:28:07Z">
        <w:r>
          <w:rPr>
            <w:rStyle w:val="VerbatimChar"/>
          </w:rPr>
          <w:delText>##       "url": "https://api.github.com/repos/lgatto/EuroBioc2016-Basel-MSnbase2"</w:delText>
        </w:r>
      </w:del>
      <w:del w:id="3173" w:author="adrian " w:date="2017-04-28T10:28:07Z">
        <w:r>
          <w:rPr/>
          <w:br/>
        </w:r>
      </w:del>
      <w:del w:id="3174" w:author="adrian " w:date="2017-04-28T10:28:07Z">
        <w:r>
          <w:rPr>
            <w:rStyle w:val="VerbatimChar"/>
          </w:rPr>
          <w:delText>##     },</w:delText>
        </w:r>
      </w:del>
      <w:del w:id="3175" w:author="adrian " w:date="2017-04-28T10:28:07Z">
        <w:r>
          <w:rPr/>
          <w:br/>
        </w:r>
      </w:del>
      <w:del w:id="3176" w:author="adrian " w:date="2017-04-28T10:28:07Z">
        <w:r>
          <w:rPr>
            <w:rStyle w:val="VerbatimChar"/>
          </w:rPr>
          <w:delText>##     "payload": {</w:delText>
        </w:r>
      </w:del>
      <w:del w:id="3177" w:author="adrian " w:date="2017-04-28T10:28:07Z">
        <w:r>
          <w:rPr/>
          <w:br/>
        </w:r>
      </w:del>
      <w:del w:id="3178" w:author="adrian " w:date="2017-04-28T10:28:07Z">
        <w:r>
          <w:rPr>
            <w:rStyle w:val="VerbatimChar"/>
          </w:rPr>
          <w:delText>##       "push_id": 1313448487,</w:delText>
        </w:r>
      </w:del>
      <w:del w:id="3179" w:author="adrian " w:date="2017-04-28T10:28:07Z">
        <w:r>
          <w:rPr/>
          <w:br/>
        </w:r>
      </w:del>
      <w:del w:id="3180" w:author="adrian " w:date="2017-04-28T10:28:07Z">
        <w:r>
          <w:rPr>
            <w:rStyle w:val="VerbatimChar"/>
          </w:rPr>
          <w:delText>##       "size": 1,</w:delText>
        </w:r>
      </w:del>
      <w:del w:id="3181" w:author="adrian " w:date="2017-04-28T10:28:07Z">
        <w:r>
          <w:rPr/>
          <w:br/>
        </w:r>
      </w:del>
      <w:del w:id="3182" w:author="adrian " w:date="2017-04-28T10:28:07Z">
        <w:r>
          <w:rPr>
            <w:rStyle w:val="VerbatimChar"/>
          </w:rPr>
          <w:delText>##       "distinct_size": 1,</w:delText>
        </w:r>
      </w:del>
      <w:del w:id="3183" w:author="adrian " w:date="2017-04-28T10:28:07Z">
        <w:r>
          <w:rPr/>
          <w:br/>
        </w:r>
      </w:del>
      <w:del w:id="3184" w:author="adrian " w:date="2017-04-28T10:28:07Z">
        <w:r>
          <w:rPr>
            <w:rStyle w:val="VerbatimChar"/>
          </w:rPr>
          <w:delText>##       "ref": "refs/heads/master",</w:delText>
        </w:r>
      </w:del>
      <w:del w:id="3185" w:author="adrian " w:date="2017-04-28T10:28:07Z">
        <w:r>
          <w:rPr/>
          <w:br/>
        </w:r>
      </w:del>
      <w:del w:id="3186" w:author="adrian " w:date="2017-04-28T10:28:07Z">
        <w:r>
          <w:rPr>
            <w:rStyle w:val="VerbatimChar"/>
          </w:rPr>
          <w:delText>##       "head": "3366c0d3f0fbd8d3a62aa2f12a4813b3dbec2211",</w:delText>
        </w:r>
      </w:del>
      <w:del w:id="3187" w:author="adrian " w:date="2017-04-28T10:28:07Z">
        <w:r>
          <w:rPr/>
          <w:br/>
        </w:r>
      </w:del>
      <w:del w:id="3188" w:author="adrian " w:date="2017-04-28T10:28:07Z">
        <w:r>
          <w:rPr>
            <w:rStyle w:val="VerbatimChar"/>
          </w:rPr>
          <w:delText>##       "before": "01576be644d628fb4f3db1866dfa2aa87dc5d56b",</w:delText>
        </w:r>
      </w:del>
      <w:del w:id="3189" w:author="adrian " w:date="2017-04-28T10:28:07Z">
        <w:r>
          <w:rPr/>
          <w:br/>
        </w:r>
      </w:del>
      <w:del w:id="3190" w:author="adrian " w:date="2017-04-28T10:28:07Z">
        <w:r>
          <w:rPr>
            <w:rStyle w:val="VerbatimChar"/>
          </w:rPr>
          <w:delText>##       "commits": [</w:delText>
        </w:r>
      </w:del>
      <w:del w:id="3191" w:author="adrian " w:date="2017-04-28T10:28:07Z">
        <w:r>
          <w:rPr/>
          <w:br/>
        </w:r>
      </w:del>
      <w:del w:id="3192" w:author="adrian " w:date="2017-04-28T10:28:07Z">
        <w:r>
          <w:rPr>
            <w:rStyle w:val="VerbatimChar"/>
          </w:rPr>
          <w:delText>##         {</w:delText>
        </w:r>
      </w:del>
      <w:del w:id="3193" w:author="adrian " w:date="2017-04-28T10:28:07Z">
        <w:r>
          <w:rPr/>
          <w:br/>
        </w:r>
      </w:del>
      <w:del w:id="3194" w:author="adrian " w:date="2017-04-28T10:28:07Z">
        <w:r>
          <w:rPr>
            <w:rStyle w:val="VerbatimChar"/>
          </w:rPr>
          <w:delText>##           "sha": "3366c0d3f0fbd8d3a62aa2f12a4813b3dbec2211",</w:delText>
        </w:r>
      </w:del>
      <w:del w:id="3195" w:author="adrian " w:date="2017-04-28T10:28:07Z">
        <w:r>
          <w:rPr/>
          <w:br/>
        </w:r>
      </w:del>
      <w:del w:id="3196" w:author="adrian " w:date="2017-04-28T10:28:07Z">
        <w:r>
          <w:rPr>
            <w:rStyle w:val="VerbatimChar"/>
          </w:rPr>
          <w:delText>##           "author": {</w:delText>
        </w:r>
      </w:del>
      <w:del w:id="3197" w:author="adrian " w:date="2017-04-28T10:28:07Z">
        <w:r>
          <w:rPr/>
          <w:br/>
        </w:r>
      </w:del>
      <w:del w:id="3198" w:author="adrian " w:date="2017-04-28T10:28:07Z">
        <w:r>
          <w:rPr>
            <w:rStyle w:val="VerbatimChar"/>
          </w:rPr>
          <w:delText>##             "email": "lg390@cam.ac.uk",</w:delText>
        </w:r>
      </w:del>
      <w:del w:id="3199" w:author="adrian " w:date="2017-04-28T10:28:07Z">
        <w:r>
          <w:rPr/>
          <w:br/>
        </w:r>
      </w:del>
      <w:del w:id="3200" w:author="adrian " w:date="2017-04-28T10:28:07Z">
        <w:r>
          <w:rPr>
            <w:rStyle w:val="VerbatimChar"/>
          </w:rPr>
          <w:delText>##             "name": "Laurent"</w:delText>
        </w:r>
      </w:del>
      <w:del w:id="3201" w:author="adrian " w:date="2017-04-28T10:28:07Z">
        <w:r>
          <w:rPr/>
          <w:br/>
        </w:r>
      </w:del>
      <w:del w:id="3202" w:author="adrian " w:date="2017-04-28T10:28:07Z">
        <w:r>
          <w:rPr>
            <w:rStyle w:val="VerbatimChar"/>
          </w:rPr>
          <w:delText>##           },</w:delText>
        </w:r>
      </w:del>
      <w:del w:id="3203" w:author="adrian " w:date="2017-04-28T10:28:07Z">
        <w:r>
          <w:rPr/>
          <w:br/>
        </w:r>
      </w:del>
      <w:del w:id="3204" w:author="adrian " w:date="2017-04-28T10:28:07Z">
        <w:r>
          <w:rPr>
            <w:rStyle w:val="VerbatimChar"/>
          </w:rPr>
          <w:delText>##           "message": "abstract",</w:delText>
        </w:r>
      </w:del>
      <w:del w:id="3205" w:author="adrian " w:date="2017-04-28T10:28:07Z">
        <w:r>
          <w:rPr/>
          <w:br/>
        </w:r>
      </w:del>
      <w:del w:id="3206" w:author="adrian " w:date="2017-04-28T10:28:07Z">
        <w:r>
          <w:rPr>
            <w:rStyle w:val="VerbatimChar"/>
          </w:rPr>
          <w:delText>##           "distinct": true,</w:delText>
        </w:r>
      </w:del>
      <w:del w:id="3207" w:author="adrian " w:date="2017-04-28T10:28:07Z">
        <w:r>
          <w:rPr/>
          <w:br/>
        </w:r>
      </w:del>
      <w:del w:id="3208" w:author="adrian " w:date="2017-04-28T10:28:07Z">
        <w:r>
          <w:rPr>
            <w:rStyle w:val="VerbatimChar"/>
          </w:rPr>
          <w:delText>##           "url": "https://api.github.com/repos/lgatto/EuroBioc2016-Basel-MSnbase2/commits/3366c0d3f0fbd8d3a62aa2f12a4813b3dbec2211"</w:delText>
        </w:r>
      </w:del>
      <w:del w:id="3209" w:author="adrian " w:date="2017-04-28T10:28:07Z">
        <w:r>
          <w:rPr/>
          <w:br/>
        </w:r>
      </w:del>
      <w:del w:id="3210" w:author="adrian " w:date="2017-04-28T10:28:07Z">
        <w:r>
          <w:rPr>
            <w:rStyle w:val="VerbatimChar"/>
          </w:rPr>
          <w:delText>##         }</w:delText>
        </w:r>
      </w:del>
      <w:del w:id="3211" w:author="adrian " w:date="2017-04-28T10:28:07Z">
        <w:r>
          <w:rPr/>
          <w:br/>
        </w:r>
      </w:del>
      <w:del w:id="3212" w:author="adrian " w:date="2017-04-28T10:28:07Z">
        <w:r>
          <w:rPr>
            <w:rStyle w:val="VerbatimChar"/>
          </w:rPr>
          <w:delText>##       ]</w:delText>
        </w:r>
      </w:del>
      <w:del w:id="3213" w:author="adrian " w:date="2017-04-28T10:28:07Z">
        <w:r>
          <w:rPr/>
          <w:br/>
        </w:r>
      </w:del>
      <w:del w:id="3214" w:author="adrian " w:date="2017-04-28T10:28:07Z">
        <w:r>
          <w:rPr>
            <w:rStyle w:val="VerbatimChar"/>
          </w:rPr>
          <w:delText>##     },</w:delText>
        </w:r>
      </w:del>
      <w:del w:id="3215" w:author="adrian " w:date="2017-04-28T10:28:07Z">
        <w:r>
          <w:rPr/>
          <w:br/>
        </w:r>
      </w:del>
      <w:del w:id="3216" w:author="adrian " w:date="2017-04-28T10:28:07Z">
        <w:r>
          <w:rPr>
            <w:rStyle w:val="VerbatimChar"/>
          </w:rPr>
          <w:delText>##     "public": true,</w:delText>
        </w:r>
      </w:del>
      <w:del w:id="3217" w:author="adrian " w:date="2017-04-28T10:28:07Z">
        <w:r>
          <w:rPr/>
          <w:br/>
        </w:r>
      </w:del>
      <w:del w:id="3218" w:author="adrian " w:date="2017-04-28T10:28:07Z">
        <w:r>
          <w:rPr>
            <w:rStyle w:val="VerbatimChar"/>
          </w:rPr>
          <w:delText>##     "created_at": "2016-09-23T10:13:22Z"</w:delText>
        </w:r>
      </w:del>
      <w:del w:id="3219" w:author="adrian " w:date="2017-04-28T10:28:07Z">
        <w:r>
          <w:rPr/>
          <w:br/>
        </w:r>
      </w:del>
      <w:del w:id="3220" w:author="adrian " w:date="2017-04-28T10:28:07Z">
        <w:r>
          <w:rPr>
            <w:rStyle w:val="VerbatimChar"/>
          </w:rPr>
          <w:delText>##   },</w:delText>
        </w:r>
      </w:del>
      <w:del w:id="3221" w:author="adrian " w:date="2017-04-28T10:28:07Z">
        <w:r>
          <w:rPr/>
          <w:br/>
        </w:r>
      </w:del>
      <w:del w:id="3222" w:author="adrian " w:date="2017-04-28T10:28:07Z">
        <w:r>
          <w:rPr>
            <w:rStyle w:val="VerbatimChar"/>
          </w:rPr>
          <w:delText>##   {</w:delText>
        </w:r>
      </w:del>
      <w:del w:id="3223" w:author="adrian " w:date="2017-04-28T10:28:07Z">
        <w:r>
          <w:rPr/>
          <w:br/>
        </w:r>
      </w:del>
      <w:del w:id="3224" w:author="adrian " w:date="2017-04-28T10:28:07Z">
        <w:r>
          <w:rPr>
            <w:rStyle w:val="VerbatimChar"/>
          </w:rPr>
          <w:delText>##     "id": "4607714336",</w:delText>
        </w:r>
      </w:del>
      <w:del w:id="3225" w:author="adrian " w:date="2017-04-28T10:28:07Z">
        <w:r>
          <w:rPr/>
          <w:br/>
        </w:r>
      </w:del>
      <w:del w:id="3226" w:author="adrian " w:date="2017-04-28T10:28:07Z">
        <w:r>
          <w:rPr>
            <w:rStyle w:val="VerbatimChar"/>
          </w:rPr>
          <w:delText>##     "type": "CreateEvent",</w:delText>
        </w:r>
      </w:del>
      <w:del w:id="3227" w:author="adrian " w:date="2017-04-28T10:28:07Z">
        <w:r>
          <w:rPr/>
          <w:br/>
        </w:r>
      </w:del>
      <w:del w:id="3228" w:author="adrian " w:date="2017-04-28T10:28:07Z">
        <w:r>
          <w:rPr>
            <w:rStyle w:val="VerbatimChar"/>
          </w:rPr>
          <w:delText>##     "actor": {</w:delText>
        </w:r>
      </w:del>
      <w:del w:id="3229" w:author="adrian " w:date="2017-04-28T10:28:07Z">
        <w:r>
          <w:rPr/>
          <w:br/>
        </w:r>
      </w:del>
      <w:del w:id="3230" w:author="adrian " w:date="2017-04-28T10:28:07Z">
        <w:r>
          <w:rPr>
            <w:rStyle w:val="VerbatimChar"/>
          </w:rPr>
          <w:delText>##       "id": 10204912,</w:delText>
        </w:r>
      </w:del>
      <w:del w:id="3231" w:author="adrian " w:date="2017-04-28T10:28:07Z">
        <w:r>
          <w:rPr/>
          <w:br/>
        </w:r>
      </w:del>
      <w:del w:id="3232" w:author="adrian " w:date="2017-04-28T10:28:07Z">
        <w:r>
          <w:rPr>
            <w:rStyle w:val="VerbatimChar"/>
          </w:rPr>
          <w:delText>##       "login": "micro1226",</w:delText>
        </w:r>
      </w:del>
      <w:del w:id="3233" w:author="adrian " w:date="2017-04-28T10:28:07Z">
        <w:r>
          <w:rPr/>
          <w:br/>
        </w:r>
      </w:del>
      <w:del w:id="3234" w:author="adrian " w:date="2017-04-28T10:28:07Z">
        <w:r>
          <w:rPr>
            <w:rStyle w:val="VerbatimChar"/>
          </w:rPr>
          <w:delText>##       "display_login": "micro1226",</w:delText>
        </w:r>
      </w:del>
      <w:del w:id="3235" w:author="adrian " w:date="2017-04-28T10:28:07Z">
        <w:r>
          <w:rPr/>
          <w:br/>
        </w:r>
      </w:del>
      <w:del w:id="3236" w:author="adrian " w:date="2017-04-28T10:28:07Z">
        <w:r>
          <w:rPr>
            <w:rStyle w:val="VerbatimChar"/>
          </w:rPr>
          <w:delText>##       "gravatar_id": "",</w:delText>
        </w:r>
      </w:del>
      <w:del w:id="3237" w:author="adrian " w:date="2017-04-28T10:28:07Z">
        <w:r>
          <w:rPr/>
          <w:br/>
        </w:r>
      </w:del>
      <w:del w:id="3238" w:author="adrian " w:date="2017-04-28T10:28:07Z">
        <w:r>
          <w:rPr>
            <w:rStyle w:val="VerbatimChar"/>
          </w:rPr>
          <w:delText>##       "url": "https://api.github.com/users/micro1226",</w:delText>
        </w:r>
      </w:del>
      <w:del w:id="3239" w:author="adrian " w:date="2017-04-28T10:28:07Z">
        <w:r>
          <w:rPr/>
          <w:br/>
        </w:r>
      </w:del>
      <w:del w:id="3240" w:author="adrian " w:date="2017-04-28T10:28:07Z">
        <w:r>
          <w:rPr>
            <w:rStyle w:val="VerbatimChar"/>
          </w:rPr>
          <w:delText>##       "avatar_url": "https://avatars.githubusercontent.com/u/10204912?"</w:delText>
        </w:r>
      </w:del>
      <w:del w:id="3241" w:author="adrian " w:date="2017-04-28T10:28:07Z">
        <w:r>
          <w:rPr/>
          <w:br/>
        </w:r>
      </w:del>
      <w:del w:id="3242" w:author="adrian " w:date="2017-04-28T10:28:07Z">
        <w:r>
          <w:rPr>
            <w:rStyle w:val="VerbatimChar"/>
          </w:rPr>
          <w:delText>##     },</w:delText>
        </w:r>
      </w:del>
      <w:del w:id="3243" w:author="adrian " w:date="2017-04-28T10:28:07Z">
        <w:r>
          <w:rPr/>
          <w:br/>
        </w:r>
      </w:del>
      <w:del w:id="3244" w:author="adrian " w:date="2017-04-28T10:28:07Z">
        <w:r>
          <w:rPr>
            <w:rStyle w:val="VerbatimChar"/>
          </w:rPr>
          <w:delText>##     "repo": {</w:delText>
        </w:r>
      </w:del>
      <w:del w:id="3245" w:author="adrian " w:date="2017-04-28T10:28:07Z">
        <w:r>
          <w:rPr/>
          <w:br/>
        </w:r>
      </w:del>
      <w:del w:id="3246" w:author="adrian " w:date="2017-04-28T10:28:07Z">
        <w:r>
          <w:rPr>
            <w:rStyle w:val="VerbatimChar"/>
          </w:rPr>
          <w:delText>##       "id": 69013861,</w:delText>
        </w:r>
      </w:del>
      <w:del w:id="3247" w:author="adrian " w:date="2017-04-28T10:28:07Z">
        <w:r>
          <w:rPr/>
          <w:br/>
        </w:r>
      </w:del>
      <w:del w:id="3248" w:author="adrian " w:date="2017-04-28T10:28:07Z">
        <w:r>
          <w:rPr>
            <w:rStyle w:val="VerbatimChar"/>
          </w:rPr>
          <w:delText>##       "name": "micro1226/generateCountryCodePlist",</w:delText>
        </w:r>
      </w:del>
      <w:del w:id="3249" w:author="adrian " w:date="2017-04-28T10:28:07Z">
        <w:r>
          <w:rPr/>
          <w:br/>
        </w:r>
      </w:del>
      <w:del w:id="3250" w:author="adrian " w:date="2017-04-28T10:28:07Z">
        <w:r>
          <w:rPr>
            <w:rStyle w:val="VerbatimChar"/>
          </w:rPr>
          <w:delText>##       "url": "https://api.github.com/repos/micro1226/generateCountryCodePlist"</w:delText>
        </w:r>
      </w:del>
      <w:del w:id="3251" w:author="adrian " w:date="2017-04-28T10:28:07Z">
        <w:r>
          <w:rPr/>
          <w:br/>
        </w:r>
      </w:del>
      <w:del w:id="3252" w:author="adrian " w:date="2017-04-28T10:28:07Z">
        <w:r>
          <w:rPr>
            <w:rStyle w:val="VerbatimChar"/>
          </w:rPr>
          <w:delText>##     },</w:delText>
        </w:r>
      </w:del>
      <w:del w:id="3253" w:author="adrian " w:date="2017-04-28T10:28:07Z">
        <w:r>
          <w:rPr/>
          <w:br/>
        </w:r>
      </w:del>
      <w:del w:id="3254" w:author="adrian " w:date="2017-04-28T10:28:07Z">
        <w:r>
          <w:rPr>
            <w:rStyle w:val="VerbatimChar"/>
          </w:rPr>
          <w:delText>##     "payload": {</w:delText>
        </w:r>
      </w:del>
      <w:del w:id="3255" w:author="adrian " w:date="2017-04-28T10:28:07Z">
        <w:r>
          <w:rPr/>
          <w:br/>
        </w:r>
      </w:del>
      <w:del w:id="3256" w:author="adrian " w:date="2017-04-28T10:28:07Z">
        <w:r>
          <w:rPr>
            <w:rStyle w:val="VerbatimChar"/>
          </w:rPr>
          <w:delText>##       "ref": "master",</w:delText>
        </w:r>
      </w:del>
      <w:del w:id="3257" w:author="adrian " w:date="2017-04-28T10:28:07Z">
        <w:r>
          <w:rPr/>
          <w:br/>
        </w:r>
      </w:del>
      <w:del w:id="3258" w:author="adrian " w:date="2017-04-28T10:28:07Z">
        <w:r>
          <w:rPr>
            <w:rStyle w:val="VerbatimChar"/>
          </w:rPr>
          <w:delText>##       "ref_type": "branch",</w:delText>
        </w:r>
      </w:del>
      <w:del w:id="3259" w:author="adrian " w:date="2017-04-28T10:28:07Z">
        <w:r>
          <w:rPr/>
          <w:br/>
        </w:r>
      </w:del>
      <w:del w:id="3260" w:author="adrian " w:date="2017-04-28T10:28:07Z">
        <w:r>
          <w:rPr>
            <w:rStyle w:val="VerbatimChar"/>
          </w:rPr>
          <w:delText>##       "master_branch": "master",</w:delText>
        </w:r>
      </w:del>
      <w:del w:id="3261" w:author="adrian " w:date="2017-04-28T10:28:07Z">
        <w:r>
          <w:rPr/>
          <w:br/>
        </w:r>
      </w:del>
      <w:del w:id="3262" w:author="adrian " w:date="2017-04-28T10:28:07Z">
        <w:r>
          <w:rPr>
            <w:rStyle w:val="VerbatimChar"/>
          </w:rPr>
          <w:delText>##       "description": null,</w:delText>
        </w:r>
      </w:del>
      <w:del w:id="3263" w:author="adrian " w:date="2017-04-28T10:28:07Z">
        <w:r>
          <w:rPr/>
          <w:br/>
        </w:r>
      </w:del>
      <w:del w:id="3264" w:author="adrian " w:date="2017-04-28T10:28:07Z">
        <w:r>
          <w:rPr>
            <w:rStyle w:val="VerbatimChar"/>
          </w:rPr>
          <w:delText>##       "pusher_type": "user"</w:delText>
        </w:r>
      </w:del>
      <w:del w:id="3265" w:author="adrian " w:date="2017-04-28T10:28:07Z">
        <w:r>
          <w:rPr/>
          <w:br/>
        </w:r>
      </w:del>
      <w:del w:id="3266" w:author="adrian " w:date="2017-04-28T10:28:07Z">
        <w:r>
          <w:rPr>
            <w:rStyle w:val="VerbatimChar"/>
          </w:rPr>
          <w:delText>##     },</w:delText>
        </w:r>
      </w:del>
      <w:del w:id="3267" w:author="adrian " w:date="2017-04-28T10:28:07Z">
        <w:r>
          <w:rPr/>
          <w:br/>
        </w:r>
      </w:del>
      <w:del w:id="3268" w:author="adrian " w:date="2017-04-28T10:28:07Z">
        <w:r>
          <w:rPr>
            <w:rStyle w:val="VerbatimChar"/>
          </w:rPr>
          <w:delText>##     "public": true,</w:delText>
        </w:r>
      </w:del>
      <w:del w:id="3269" w:author="adrian " w:date="2017-04-28T10:28:07Z">
        <w:r>
          <w:rPr/>
          <w:br/>
        </w:r>
      </w:del>
      <w:del w:id="3270" w:author="adrian " w:date="2017-04-28T10:28:07Z">
        <w:r>
          <w:rPr>
            <w:rStyle w:val="VerbatimChar"/>
          </w:rPr>
          <w:delText>##     "created_at": "2016-09-23T10:13:22Z"</w:delText>
        </w:r>
      </w:del>
      <w:del w:id="3271" w:author="adrian " w:date="2017-04-28T10:28:07Z">
        <w:r>
          <w:rPr/>
          <w:br/>
        </w:r>
      </w:del>
      <w:del w:id="3272" w:author="adrian " w:date="2017-04-28T10:28:07Z">
        <w:r>
          <w:rPr>
            <w:rStyle w:val="VerbatimChar"/>
          </w:rPr>
          <w:delText>##   },</w:delText>
        </w:r>
      </w:del>
      <w:del w:id="3273" w:author="adrian " w:date="2017-04-28T10:28:07Z">
        <w:r>
          <w:rPr/>
          <w:br/>
        </w:r>
      </w:del>
      <w:del w:id="3274" w:author="adrian " w:date="2017-04-28T10:28:07Z">
        <w:r>
          <w:rPr>
            <w:rStyle w:val="VerbatimChar"/>
          </w:rPr>
          <w:delText>##   {</w:delText>
        </w:r>
      </w:del>
      <w:del w:id="3275" w:author="adrian " w:date="2017-04-28T10:28:07Z">
        <w:r>
          <w:rPr/>
          <w:br/>
        </w:r>
      </w:del>
      <w:del w:id="3276" w:author="adrian " w:date="2017-04-28T10:28:07Z">
        <w:r>
          <w:rPr>
            <w:rStyle w:val="VerbatimChar"/>
          </w:rPr>
          <w:delText>##     "id": "4607714310",</w:delText>
        </w:r>
      </w:del>
      <w:del w:id="3277" w:author="adrian " w:date="2017-04-28T10:28:07Z">
        <w:r>
          <w:rPr/>
          <w:br/>
        </w:r>
      </w:del>
      <w:del w:id="3278" w:author="adrian " w:date="2017-04-28T10:28:07Z">
        <w:r>
          <w:rPr>
            <w:rStyle w:val="VerbatimChar"/>
          </w:rPr>
          <w:delText>##     "type": "PushEvent",</w:delText>
        </w:r>
      </w:del>
      <w:del w:id="3279" w:author="adrian " w:date="2017-04-28T10:28:07Z">
        <w:r>
          <w:rPr/>
          <w:br/>
        </w:r>
      </w:del>
      <w:del w:id="3280" w:author="adrian " w:date="2017-04-28T10:28:07Z">
        <w:r>
          <w:rPr>
            <w:rStyle w:val="VerbatimChar"/>
          </w:rPr>
          <w:delText>##     "actor": {</w:delText>
        </w:r>
      </w:del>
      <w:del w:id="3281" w:author="adrian " w:date="2017-04-28T10:28:07Z">
        <w:r>
          <w:rPr/>
          <w:br/>
        </w:r>
      </w:del>
      <w:del w:id="3282" w:author="adrian " w:date="2017-04-28T10:28:07Z">
        <w:r>
          <w:rPr>
            <w:rStyle w:val="VerbatimChar"/>
          </w:rPr>
          <w:delText>##       "id": 12951693,</w:delText>
        </w:r>
      </w:del>
      <w:del w:id="3283" w:author="adrian " w:date="2017-04-28T10:28:07Z">
        <w:r>
          <w:rPr/>
          <w:br/>
        </w:r>
      </w:del>
      <w:del w:id="3284" w:author="adrian " w:date="2017-04-28T10:28:07Z">
        <w:r>
          <w:rPr>
            <w:rStyle w:val="VerbatimChar"/>
          </w:rPr>
          <w:delText>##       "login": "chanalaaa",</w:delText>
        </w:r>
      </w:del>
      <w:del w:id="3285" w:author="adrian " w:date="2017-04-28T10:28:07Z">
        <w:r>
          <w:rPr/>
          <w:br/>
        </w:r>
      </w:del>
      <w:del w:id="3286" w:author="adrian " w:date="2017-04-28T10:28:07Z">
        <w:r>
          <w:rPr>
            <w:rStyle w:val="VerbatimChar"/>
          </w:rPr>
          <w:delText>##       "display_login": "chanalaaa",</w:delText>
        </w:r>
      </w:del>
      <w:del w:id="3287" w:author="adrian " w:date="2017-04-28T10:28:07Z">
        <w:r>
          <w:rPr/>
          <w:br/>
        </w:r>
      </w:del>
      <w:del w:id="3288" w:author="adrian " w:date="2017-04-28T10:28:07Z">
        <w:r>
          <w:rPr>
            <w:rStyle w:val="VerbatimChar"/>
          </w:rPr>
          <w:delText>##       "gravatar_id": "",</w:delText>
        </w:r>
      </w:del>
      <w:del w:id="3289" w:author="adrian " w:date="2017-04-28T10:28:07Z">
        <w:r>
          <w:rPr/>
          <w:br/>
        </w:r>
      </w:del>
      <w:del w:id="3290" w:author="adrian " w:date="2017-04-28T10:28:07Z">
        <w:r>
          <w:rPr>
            <w:rStyle w:val="VerbatimChar"/>
          </w:rPr>
          <w:delText>##       "url": "https://api.github.com/users/chanalaaa",</w:delText>
        </w:r>
      </w:del>
      <w:del w:id="3291" w:author="adrian " w:date="2017-04-28T10:28:07Z">
        <w:r>
          <w:rPr/>
          <w:br/>
        </w:r>
      </w:del>
      <w:del w:id="3292" w:author="adrian " w:date="2017-04-28T10:28:07Z">
        <w:r>
          <w:rPr>
            <w:rStyle w:val="VerbatimChar"/>
          </w:rPr>
          <w:delText>##       "avatar_url": "https://avatars.githubusercontent.com/u/12951693?"</w:delText>
        </w:r>
      </w:del>
      <w:del w:id="3293" w:author="adrian " w:date="2017-04-28T10:28:07Z">
        <w:r>
          <w:rPr/>
          <w:br/>
        </w:r>
      </w:del>
      <w:del w:id="3294" w:author="adrian " w:date="2017-04-28T10:28:07Z">
        <w:r>
          <w:rPr>
            <w:rStyle w:val="VerbatimChar"/>
          </w:rPr>
          <w:delText>##     },</w:delText>
        </w:r>
      </w:del>
      <w:del w:id="3295" w:author="adrian " w:date="2017-04-28T10:28:07Z">
        <w:r>
          <w:rPr/>
          <w:br/>
        </w:r>
      </w:del>
      <w:del w:id="3296" w:author="adrian " w:date="2017-04-28T10:28:07Z">
        <w:r>
          <w:rPr>
            <w:rStyle w:val="VerbatimChar"/>
          </w:rPr>
          <w:delText>##     "repo": {</w:delText>
        </w:r>
      </w:del>
      <w:del w:id="3297" w:author="adrian " w:date="2017-04-28T10:28:07Z">
        <w:r>
          <w:rPr/>
          <w:br/>
        </w:r>
      </w:del>
      <w:del w:id="3298" w:author="adrian " w:date="2017-04-28T10:28:07Z">
        <w:r>
          <w:rPr>
            <w:rStyle w:val="VerbatimChar"/>
          </w:rPr>
          <w:delText>##       "id": 68352603,</w:delText>
        </w:r>
      </w:del>
      <w:del w:id="3299" w:author="adrian " w:date="2017-04-28T10:28:07Z">
        <w:r>
          <w:rPr/>
          <w:br/>
        </w:r>
      </w:del>
      <w:del w:id="3300" w:author="adrian " w:date="2017-04-28T10:28:07Z">
        <w:r>
          <w:rPr>
            <w:rStyle w:val="VerbatimChar"/>
          </w:rPr>
          <w:delText>##       "name": "chanalaaa/kpi_travel",</w:delText>
        </w:r>
      </w:del>
      <w:del w:id="3301" w:author="adrian " w:date="2017-04-28T10:28:07Z">
        <w:r>
          <w:rPr/>
          <w:br/>
        </w:r>
      </w:del>
      <w:del w:id="3302" w:author="adrian " w:date="2017-04-28T10:28:07Z">
        <w:r>
          <w:rPr>
            <w:rStyle w:val="VerbatimChar"/>
          </w:rPr>
          <w:delText>##       "url": "https://api.github.com/repos/chanalaaa/kpi_travel"</w:delText>
        </w:r>
      </w:del>
      <w:del w:id="3303" w:author="adrian " w:date="2017-04-28T10:28:07Z">
        <w:r>
          <w:rPr/>
          <w:br/>
        </w:r>
      </w:del>
      <w:del w:id="3304" w:author="adrian " w:date="2017-04-28T10:28:07Z">
        <w:r>
          <w:rPr>
            <w:rStyle w:val="VerbatimChar"/>
          </w:rPr>
          <w:delText>##     },</w:delText>
        </w:r>
      </w:del>
      <w:del w:id="3305" w:author="adrian " w:date="2017-04-28T10:28:07Z">
        <w:r>
          <w:rPr/>
          <w:br/>
        </w:r>
      </w:del>
      <w:del w:id="3306" w:author="adrian " w:date="2017-04-28T10:28:07Z">
        <w:r>
          <w:rPr>
            <w:rStyle w:val="VerbatimChar"/>
          </w:rPr>
          <w:delText>##     "payload": {</w:delText>
        </w:r>
      </w:del>
      <w:del w:id="3307" w:author="adrian " w:date="2017-04-28T10:28:07Z">
        <w:r>
          <w:rPr/>
          <w:br/>
        </w:r>
      </w:del>
      <w:del w:id="3308" w:author="adrian " w:date="2017-04-28T10:28:07Z">
        <w:r>
          <w:rPr>
            <w:rStyle w:val="VerbatimChar"/>
          </w:rPr>
          <w:delText>##       "push_id": 1313448476,</w:delText>
        </w:r>
      </w:del>
      <w:del w:id="3309" w:author="adrian " w:date="2017-04-28T10:28:07Z">
        <w:r>
          <w:rPr/>
          <w:br/>
        </w:r>
      </w:del>
      <w:del w:id="3310" w:author="adrian " w:date="2017-04-28T10:28:07Z">
        <w:r>
          <w:rPr>
            <w:rStyle w:val="VerbatimChar"/>
          </w:rPr>
          <w:delText>##       "size": 1,</w:delText>
        </w:r>
      </w:del>
      <w:del w:id="3311" w:author="adrian " w:date="2017-04-28T10:28:07Z">
        <w:r>
          <w:rPr/>
          <w:br/>
        </w:r>
      </w:del>
      <w:del w:id="3312" w:author="adrian " w:date="2017-04-28T10:28:07Z">
        <w:r>
          <w:rPr>
            <w:rStyle w:val="VerbatimChar"/>
          </w:rPr>
          <w:delText>##       "distinct_size": 1,</w:delText>
        </w:r>
      </w:del>
      <w:del w:id="3313" w:author="adrian " w:date="2017-04-28T10:28:07Z">
        <w:r>
          <w:rPr/>
          <w:br/>
        </w:r>
      </w:del>
      <w:del w:id="3314" w:author="adrian " w:date="2017-04-28T10:28:07Z">
        <w:r>
          <w:rPr>
            <w:rStyle w:val="VerbatimChar"/>
          </w:rPr>
          <w:delText>##       "ref": "refs/heads/master",</w:delText>
        </w:r>
      </w:del>
      <w:del w:id="3315" w:author="adrian " w:date="2017-04-28T10:28:07Z">
        <w:r>
          <w:rPr/>
          <w:br/>
        </w:r>
      </w:del>
      <w:del w:id="3316" w:author="adrian " w:date="2017-04-28T10:28:07Z">
        <w:r>
          <w:rPr>
            <w:rStyle w:val="VerbatimChar"/>
          </w:rPr>
          <w:delText>##       "head": "30e644341099ce528d5191659e44988eec7dd67a",</w:delText>
        </w:r>
      </w:del>
      <w:del w:id="3317" w:author="adrian " w:date="2017-04-28T10:28:07Z">
        <w:r>
          <w:rPr/>
          <w:br/>
        </w:r>
      </w:del>
      <w:del w:id="3318" w:author="adrian " w:date="2017-04-28T10:28:07Z">
        <w:r>
          <w:rPr>
            <w:rStyle w:val="VerbatimChar"/>
          </w:rPr>
          <w:delText>##       "before": "d0379d6a67e54108fb406c944c952e8c602ee4d0",</w:delText>
        </w:r>
      </w:del>
      <w:del w:id="3319" w:author="adrian " w:date="2017-04-28T10:28:07Z">
        <w:r>
          <w:rPr/>
          <w:br/>
        </w:r>
      </w:del>
      <w:del w:id="3320" w:author="adrian " w:date="2017-04-28T10:28:07Z">
        <w:r>
          <w:rPr>
            <w:rStyle w:val="VerbatimChar"/>
          </w:rPr>
          <w:delText>##       "commits": [</w:delText>
        </w:r>
      </w:del>
      <w:del w:id="3321" w:author="adrian " w:date="2017-04-28T10:28:07Z">
        <w:r>
          <w:rPr/>
          <w:br/>
        </w:r>
      </w:del>
      <w:del w:id="3322" w:author="adrian " w:date="2017-04-28T10:28:07Z">
        <w:r>
          <w:rPr>
            <w:rStyle w:val="VerbatimChar"/>
          </w:rPr>
          <w:delText>##         {</w:delText>
        </w:r>
      </w:del>
      <w:del w:id="3323" w:author="adrian " w:date="2017-04-28T10:28:07Z">
        <w:r>
          <w:rPr/>
          <w:br/>
        </w:r>
      </w:del>
      <w:del w:id="3324" w:author="adrian " w:date="2017-04-28T10:28:07Z">
        <w:r>
          <w:rPr>
            <w:rStyle w:val="VerbatimChar"/>
          </w:rPr>
          <w:delText>##           "sha": "30e644341099ce528d5191659e44988eec7dd67a",</w:delText>
        </w:r>
      </w:del>
      <w:del w:id="3325" w:author="adrian " w:date="2017-04-28T10:28:07Z">
        <w:r>
          <w:rPr/>
          <w:br/>
        </w:r>
      </w:del>
      <w:del w:id="3326" w:author="adrian " w:date="2017-04-28T10:28:07Z">
        <w:r>
          <w:rPr>
            <w:rStyle w:val="VerbatimChar"/>
          </w:rPr>
          <w:delText>##           "author": {</w:delText>
        </w:r>
      </w:del>
      <w:del w:id="3327" w:author="adrian " w:date="2017-04-28T10:28:07Z">
        <w:r>
          <w:rPr/>
          <w:br/>
        </w:r>
      </w:del>
      <w:del w:id="3328" w:author="adrian " w:date="2017-04-28T10:28:07Z">
        <w:r>
          <w:rPr>
            <w:rStyle w:val="VerbatimChar"/>
          </w:rPr>
          <w:delText>##             "email": "c.wilangka@gmail.com",</w:delText>
        </w:r>
      </w:del>
      <w:del w:id="3329" w:author="adrian " w:date="2017-04-28T10:28:07Z">
        <w:r>
          <w:rPr/>
          <w:br/>
        </w:r>
      </w:del>
      <w:del w:id="3330" w:author="adrian " w:date="2017-04-28T10:28:07Z">
        <w:r>
          <w:rPr>
            <w:rStyle w:val="VerbatimChar"/>
          </w:rPr>
          <w:delText>##             "name": "Chanala Wilangka"</w:delText>
        </w:r>
      </w:del>
      <w:del w:id="3331" w:author="adrian " w:date="2017-04-28T10:28:07Z">
        <w:r>
          <w:rPr/>
          <w:br/>
        </w:r>
      </w:del>
      <w:del w:id="3332" w:author="adrian " w:date="2017-04-28T10:28:07Z">
        <w:r>
          <w:rPr>
            <w:rStyle w:val="VerbatimChar"/>
          </w:rPr>
          <w:delText>##           },</w:delText>
        </w:r>
      </w:del>
      <w:del w:id="3333" w:author="adrian " w:date="2017-04-28T10:28:07Z">
        <w:r>
          <w:rPr/>
          <w:br/>
        </w:r>
      </w:del>
      <w:del w:id="3334" w:author="adrian " w:date="2017-04-28T10:28:07Z">
        <w:r>
          <w:rPr>
            <w:rStyle w:val="VerbatimChar"/>
          </w:rPr>
          <w:delText>##           "message": "table fix in firefox",</w:delText>
        </w:r>
      </w:del>
      <w:del w:id="3335" w:author="adrian " w:date="2017-04-28T10:28:07Z">
        <w:r>
          <w:rPr/>
          <w:br/>
        </w:r>
      </w:del>
      <w:del w:id="3336" w:author="adrian " w:date="2017-04-28T10:28:07Z">
        <w:r>
          <w:rPr>
            <w:rStyle w:val="VerbatimChar"/>
          </w:rPr>
          <w:delText>##           "distinct": true,</w:delText>
        </w:r>
      </w:del>
      <w:del w:id="3337" w:author="adrian " w:date="2017-04-28T10:28:07Z">
        <w:r>
          <w:rPr/>
          <w:br/>
        </w:r>
      </w:del>
      <w:del w:id="3338" w:author="adrian " w:date="2017-04-28T10:28:07Z">
        <w:r>
          <w:rPr>
            <w:rStyle w:val="VerbatimChar"/>
          </w:rPr>
          <w:delText>##           "url": "https://api.github.com/repos/chanalaaa/kpi_travel/commits/30e644341099ce528d5191659e44988eec7dd67a"</w:delText>
        </w:r>
      </w:del>
      <w:del w:id="3339" w:author="adrian " w:date="2017-04-28T10:28:07Z">
        <w:r>
          <w:rPr/>
          <w:br/>
        </w:r>
      </w:del>
      <w:del w:id="3340" w:author="adrian " w:date="2017-04-28T10:28:07Z">
        <w:r>
          <w:rPr>
            <w:rStyle w:val="VerbatimChar"/>
          </w:rPr>
          <w:delText>##         }</w:delText>
        </w:r>
      </w:del>
      <w:del w:id="3341" w:author="adrian " w:date="2017-04-28T10:28:07Z">
        <w:r>
          <w:rPr/>
          <w:br/>
        </w:r>
      </w:del>
      <w:del w:id="3342" w:author="adrian " w:date="2017-04-28T10:28:07Z">
        <w:r>
          <w:rPr>
            <w:rStyle w:val="VerbatimChar"/>
          </w:rPr>
          <w:delText>##       ]</w:delText>
        </w:r>
      </w:del>
      <w:del w:id="3343" w:author="adrian " w:date="2017-04-28T10:28:07Z">
        <w:r>
          <w:rPr/>
          <w:br/>
        </w:r>
      </w:del>
      <w:del w:id="3344" w:author="adrian " w:date="2017-04-28T10:28:07Z">
        <w:r>
          <w:rPr>
            <w:rStyle w:val="VerbatimChar"/>
          </w:rPr>
          <w:delText>##     },</w:delText>
        </w:r>
      </w:del>
      <w:del w:id="3345" w:author="adrian " w:date="2017-04-28T10:28:07Z">
        <w:r>
          <w:rPr/>
          <w:br/>
        </w:r>
      </w:del>
      <w:del w:id="3346" w:author="adrian " w:date="2017-04-28T10:28:07Z">
        <w:r>
          <w:rPr>
            <w:rStyle w:val="VerbatimChar"/>
          </w:rPr>
          <w:delText>##     "public": true,</w:delText>
        </w:r>
      </w:del>
      <w:del w:id="3347" w:author="adrian " w:date="2017-04-28T10:28:07Z">
        <w:r>
          <w:rPr/>
          <w:br/>
        </w:r>
      </w:del>
      <w:del w:id="3348" w:author="adrian " w:date="2017-04-28T10:28:07Z">
        <w:r>
          <w:rPr>
            <w:rStyle w:val="VerbatimChar"/>
          </w:rPr>
          <w:delText>##     "created_at": "2016-09-23T10:13:21Z"</w:delText>
        </w:r>
      </w:del>
      <w:del w:id="3349" w:author="adrian " w:date="2017-04-28T10:28:07Z">
        <w:r>
          <w:rPr/>
          <w:br/>
        </w:r>
      </w:del>
      <w:del w:id="3350" w:author="adrian " w:date="2017-04-28T10:28:07Z">
        <w:r>
          <w:rPr>
            <w:rStyle w:val="VerbatimChar"/>
          </w:rPr>
          <w:delText>##   },</w:delText>
        </w:r>
      </w:del>
      <w:del w:id="3351" w:author="adrian " w:date="2017-04-28T10:28:07Z">
        <w:r>
          <w:rPr/>
          <w:br/>
        </w:r>
      </w:del>
      <w:del w:id="3352" w:author="adrian " w:date="2017-04-28T10:28:07Z">
        <w:r>
          <w:rPr>
            <w:rStyle w:val="VerbatimChar"/>
          </w:rPr>
          <w:delText>##   {</w:delText>
        </w:r>
      </w:del>
      <w:del w:id="3353" w:author="adrian " w:date="2017-04-28T10:28:07Z">
        <w:r>
          <w:rPr/>
          <w:br/>
        </w:r>
      </w:del>
      <w:del w:id="3354" w:author="adrian " w:date="2017-04-28T10:28:07Z">
        <w:r>
          <w:rPr>
            <w:rStyle w:val="VerbatimChar"/>
          </w:rPr>
          <w:delText>##     "id": "4607714308",</w:delText>
        </w:r>
      </w:del>
      <w:del w:id="3355" w:author="adrian " w:date="2017-04-28T10:28:07Z">
        <w:r>
          <w:rPr/>
          <w:br/>
        </w:r>
      </w:del>
      <w:del w:id="3356" w:author="adrian " w:date="2017-04-28T10:28:07Z">
        <w:r>
          <w:rPr>
            <w:rStyle w:val="VerbatimChar"/>
          </w:rPr>
          <w:delText>##     "type": "IssueCommentEvent",</w:delText>
        </w:r>
      </w:del>
      <w:del w:id="3357" w:author="adrian " w:date="2017-04-28T10:28:07Z">
        <w:r>
          <w:rPr/>
          <w:br/>
        </w:r>
      </w:del>
      <w:del w:id="3358" w:author="adrian " w:date="2017-04-28T10:28:07Z">
        <w:r>
          <w:rPr>
            <w:rStyle w:val="VerbatimChar"/>
          </w:rPr>
          <w:delText>##     "actor": {</w:delText>
        </w:r>
      </w:del>
      <w:del w:id="3359" w:author="adrian " w:date="2017-04-28T10:28:07Z">
        <w:r>
          <w:rPr/>
          <w:br/>
        </w:r>
      </w:del>
      <w:del w:id="3360" w:author="adrian " w:date="2017-04-28T10:28:07Z">
        <w:r>
          <w:rPr>
            <w:rStyle w:val="VerbatimChar"/>
          </w:rPr>
          <w:delText>##       "id": 1192354,</w:delText>
        </w:r>
      </w:del>
      <w:del w:id="3361" w:author="adrian " w:date="2017-04-28T10:28:07Z">
        <w:r>
          <w:rPr/>
          <w:br/>
        </w:r>
      </w:del>
      <w:del w:id="3362" w:author="adrian " w:date="2017-04-28T10:28:07Z">
        <w:r>
          <w:rPr>
            <w:rStyle w:val="VerbatimChar"/>
          </w:rPr>
          <w:delText>##       "login": "ckny",</w:delText>
        </w:r>
      </w:del>
      <w:del w:id="3363" w:author="adrian " w:date="2017-04-28T10:28:07Z">
        <w:r>
          <w:rPr/>
          <w:br/>
        </w:r>
      </w:del>
      <w:del w:id="3364" w:author="adrian " w:date="2017-04-28T10:28:07Z">
        <w:r>
          <w:rPr>
            <w:rStyle w:val="VerbatimChar"/>
          </w:rPr>
          <w:delText>##       "display_login": "ckny",</w:delText>
        </w:r>
      </w:del>
      <w:del w:id="3365" w:author="adrian " w:date="2017-04-28T10:28:07Z">
        <w:r>
          <w:rPr/>
          <w:br/>
        </w:r>
      </w:del>
      <w:del w:id="3366" w:author="adrian " w:date="2017-04-28T10:28:07Z">
        <w:r>
          <w:rPr>
            <w:rStyle w:val="VerbatimChar"/>
          </w:rPr>
          <w:delText>##       "gravatar_id": "",</w:delText>
        </w:r>
      </w:del>
      <w:del w:id="3367" w:author="adrian " w:date="2017-04-28T10:28:07Z">
        <w:r>
          <w:rPr/>
          <w:br/>
        </w:r>
      </w:del>
      <w:del w:id="3368" w:author="adrian " w:date="2017-04-28T10:28:07Z">
        <w:r>
          <w:rPr>
            <w:rStyle w:val="VerbatimChar"/>
          </w:rPr>
          <w:delText>##       "url": "https://api.github.com/users/ckny",</w:delText>
        </w:r>
      </w:del>
      <w:del w:id="3369" w:author="adrian " w:date="2017-04-28T10:28:07Z">
        <w:r>
          <w:rPr/>
          <w:br/>
        </w:r>
      </w:del>
      <w:del w:id="3370" w:author="adrian " w:date="2017-04-28T10:28:07Z">
        <w:r>
          <w:rPr>
            <w:rStyle w:val="VerbatimChar"/>
          </w:rPr>
          <w:delText>##       "avatar_url": "https://avatars.githubusercontent.com/u/1192354?"</w:delText>
        </w:r>
      </w:del>
      <w:del w:id="3371" w:author="adrian " w:date="2017-04-28T10:28:07Z">
        <w:r>
          <w:rPr/>
          <w:br/>
        </w:r>
      </w:del>
      <w:del w:id="3372" w:author="adrian " w:date="2017-04-28T10:28:07Z">
        <w:r>
          <w:rPr>
            <w:rStyle w:val="VerbatimChar"/>
          </w:rPr>
          <w:delText>##     },</w:delText>
        </w:r>
      </w:del>
      <w:del w:id="3373" w:author="adrian " w:date="2017-04-28T10:28:07Z">
        <w:r>
          <w:rPr/>
          <w:br/>
        </w:r>
      </w:del>
      <w:del w:id="3374" w:author="adrian " w:date="2017-04-28T10:28:07Z">
        <w:r>
          <w:rPr>
            <w:rStyle w:val="VerbatimChar"/>
          </w:rPr>
          <w:delText>##     "repo": {</w:delText>
        </w:r>
      </w:del>
      <w:del w:id="3375" w:author="adrian " w:date="2017-04-28T10:28:07Z">
        <w:r>
          <w:rPr/>
          <w:br/>
        </w:r>
      </w:del>
      <w:del w:id="3376" w:author="adrian " w:date="2017-04-28T10:28:07Z">
        <w:r>
          <w:rPr>
            <w:rStyle w:val="VerbatimChar"/>
          </w:rPr>
          <w:delText>##       "id": 17371819,</w:delText>
        </w:r>
      </w:del>
      <w:del w:id="3377" w:author="adrian " w:date="2017-04-28T10:28:07Z">
        <w:r>
          <w:rPr/>
          <w:br/>
        </w:r>
      </w:del>
      <w:del w:id="3378" w:author="adrian " w:date="2017-04-28T10:28:07Z">
        <w:r>
          <w:rPr>
            <w:rStyle w:val="VerbatimChar"/>
          </w:rPr>
          <w:delText>##       "name": "mattr-/slate",</w:delText>
        </w:r>
      </w:del>
      <w:del w:id="3379" w:author="adrian " w:date="2017-04-28T10:28:07Z">
        <w:r>
          <w:rPr/>
          <w:br/>
        </w:r>
      </w:del>
      <w:del w:id="3380" w:author="adrian " w:date="2017-04-28T10:28:07Z">
        <w:r>
          <w:rPr>
            <w:rStyle w:val="VerbatimChar"/>
          </w:rPr>
          <w:delText>##       "url": "https://api.github.com/repos/mattr-/slate"</w:delText>
        </w:r>
      </w:del>
      <w:del w:id="3381" w:author="adrian " w:date="2017-04-28T10:28:07Z">
        <w:r>
          <w:rPr/>
          <w:br/>
        </w:r>
      </w:del>
      <w:del w:id="3382" w:author="adrian " w:date="2017-04-28T10:28:07Z">
        <w:r>
          <w:rPr>
            <w:rStyle w:val="VerbatimChar"/>
          </w:rPr>
          <w:delText>##     },</w:delText>
        </w:r>
      </w:del>
      <w:del w:id="3383" w:author="adrian " w:date="2017-04-28T10:28:07Z">
        <w:r>
          <w:rPr/>
          <w:br/>
        </w:r>
      </w:del>
      <w:del w:id="3384" w:author="adrian " w:date="2017-04-28T10:28:07Z">
        <w:r>
          <w:rPr>
            <w:rStyle w:val="VerbatimChar"/>
          </w:rPr>
          <w:delText>##     "payload": {</w:delText>
        </w:r>
      </w:del>
      <w:del w:id="3385" w:author="adrian " w:date="2017-04-28T10:28:07Z">
        <w:r>
          <w:rPr/>
          <w:br/>
        </w:r>
      </w:del>
      <w:del w:id="3386" w:author="adrian " w:date="2017-04-28T10:28:07Z">
        <w:r>
          <w:rPr>
            <w:rStyle w:val="VerbatimChar"/>
          </w:rPr>
          <w:delText>##       "action": "created",</w:delText>
        </w:r>
      </w:del>
      <w:del w:id="3387" w:author="adrian " w:date="2017-04-28T10:28:07Z">
        <w:r>
          <w:rPr/>
          <w:br/>
        </w:r>
      </w:del>
      <w:del w:id="3388" w:author="adrian " w:date="2017-04-28T10:28:07Z">
        <w:r>
          <w:rPr>
            <w:rStyle w:val="VerbatimChar"/>
          </w:rPr>
          <w:delText>##       "issue": {</w:delText>
        </w:r>
      </w:del>
      <w:del w:id="3389" w:author="adrian " w:date="2017-04-28T10:28:07Z">
        <w:r>
          <w:rPr/>
          <w:br/>
        </w:r>
      </w:del>
      <w:del w:id="3390" w:author="adrian " w:date="2017-04-28T10:28:07Z">
        <w:r>
          <w:rPr>
            <w:rStyle w:val="VerbatimChar"/>
          </w:rPr>
          <w:delText>##         "url": "https://api.github.com/repos/mattr-/slate/issues/79",</w:delText>
        </w:r>
      </w:del>
      <w:del w:id="3391" w:author="adrian " w:date="2017-04-28T10:28:07Z">
        <w:r>
          <w:rPr/>
          <w:br/>
        </w:r>
      </w:del>
      <w:del w:id="3392" w:author="adrian " w:date="2017-04-28T10:28:07Z">
        <w:r>
          <w:rPr>
            <w:rStyle w:val="VerbatimChar"/>
          </w:rPr>
          <w:delText>##         "repository_url": "https://api.github.com/repos/mattr-/slate",</w:delText>
        </w:r>
      </w:del>
      <w:del w:id="3393" w:author="adrian " w:date="2017-04-28T10:28:07Z">
        <w:r>
          <w:rPr/>
          <w:br/>
        </w:r>
      </w:del>
      <w:del w:id="3394" w:author="adrian " w:date="2017-04-28T10:28:07Z">
        <w:r>
          <w:rPr>
            <w:rStyle w:val="VerbatimChar"/>
          </w:rPr>
          <w:delText>##         "labels_url": "https://api.github.com/repos/mattr-/slate/issues/79/labels{/name}",</w:delText>
        </w:r>
      </w:del>
      <w:del w:id="3395" w:author="adrian " w:date="2017-04-28T10:28:07Z">
        <w:r>
          <w:rPr/>
          <w:br/>
        </w:r>
      </w:del>
      <w:del w:id="3396" w:author="adrian " w:date="2017-04-28T10:28:07Z">
        <w:r>
          <w:rPr>
            <w:rStyle w:val="VerbatimChar"/>
          </w:rPr>
          <w:delText>##         "comments_url": "https://api.github.com/repos/mattr-/slate/issues/79/comments",</w:delText>
        </w:r>
      </w:del>
      <w:del w:id="3397" w:author="adrian " w:date="2017-04-28T10:28:07Z">
        <w:r>
          <w:rPr/>
          <w:br/>
        </w:r>
      </w:del>
      <w:del w:id="3398" w:author="adrian " w:date="2017-04-28T10:28:07Z">
        <w:r>
          <w:rPr>
            <w:rStyle w:val="VerbatimChar"/>
          </w:rPr>
          <w:delText>##         "events_url": "https://api.github.com/repos/mattr-/slate/issues/79/events",</w:delText>
        </w:r>
      </w:del>
      <w:del w:id="3399" w:author="adrian " w:date="2017-04-28T10:28:07Z">
        <w:r>
          <w:rPr/>
          <w:br/>
        </w:r>
      </w:del>
      <w:del w:id="3400" w:author="adrian " w:date="2017-04-28T10:28:07Z">
        <w:r>
          <w:rPr>
            <w:rStyle w:val="VerbatimChar"/>
          </w:rPr>
          <w:delText>##         "html_url": "https://github.com/mattr-/slate/issues/79",</w:delText>
        </w:r>
      </w:del>
      <w:del w:id="3401" w:author="adrian " w:date="2017-04-28T10:28:07Z">
        <w:r>
          <w:rPr/>
          <w:br/>
        </w:r>
      </w:del>
      <w:del w:id="3402" w:author="adrian " w:date="2017-04-28T10:28:07Z">
        <w:r>
          <w:rPr>
            <w:rStyle w:val="VerbatimChar"/>
          </w:rPr>
          <w:delText>##         "id": 178837352,</w:delText>
        </w:r>
      </w:del>
      <w:del w:id="3403" w:author="adrian " w:date="2017-04-28T10:28:07Z">
        <w:r>
          <w:rPr/>
          <w:br/>
        </w:r>
      </w:del>
      <w:del w:id="3404" w:author="adrian " w:date="2017-04-28T10:28:07Z">
        <w:r>
          <w:rPr>
            <w:rStyle w:val="VerbatimChar"/>
          </w:rPr>
          <w:delText>##         "number": 79,</w:delText>
        </w:r>
      </w:del>
      <w:del w:id="3405" w:author="adrian " w:date="2017-04-28T10:28:07Z">
        <w:r>
          <w:rPr/>
          <w:br/>
        </w:r>
      </w:del>
      <w:del w:id="3406" w:author="adrian " w:date="2017-04-28T10:28:07Z">
        <w:r>
          <w:rPr>
            <w:rStyle w:val="VerbatimChar"/>
          </w:rPr>
          <w:delText>##         "title": "OS X El Capitan: Storing the layout of a specific desktop (space)",</w:delText>
        </w:r>
      </w:del>
      <w:del w:id="3407" w:author="adrian " w:date="2017-04-28T10:28:07Z">
        <w:r>
          <w:rPr/>
          <w:br/>
        </w:r>
      </w:del>
      <w:del w:id="3408" w:author="adrian " w:date="2017-04-28T10:28:07Z">
        <w:r>
          <w:rPr>
            <w:rStyle w:val="VerbatimChar"/>
          </w:rPr>
          <w:delText>##         "user": {</w:delText>
        </w:r>
      </w:del>
      <w:del w:id="3409" w:author="adrian " w:date="2017-04-28T10:28:07Z">
        <w:r>
          <w:rPr/>
          <w:br/>
        </w:r>
      </w:del>
      <w:del w:id="3410" w:author="adrian " w:date="2017-04-28T10:28:07Z">
        <w:r>
          <w:rPr>
            <w:rStyle w:val="VerbatimChar"/>
          </w:rPr>
          <w:delText>##           "login": "ckny",</w:delText>
        </w:r>
      </w:del>
      <w:del w:id="3411" w:author="adrian " w:date="2017-04-28T10:28:07Z">
        <w:r>
          <w:rPr/>
          <w:br/>
        </w:r>
      </w:del>
      <w:del w:id="3412" w:author="adrian " w:date="2017-04-28T10:28:07Z">
        <w:r>
          <w:rPr>
            <w:rStyle w:val="VerbatimChar"/>
          </w:rPr>
          <w:delText>##           "id": 1192354,</w:delText>
        </w:r>
      </w:del>
      <w:del w:id="3413" w:author="adrian " w:date="2017-04-28T10:28:07Z">
        <w:r>
          <w:rPr/>
          <w:br/>
        </w:r>
      </w:del>
      <w:del w:id="3414" w:author="adrian " w:date="2017-04-28T10:28:07Z">
        <w:r>
          <w:rPr>
            <w:rStyle w:val="VerbatimChar"/>
          </w:rPr>
          <w:delText>##           "avatar_url": "https://avatars.githubusercontent.com/u/1192354?v=3",</w:delText>
        </w:r>
      </w:del>
      <w:del w:id="3415" w:author="adrian " w:date="2017-04-28T10:28:07Z">
        <w:r>
          <w:rPr/>
          <w:br/>
        </w:r>
      </w:del>
      <w:del w:id="3416" w:author="adrian " w:date="2017-04-28T10:28:07Z">
        <w:r>
          <w:rPr>
            <w:rStyle w:val="VerbatimChar"/>
          </w:rPr>
          <w:delText>##           "gravatar_id": "",</w:delText>
        </w:r>
      </w:del>
      <w:del w:id="3417" w:author="adrian " w:date="2017-04-28T10:28:07Z">
        <w:r>
          <w:rPr/>
          <w:br/>
        </w:r>
      </w:del>
      <w:del w:id="3418" w:author="adrian " w:date="2017-04-28T10:28:07Z">
        <w:r>
          <w:rPr>
            <w:rStyle w:val="VerbatimChar"/>
          </w:rPr>
          <w:delText>##           "url": "https://api.github.com/users/ckny",</w:delText>
        </w:r>
      </w:del>
      <w:del w:id="3419" w:author="adrian " w:date="2017-04-28T10:28:07Z">
        <w:r>
          <w:rPr/>
          <w:br/>
        </w:r>
      </w:del>
      <w:del w:id="3420" w:author="adrian " w:date="2017-04-28T10:28:07Z">
        <w:r>
          <w:rPr>
            <w:rStyle w:val="VerbatimChar"/>
          </w:rPr>
          <w:delText>##           "html_url": "https://github.com/ckny",</w:delText>
        </w:r>
      </w:del>
      <w:del w:id="3421" w:author="adrian " w:date="2017-04-28T10:28:07Z">
        <w:r>
          <w:rPr/>
          <w:br/>
        </w:r>
      </w:del>
      <w:del w:id="3422" w:author="adrian " w:date="2017-04-28T10:28:07Z">
        <w:r>
          <w:rPr>
            <w:rStyle w:val="VerbatimChar"/>
          </w:rPr>
          <w:delText>##           "followers_url": "https://api.github.com/users/ckny/followers",</w:delText>
        </w:r>
      </w:del>
      <w:del w:id="3423" w:author="adrian " w:date="2017-04-28T10:28:07Z">
        <w:r>
          <w:rPr/>
          <w:br/>
        </w:r>
      </w:del>
      <w:del w:id="3424" w:author="adrian " w:date="2017-04-28T10:28:07Z">
        <w:r>
          <w:rPr>
            <w:rStyle w:val="VerbatimChar"/>
          </w:rPr>
          <w:delText>##           "following_url": "https://api.github.com/users/ckny/following{/other_user}",</w:delText>
        </w:r>
      </w:del>
      <w:del w:id="3425" w:author="adrian " w:date="2017-04-28T10:28:07Z">
        <w:r>
          <w:rPr/>
          <w:br/>
        </w:r>
      </w:del>
      <w:del w:id="3426" w:author="adrian " w:date="2017-04-28T10:28:07Z">
        <w:r>
          <w:rPr>
            <w:rStyle w:val="VerbatimChar"/>
          </w:rPr>
          <w:delText>##           "gists_url": "https://api.github.com/users/ckny/gists{/gist_id}",</w:delText>
        </w:r>
      </w:del>
      <w:del w:id="3427" w:author="adrian " w:date="2017-04-28T10:28:07Z">
        <w:r>
          <w:rPr/>
          <w:br/>
        </w:r>
      </w:del>
      <w:del w:id="3428" w:author="adrian " w:date="2017-04-28T10:28:07Z">
        <w:r>
          <w:rPr>
            <w:rStyle w:val="VerbatimChar"/>
          </w:rPr>
          <w:delText>##           "starred_url": "https://api.github.com/users/ckny/starred{/owner}{/repo}",</w:delText>
        </w:r>
      </w:del>
      <w:del w:id="3429" w:author="adrian " w:date="2017-04-28T10:28:07Z">
        <w:r>
          <w:rPr/>
          <w:br/>
        </w:r>
      </w:del>
      <w:del w:id="3430" w:author="adrian " w:date="2017-04-28T10:28:07Z">
        <w:r>
          <w:rPr>
            <w:rStyle w:val="VerbatimChar"/>
          </w:rPr>
          <w:delText>##           "subscriptions_url": "https://api.github.com/users/ckny/subscriptions",</w:delText>
        </w:r>
      </w:del>
      <w:del w:id="3431" w:author="adrian " w:date="2017-04-28T10:28:07Z">
        <w:r>
          <w:rPr/>
          <w:br/>
        </w:r>
      </w:del>
      <w:del w:id="3432" w:author="adrian " w:date="2017-04-28T10:28:07Z">
        <w:r>
          <w:rPr>
            <w:rStyle w:val="VerbatimChar"/>
          </w:rPr>
          <w:delText>##           "organizations_url": "https://api.github.com/users/ckny/orgs",</w:delText>
        </w:r>
      </w:del>
      <w:del w:id="3433" w:author="adrian " w:date="2017-04-28T10:28:07Z">
        <w:r>
          <w:rPr/>
          <w:br/>
        </w:r>
      </w:del>
      <w:del w:id="3434" w:author="adrian " w:date="2017-04-28T10:28:07Z">
        <w:r>
          <w:rPr>
            <w:rStyle w:val="VerbatimChar"/>
          </w:rPr>
          <w:delText>##           "repos_url": "https://api.github.com/users/ckny/repos",</w:delText>
        </w:r>
      </w:del>
      <w:del w:id="3435" w:author="adrian " w:date="2017-04-28T10:28:07Z">
        <w:r>
          <w:rPr/>
          <w:br/>
        </w:r>
      </w:del>
      <w:del w:id="3436" w:author="adrian " w:date="2017-04-28T10:28:07Z">
        <w:r>
          <w:rPr>
            <w:rStyle w:val="VerbatimChar"/>
          </w:rPr>
          <w:delText>##           "events_url": "https://api.github.com/users/ckny/events{/privacy}",</w:delText>
        </w:r>
      </w:del>
      <w:del w:id="3437" w:author="adrian " w:date="2017-04-28T10:28:07Z">
        <w:r>
          <w:rPr/>
          <w:br/>
        </w:r>
      </w:del>
      <w:del w:id="3438" w:author="adrian " w:date="2017-04-28T10:28:07Z">
        <w:r>
          <w:rPr>
            <w:rStyle w:val="VerbatimChar"/>
          </w:rPr>
          <w:delText>##           "received_events_url": "https://api.github.com/users/ckny/received_events",</w:delText>
        </w:r>
      </w:del>
      <w:del w:id="3439" w:author="adrian " w:date="2017-04-28T10:28:07Z">
        <w:r>
          <w:rPr/>
          <w:br/>
        </w:r>
      </w:del>
      <w:del w:id="3440" w:author="adrian " w:date="2017-04-28T10:28:07Z">
        <w:r>
          <w:rPr>
            <w:rStyle w:val="VerbatimChar"/>
          </w:rPr>
          <w:delText>##           "type": "User",</w:delText>
        </w:r>
      </w:del>
      <w:del w:id="3441" w:author="adrian " w:date="2017-04-28T10:28:07Z">
        <w:r>
          <w:rPr/>
          <w:br/>
        </w:r>
      </w:del>
      <w:del w:id="3442" w:author="adrian " w:date="2017-04-28T10:28:07Z">
        <w:r>
          <w:rPr>
            <w:rStyle w:val="VerbatimChar"/>
          </w:rPr>
          <w:delText>##           "site_admin": false</w:delText>
        </w:r>
      </w:del>
      <w:del w:id="3443" w:author="adrian " w:date="2017-04-28T10:28:07Z">
        <w:r>
          <w:rPr/>
          <w:br/>
        </w:r>
      </w:del>
      <w:del w:id="3444" w:author="adrian " w:date="2017-04-28T10:28:07Z">
        <w:r>
          <w:rPr>
            <w:rStyle w:val="VerbatimChar"/>
          </w:rPr>
          <w:delText>##         },</w:delText>
        </w:r>
      </w:del>
      <w:del w:id="3445" w:author="adrian " w:date="2017-04-28T10:28:07Z">
        <w:r>
          <w:rPr/>
          <w:br/>
        </w:r>
      </w:del>
      <w:del w:id="3446" w:author="adrian " w:date="2017-04-28T10:28:07Z">
        <w:r>
          <w:rPr>
            <w:rStyle w:val="VerbatimChar"/>
          </w:rPr>
          <w:delText>##         "labels": [</w:delText>
        </w:r>
      </w:del>
      <w:del w:id="3447" w:author="adrian " w:date="2017-04-28T10:28:07Z">
        <w:r>
          <w:rPr/>
          <w:br/>
        </w:r>
      </w:del>
      <w:del w:id="3448" w:author="adrian " w:date="2017-04-28T10:28:07Z">
        <w:r>
          <w:rPr>
            <w:rStyle w:val="VerbatimChar"/>
          </w:rPr>
          <w:delText xml:space="preserve">## </w:delText>
        </w:r>
      </w:del>
      <w:del w:id="3449" w:author="adrian " w:date="2017-04-28T10:28:07Z">
        <w:r>
          <w:rPr/>
          <w:br/>
        </w:r>
      </w:del>
      <w:del w:id="3450" w:author="adrian " w:date="2017-04-28T10:28:07Z">
        <w:r>
          <w:rPr>
            <w:rStyle w:val="VerbatimChar"/>
          </w:rPr>
          <w:delText>##         ],</w:delText>
        </w:r>
      </w:del>
      <w:del w:id="3451" w:author="adrian " w:date="2017-04-28T10:28:07Z">
        <w:r>
          <w:rPr/>
          <w:br/>
        </w:r>
      </w:del>
      <w:del w:id="3452" w:author="adrian " w:date="2017-04-28T10:28:07Z">
        <w:r>
          <w:rPr>
            <w:rStyle w:val="VerbatimChar"/>
          </w:rPr>
          <w:delText>##         "state": "open",</w:delText>
        </w:r>
      </w:del>
      <w:del w:id="3453" w:author="adrian " w:date="2017-04-28T10:28:07Z">
        <w:r>
          <w:rPr/>
          <w:br/>
        </w:r>
      </w:del>
      <w:del w:id="3454" w:author="adrian " w:date="2017-04-28T10:28:07Z">
        <w:r>
          <w:rPr>
            <w:rStyle w:val="VerbatimChar"/>
          </w:rPr>
          <w:delText>##         "locked": false,</w:delText>
        </w:r>
      </w:del>
      <w:del w:id="3455" w:author="adrian " w:date="2017-04-28T10:28:07Z">
        <w:r>
          <w:rPr/>
          <w:br/>
        </w:r>
      </w:del>
      <w:del w:id="3456" w:author="adrian " w:date="2017-04-28T10:28:07Z">
        <w:r>
          <w:rPr>
            <w:rStyle w:val="VerbatimChar"/>
          </w:rPr>
          <w:delText>##         "assignee": null,</w:delText>
        </w:r>
      </w:del>
      <w:del w:id="3457" w:author="adrian " w:date="2017-04-28T10:28:07Z">
        <w:r>
          <w:rPr/>
          <w:br/>
        </w:r>
      </w:del>
      <w:del w:id="3458" w:author="adrian " w:date="2017-04-28T10:28:07Z">
        <w:r>
          <w:rPr>
            <w:rStyle w:val="VerbatimChar"/>
          </w:rPr>
          <w:delText>##         "assignees": [</w:delText>
        </w:r>
      </w:del>
      <w:del w:id="3459" w:author="adrian " w:date="2017-04-28T10:28:07Z">
        <w:r>
          <w:rPr/>
          <w:br/>
        </w:r>
      </w:del>
      <w:del w:id="3460" w:author="adrian " w:date="2017-04-28T10:28:07Z">
        <w:r>
          <w:rPr>
            <w:rStyle w:val="VerbatimChar"/>
          </w:rPr>
          <w:delText xml:space="preserve">## </w:delText>
        </w:r>
      </w:del>
      <w:del w:id="3461" w:author="adrian " w:date="2017-04-28T10:28:07Z">
        <w:r>
          <w:rPr/>
          <w:br/>
        </w:r>
      </w:del>
      <w:del w:id="3462" w:author="adrian " w:date="2017-04-28T10:28:07Z">
        <w:r>
          <w:rPr>
            <w:rStyle w:val="VerbatimChar"/>
          </w:rPr>
          <w:delText>##         ],</w:delText>
        </w:r>
      </w:del>
      <w:del w:id="3463" w:author="adrian " w:date="2017-04-28T10:28:07Z">
        <w:r>
          <w:rPr/>
          <w:br/>
        </w:r>
      </w:del>
      <w:del w:id="3464" w:author="adrian " w:date="2017-04-28T10:28:07Z">
        <w:r>
          <w:rPr>
            <w:rStyle w:val="VerbatimChar"/>
          </w:rPr>
          <w:delText>##         "milestone": null,</w:delText>
        </w:r>
      </w:del>
      <w:del w:id="3465" w:author="adrian " w:date="2017-04-28T10:28:07Z">
        <w:r>
          <w:rPr/>
          <w:br/>
        </w:r>
      </w:del>
      <w:del w:id="3466" w:author="adrian " w:date="2017-04-28T10:28:07Z">
        <w:r>
          <w:rPr>
            <w:rStyle w:val="VerbatimChar"/>
          </w:rPr>
          <w:delText>##         "comments": 2,</w:delText>
        </w:r>
      </w:del>
      <w:del w:id="3467" w:author="adrian " w:date="2017-04-28T10:28:07Z">
        <w:r>
          <w:rPr/>
          <w:br/>
        </w:r>
      </w:del>
      <w:del w:id="3468" w:author="adrian " w:date="2017-04-28T10:28:07Z">
        <w:r>
          <w:rPr>
            <w:rStyle w:val="VerbatimChar"/>
          </w:rPr>
          <w:delText>##         "created_at": "2016-09-23T10:09:22Z",</w:delText>
        </w:r>
      </w:del>
      <w:del w:id="3469" w:author="adrian " w:date="2017-04-28T10:28:07Z">
        <w:r>
          <w:rPr/>
          <w:br/>
        </w:r>
      </w:del>
      <w:del w:id="3470" w:author="adrian " w:date="2017-04-28T10:28:07Z">
        <w:r>
          <w:rPr>
            <w:rStyle w:val="VerbatimChar"/>
          </w:rPr>
          <w:delText>##         "updated_at": "2016-09-23T10:13:21Z",</w:delText>
        </w:r>
      </w:del>
      <w:del w:id="3471" w:author="adrian " w:date="2017-04-28T10:28:07Z">
        <w:r>
          <w:rPr/>
          <w:br/>
        </w:r>
      </w:del>
      <w:del w:id="3472" w:author="adrian " w:date="2017-04-28T10:28:07Z">
        <w:r>
          <w:rPr>
            <w:rStyle w:val="VerbatimChar"/>
          </w:rPr>
          <w:delText>##         "closed_at": null,</w:delText>
        </w:r>
      </w:del>
      <w:del w:id="3473" w:author="adrian " w:date="2017-04-28T10:28:07Z">
        <w:r>
          <w:rPr/>
          <w:br/>
        </w:r>
      </w:del>
      <w:del w:id="3474" w:author="adrian " w:date="2017-04-28T10:28:07Z">
        <w:r>
          <w:rPr>
            <w:rStyle w:val="VerbatimChar"/>
          </w:rPr>
          <w:delText>##         "body": "I would like to realize the following use case by leveraging slate (or AppleScript):\r\n\r\nStore the layouted apps (e.g. Chrom, Evernote, TextEdit, ...) of a certain desktop (say Desktop 3)\r\nChange the apps locations on that desktop or e.g. close all apps\r\nRecover the complete desktop that display all windows arranged in the way as of step #1\r\nAny chance to do that (with slate or something else)?\r\n\r\nSo far, I have configured my .slate.js like that:\r\n\r\nvar snapshot = slate.operation(\"snapshot\", {\r\n\"name\" : \"theName\",\r\n\"save\" : true,\r\n\"stack\" : false\r\n});\r\nslate.bind(\"1:ctrl,alt\", snapshot);\r\n\r\nvar deleteSnapshot = slate.operation(\"delete-snapshot\", {\r\n\"name\" : \"theName\",\r\n\"all\" : true,\r\n});\r\nslate.bind(\"2:ctrl,alt\", deleteSnapshot);\r\n\r\nvar activateSnapshot = slate.operation(\"activate-snapshot\", {\r\n\"name\" : \"theName\",\r\n\"delete\" : false,\r\n});\r\nslate.bind(\"3:ctrl,alt\", activateSnapshot);\r\nSaving and activating works as such but obviously there is no reliable way to do it for a specific desktop. Say save desktop 2 (via snapshot), save desktop 3 (via snapshot) and so on .... and then e.g. only recover say Desktop 3.\r\n\r\nAny help would be highly appreciated."</w:delText>
        </w:r>
      </w:del>
      <w:del w:id="3475" w:author="adrian " w:date="2017-04-28T10:28:07Z">
        <w:r>
          <w:rPr/>
          <w:br/>
        </w:r>
      </w:del>
      <w:del w:id="3476" w:author="adrian " w:date="2017-04-28T10:28:07Z">
        <w:r>
          <w:rPr>
            <w:rStyle w:val="VerbatimChar"/>
          </w:rPr>
          <w:delText>##       },</w:delText>
        </w:r>
      </w:del>
      <w:del w:id="3477" w:author="adrian " w:date="2017-04-28T10:28:07Z">
        <w:r>
          <w:rPr/>
          <w:br/>
        </w:r>
      </w:del>
      <w:del w:id="3478" w:author="adrian " w:date="2017-04-28T10:28:07Z">
        <w:r>
          <w:rPr>
            <w:rStyle w:val="VerbatimChar"/>
          </w:rPr>
          <w:delText>##       "comment": {</w:delText>
        </w:r>
      </w:del>
      <w:del w:id="3479" w:author="adrian " w:date="2017-04-28T10:28:07Z">
        <w:r>
          <w:rPr/>
          <w:br/>
        </w:r>
      </w:del>
      <w:del w:id="3480" w:author="adrian " w:date="2017-04-28T10:28:07Z">
        <w:r>
          <w:rPr>
            <w:rStyle w:val="VerbatimChar"/>
          </w:rPr>
          <w:delText>##         "url": "https://api.github.com/repos/mattr-/slate/issues/comments/249154356",</w:delText>
        </w:r>
      </w:del>
      <w:del w:id="3481" w:author="adrian " w:date="2017-04-28T10:28:07Z">
        <w:r>
          <w:rPr/>
          <w:br/>
        </w:r>
      </w:del>
      <w:del w:id="3482" w:author="adrian " w:date="2017-04-28T10:28:07Z">
        <w:r>
          <w:rPr>
            <w:rStyle w:val="VerbatimChar"/>
          </w:rPr>
          <w:delText>##         "html_url": "https://github.com/mattr-/slate/issues/79#issuecomment-249154356",</w:delText>
        </w:r>
      </w:del>
      <w:del w:id="3483" w:author="adrian " w:date="2017-04-28T10:28:07Z">
        <w:r>
          <w:rPr/>
          <w:br/>
        </w:r>
      </w:del>
      <w:del w:id="3484" w:author="adrian " w:date="2017-04-28T10:28:07Z">
        <w:r>
          <w:rPr>
            <w:rStyle w:val="VerbatimChar"/>
          </w:rPr>
          <w:delText>##         "issue_url": "https://api.github.com/repos/mattr-/slate/issues/79",</w:delText>
        </w:r>
      </w:del>
      <w:del w:id="3485" w:author="adrian " w:date="2017-04-28T10:28:07Z">
        <w:r>
          <w:rPr/>
          <w:br/>
        </w:r>
      </w:del>
      <w:del w:id="3486" w:author="adrian " w:date="2017-04-28T10:28:07Z">
        <w:r>
          <w:rPr>
            <w:rStyle w:val="VerbatimChar"/>
          </w:rPr>
          <w:delText>##         "id": 249154356,</w:delText>
        </w:r>
      </w:del>
      <w:del w:id="3487" w:author="adrian " w:date="2017-04-28T10:28:07Z">
        <w:r>
          <w:rPr/>
          <w:br/>
        </w:r>
      </w:del>
      <w:del w:id="3488" w:author="adrian " w:date="2017-04-28T10:28:07Z">
        <w:r>
          <w:rPr>
            <w:rStyle w:val="VerbatimChar"/>
          </w:rPr>
          <w:delText>##         "user": {</w:delText>
        </w:r>
      </w:del>
      <w:del w:id="3489" w:author="adrian " w:date="2017-04-28T10:28:07Z">
        <w:r>
          <w:rPr/>
          <w:br/>
        </w:r>
      </w:del>
      <w:del w:id="3490" w:author="adrian " w:date="2017-04-28T10:28:07Z">
        <w:r>
          <w:rPr>
            <w:rStyle w:val="VerbatimChar"/>
          </w:rPr>
          <w:delText>##           "login": "ckny",</w:delText>
        </w:r>
      </w:del>
      <w:del w:id="3491" w:author="adrian " w:date="2017-04-28T10:28:07Z">
        <w:r>
          <w:rPr/>
          <w:br/>
        </w:r>
      </w:del>
      <w:del w:id="3492" w:author="adrian " w:date="2017-04-28T10:28:07Z">
        <w:r>
          <w:rPr>
            <w:rStyle w:val="VerbatimChar"/>
          </w:rPr>
          <w:delText>##           "id": 1192354,</w:delText>
        </w:r>
      </w:del>
      <w:del w:id="3493" w:author="adrian " w:date="2017-04-28T10:28:07Z">
        <w:r>
          <w:rPr/>
          <w:br/>
        </w:r>
      </w:del>
      <w:del w:id="3494" w:author="adrian " w:date="2017-04-28T10:28:07Z">
        <w:r>
          <w:rPr>
            <w:rStyle w:val="VerbatimChar"/>
          </w:rPr>
          <w:delText>##           "avatar_url": "https://avatars.githubusercontent.com/u/1192354?v=3",</w:delText>
        </w:r>
      </w:del>
      <w:del w:id="3495" w:author="adrian " w:date="2017-04-28T10:28:07Z">
        <w:r>
          <w:rPr/>
          <w:br/>
        </w:r>
      </w:del>
      <w:del w:id="3496" w:author="adrian " w:date="2017-04-28T10:28:07Z">
        <w:r>
          <w:rPr>
            <w:rStyle w:val="VerbatimChar"/>
          </w:rPr>
          <w:delText>##           "gravatar_id": "",</w:delText>
        </w:r>
      </w:del>
      <w:del w:id="3497" w:author="adrian " w:date="2017-04-28T10:28:07Z">
        <w:r>
          <w:rPr/>
          <w:br/>
        </w:r>
      </w:del>
      <w:del w:id="3498" w:author="adrian " w:date="2017-04-28T10:28:07Z">
        <w:r>
          <w:rPr>
            <w:rStyle w:val="VerbatimChar"/>
          </w:rPr>
          <w:delText>##           "url": "https://api.github.com/users/ckny",</w:delText>
        </w:r>
      </w:del>
      <w:del w:id="3499" w:author="adrian " w:date="2017-04-28T10:28:07Z">
        <w:r>
          <w:rPr/>
          <w:br/>
        </w:r>
      </w:del>
      <w:del w:id="3500" w:author="adrian " w:date="2017-04-28T10:28:07Z">
        <w:r>
          <w:rPr>
            <w:rStyle w:val="VerbatimChar"/>
          </w:rPr>
          <w:delText>##           "html_url": "https://github.com/ckny",</w:delText>
        </w:r>
      </w:del>
      <w:del w:id="3501" w:author="adrian " w:date="2017-04-28T10:28:07Z">
        <w:r>
          <w:rPr/>
          <w:br/>
        </w:r>
      </w:del>
      <w:del w:id="3502" w:author="adrian " w:date="2017-04-28T10:28:07Z">
        <w:r>
          <w:rPr>
            <w:rStyle w:val="VerbatimChar"/>
          </w:rPr>
          <w:delText>##           "followers_url": "https://api.github.com/users/ckny/followers",</w:delText>
        </w:r>
      </w:del>
      <w:del w:id="3503" w:author="adrian " w:date="2017-04-28T10:28:07Z">
        <w:r>
          <w:rPr/>
          <w:br/>
        </w:r>
      </w:del>
      <w:del w:id="3504" w:author="adrian " w:date="2017-04-28T10:28:07Z">
        <w:r>
          <w:rPr>
            <w:rStyle w:val="VerbatimChar"/>
          </w:rPr>
          <w:delText>##           "following_url": "https://api.github.com/users/ckny/following{/other_user}",</w:delText>
        </w:r>
      </w:del>
      <w:del w:id="3505" w:author="adrian " w:date="2017-04-28T10:28:07Z">
        <w:r>
          <w:rPr/>
          <w:br/>
        </w:r>
      </w:del>
      <w:del w:id="3506" w:author="adrian " w:date="2017-04-28T10:28:07Z">
        <w:r>
          <w:rPr>
            <w:rStyle w:val="VerbatimChar"/>
          </w:rPr>
          <w:delText>##           "gists_url": "https://api.github.com/users/ckny/gists{/gist_id}",</w:delText>
        </w:r>
      </w:del>
      <w:del w:id="3507" w:author="adrian " w:date="2017-04-28T10:28:07Z">
        <w:r>
          <w:rPr/>
          <w:br/>
        </w:r>
      </w:del>
      <w:del w:id="3508" w:author="adrian " w:date="2017-04-28T10:28:07Z">
        <w:r>
          <w:rPr>
            <w:rStyle w:val="VerbatimChar"/>
          </w:rPr>
          <w:delText>##           "starred_url": "https://api.github.com/users/ckny/starred{/owner}{/repo}",</w:delText>
        </w:r>
      </w:del>
      <w:del w:id="3509" w:author="adrian " w:date="2017-04-28T10:28:07Z">
        <w:r>
          <w:rPr/>
          <w:br/>
        </w:r>
      </w:del>
      <w:del w:id="3510" w:author="adrian " w:date="2017-04-28T10:28:07Z">
        <w:r>
          <w:rPr>
            <w:rStyle w:val="VerbatimChar"/>
          </w:rPr>
          <w:delText>##           "subscriptions_url": "https://api.github.com/users/ckny/subscriptions",</w:delText>
        </w:r>
      </w:del>
      <w:del w:id="3511" w:author="adrian " w:date="2017-04-28T10:28:07Z">
        <w:r>
          <w:rPr/>
          <w:br/>
        </w:r>
      </w:del>
      <w:del w:id="3512" w:author="adrian " w:date="2017-04-28T10:28:07Z">
        <w:r>
          <w:rPr>
            <w:rStyle w:val="VerbatimChar"/>
          </w:rPr>
          <w:delText>##           "organizations_url": "https://api.github.com/users/ckny/orgs",</w:delText>
        </w:r>
      </w:del>
      <w:del w:id="3513" w:author="adrian " w:date="2017-04-28T10:28:07Z">
        <w:r>
          <w:rPr/>
          <w:br/>
        </w:r>
      </w:del>
      <w:del w:id="3514" w:author="adrian " w:date="2017-04-28T10:28:07Z">
        <w:r>
          <w:rPr>
            <w:rStyle w:val="VerbatimChar"/>
          </w:rPr>
          <w:delText>##           "repos_url": "https://api.github.com/users/ckny/repos",</w:delText>
        </w:r>
      </w:del>
      <w:del w:id="3515" w:author="adrian " w:date="2017-04-28T10:28:07Z">
        <w:r>
          <w:rPr/>
          <w:br/>
        </w:r>
      </w:del>
      <w:del w:id="3516" w:author="adrian " w:date="2017-04-28T10:28:07Z">
        <w:r>
          <w:rPr>
            <w:rStyle w:val="VerbatimChar"/>
          </w:rPr>
          <w:delText>##           "events_url": "https://api.github.com/users/ckny/events{/privacy}",</w:delText>
        </w:r>
      </w:del>
      <w:del w:id="3517" w:author="adrian " w:date="2017-04-28T10:28:07Z">
        <w:r>
          <w:rPr/>
          <w:br/>
        </w:r>
      </w:del>
      <w:del w:id="3518" w:author="adrian " w:date="2017-04-28T10:28:07Z">
        <w:r>
          <w:rPr>
            <w:rStyle w:val="VerbatimChar"/>
          </w:rPr>
          <w:delText>##           "received_events_url": "https://api.github.com/users/ckny/received_events",</w:delText>
        </w:r>
      </w:del>
      <w:del w:id="3519" w:author="adrian " w:date="2017-04-28T10:28:07Z">
        <w:r>
          <w:rPr/>
          <w:br/>
        </w:r>
      </w:del>
      <w:del w:id="3520" w:author="adrian " w:date="2017-04-28T10:28:07Z">
        <w:r>
          <w:rPr>
            <w:rStyle w:val="VerbatimChar"/>
          </w:rPr>
          <w:delText>##           "type": "User",</w:delText>
        </w:r>
      </w:del>
      <w:del w:id="3521" w:author="adrian " w:date="2017-04-28T10:28:07Z">
        <w:r>
          <w:rPr/>
          <w:br/>
        </w:r>
      </w:del>
      <w:del w:id="3522" w:author="adrian " w:date="2017-04-28T10:28:07Z">
        <w:r>
          <w:rPr>
            <w:rStyle w:val="VerbatimChar"/>
          </w:rPr>
          <w:delText>##           "site_admin": false</w:delText>
        </w:r>
      </w:del>
      <w:del w:id="3523" w:author="adrian " w:date="2017-04-28T10:28:07Z">
        <w:r>
          <w:rPr/>
          <w:br/>
        </w:r>
      </w:del>
      <w:del w:id="3524" w:author="adrian " w:date="2017-04-28T10:28:07Z">
        <w:r>
          <w:rPr>
            <w:rStyle w:val="VerbatimChar"/>
          </w:rPr>
          <w:delText>##         },</w:delText>
        </w:r>
      </w:del>
      <w:del w:id="3525" w:author="adrian " w:date="2017-04-28T10:28:07Z">
        <w:r>
          <w:rPr/>
          <w:br/>
        </w:r>
      </w:del>
      <w:del w:id="3526" w:author="adrian " w:date="2017-04-28T10:28:07Z">
        <w:r>
          <w:rPr>
            <w:rStyle w:val="VerbatimChar"/>
          </w:rPr>
          <w:delText>##         "created_at": "2016-09-23T10:13:21Z",</w:delText>
        </w:r>
      </w:del>
      <w:del w:id="3527" w:author="adrian " w:date="2017-04-28T10:28:07Z">
        <w:r>
          <w:rPr/>
          <w:br/>
        </w:r>
      </w:del>
      <w:del w:id="3528" w:author="adrian " w:date="2017-04-28T10:28:07Z">
        <w:r>
          <w:rPr>
            <w:rStyle w:val="VerbatimChar"/>
          </w:rPr>
          <w:delText>##         "updated_at": "2016-09-23T10:13:21Z",</w:delText>
        </w:r>
      </w:del>
      <w:del w:id="3529" w:author="adrian " w:date="2017-04-28T10:28:07Z">
        <w:r>
          <w:rPr/>
          <w:br/>
        </w:r>
      </w:del>
      <w:del w:id="3530" w:author="adrian " w:date="2017-04-28T10:28:07Z">
        <w:r>
          <w:rPr>
            <w:rStyle w:val="VerbatimChar"/>
          </w:rPr>
          <w:delText>##         "body": "@tscheffe Thanks a lot for your great feedback! I agree regarding the location of the post but I have actually also edited my initial post https://github.com/mattr-/slate/issues/26#issuecomment-246977474 recently to \"...Hence, any kind of input ... to achieve with Hammerspoon (**or slate** of course) would be great.\". \r\nSo I am open to any solution that fulfills the requirements - with slate or Hammerspoon ;-).\r\n\r\nTo your questions:\r\n\r\n1. Term \"Desktop\": \r\nas you have assumed correctly, Desktop in the sense of the new/latest Mac OS X terminology where they changed the naming from spaces to desktop. Apparently, they also label the \"different\" arrangements now \"Desktop 1\", \"Desktop 2\" and so on. Surprisingly, Apple still talks about spaces in Mission Control. At least in 10.11.6. Anyway, I guess we all now know what the issue is about.\r\n\r\n2. Use case clarifications: \r\npretty much exactly what you have summarized.\r\n&gt; Arrange your applications on a particular Desktop, dump/save the current locations, and then reconstruct those windows again on the (? given|specific|primary) Desktop at will.\r\nI could live with just \"create a new desktop\" for restoring saved \"desktops\" and then re-arrange manually. So for example: I researched something around a specific topic \"XYZ\" which led to a \"Desktop 3\" with the following apps opened (in different sizes): e.g. 1 Evernote window with a note displayed, 2 PDFs (opened in preview separately), 1 image (opened with the quick viewer), etc.\r\nNow I would like to save the current state of Desktop 3 (apps opened, ideally with the current layout and sizes of the apps/windows, etc.) and eventually close the Desktop 3. Say a day later, I would like to continue to work on the subject or maybe show the results to somebody else. Hence, I would love to simply restore that \"Desktop 3\" so that all is in place as before without impacting all other currently opened desktops. Therefore, I could also live with just adding the Desktop to the end which might simplify the solution a bit. So in case 4 desktops existed before restore, a 5th desktop would be created with the restored session.\r\nAt the moment I use http://www.one-tab.com/ and https://chrome.google.com/webstore/detail/session-buddy/edacconmaakjimmfgnblocblbcdcpbko to save bookmarks which helps a bit but still does not allow to deal with other relevant content (PDFs in preview, etc.) which obviously can't be restored by the bookmark manager.\r\n\r\nIn case there is any slate related solution option, I would appreciate any feedback as well of course. I assume this use case is relevant for others as well.\r\n\r\nRegarding the Hammerspoon options, I will check them out asap and let you know - in the Hammerspoon repo then ;-) or via private mail. "</w:delText>
        </w:r>
      </w:del>
      <w:del w:id="3531" w:author="adrian " w:date="2017-04-28T10:28:07Z">
        <w:r>
          <w:rPr/>
          <w:br/>
        </w:r>
      </w:del>
      <w:del w:id="3532" w:author="adrian " w:date="2017-04-28T10:28:07Z">
        <w:r>
          <w:rPr>
            <w:rStyle w:val="VerbatimChar"/>
          </w:rPr>
          <w:delText>##       }</w:delText>
        </w:r>
      </w:del>
      <w:del w:id="3533" w:author="adrian " w:date="2017-04-28T10:28:07Z">
        <w:r>
          <w:rPr/>
          <w:br/>
        </w:r>
      </w:del>
      <w:del w:id="3534" w:author="adrian " w:date="2017-04-28T10:28:07Z">
        <w:r>
          <w:rPr>
            <w:rStyle w:val="VerbatimChar"/>
          </w:rPr>
          <w:delText>##     },</w:delText>
        </w:r>
      </w:del>
      <w:del w:id="3535" w:author="adrian " w:date="2017-04-28T10:28:07Z">
        <w:r>
          <w:rPr/>
          <w:br/>
        </w:r>
      </w:del>
      <w:del w:id="3536" w:author="adrian " w:date="2017-04-28T10:28:07Z">
        <w:r>
          <w:rPr>
            <w:rStyle w:val="VerbatimChar"/>
          </w:rPr>
          <w:delText>##     "public": true,</w:delText>
        </w:r>
      </w:del>
      <w:del w:id="3537" w:author="adrian " w:date="2017-04-28T10:28:07Z">
        <w:r>
          <w:rPr/>
          <w:br/>
        </w:r>
      </w:del>
      <w:del w:id="3538" w:author="adrian " w:date="2017-04-28T10:28:07Z">
        <w:r>
          <w:rPr>
            <w:rStyle w:val="VerbatimChar"/>
          </w:rPr>
          <w:delText>##     "created_at": "2016-09-23T10:13:21Z"</w:delText>
        </w:r>
      </w:del>
      <w:del w:id="3539" w:author="adrian " w:date="2017-04-28T10:28:07Z">
        <w:r>
          <w:rPr/>
          <w:br/>
        </w:r>
      </w:del>
      <w:del w:id="3540" w:author="adrian " w:date="2017-04-28T10:28:07Z">
        <w:r>
          <w:rPr>
            <w:rStyle w:val="VerbatimChar"/>
          </w:rPr>
          <w:delText>##   },</w:delText>
        </w:r>
      </w:del>
      <w:del w:id="3541" w:author="adrian " w:date="2017-04-28T10:28:07Z">
        <w:r>
          <w:rPr/>
          <w:br/>
        </w:r>
      </w:del>
      <w:del w:id="3542" w:author="adrian " w:date="2017-04-28T10:28:07Z">
        <w:r>
          <w:rPr>
            <w:rStyle w:val="VerbatimChar"/>
          </w:rPr>
          <w:delText>##   {</w:delText>
        </w:r>
      </w:del>
      <w:del w:id="3543" w:author="adrian " w:date="2017-04-28T10:28:07Z">
        <w:r>
          <w:rPr/>
          <w:br/>
        </w:r>
      </w:del>
      <w:del w:id="3544" w:author="adrian " w:date="2017-04-28T10:28:07Z">
        <w:r>
          <w:rPr>
            <w:rStyle w:val="VerbatimChar"/>
          </w:rPr>
          <w:delText>##     "id": "4607714306",</w:delText>
        </w:r>
      </w:del>
      <w:del w:id="3545" w:author="adrian " w:date="2017-04-28T10:28:07Z">
        <w:r>
          <w:rPr/>
          <w:br/>
        </w:r>
      </w:del>
      <w:del w:id="3546" w:author="adrian " w:date="2017-04-28T10:28:07Z">
        <w:r>
          <w:rPr>
            <w:rStyle w:val="VerbatimChar"/>
          </w:rPr>
          <w:delText>##     "type": "PullRequestReviewCommentEvent",</w:delText>
        </w:r>
      </w:del>
      <w:del w:id="3547" w:author="adrian " w:date="2017-04-28T10:28:07Z">
        <w:r>
          <w:rPr/>
          <w:br/>
        </w:r>
      </w:del>
      <w:del w:id="3548" w:author="adrian " w:date="2017-04-28T10:28:07Z">
        <w:r>
          <w:rPr>
            <w:rStyle w:val="VerbatimChar"/>
          </w:rPr>
          <w:delText>##     "actor": {</w:delText>
        </w:r>
      </w:del>
      <w:del w:id="3549" w:author="adrian " w:date="2017-04-28T10:28:07Z">
        <w:r>
          <w:rPr/>
          <w:br/>
        </w:r>
      </w:del>
      <w:del w:id="3550" w:author="adrian " w:date="2017-04-28T10:28:07Z">
        <w:r>
          <w:rPr>
            <w:rStyle w:val="VerbatimChar"/>
          </w:rPr>
          <w:delText>##       "id": 985911,</w:delText>
        </w:r>
      </w:del>
      <w:del w:id="3551" w:author="adrian " w:date="2017-04-28T10:28:07Z">
        <w:r>
          <w:rPr/>
          <w:br/>
        </w:r>
      </w:del>
      <w:del w:id="3552" w:author="adrian " w:date="2017-04-28T10:28:07Z">
        <w:r>
          <w:rPr>
            <w:rStyle w:val="VerbatimChar"/>
          </w:rPr>
          <w:delText>##       "login": "HSAR",</w:delText>
        </w:r>
      </w:del>
      <w:del w:id="3553" w:author="adrian " w:date="2017-04-28T10:28:07Z">
        <w:r>
          <w:rPr/>
          <w:br/>
        </w:r>
      </w:del>
      <w:del w:id="3554" w:author="adrian " w:date="2017-04-28T10:28:07Z">
        <w:r>
          <w:rPr>
            <w:rStyle w:val="VerbatimChar"/>
          </w:rPr>
          <w:delText>##       "display_login": "HSAR",</w:delText>
        </w:r>
      </w:del>
      <w:del w:id="3555" w:author="adrian " w:date="2017-04-28T10:28:07Z">
        <w:r>
          <w:rPr/>
          <w:br/>
        </w:r>
      </w:del>
      <w:del w:id="3556" w:author="adrian " w:date="2017-04-28T10:28:07Z">
        <w:r>
          <w:rPr>
            <w:rStyle w:val="VerbatimChar"/>
          </w:rPr>
          <w:delText>##       "gravatar_id": "",</w:delText>
        </w:r>
      </w:del>
      <w:del w:id="3557" w:author="adrian " w:date="2017-04-28T10:28:07Z">
        <w:r>
          <w:rPr/>
          <w:br/>
        </w:r>
      </w:del>
      <w:del w:id="3558" w:author="adrian " w:date="2017-04-28T10:28:07Z">
        <w:r>
          <w:rPr>
            <w:rStyle w:val="VerbatimChar"/>
          </w:rPr>
          <w:delText>##       "url": "https://api.github.com/users/HSAR",</w:delText>
        </w:r>
      </w:del>
      <w:del w:id="3559" w:author="adrian " w:date="2017-04-28T10:28:07Z">
        <w:r>
          <w:rPr/>
          <w:br/>
        </w:r>
      </w:del>
      <w:del w:id="3560" w:author="adrian " w:date="2017-04-28T10:28:07Z">
        <w:r>
          <w:rPr>
            <w:rStyle w:val="VerbatimChar"/>
          </w:rPr>
          <w:delText>##       "avatar_url": "https://avatars.githubusercontent.com/u/985911?"</w:delText>
        </w:r>
      </w:del>
      <w:del w:id="3561" w:author="adrian " w:date="2017-04-28T10:28:07Z">
        <w:r>
          <w:rPr/>
          <w:br/>
        </w:r>
      </w:del>
      <w:del w:id="3562" w:author="adrian " w:date="2017-04-28T10:28:07Z">
        <w:r>
          <w:rPr>
            <w:rStyle w:val="VerbatimChar"/>
          </w:rPr>
          <w:delText>##     },</w:delText>
        </w:r>
      </w:del>
      <w:del w:id="3563" w:author="adrian " w:date="2017-04-28T10:28:07Z">
        <w:r>
          <w:rPr/>
          <w:br/>
        </w:r>
      </w:del>
      <w:del w:id="3564" w:author="adrian " w:date="2017-04-28T10:28:07Z">
        <w:r>
          <w:rPr>
            <w:rStyle w:val="VerbatimChar"/>
          </w:rPr>
          <w:delText>##     "repo": {</w:delText>
        </w:r>
      </w:del>
      <w:del w:id="3565" w:author="adrian " w:date="2017-04-28T10:28:07Z">
        <w:r>
          <w:rPr/>
          <w:br/>
        </w:r>
      </w:del>
      <w:del w:id="3566" w:author="adrian " w:date="2017-04-28T10:28:07Z">
        <w:r>
          <w:rPr>
            <w:rStyle w:val="VerbatimChar"/>
          </w:rPr>
          <w:delText>##       "id": 27631673,</w:delText>
        </w:r>
      </w:del>
      <w:del w:id="3567" w:author="adrian " w:date="2017-04-28T10:28:07Z">
        <w:r>
          <w:rPr/>
          <w:br/>
        </w:r>
      </w:del>
      <w:del w:id="3568" w:author="adrian " w:date="2017-04-28T10:28:07Z">
        <w:r>
          <w:rPr>
            <w:rStyle w:val="VerbatimChar"/>
          </w:rPr>
          <w:delText>##       "name": "Microsoft/vsts-tasks",</w:delText>
        </w:r>
      </w:del>
      <w:del w:id="3569" w:author="adrian " w:date="2017-04-28T10:28:07Z">
        <w:r>
          <w:rPr/>
          <w:br/>
        </w:r>
      </w:del>
      <w:del w:id="3570" w:author="adrian " w:date="2017-04-28T10:28:07Z">
        <w:r>
          <w:rPr>
            <w:rStyle w:val="VerbatimChar"/>
          </w:rPr>
          <w:delText>##       "url": "https://api.github.com/repos/Microsoft/vsts-tasks"</w:delText>
        </w:r>
      </w:del>
      <w:del w:id="3571" w:author="adrian " w:date="2017-04-28T10:28:07Z">
        <w:r>
          <w:rPr/>
          <w:br/>
        </w:r>
      </w:del>
      <w:del w:id="3572" w:author="adrian " w:date="2017-04-28T10:28:07Z">
        <w:r>
          <w:rPr>
            <w:rStyle w:val="VerbatimChar"/>
          </w:rPr>
          <w:delText>##     },</w:delText>
        </w:r>
      </w:del>
      <w:del w:id="3573" w:author="adrian " w:date="2017-04-28T10:28:07Z">
        <w:r>
          <w:rPr/>
          <w:br/>
        </w:r>
      </w:del>
      <w:del w:id="3574" w:author="adrian " w:date="2017-04-28T10:28:07Z">
        <w:r>
          <w:rPr>
            <w:rStyle w:val="VerbatimChar"/>
          </w:rPr>
          <w:delText>##     "payload": {</w:delText>
        </w:r>
      </w:del>
      <w:del w:id="3575" w:author="adrian " w:date="2017-04-28T10:28:07Z">
        <w:r>
          <w:rPr/>
          <w:br/>
        </w:r>
      </w:del>
      <w:del w:id="3576" w:author="adrian " w:date="2017-04-28T10:28:07Z">
        <w:r>
          <w:rPr>
            <w:rStyle w:val="VerbatimChar"/>
          </w:rPr>
          <w:delText>##       "action": "created",</w:delText>
        </w:r>
      </w:del>
      <w:del w:id="3577" w:author="adrian " w:date="2017-04-28T10:28:07Z">
        <w:r>
          <w:rPr/>
          <w:br/>
        </w:r>
      </w:del>
      <w:del w:id="3578" w:author="adrian " w:date="2017-04-28T10:28:07Z">
        <w:r>
          <w:rPr>
            <w:rStyle w:val="VerbatimChar"/>
          </w:rPr>
          <w:delText>##       "comment": {</w:delText>
        </w:r>
      </w:del>
      <w:del w:id="3579" w:author="adrian " w:date="2017-04-28T10:28:07Z">
        <w:r>
          <w:rPr/>
          <w:br/>
        </w:r>
      </w:del>
      <w:del w:id="3580" w:author="adrian " w:date="2017-04-28T10:28:07Z">
        <w:r>
          <w:rPr>
            <w:rStyle w:val="VerbatimChar"/>
          </w:rPr>
          <w:delText>##         "url": "https://api.github.com/repos/Microsoft/vsts-tasks/pulls/comments/80217587",</w:delText>
        </w:r>
      </w:del>
      <w:del w:id="3581" w:author="adrian " w:date="2017-04-28T10:28:07Z">
        <w:r>
          <w:rPr/>
          <w:br/>
        </w:r>
      </w:del>
      <w:del w:id="3582" w:author="adrian " w:date="2017-04-28T10:28:07Z">
        <w:r>
          <w:rPr>
            <w:rStyle w:val="VerbatimChar"/>
          </w:rPr>
          <w:delText>##         "id": 80217587,</w:delText>
        </w:r>
      </w:del>
      <w:del w:id="3583" w:author="adrian " w:date="2017-04-28T10:28:07Z">
        <w:r>
          <w:rPr/>
          <w:br/>
        </w:r>
      </w:del>
      <w:del w:id="3584" w:author="adrian " w:date="2017-04-28T10:28:07Z">
        <w:r>
          <w:rPr>
            <w:rStyle w:val="VerbatimChar"/>
          </w:rPr>
          <w:delText>##         "diff_hunk": "@@ -0,0 +1,30 @@\n+/*\n+* We are using a hard-coded findbugs.xml file that is checked in with as part of this task.",</w:delText>
        </w:r>
      </w:del>
      <w:del w:id="3585" w:author="adrian " w:date="2017-04-28T10:28:07Z">
        <w:r>
          <w:rPr/>
          <w:br/>
        </w:r>
      </w:del>
      <w:del w:id="3586" w:author="adrian " w:date="2017-04-28T10:28:07Z">
        <w:r>
          <w:rPr>
            <w:rStyle w:val="VerbatimChar"/>
          </w:rPr>
          <w:delText>##         "path": "Tasks/Gradle/CodeAnalysis/findbugs.gradle",</w:delText>
        </w:r>
      </w:del>
      <w:del w:id="3587" w:author="adrian " w:date="2017-04-28T10:28:07Z">
        <w:r>
          <w:rPr/>
          <w:br/>
        </w:r>
      </w:del>
      <w:del w:id="3588" w:author="adrian " w:date="2017-04-28T10:28:07Z">
        <w:r>
          <w:rPr>
            <w:rStyle w:val="VerbatimChar"/>
          </w:rPr>
          <w:delText>##         "position": 2,</w:delText>
        </w:r>
      </w:del>
      <w:del w:id="3589" w:author="adrian " w:date="2017-04-28T10:28:07Z">
        <w:r>
          <w:rPr/>
          <w:br/>
        </w:r>
      </w:del>
      <w:del w:id="3590" w:author="adrian " w:date="2017-04-28T10:28:07Z">
        <w:r>
          <w:rPr>
            <w:rStyle w:val="VerbatimChar"/>
          </w:rPr>
          <w:delText>##         "original_position": 2,</w:delText>
        </w:r>
      </w:del>
      <w:del w:id="3591" w:author="adrian " w:date="2017-04-28T10:28:07Z">
        <w:r>
          <w:rPr/>
          <w:br/>
        </w:r>
      </w:del>
      <w:del w:id="3592" w:author="adrian " w:date="2017-04-28T10:28:07Z">
        <w:r>
          <w:rPr>
            <w:rStyle w:val="VerbatimChar"/>
          </w:rPr>
          <w:delText>##         "commit_id": "e9eba1857bc679e193ae57a06fc7f01b59ed3409",</w:delText>
        </w:r>
      </w:del>
      <w:del w:id="3593" w:author="adrian " w:date="2017-04-28T10:28:07Z">
        <w:r>
          <w:rPr/>
          <w:br/>
        </w:r>
      </w:del>
      <w:del w:id="3594" w:author="adrian " w:date="2017-04-28T10:28:07Z">
        <w:r>
          <w:rPr>
            <w:rStyle w:val="VerbatimChar"/>
          </w:rPr>
          <w:delText>##         "original_commit_id": "e9eba1857bc679e193ae57a06fc7f01b59ed3409",</w:delText>
        </w:r>
      </w:del>
      <w:del w:id="3595" w:author="adrian " w:date="2017-04-28T10:28:07Z">
        <w:r>
          <w:rPr/>
          <w:br/>
        </w:r>
      </w:del>
      <w:del w:id="3596" w:author="adrian " w:date="2017-04-28T10:28:07Z">
        <w:r>
          <w:rPr>
            <w:rStyle w:val="VerbatimChar"/>
          </w:rPr>
          <w:delText>##         "user": {</w:delText>
        </w:r>
      </w:del>
      <w:del w:id="3597" w:author="adrian " w:date="2017-04-28T10:28:07Z">
        <w:r>
          <w:rPr/>
          <w:br/>
        </w:r>
      </w:del>
      <w:del w:id="3598" w:author="adrian " w:date="2017-04-28T10:28:07Z">
        <w:r>
          <w:rPr>
            <w:rStyle w:val="VerbatimChar"/>
          </w:rPr>
          <w:delText>##           "login": "HSAR",</w:delText>
        </w:r>
      </w:del>
      <w:del w:id="3599" w:author="adrian " w:date="2017-04-28T10:28:07Z">
        <w:r>
          <w:rPr/>
          <w:br/>
        </w:r>
      </w:del>
      <w:del w:id="3600" w:author="adrian " w:date="2017-04-28T10:28:07Z">
        <w:r>
          <w:rPr>
            <w:rStyle w:val="VerbatimChar"/>
          </w:rPr>
          <w:delText>##           "id": 985911,</w:delText>
        </w:r>
      </w:del>
      <w:del w:id="3601" w:author="adrian " w:date="2017-04-28T10:28:07Z">
        <w:r>
          <w:rPr/>
          <w:br/>
        </w:r>
      </w:del>
      <w:del w:id="3602" w:author="adrian " w:date="2017-04-28T10:28:07Z">
        <w:r>
          <w:rPr>
            <w:rStyle w:val="VerbatimChar"/>
          </w:rPr>
          <w:delText>##           "avatar_url": "https://avatars.githubusercontent.com/u/985911?v=3",</w:delText>
        </w:r>
      </w:del>
      <w:del w:id="3603" w:author="adrian " w:date="2017-04-28T10:28:07Z">
        <w:r>
          <w:rPr/>
          <w:br/>
        </w:r>
      </w:del>
      <w:del w:id="3604" w:author="adrian " w:date="2017-04-28T10:28:07Z">
        <w:r>
          <w:rPr>
            <w:rStyle w:val="VerbatimChar"/>
          </w:rPr>
          <w:delText>##           "gravatar_id": "",</w:delText>
        </w:r>
      </w:del>
      <w:del w:id="3605" w:author="adrian " w:date="2017-04-28T10:28:07Z">
        <w:r>
          <w:rPr/>
          <w:br/>
        </w:r>
      </w:del>
      <w:del w:id="3606" w:author="adrian " w:date="2017-04-28T10:28:07Z">
        <w:r>
          <w:rPr>
            <w:rStyle w:val="VerbatimChar"/>
          </w:rPr>
          <w:delText>##           "url": "https://api.github.com/users/HSAR",</w:delText>
        </w:r>
      </w:del>
      <w:del w:id="3607" w:author="adrian " w:date="2017-04-28T10:28:07Z">
        <w:r>
          <w:rPr/>
          <w:br/>
        </w:r>
      </w:del>
      <w:del w:id="3608" w:author="adrian " w:date="2017-04-28T10:28:07Z">
        <w:r>
          <w:rPr>
            <w:rStyle w:val="VerbatimChar"/>
          </w:rPr>
          <w:delText>##           "html_url": "https://github.com/HSAR",</w:delText>
        </w:r>
      </w:del>
      <w:del w:id="3609" w:author="adrian " w:date="2017-04-28T10:28:07Z">
        <w:r>
          <w:rPr/>
          <w:br/>
        </w:r>
      </w:del>
      <w:del w:id="3610" w:author="adrian " w:date="2017-04-28T10:28:07Z">
        <w:r>
          <w:rPr>
            <w:rStyle w:val="VerbatimChar"/>
          </w:rPr>
          <w:delText>##           "followers_url": "https://api.github.com/users/HSAR/followers",</w:delText>
        </w:r>
      </w:del>
      <w:del w:id="3611" w:author="adrian " w:date="2017-04-28T10:28:07Z">
        <w:r>
          <w:rPr/>
          <w:br/>
        </w:r>
      </w:del>
      <w:del w:id="3612" w:author="adrian " w:date="2017-04-28T10:28:07Z">
        <w:r>
          <w:rPr>
            <w:rStyle w:val="VerbatimChar"/>
          </w:rPr>
          <w:delText>##           "following_url": "https://api.github.com/users/HSAR/following{/other_user}",</w:delText>
        </w:r>
      </w:del>
      <w:del w:id="3613" w:author="adrian " w:date="2017-04-28T10:28:07Z">
        <w:r>
          <w:rPr/>
          <w:br/>
        </w:r>
      </w:del>
      <w:del w:id="3614" w:author="adrian " w:date="2017-04-28T10:28:07Z">
        <w:r>
          <w:rPr>
            <w:rStyle w:val="VerbatimChar"/>
          </w:rPr>
          <w:delText>##           "gists_url": "https://api.github.com/users/HSAR/gists{/gist_id}",</w:delText>
        </w:r>
      </w:del>
      <w:del w:id="3615" w:author="adrian " w:date="2017-04-28T10:28:07Z">
        <w:r>
          <w:rPr/>
          <w:br/>
        </w:r>
      </w:del>
      <w:del w:id="3616" w:author="adrian " w:date="2017-04-28T10:28:07Z">
        <w:r>
          <w:rPr>
            <w:rStyle w:val="VerbatimChar"/>
          </w:rPr>
          <w:delText>##           "starred_url": "https://api.github.com/users/HSAR/starred{/owner}{/repo}",</w:delText>
        </w:r>
      </w:del>
      <w:del w:id="3617" w:author="adrian " w:date="2017-04-28T10:28:07Z">
        <w:r>
          <w:rPr/>
          <w:br/>
        </w:r>
      </w:del>
      <w:del w:id="3618" w:author="adrian " w:date="2017-04-28T10:28:07Z">
        <w:r>
          <w:rPr>
            <w:rStyle w:val="VerbatimChar"/>
          </w:rPr>
          <w:delText>##           "subscriptions_url": "https://api.github.com/users/HSAR/subscriptions",</w:delText>
        </w:r>
      </w:del>
      <w:del w:id="3619" w:author="adrian " w:date="2017-04-28T10:28:07Z">
        <w:r>
          <w:rPr/>
          <w:br/>
        </w:r>
      </w:del>
      <w:del w:id="3620" w:author="adrian " w:date="2017-04-28T10:28:07Z">
        <w:r>
          <w:rPr>
            <w:rStyle w:val="VerbatimChar"/>
          </w:rPr>
          <w:delText>##           "organizations_url": "https://api.github.com/users/HSAR/orgs",</w:delText>
        </w:r>
      </w:del>
      <w:del w:id="3621" w:author="adrian " w:date="2017-04-28T10:28:07Z">
        <w:r>
          <w:rPr/>
          <w:br/>
        </w:r>
      </w:del>
      <w:del w:id="3622" w:author="adrian " w:date="2017-04-28T10:28:07Z">
        <w:r>
          <w:rPr>
            <w:rStyle w:val="VerbatimChar"/>
          </w:rPr>
          <w:delText>##           "repos_url": "https://api.github.com/users/HSAR/repos",</w:delText>
        </w:r>
      </w:del>
      <w:del w:id="3623" w:author="adrian " w:date="2017-04-28T10:28:07Z">
        <w:r>
          <w:rPr/>
          <w:br/>
        </w:r>
      </w:del>
      <w:del w:id="3624" w:author="adrian " w:date="2017-04-28T10:28:07Z">
        <w:r>
          <w:rPr>
            <w:rStyle w:val="VerbatimChar"/>
          </w:rPr>
          <w:delText>##           "events_url": "https://api.github.com/users/HSAR/events{/privacy}",</w:delText>
        </w:r>
      </w:del>
      <w:del w:id="3625" w:author="adrian " w:date="2017-04-28T10:28:07Z">
        <w:r>
          <w:rPr/>
          <w:br/>
        </w:r>
      </w:del>
      <w:del w:id="3626" w:author="adrian " w:date="2017-04-28T10:28:07Z">
        <w:r>
          <w:rPr>
            <w:rStyle w:val="VerbatimChar"/>
          </w:rPr>
          <w:delText>##           "received_events_url": "https://api.github.com/users/HSAR/received_events",</w:delText>
        </w:r>
      </w:del>
      <w:del w:id="3627" w:author="adrian " w:date="2017-04-28T10:28:07Z">
        <w:r>
          <w:rPr/>
          <w:br/>
        </w:r>
      </w:del>
      <w:del w:id="3628" w:author="adrian " w:date="2017-04-28T10:28:07Z">
        <w:r>
          <w:rPr>
            <w:rStyle w:val="VerbatimChar"/>
          </w:rPr>
          <w:delText>##           "type": "User",</w:delText>
        </w:r>
      </w:del>
      <w:del w:id="3629" w:author="adrian " w:date="2017-04-28T10:28:07Z">
        <w:r>
          <w:rPr/>
          <w:br/>
        </w:r>
      </w:del>
      <w:del w:id="3630" w:author="adrian " w:date="2017-04-28T10:28:07Z">
        <w:r>
          <w:rPr>
            <w:rStyle w:val="VerbatimChar"/>
          </w:rPr>
          <w:delText>##           "site_admin": false</w:delText>
        </w:r>
      </w:del>
      <w:del w:id="3631" w:author="adrian " w:date="2017-04-28T10:28:07Z">
        <w:r>
          <w:rPr/>
          <w:br/>
        </w:r>
      </w:del>
      <w:del w:id="3632" w:author="adrian " w:date="2017-04-28T10:28:07Z">
        <w:r>
          <w:rPr>
            <w:rStyle w:val="VerbatimChar"/>
          </w:rPr>
          <w:delText>##         },</w:delText>
        </w:r>
      </w:del>
      <w:del w:id="3633" w:author="adrian " w:date="2017-04-28T10:28:07Z">
        <w:r>
          <w:rPr/>
          <w:br/>
        </w:r>
      </w:del>
      <w:del w:id="3634" w:author="adrian " w:date="2017-04-28T10:28:07Z">
        <w:r>
          <w:rPr>
            <w:rStyle w:val="VerbatimChar"/>
          </w:rPr>
          <w:delText>##         "body": "This shouldn't be here, I'll remove it.",</w:delText>
        </w:r>
      </w:del>
      <w:del w:id="3635" w:author="adrian " w:date="2017-04-28T10:28:07Z">
        <w:r>
          <w:rPr/>
          <w:br/>
        </w:r>
      </w:del>
      <w:del w:id="3636" w:author="adrian " w:date="2017-04-28T10:28:07Z">
        <w:r>
          <w:rPr>
            <w:rStyle w:val="VerbatimChar"/>
          </w:rPr>
          <w:delText>##         "created_at": "2016-09-23T10:13:21Z",</w:delText>
        </w:r>
      </w:del>
      <w:del w:id="3637" w:author="adrian " w:date="2017-04-28T10:28:07Z">
        <w:r>
          <w:rPr/>
          <w:br/>
        </w:r>
      </w:del>
      <w:del w:id="3638" w:author="adrian " w:date="2017-04-28T10:28:07Z">
        <w:r>
          <w:rPr>
            <w:rStyle w:val="VerbatimChar"/>
          </w:rPr>
          <w:delText>##         "updated_at": "2016-09-23T10:13:21Z",</w:delText>
        </w:r>
      </w:del>
      <w:del w:id="3639" w:author="adrian " w:date="2017-04-28T10:28:07Z">
        <w:r>
          <w:rPr/>
          <w:br/>
        </w:r>
      </w:del>
      <w:del w:id="3640" w:author="adrian " w:date="2017-04-28T10:28:07Z">
        <w:r>
          <w:rPr>
            <w:rStyle w:val="VerbatimChar"/>
          </w:rPr>
          <w:delText>##         "html_url": "https://github.com/Microsoft/vsts-tasks/pull/2594#discussion_r80217587",</w:delText>
        </w:r>
      </w:del>
      <w:del w:id="3641" w:author="adrian " w:date="2017-04-28T10:28:07Z">
        <w:r>
          <w:rPr/>
          <w:br/>
        </w:r>
      </w:del>
      <w:del w:id="3642" w:author="adrian " w:date="2017-04-28T10:28:07Z">
        <w:r>
          <w:rPr>
            <w:rStyle w:val="VerbatimChar"/>
          </w:rPr>
          <w:delText>##         "pull_request_url": "https://api.github.com/repos/Microsoft/vsts-tasks/pulls/2594",</w:delText>
        </w:r>
      </w:del>
      <w:del w:id="3643" w:author="adrian " w:date="2017-04-28T10:28:07Z">
        <w:r>
          <w:rPr/>
          <w:br/>
        </w:r>
      </w:del>
      <w:del w:id="3644" w:author="adrian " w:date="2017-04-28T10:28:07Z">
        <w:r>
          <w:rPr>
            <w:rStyle w:val="VerbatimChar"/>
          </w:rPr>
          <w:delText>##         "_links": {</w:delText>
        </w:r>
      </w:del>
      <w:del w:id="3645" w:author="adrian " w:date="2017-04-28T10:28:07Z">
        <w:r>
          <w:rPr/>
          <w:br/>
        </w:r>
      </w:del>
      <w:del w:id="3646" w:author="adrian " w:date="2017-04-28T10:28:07Z">
        <w:r>
          <w:rPr>
            <w:rStyle w:val="VerbatimChar"/>
          </w:rPr>
          <w:delText>##           "self": {</w:delText>
        </w:r>
      </w:del>
      <w:del w:id="3647" w:author="adrian " w:date="2017-04-28T10:28:07Z">
        <w:r>
          <w:rPr/>
          <w:br/>
        </w:r>
      </w:del>
      <w:del w:id="3648" w:author="adrian " w:date="2017-04-28T10:28:07Z">
        <w:r>
          <w:rPr>
            <w:rStyle w:val="VerbatimChar"/>
          </w:rPr>
          <w:delText>##             "href": "https://api.github.com/repos/Microsoft/vsts-tasks/pulls/comments/80217587"</w:delText>
        </w:r>
      </w:del>
      <w:del w:id="3649" w:author="adrian " w:date="2017-04-28T10:28:07Z">
        <w:r>
          <w:rPr/>
          <w:br/>
        </w:r>
      </w:del>
      <w:del w:id="3650" w:author="adrian " w:date="2017-04-28T10:28:07Z">
        <w:r>
          <w:rPr>
            <w:rStyle w:val="VerbatimChar"/>
          </w:rPr>
          <w:delText>##           },</w:delText>
        </w:r>
      </w:del>
      <w:del w:id="3651" w:author="adrian " w:date="2017-04-28T10:28:07Z">
        <w:r>
          <w:rPr/>
          <w:br/>
        </w:r>
      </w:del>
      <w:del w:id="3652" w:author="adrian " w:date="2017-04-28T10:28:07Z">
        <w:r>
          <w:rPr>
            <w:rStyle w:val="VerbatimChar"/>
          </w:rPr>
          <w:delText>##           "html": {</w:delText>
        </w:r>
      </w:del>
      <w:del w:id="3653" w:author="adrian " w:date="2017-04-28T10:28:07Z">
        <w:r>
          <w:rPr/>
          <w:br/>
        </w:r>
      </w:del>
      <w:del w:id="3654" w:author="adrian " w:date="2017-04-28T10:28:07Z">
        <w:r>
          <w:rPr>
            <w:rStyle w:val="VerbatimChar"/>
          </w:rPr>
          <w:delText>##             "href": "https://github.com/Microsoft/vsts-tasks/pull/2594#discussion_r80217587"</w:delText>
        </w:r>
      </w:del>
      <w:del w:id="3655" w:author="adrian " w:date="2017-04-28T10:28:07Z">
        <w:r>
          <w:rPr/>
          <w:br/>
        </w:r>
      </w:del>
      <w:del w:id="3656" w:author="adrian " w:date="2017-04-28T10:28:07Z">
        <w:r>
          <w:rPr>
            <w:rStyle w:val="VerbatimChar"/>
          </w:rPr>
          <w:delText>##           },</w:delText>
        </w:r>
      </w:del>
      <w:del w:id="3657" w:author="adrian " w:date="2017-04-28T10:28:07Z">
        <w:r>
          <w:rPr/>
          <w:br/>
        </w:r>
      </w:del>
      <w:del w:id="3658" w:author="adrian " w:date="2017-04-28T10:28:07Z">
        <w:r>
          <w:rPr>
            <w:rStyle w:val="VerbatimChar"/>
          </w:rPr>
          <w:delText>##           "pull_request": {</w:delText>
        </w:r>
      </w:del>
      <w:del w:id="3659" w:author="adrian " w:date="2017-04-28T10:28:07Z">
        <w:r>
          <w:rPr/>
          <w:br/>
        </w:r>
      </w:del>
      <w:del w:id="3660" w:author="adrian " w:date="2017-04-28T10:28:07Z">
        <w:r>
          <w:rPr>
            <w:rStyle w:val="VerbatimChar"/>
          </w:rPr>
          <w:delText>##             "href": "https://api.github.com/repos/Microsoft/vsts-tasks/pulls/2594"</w:delText>
        </w:r>
      </w:del>
      <w:del w:id="3661" w:author="adrian " w:date="2017-04-28T10:28:07Z">
        <w:r>
          <w:rPr/>
          <w:br/>
        </w:r>
      </w:del>
      <w:del w:id="3662" w:author="adrian " w:date="2017-04-28T10:28:07Z">
        <w:r>
          <w:rPr>
            <w:rStyle w:val="VerbatimChar"/>
          </w:rPr>
          <w:delText>##           }</w:delText>
        </w:r>
      </w:del>
      <w:del w:id="3663" w:author="adrian " w:date="2017-04-28T10:28:07Z">
        <w:r>
          <w:rPr/>
          <w:br/>
        </w:r>
      </w:del>
      <w:del w:id="3664" w:author="adrian " w:date="2017-04-28T10:28:07Z">
        <w:r>
          <w:rPr>
            <w:rStyle w:val="VerbatimChar"/>
          </w:rPr>
          <w:delText>##         }</w:delText>
        </w:r>
      </w:del>
      <w:del w:id="3665" w:author="adrian " w:date="2017-04-28T10:28:07Z">
        <w:r>
          <w:rPr/>
          <w:br/>
        </w:r>
      </w:del>
      <w:del w:id="3666" w:author="adrian " w:date="2017-04-28T10:28:07Z">
        <w:r>
          <w:rPr>
            <w:rStyle w:val="VerbatimChar"/>
          </w:rPr>
          <w:delText>##       },</w:delText>
        </w:r>
      </w:del>
      <w:del w:id="3667" w:author="adrian " w:date="2017-04-28T10:28:07Z">
        <w:r>
          <w:rPr/>
          <w:br/>
        </w:r>
      </w:del>
      <w:del w:id="3668" w:author="adrian " w:date="2017-04-28T10:28:07Z">
        <w:r>
          <w:rPr>
            <w:rStyle w:val="VerbatimChar"/>
          </w:rPr>
          <w:delText>##       "pull_request": {</w:delText>
        </w:r>
      </w:del>
      <w:del w:id="3669" w:author="adrian " w:date="2017-04-28T10:28:07Z">
        <w:r>
          <w:rPr/>
          <w:br/>
        </w:r>
      </w:del>
      <w:del w:id="3670" w:author="adrian " w:date="2017-04-28T10:28:07Z">
        <w:r>
          <w:rPr>
            <w:rStyle w:val="VerbatimChar"/>
          </w:rPr>
          <w:delText>##         "url": "https://api.github.com/repos/Microsoft/vsts-tasks/pulls/2594",</w:delText>
        </w:r>
      </w:del>
      <w:del w:id="3671" w:author="adrian " w:date="2017-04-28T10:28:07Z">
        <w:r>
          <w:rPr/>
          <w:br/>
        </w:r>
      </w:del>
      <w:del w:id="3672" w:author="adrian " w:date="2017-04-28T10:28:07Z">
        <w:r>
          <w:rPr>
            <w:rStyle w:val="VerbatimChar"/>
          </w:rPr>
          <w:delText>##         "id": 86185532,</w:delText>
        </w:r>
      </w:del>
      <w:del w:id="3673" w:author="adrian " w:date="2017-04-28T10:28:07Z">
        <w:r>
          <w:rPr/>
          <w:br/>
        </w:r>
      </w:del>
      <w:del w:id="3674" w:author="adrian " w:date="2017-04-28T10:28:07Z">
        <w:r>
          <w:rPr>
            <w:rStyle w:val="VerbatimChar"/>
          </w:rPr>
          <w:delText>##         "html_url": "https://github.com/Microsoft/vsts-tasks/pull/2594",</w:delText>
        </w:r>
      </w:del>
      <w:del w:id="3675" w:author="adrian " w:date="2017-04-28T10:28:07Z">
        <w:r>
          <w:rPr/>
          <w:br/>
        </w:r>
      </w:del>
      <w:del w:id="3676" w:author="adrian " w:date="2017-04-28T10:28:07Z">
        <w:r>
          <w:rPr>
            <w:rStyle w:val="VerbatimChar"/>
          </w:rPr>
          <w:delText>##         "diff_url": "https://github.com/Microsoft/vsts-tasks/pull/2594.diff",</w:delText>
        </w:r>
      </w:del>
      <w:del w:id="3677" w:author="adrian " w:date="2017-04-28T10:28:07Z">
        <w:r>
          <w:rPr/>
          <w:br/>
        </w:r>
      </w:del>
      <w:del w:id="3678" w:author="adrian " w:date="2017-04-28T10:28:07Z">
        <w:r>
          <w:rPr>
            <w:rStyle w:val="VerbatimChar"/>
          </w:rPr>
          <w:delText>##         "patch_url": "https://github.com/Microsoft/vsts-tasks/pull/2594.patch",</w:delText>
        </w:r>
      </w:del>
      <w:del w:id="3679" w:author="adrian " w:date="2017-04-28T10:28:07Z">
        <w:r>
          <w:rPr/>
          <w:br/>
        </w:r>
      </w:del>
      <w:del w:id="3680" w:author="adrian " w:date="2017-04-28T10:28:07Z">
        <w:r>
          <w:rPr>
            <w:rStyle w:val="VerbatimChar"/>
          </w:rPr>
          <w:delText>##         "issue_url": "https://api.github.com/repos/Microsoft/vsts-tasks/issues/2594",</w:delText>
        </w:r>
      </w:del>
      <w:del w:id="3681" w:author="adrian " w:date="2017-04-28T10:28:07Z">
        <w:r>
          <w:rPr/>
          <w:br/>
        </w:r>
      </w:del>
      <w:del w:id="3682" w:author="adrian " w:date="2017-04-28T10:28:07Z">
        <w:r>
          <w:rPr>
            <w:rStyle w:val="VerbatimChar"/>
          </w:rPr>
          <w:delText>##         "number": 2594,</w:delText>
        </w:r>
      </w:del>
      <w:del w:id="3683" w:author="adrian " w:date="2017-04-28T10:28:07Z">
        <w:r>
          <w:rPr/>
          <w:br/>
        </w:r>
      </w:del>
      <w:del w:id="3684" w:author="adrian " w:date="2017-04-28T10:28:07Z">
        <w:r>
          <w:rPr>
            <w:rStyle w:val="VerbatimChar"/>
          </w:rPr>
          <w:delText>##         "state": "open",</w:delText>
        </w:r>
      </w:del>
      <w:del w:id="3685" w:author="adrian " w:date="2017-04-28T10:28:07Z">
        <w:r>
          <w:rPr/>
          <w:br/>
        </w:r>
      </w:del>
      <w:del w:id="3686" w:author="adrian " w:date="2017-04-28T10:28:07Z">
        <w:r>
          <w:rPr>
            <w:rStyle w:val="VerbatimChar"/>
          </w:rPr>
          <w:delText>##         "locked": false,</w:delText>
        </w:r>
      </w:del>
      <w:del w:id="3687" w:author="adrian " w:date="2017-04-28T10:28:07Z">
        <w:r>
          <w:rPr/>
          <w:br/>
        </w:r>
      </w:del>
      <w:del w:id="3688" w:author="adrian " w:date="2017-04-28T10:28:07Z">
        <w:r>
          <w:rPr>
            <w:rStyle w:val="VerbatimChar"/>
          </w:rPr>
          <w:delText>##         "title": "Added FindBugs integration to the Gradle task.",</w:delText>
        </w:r>
      </w:del>
      <w:del w:id="3689" w:author="adrian " w:date="2017-04-28T10:28:07Z">
        <w:r>
          <w:rPr/>
          <w:br/>
        </w:r>
      </w:del>
      <w:del w:id="3690" w:author="adrian " w:date="2017-04-28T10:28:07Z">
        <w:r>
          <w:rPr>
            <w:rStyle w:val="VerbatimChar"/>
          </w:rPr>
          <w:delText>##         "user": {</w:delText>
        </w:r>
      </w:del>
      <w:del w:id="3691" w:author="adrian " w:date="2017-04-28T10:28:07Z">
        <w:r>
          <w:rPr/>
          <w:br/>
        </w:r>
      </w:del>
      <w:del w:id="3692" w:author="adrian " w:date="2017-04-28T10:28:07Z">
        <w:r>
          <w:rPr>
            <w:rStyle w:val="VerbatimChar"/>
          </w:rPr>
          <w:delText>##           "login": "HSAR",</w:delText>
        </w:r>
      </w:del>
      <w:del w:id="3693" w:author="adrian " w:date="2017-04-28T10:28:07Z">
        <w:r>
          <w:rPr/>
          <w:br/>
        </w:r>
      </w:del>
      <w:del w:id="3694" w:author="adrian " w:date="2017-04-28T10:28:07Z">
        <w:r>
          <w:rPr>
            <w:rStyle w:val="VerbatimChar"/>
          </w:rPr>
          <w:delText>##           "id": 985911,</w:delText>
        </w:r>
      </w:del>
      <w:del w:id="3695" w:author="adrian " w:date="2017-04-28T10:28:07Z">
        <w:r>
          <w:rPr/>
          <w:br/>
        </w:r>
      </w:del>
      <w:del w:id="3696" w:author="adrian " w:date="2017-04-28T10:28:07Z">
        <w:r>
          <w:rPr>
            <w:rStyle w:val="VerbatimChar"/>
          </w:rPr>
          <w:delText>##           "avatar_url": "https://avatars.githubusercontent.com/u/985911?v=3",</w:delText>
        </w:r>
      </w:del>
      <w:del w:id="3697" w:author="adrian " w:date="2017-04-28T10:28:07Z">
        <w:r>
          <w:rPr/>
          <w:br/>
        </w:r>
      </w:del>
      <w:del w:id="3698" w:author="adrian " w:date="2017-04-28T10:28:07Z">
        <w:r>
          <w:rPr>
            <w:rStyle w:val="VerbatimChar"/>
          </w:rPr>
          <w:delText>##           "gravatar_id": "",</w:delText>
        </w:r>
      </w:del>
      <w:del w:id="3699" w:author="adrian " w:date="2017-04-28T10:28:07Z">
        <w:r>
          <w:rPr/>
          <w:br/>
        </w:r>
      </w:del>
      <w:del w:id="3700" w:author="adrian " w:date="2017-04-28T10:28:07Z">
        <w:r>
          <w:rPr>
            <w:rStyle w:val="VerbatimChar"/>
          </w:rPr>
          <w:delText>##           "url": "https://api.github.com/users/HSAR",</w:delText>
        </w:r>
      </w:del>
      <w:del w:id="3701" w:author="adrian " w:date="2017-04-28T10:28:07Z">
        <w:r>
          <w:rPr/>
          <w:br/>
        </w:r>
      </w:del>
      <w:del w:id="3702" w:author="adrian " w:date="2017-04-28T10:28:07Z">
        <w:r>
          <w:rPr>
            <w:rStyle w:val="VerbatimChar"/>
          </w:rPr>
          <w:delText>##           "html_url": "https://github.com/HSAR",</w:delText>
        </w:r>
      </w:del>
      <w:del w:id="3703" w:author="adrian " w:date="2017-04-28T10:28:07Z">
        <w:r>
          <w:rPr/>
          <w:br/>
        </w:r>
      </w:del>
      <w:del w:id="3704" w:author="adrian " w:date="2017-04-28T10:28:07Z">
        <w:r>
          <w:rPr>
            <w:rStyle w:val="VerbatimChar"/>
          </w:rPr>
          <w:delText>##           "followers_url": "https://api.github.com/users/HSAR/followers",</w:delText>
        </w:r>
      </w:del>
      <w:del w:id="3705" w:author="adrian " w:date="2017-04-28T10:28:07Z">
        <w:r>
          <w:rPr/>
          <w:br/>
        </w:r>
      </w:del>
      <w:del w:id="3706" w:author="adrian " w:date="2017-04-28T10:28:07Z">
        <w:r>
          <w:rPr>
            <w:rStyle w:val="VerbatimChar"/>
          </w:rPr>
          <w:delText>##           "following_url": "https://api.github.com/users/HSAR/following{/other_user}",</w:delText>
        </w:r>
      </w:del>
      <w:del w:id="3707" w:author="adrian " w:date="2017-04-28T10:28:07Z">
        <w:r>
          <w:rPr/>
          <w:br/>
        </w:r>
      </w:del>
      <w:del w:id="3708" w:author="adrian " w:date="2017-04-28T10:28:07Z">
        <w:r>
          <w:rPr>
            <w:rStyle w:val="VerbatimChar"/>
          </w:rPr>
          <w:delText>##           "gists_url": "https://api.github.com/users/HSAR/gists{/gist_id}",</w:delText>
        </w:r>
      </w:del>
      <w:del w:id="3709" w:author="adrian " w:date="2017-04-28T10:28:07Z">
        <w:r>
          <w:rPr/>
          <w:br/>
        </w:r>
      </w:del>
      <w:del w:id="3710" w:author="adrian " w:date="2017-04-28T10:28:07Z">
        <w:r>
          <w:rPr>
            <w:rStyle w:val="VerbatimChar"/>
          </w:rPr>
          <w:delText>##           "starred_url": "https://api.github.com/users/HSAR/starred{/owner}{/repo}",</w:delText>
        </w:r>
      </w:del>
      <w:del w:id="3711" w:author="adrian " w:date="2017-04-28T10:28:07Z">
        <w:r>
          <w:rPr/>
          <w:br/>
        </w:r>
      </w:del>
      <w:del w:id="3712" w:author="adrian " w:date="2017-04-28T10:28:07Z">
        <w:r>
          <w:rPr>
            <w:rStyle w:val="VerbatimChar"/>
          </w:rPr>
          <w:delText>##           "subscriptions_url": "https://api.github.com/users/HSAR/subscriptions",</w:delText>
        </w:r>
      </w:del>
      <w:del w:id="3713" w:author="adrian " w:date="2017-04-28T10:28:07Z">
        <w:r>
          <w:rPr/>
          <w:br/>
        </w:r>
      </w:del>
      <w:del w:id="3714" w:author="adrian " w:date="2017-04-28T10:28:07Z">
        <w:r>
          <w:rPr>
            <w:rStyle w:val="VerbatimChar"/>
          </w:rPr>
          <w:delText>##           "organizations_url": "https://api.github.com/users/HSAR/orgs",</w:delText>
        </w:r>
      </w:del>
      <w:del w:id="3715" w:author="adrian " w:date="2017-04-28T10:28:07Z">
        <w:r>
          <w:rPr/>
          <w:br/>
        </w:r>
      </w:del>
      <w:del w:id="3716" w:author="adrian " w:date="2017-04-28T10:28:07Z">
        <w:r>
          <w:rPr>
            <w:rStyle w:val="VerbatimChar"/>
          </w:rPr>
          <w:delText>##           "repos_url": "https://api.github.com/users/HSAR/repos",</w:delText>
        </w:r>
      </w:del>
      <w:del w:id="3717" w:author="adrian " w:date="2017-04-28T10:28:07Z">
        <w:r>
          <w:rPr/>
          <w:br/>
        </w:r>
      </w:del>
      <w:del w:id="3718" w:author="adrian " w:date="2017-04-28T10:28:07Z">
        <w:r>
          <w:rPr>
            <w:rStyle w:val="VerbatimChar"/>
          </w:rPr>
          <w:delText>##           "events_url": "https://api.github.com/users/HSAR/events{/privacy}",</w:delText>
        </w:r>
      </w:del>
      <w:del w:id="3719" w:author="adrian " w:date="2017-04-28T10:28:07Z">
        <w:r>
          <w:rPr/>
          <w:br/>
        </w:r>
      </w:del>
      <w:del w:id="3720" w:author="adrian " w:date="2017-04-28T10:28:07Z">
        <w:r>
          <w:rPr>
            <w:rStyle w:val="VerbatimChar"/>
          </w:rPr>
          <w:delText>##           "received_events_url": "https://api.github.com/users/HSAR/received_events",</w:delText>
        </w:r>
      </w:del>
      <w:del w:id="3721" w:author="adrian " w:date="2017-04-28T10:28:07Z">
        <w:r>
          <w:rPr/>
          <w:br/>
        </w:r>
      </w:del>
      <w:del w:id="3722" w:author="adrian " w:date="2017-04-28T10:28:07Z">
        <w:r>
          <w:rPr>
            <w:rStyle w:val="VerbatimChar"/>
          </w:rPr>
          <w:delText>##           "type": "User",</w:delText>
        </w:r>
      </w:del>
      <w:del w:id="3723" w:author="adrian " w:date="2017-04-28T10:28:07Z">
        <w:r>
          <w:rPr/>
          <w:br/>
        </w:r>
      </w:del>
      <w:del w:id="3724" w:author="adrian " w:date="2017-04-28T10:28:07Z">
        <w:r>
          <w:rPr>
            <w:rStyle w:val="VerbatimChar"/>
          </w:rPr>
          <w:delText>##           "site_admin": false</w:delText>
        </w:r>
      </w:del>
      <w:del w:id="3725" w:author="adrian " w:date="2017-04-28T10:28:07Z">
        <w:r>
          <w:rPr/>
          <w:br/>
        </w:r>
      </w:del>
      <w:del w:id="3726" w:author="adrian " w:date="2017-04-28T10:28:07Z">
        <w:r>
          <w:rPr>
            <w:rStyle w:val="VerbatimChar"/>
          </w:rPr>
          <w:delText>##         },</w:delText>
        </w:r>
      </w:del>
      <w:del w:id="3727" w:author="adrian " w:date="2017-04-28T10:28:07Z">
        <w:r>
          <w:rPr/>
          <w:br/>
        </w:r>
      </w:del>
      <w:del w:id="3728" w:author="adrian " w:date="2017-04-28T10:28:07Z">
        <w:r>
          <w:rPr>
            <w:rStyle w:val="VerbatimChar"/>
          </w:rPr>
          <w:delText>##         "body": "",</w:delText>
        </w:r>
      </w:del>
      <w:del w:id="3729" w:author="adrian " w:date="2017-04-28T10:28:07Z">
        <w:r>
          <w:rPr/>
          <w:br/>
        </w:r>
      </w:del>
      <w:del w:id="3730" w:author="adrian " w:date="2017-04-28T10:28:07Z">
        <w:r>
          <w:rPr>
            <w:rStyle w:val="VerbatimChar"/>
          </w:rPr>
          <w:delText>##         "created_at": "2016-09-21T15:26:06Z",</w:delText>
        </w:r>
      </w:del>
      <w:del w:id="3731" w:author="adrian " w:date="2017-04-28T10:28:07Z">
        <w:r>
          <w:rPr/>
          <w:br/>
        </w:r>
      </w:del>
      <w:del w:id="3732" w:author="adrian " w:date="2017-04-28T10:28:07Z">
        <w:r>
          <w:rPr>
            <w:rStyle w:val="VerbatimChar"/>
          </w:rPr>
          <w:delText>##         "updated_at": "2016-09-23T10:13:21Z",</w:delText>
        </w:r>
      </w:del>
      <w:del w:id="3733" w:author="adrian " w:date="2017-04-28T10:28:07Z">
        <w:r>
          <w:rPr/>
          <w:br/>
        </w:r>
      </w:del>
      <w:del w:id="3734" w:author="adrian " w:date="2017-04-28T10:28:07Z">
        <w:r>
          <w:rPr>
            <w:rStyle w:val="VerbatimChar"/>
          </w:rPr>
          <w:delText>##         "closed_at": null,</w:delText>
        </w:r>
      </w:del>
      <w:del w:id="3735" w:author="adrian " w:date="2017-04-28T10:28:07Z">
        <w:r>
          <w:rPr/>
          <w:br/>
        </w:r>
      </w:del>
      <w:del w:id="3736" w:author="adrian " w:date="2017-04-28T10:28:07Z">
        <w:r>
          <w:rPr>
            <w:rStyle w:val="VerbatimChar"/>
          </w:rPr>
          <w:delText>##         "merged_at": null,</w:delText>
        </w:r>
      </w:del>
      <w:del w:id="3737" w:author="adrian " w:date="2017-04-28T10:28:07Z">
        <w:r>
          <w:rPr/>
          <w:br/>
        </w:r>
      </w:del>
      <w:del w:id="3738" w:author="adrian " w:date="2017-04-28T10:28:07Z">
        <w:r>
          <w:rPr>
            <w:rStyle w:val="VerbatimChar"/>
          </w:rPr>
          <w:delText>##         "merge_commit_sha": "5bb79decf27d2b99be6797f9e458df4a6ba86e7c",</w:delText>
        </w:r>
      </w:del>
      <w:del w:id="3739" w:author="adrian " w:date="2017-04-28T10:28:07Z">
        <w:r>
          <w:rPr/>
          <w:br/>
        </w:r>
      </w:del>
      <w:del w:id="3740" w:author="adrian " w:date="2017-04-28T10:28:07Z">
        <w:r>
          <w:rPr>
            <w:rStyle w:val="VerbatimChar"/>
          </w:rPr>
          <w:delText>##         "assignee": null,</w:delText>
        </w:r>
      </w:del>
      <w:del w:id="3741" w:author="adrian " w:date="2017-04-28T10:28:07Z">
        <w:r>
          <w:rPr/>
          <w:br/>
        </w:r>
      </w:del>
      <w:del w:id="3742" w:author="adrian " w:date="2017-04-28T10:28:07Z">
        <w:r>
          <w:rPr>
            <w:rStyle w:val="VerbatimChar"/>
          </w:rPr>
          <w:delText>##         "assignees": [</w:delText>
        </w:r>
      </w:del>
      <w:del w:id="3743" w:author="adrian " w:date="2017-04-28T10:28:07Z">
        <w:r>
          <w:rPr/>
          <w:br/>
        </w:r>
      </w:del>
      <w:del w:id="3744" w:author="adrian " w:date="2017-04-28T10:28:07Z">
        <w:r>
          <w:rPr>
            <w:rStyle w:val="VerbatimChar"/>
          </w:rPr>
          <w:delText xml:space="preserve">## </w:delText>
        </w:r>
      </w:del>
      <w:del w:id="3745" w:author="adrian " w:date="2017-04-28T10:28:07Z">
        <w:r>
          <w:rPr/>
          <w:br/>
        </w:r>
      </w:del>
      <w:del w:id="3746" w:author="adrian " w:date="2017-04-28T10:28:07Z">
        <w:r>
          <w:rPr>
            <w:rStyle w:val="VerbatimChar"/>
          </w:rPr>
          <w:delText>##         ],</w:delText>
        </w:r>
      </w:del>
      <w:del w:id="3747" w:author="adrian " w:date="2017-04-28T10:28:07Z">
        <w:r>
          <w:rPr/>
          <w:br/>
        </w:r>
      </w:del>
      <w:del w:id="3748" w:author="adrian " w:date="2017-04-28T10:28:07Z">
        <w:r>
          <w:rPr>
            <w:rStyle w:val="VerbatimChar"/>
          </w:rPr>
          <w:delText>##         "milestone": null,</w:delText>
        </w:r>
      </w:del>
      <w:del w:id="3749" w:author="adrian " w:date="2017-04-28T10:28:07Z">
        <w:r>
          <w:rPr/>
          <w:br/>
        </w:r>
      </w:del>
      <w:del w:id="3750" w:author="adrian " w:date="2017-04-28T10:28:07Z">
        <w:r>
          <w:rPr>
            <w:rStyle w:val="VerbatimChar"/>
          </w:rPr>
          <w:delText>##         "commits_url": "https://api.github.com/repos/Microsoft/vsts-tasks/pulls/2594/commits",</w:delText>
        </w:r>
      </w:del>
      <w:del w:id="3751" w:author="adrian " w:date="2017-04-28T10:28:07Z">
        <w:r>
          <w:rPr/>
          <w:br/>
        </w:r>
      </w:del>
      <w:del w:id="3752" w:author="adrian " w:date="2017-04-28T10:28:07Z">
        <w:r>
          <w:rPr>
            <w:rStyle w:val="VerbatimChar"/>
          </w:rPr>
          <w:delText>##         "review_comments_url": "https://api.github.com/repos/Microsoft/vsts-tasks/pulls/2594/comments",</w:delText>
        </w:r>
      </w:del>
      <w:del w:id="3753" w:author="adrian " w:date="2017-04-28T10:28:07Z">
        <w:r>
          <w:rPr/>
          <w:br/>
        </w:r>
      </w:del>
      <w:del w:id="3754" w:author="adrian " w:date="2017-04-28T10:28:07Z">
        <w:r>
          <w:rPr>
            <w:rStyle w:val="VerbatimChar"/>
          </w:rPr>
          <w:delText>##         "review_comment_url": "https://api.github.com/repos/Microsoft/vsts-tasks/pulls/comments{/number}",</w:delText>
        </w:r>
      </w:del>
      <w:del w:id="3755" w:author="adrian " w:date="2017-04-28T10:28:07Z">
        <w:r>
          <w:rPr/>
          <w:br/>
        </w:r>
      </w:del>
      <w:del w:id="3756" w:author="adrian " w:date="2017-04-28T10:28:07Z">
        <w:r>
          <w:rPr>
            <w:rStyle w:val="VerbatimChar"/>
          </w:rPr>
          <w:delText>##         "comments_url": "https://api.github.com/repos/Microsoft/vsts-tasks/issues/2594/comments",</w:delText>
        </w:r>
      </w:del>
      <w:del w:id="3757" w:author="adrian " w:date="2017-04-28T10:28:07Z">
        <w:r>
          <w:rPr/>
          <w:br/>
        </w:r>
      </w:del>
      <w:del w:id="3758" w:author="adrian " w:date="2017-04-28T10:28:07Z">
        <w:r>
          <w:rPr>
            <w:rStyle w:val="VerbatimChar"/>
          </w:rPr>
          <w:delText>##         "statuses_url": "https://api.github.com/repos/Microsoft/vsts-tasks/statuses/e9eba1857bc679e193ae57a06fc7f01b59ed3409",</w:delText>
        </w:r>
      </w:del>
      <w:del w:id="3759" w:author="adrian " w:date="2017-04-28T10:28:07Z">
        <w:r>
          <w:rPr/>
          <w:br/>
        </w:r>
      </w:del>
      <w:del w:id="3760" w:author="adrian " w:date="2017-04-28T10:28:07Z">
        <w:r>
          <w:rPr>
            <w:rStyle w:val="VerbatimChar"/>
          </w:rPr>
          <w:delText>##         "head": {</w:delText>
        </w:r>
      </w:del>
      <w:del w:id="3761" w:author="adrian " w:date="2017-04-28T10:28:07Z">
        <w:r>
          <w:rPr/>
          <w:br/>
        </w:r>
      </w:del>
      <w:del w:id="3762" w:author="adrian " w:date="2017-04-28T10:28:07Z">
        <w:r>
          <w:rPr>
            <w:rStyle w:val="VerbatimChar"/>
          </w:rPr>
          <w:delText>##           "label": "Microsoft:users/sschen/javatools",</w:delText>
        </w:r>
      </w:del>
      <w:del w:id="3763" w:author="adrian " w:date="2017-04-28T10:28:07Z">
        <w:r>
          <w:rPr/>
          <w:br/>
        </w:r>
      </w:del>
      <w:del w:id="3764" w:author="adrian " w:date="2017-04-28T10:28:07Z">
        <w:r>
          <w:rPr>
            <w:rStyle w:val="VerbatimChar"/>
          </w:rPr>
          <w:delText>##           "ref": "users/sschen/javatools",</w:delText>
        </w:r>
      </w:del>
      <w:del w:id="3765" w:author="adrian " w:date="2017-04-28T10:28:07Z">
        <w:r>
          <w:rPr/>
          <w:br/>
        </w:r>
      </w:del>
      <w:del w:id="3766" w:author="adrian " w:date="2017-04-28T10:28:07Z">
        <w:r>
          <w:rPr>
            <w:rStyle w:val="VerbatimChar"/>
          </w:rPr>
          <w:delText>##           "sha": "e9eba1857bc679e193ae57a06fc7f01b59ed3409",</w:delText>
        </w:r>
      </w:del>
      <w:del w:id="3767" w:author="adrian " w:date="2017-04-28T10:28:07Z">
        <w:r>
          <w:rPr/>
          <w:br/>
        </w:r>
      </w:del>
      <w:del w:id="3768" w:author="adrian " w:date="2017-04-28T10:28:07Z">
        <w:r>
          <w:rPr>
            <w:rStyle w:val="VerbatimChar"/>
          </w:rPr>
          <w:delText>##           "user": {</w:delText>
        </w:r>
      </w:del>
      <w:del w:id="3769" w:author="adrian " w:date="2017-04-28T10:28:07Z">
        <w:r>
          <w:rPr/>
          <w:br/>
        </w:r>
      </w:del>
      <w:del w:id="3770" w:author="adrian " w:date="2017-04-28T10:28:07Z">
        <w:r>
          <w:rPr>
            <w:rStyle w:val="VerbatimChar"/>
          </w:rPr>
          <w:delText>##             "login": "Microsoft",</w:delText>
        </w:r>
      </w:del>
      <w:del w:id="3771" w:author="adrian " w:date="2017-04-28T10:28:07Z">
        <w:r>
          <w:rPr/>
          <w:br/>
        </w:r>
      </w:del>
      <w:del w:id="3772" w:author="adrian " w:date="2017-04-28T10:28:07Z">
        <w:r>
          <w:rPr>
            <w:rStyle w:val="VerbatimChar"/>
          </w:rPr>
          <w:delText>##             "id": 6154722,</w:delText>
        </w:r>
      </w:del>
      <w:del w:id="3773" w:author="adrian " w:date="2017-04-28T10:28:07Z">
        <w:r>
          <w:rPr/>
          <w:br/>
        </w:r>
      </w:del>
      <w:del w:id="3774" w:author="adrian " w:date="2017-04-28T10:28:07Z">
        <w:r>
          <w:rPr>
            <w:rStyle w:val="VerbatimChar"/>
          </w:rPr>
          <w:delText>##             "avatar_url": "https://avatars.githubusercontent.com/u/6154722?v=3",</w:delText>
        </w:r>
      </w:del>
      <w:del w:id="3775" w:author="adrian " w:date="2017-04-28T10:28:07Z">
        <w:r>
          <w:rPr/>
          <w:br/>
        </w:r>
      </w:del>
      <w:del w:id="3776" w:author="adrian " w:date="2017-04-28T10:28:07Z">
        <w:r>
          <w:rPr>
            <w:rStyle w:val="VerbatimChar"/>
          </w:rPr>
          <w:delText>##             "gravatar_id": "",</w:delText>
        </w:r>
      </w:del>
      <w:del w:id="3777" w:author="adrian " w:date="2017-04-28T10:28:07Z">
        <w:r>
          <w:rPr/>
          <w:br/>
        </w:r>
      </w:del>
      <w:del w:id="3778" w:author="adrian " w:date="2017-04-28T10:28:07Z">
        <w:r>
          <w:rPr>
            <w:rStyle w:val="VerbatimChar"/>
          </w:rPr>
          <w:delText>##             "url": "https://api.github.com/users/Microsoft",</w:delText>
        </w:r>
      </w:del>
      <w:del w:id="3779" w:author="adrian " w:date="2017-04-28T10:28:07Z">
        <w:r>
          <w:rPr/>
          <w:br/>
        </w:r>
      </w:del>
      <w:del w:id="3780" w:author="adrian " w:date="2017-04-28T10:28:07Z">
        <w:r>
          <w:rPr>
            <w:rStyle w:val="VerbatimChar"/>
          </w:rPr>
          <w:delText>##             "html_url": "https://github.com/Microsoft",</w:delText>
        </w:r>
      </w:del>
      <w:del w:id="3781" w:author="adrian " w:date="2017-04-28T10:28:07Z">
        <w:r>
          <w:rPr/>
          <w:br/>
        </w:r>
      </w:del>
      <w:del w:id="3782" w:author="adrian " w:date="2017-04-28T10:28:07Z">
        <w:r>
          <w:rPr>
            <w:rStyle w:val="VerbatimChar"/>
          </w:rPr>
          <w:delText>##             "followers_url": "https://api.github.com/users/Microsoft/followers",</w:delText>
        </w:r>
      </w:del>
      <w:del w:id="3783" w:author="adrian " w:date="2017-04-28T10:28:07Z">
        <w:r>
          <w:rPr/>
          <w:br/>
        </w:r>
      </w:del>
      <w:del w:id="3784" w:author="adrian " w:date="2017-04-28T10:28:07Z">
        <w:r>
          <w:rPr>
            <w:rStyle w:val="VerbatimChar"/>
          </w:rPr>
          <w:delText>##             "following_url": "https://api.github.com/users/Microsoft/following{/other_user}",</w:delText>
        </w:r>
      </w:del>
      <w:del w:id="3785" w:author="adrian " w:date="2017-04-28T10:28:07Z">
        <w:r>
          <w:rPr/>
          <w:br/>
        </w:r>
      </w:del>
      <w:del w:id="3786" w:author="adrian " w:date="2017-04-28T10:28:07Z">
        <w:r>
          <w:rPr>
            <w:rStyle w:val="VerbatimChar"/>
          </w:rPr>
          <w:delText>##             "gists_url": "https://api.github.com/users/Microsoft/gists{/gist_id}",</w:delText>
        </w:r>
      </w:del>
      <w:del w:id="3787" w:author="adrian " w:date="2017-04-28T10:28:07Z">
        <w:r>
          <w:rPr/>
          <w:br/>
        </w:r>
      </w:del>
      <w:del w:id="3788" w:author="adrian " w:date="2017-04-28T10:28:07Z">
        <w:r>
          <w:rPr>
            <w:rStyle w:val="VerbatimChar"/>
          </w:rPr>
          <w:delText>##             "starred_url": "https://api.github.com/users/Microsoft/starred{/owner}{/repo}",</w:delText>
        </w:r>
      </w:del>
      <w:del w:id="3789" w:author="adrian " w:date="2017-04-28T10:28:07Z">
        <w:r>
          <w:rPr/>
          <w:br/>
        </w:r>
      </w:del>
      <w:del w:id="3790" w:author="adrian " w:date="2017-04-28T10:28:07Z">
        <w:r>
          <w:rPr>
            <w:rStyle w:val="VerbatimChar"/>
          </w:rPr>
          <w:delText>##             "subscriptions_url": "https://api.github.com/users/Microsoft/subscriptions",</w:delText>
        </w:r>
      </w:del>
      <w:del w:id="3791" w:author="adrian " w:date="2017-04-28T10:28:07Z">
        <w:r>
          <w:rPr/>
          <w:br/>
        </w:r>
      </w:del>
      <w:del w:id="3792" w:author="adrian " w:date="2017-04-28T10:28:07Z">
        <w:r>
          <w:rPr>
            <w:rStyle w:val="VerbatimChar"/>
          </w:rPr>
          <w:delText>##             "organizations_url": "https://api.github.com/users/Microsoft/orgs",</w:delText>
        </w:r>
      </w:del>
      <w:del w:id="3793" w:author="adrian " w:date="2017-04-28T10:28:07Z">
        <w:r>
          <w:rPr/>
          <w:br/>
        </w:r>
      </w:del>
      <w:del w:id="3794" w:author="adrian " w:date="2017-04-28T10:28:07Z">
        <w:r>
          <w:rPr>
            <w:rStyle w:val="VerbatimChar"/>
          </w:rPr>
          <w:delText>##             "repos_url": "https://api.github.com/users/Microsoft/repos",</w:delText>
        </w:r>
      </w:del>
      <w:del w:id="3795" w:author="adrian " w:date="2017-04-28T10:28:07Z">
        <w:r>
          <w:rPr/>
          <w:br/>
        </w:r>
      </w:del>
      <w:del w:id="3796" w:author="adrian " w:date="2017-04-28T10:28:07Z">
        <w:r>
          <w:rPr>
            <w:rStyle w:val="VerbatimChar"/>
          </w:rPr>
          <w:delText>##             "events_url": "https://api.github.com/users/Microsoft/events{/privacy}",</w:delText>
        </w:r>
      </w:del>
      <w:del w:id="3797" w:author="adrian " w:date="2017-04-28T10:28:07Z">
        <w:r>
          <w:rPr/>
          <w:br/>
        </w:r>
      </w:del>
      <w:del w:id="3798" w:author="adrian " w:date="2017-04-28T10:28:07Z">
        <w:r>
          <w:rPr>
            <w:rStyle w:val="VerbatimChar"/>
          </w:rPr>
          <w:delText>##             "received_events_url": "https://api.github.com/users/Microsoft/received_events",</w:delText>
        </w:r>
      </w:del>
      <w:del w:id="3799" w:author="adrian " w:date="2017-04-28T10:28:07Z">
        <w:r>
          <w:rPr/>
          <w:br/>
        </w:r>
      </w:del>
      <w:del w:id="3800" w:author="adrian " w:date="2017-04-28T10:28:07Z">
        <w:r>
          <w:rPr>
            <w:rStyle w:val="VerbatimChar"/>
          </w:rPr>
          <w:delText>##             "type": "Organization",</w:delText>
        </w:r>
      </w:del>
      <w:del w:id="3801" w:author="adrian " w:date="2017-04-28T10:28:07Z">
        <w:r>
          <w:rPr/>
          <w:br/>
        </w:r>
      </w:del>
      <w:del w:id="3802" w:author="adrian " w:date="2017-04-28T10:28:07Z">
        <w:r>
          <w:rPr>
            <w:rStyle w:val="VerbatimChar"/>
          </w:rPr>
          <w:delText>##             "site_admin": false</w:delText>
        </w:r>
      </w:del>
      <w:del w:id="3803" w:author="adrian " w:date="2017-04-28T10:28:07Z">
        <w:r>
          <w:rPr/>
          <w:br/>
        </w:r>
      </w:del>
      <w:del w:id="3804" w:author="adrian " w:date="2017-04-28T10:28:07Z">
        <w:r>
          <w:rPr>
            <w:rStyle w:val="VerbatimChar"/>
          </w:rPr>
          <w:delText>##           },</w:delText>
        </w:r>
      </w:del>
      <w:del w:id="3805" w:author="adrian " w:date="2017-04-28T10:28:07Z">
        <w:r>
          <w:rPr/>
          <w:br/>
        </w:r>
      </w:del>
      <w:del w:id="3806" w:author="adrian " w:date="2017-04-28T10:28:07Z">
        <w:r>
          <w:rPr>
            <w:rStyle w:val="VerbatimChar"/>
          </w:rPr>
          <w:delText>##           "repo": {</w:delText>
        </w:r>
      </w:del>
      <w:del w:id="3807" w:author="adrian " w:date="2017-04-28T10:28:07Z">
        <w:r>
          <w:rPr/>
          <w:br/>
        </w:r>
      </w:del>
      <w:del w:id="3808" w:author="adrian " w:date="2017-04-28T10:28:07Z">
        <w:r>
          <w:rPr>
            <w:rStyle w:val="VerbatimChar"/>
          </w:rPr>
          <w:delText>##             "id": 27631673,</w:delText>
        </w:r>
      </w:del>
      <w:del w:id="3809" w:author="adrian " w:date="2017-04-28T10:28:07Z">
        <w:r>
          <w:rPr/>
          <w:br/>
        </w:r>
      </w:del>
      <w:del w:id="3810" w:author="adrian " w:date="2017-04-28T10:28:07Z">
        <w:r>
          <w:rPr>
            <w:rStyle w:val="VerbatimChar"/>
          </w:rPr>
          <w:delText>##             "name": "vsts-tasks",</w:delText>
        </w:r>
      </w:del>
      <w:del w:id="3811" w:author="adrian " w:date="2017-04-28T10:28:07Z">
        <w:r>
          <w:rPr/>
          <w:br/>
        </w:r>
      </w:del>
      <w:del w:id="3812" w:author="adrian " w:date="2017-04-28T10:28:07Z">
        <w:r>
          <w:rPr>
            <w:rStyle w:val="VerbatimChar"/>
          </w:rPr>
          <w:delText>##             "full_name": "Microsoft/vsts-tasks",</w:delText>
        </w:r>
      </w:del>
      <w:del w:id="3813" w:author="adrian " w:date="2017-04-28T10:28:07Z">
        <w:r>
          <w:rPr/>
          <w:br/>
        </w:r>
      </w:del>
      <w:del w:id="3814" w:author="adrian " w:date="2017-04-28T10:28:07Z">
        <w:r>
          <w:rPr>
            <w:rStyle w:val="VerbatimChar"/>
          </w:rPr>
          <w:delText>##             "owner": {</w:delText>
        </w:r>
      </w:del>
      <w:del w:id="3815" w:author="adrian " w:date="2017-04-28T10:28:07Z">
        <w:r>
          <w:rPr/>
          <w:br/>
        </w:r>
      </w:del>
      <w:del w:id="3816" w:author="adrian " w:date="2017-04-28T10:28:07Z">
        <w:r>
          <w:rPr>
            <w:rStyle w:val="VerbatimChar"/>
          </w:rPr>
          <w:delText>##               "login": "Microsoft",</w:delText>
        </w:r>
      </w:del>
      <w:del w:id="3817" w:author="adrian " w:date="2017-04-28T10:28:07Z">
        <w:r>
          <w:rPr/>
          <w:br/>
        </w:r>
      </w:del>
      <w:del w:id="3818" w:author="adrian " w:date="2017-04-28T10:28:07Z">
        <w:r>
          <w:rPr>
            <w:rStyle w:val="VerbatimChar"/>
          </w:rPr>
          <w:delText>##               "id": 6154722,</w:delText>
        </w:r>
      </w:del>
      <w:del w:id="3819" w:author="adrian " w:date="2017-04-28T10:28:07Z">
        <w:r>
          <w:rPr/>
          <w:br/>
        </w:r>
      </w:del>
      <w:del w:id="3820" w:author="adrian " w:date="2017-04-28T10:28:07Z">
        <w:r>
          <w:rPr>
            <w:rStyle w:val="VerbatimChar"/>
          </w:rPr>
          <w:delText>##               "avatar_url": "https://avatars.githubusercontent.com/u/6154722?v=3",</w:delText>
        </w:r>
      </w:del>
      <w:del w:id="3821" w:author="adrian " w:date="2017-04-28T10:28:07Z">
        <w:r>
          <w:rPr/>
          <w:br/>
        </w:r>
      </w:del>
      <w:del w:id="3822" w:author="adrian " w:date="2017-04-28T10:28:07Z">
        <w:r>
          <w:rPr>
            <w:rStyle w:val="VerbatimChar"/>
          </w:rPr>
          <w:delText>##               "gravatar_id": "",</w:delText>
        </w:r>
      </w:del>
      <w:del w:id="3823" w:author="adrian " w:date="2017-04-28T10:28:07Z">
        <w:r>
          <w:rPr/>
          <w:br/>
        </w:r>
      </w:del>
      <w:del w:id="3824" w:author="adrian " w:date="2017-04-28T10:28:07Z">
        <w:r>
          <w:rPr>
            <w:rStyle w:val="VerbatimChar"/>
          </w:rPr>
          <w:delText>##               "url": "https://api.github.com/users/Microsoft",</w:delText>
        </w:r>
      </w:del>
      <w:del w:id="3825" w:author="adrian " w:date="2017-04-28T10:28:07Z">
        <w:r>
          <w:rPr/>
          <w:br/>
        </w:r>
      </w:del>
      <w:del w:id="3826" w:author="adrian " w:date="2017-04-28T10:28:07Z">
        <w:r>
          <w:rPr>
            <w:rStyle w:val="VerbatimChar"/>
          </w:rPr>
          <w:delText>##               "html_url": "https://github.com/Microsoft",</w:delText>
        </w:r>
      </w:del>
      <w:del w:id="3827" w:author="adrian " w:date="2017-04-28T10:28:07Z">
        <w:r>
          <w:rPr/>
          <w:br/>
        </w:r>
      </w:del>
      <w:del w:id="3828" w:author="adrian " w:date="2017-04-28T10:28:07Z">
        <w:r>
          <w:rPr>
            <w:rStyle w:val="VerbatimChar"/>
          </w:rPr>
          <w:delText>##               "followers_url": "https://api.github.com/users/Microsoft/followers",</w:delText>
        </w:r>
      </w:del>
      <w:del w:id="3829" w:author="adrian " w:date="2017-04-28T10:28:07Z">
        <w:r>
          <w:rPr/>
          <w:br/>
        </w:r>
      </w:del>
      <w:del w:id="3830" w:author="adrian " w:date="2017-04-28T10:28:07Z">
        <w:r>
          <w:rPr>
            <w:rStyle w:val="VerbatimChar"/>
          </w:rPr>
          <w:delText>##               "following_url": "https://api.github.com/users/Microsoft/following{/other_user}",</w:delText>
        </w:r>
      </w:del>
      <w:del w:id="3831" w:author="adrian " w:date="2017-04-28T10:28:07Z">
        <w:r>
          <w:rPr/>
          <w:br/>
        </w:r>
      </w:del>
      <w:del w:id="3832" w:author="adrian " w:date="2017-04-28T10:28:07Z">
        <w:r>
          <w:rPr>
            <w:rStyle w:val="VerbatimChar"/>
          </w:rPr>
          <w:delText>##               "gists_url": "https://api.github.com/users/Microsoft/gists{/gist_id}",</w:delText>
        </w:r>
      </w:del>
      <w:del w:id="3833" w:author="adrian " w:date="2017-04-28T10:28:07Z">
        <w:r>
          <w:rPr/>
          <w:br/>
        </w:r>
      </w:del>
      <w:del w:id="3834" w:author="adrian " w:date="2017-04-28T10:28:07Z">
        <w:r>
          <w:rPr>
            <w:rStyle w:val="VerbatimChar"/>
          </w:rPr>
          <w:delText>##               "starred_url": "https://api.github.com/users/Microsoft/starred{/owner}{/repo}",</w:delText>
        </w:r>
      </w:del>
      <w:del w:id="3835" w:author="adrian " w:date="2017-04-28T10:28:07Z">
        <w:r>
          <w:rPr/>
          <w:br/>
        </w:r>
      </w:del>
      <w:del w:id="3836" w:author="adrian " w:date="2017-04-28T10:28:07Z">
        <w:r>
          <w:rPr>
            <w:rStyle w:val="VerbatimChar"/>
          </w:rPr>
          <w:delText>##               "subscriptions_url": "https://api.github.com/users/Microsoft/subscriptions",</w:delText>
        </w:r>
      </w:del>
      <w:del w:id="3837" w:author="adrian " w:date="2017-04-28T10:28:07Z">
        <w:r>
          <w:rPr/>
          <w:br/>
        </w:r>
      </w:del>
      <w:del w:id="3838" w:author="adrian " w:date="2017-04-28T10:28:07Z">
        <w:r>
          <w:rPr>
            <w:rStyle w:val="VerbatimChar"/>
          </w:rPr>
          <w:delText>##               "organizations_url": "https://api.github.com/users/Microsoft/orgs",</w:delText>
        </w:r>
      </w:del>
      <w:del w:id="3839" w:author="adrian " w:date="2017-04-28T10:28:07Z">
        <w:r>
          <w:rPr/>
          <w:br/>
        </w:r>
      </w:del>
      <w:del w:id="3840" w:author="adrian " w:date="2017-04-28T10:28:07Z">
        <w:r>
          <w:rPr>
            <w:rStyle w:val="VerbatimChar"/>
          </w:rPr>
          <w:delText>##               "repos_url": "https://api.github.com/users/Microsoft/repos",</w:delText>
        </w:r>
      </w:del>
      <w:del w:id="3841" w:author="adrian " w:date="2017-04-28T10:28:07Z">
        <w:r>
          <w:rPr/>
          <w:br/>
        </w:r>
      </w:del>
      <w:del w:id="3842" w:author="adrian " w:date="2017-04-28T10:28:07Z">
        <w:r>
          <w:rPr>
            <w:rStyle w:val="VerbatimChar"/>
          </w:rPr>
          <w:delText>##               "events_url": "https://api.github.com/users/Microsoft/events{/privacy}",</w:delText>
        </w:r>
      </w:del>
      <w:del w:id="3843" w:author="adrian " w:date="2017-04-28T10:28:07Z">
        <w:r>
          <w:rPr/>
          <w:br/>
        </w:r>
      </w:del>
      <w:del w:id="3844" w:author="adrian " w:date="2017-04-28T10:28:07Z">
        <w:r>
          <w:rPr>
            <w:rStyle w:val="VerbatimChar"/>
          </w:rPr>
          <w:delText>##               "received_events_url": "https://api.github.com/users/Microsoft/received_events",</w:delText>
        </w:r>
      </w:del>
      <w:del w:id="3845" w:author="adrian " w:date="2017-04-28T10:28:07Z">
        <w:r>
          <w:rPr/>
          <w:br/>
        </w:r>
      </w:del>
      <w:del w:id="3846" w:author="adrian " w:date="2017-04-28T10:28:07Z">
        <w:r>
          <w:rPr>
            <w:rStyle w:val="VerbatimChar"/>
          </w:rPr>
          <w:delText>##               "type": "Organization",</w:delText>
        </w:r>
      </w:del>
      <w:del w:id="3847" w:author="adrian " w:date="2017-04-28T10:28:07Z">
        <w:r>
          <w:rPr/>
          <w:br/>
        </w:r>
      </w:del>
      <w:del w:id="3848" w:author="adrian " w:date="2017-04-28T10:28:07Z">
        <w:r>
          <w:rPr>
            <w:rStyle w:val="VerbatimChar"/>
          </w:rPr>
          <w:delText>##               "site_admin": false</w:delText>
        </w:r>
      </w:del>
      <w:del w:id="3849" w:author="adrian " w:date="2017-04-28T10:28:07Z">
        <w:r>
          <w:rPr/>
          <w:br/>
        </w:r>
      </w:del>
      <w:del w:id="3850" w:author="adrian " w:date="2017-04-28T10:28:07Z">
        <w:r>
          <w:rPr>
            <w:rStyle w:val="VerbatimChar"/>
          </w:rPr>
          <w:delText>##             },</w:delText>
        </w:r>
      </w:del>
      <w:del w:id="3851" w:author="adrian " w:date="2017-04-28T10:28:07Z">
        <w:r>
          <w:rPr/>
          <w:br/>
        </w:r>
      </w:del>
      <w:del w:id="3852" w:author="adrian " w:date="2017-04-28T10:28:07Z">
        <w:r>
          <w:rPr>
            <w:rStyle w:val="VerbatimChar"/>
          </w:rPr>
          <w:delText>##             "private": false,</w:delText>
        </w:r>
      </w:del>
      <w:del w:id="3853" w:author="adrian " w:date="2017-04-28T10:28:07Z">
        <w:r>
          <w:rPr/>
          <w:br/>
        </w:r>
      </w:del>
      <w:del w:id="3854" w:author="adrian " w:date="2017-04-28T10:28:07Z">
        <w:r>
          <w:rPr>
            <w:rStyle w:val="VerbatimChar"/>
          </w:rPr>
          <w:delText>##             "html_url": "https://github.com/Microsoft/vsts-tasks",</w:delText>
        </w:r>
      </w:del>
      <w:del w:id="3855" w:author="adrian " w:date="2017-04-28T10:28:07Z">
        <w:r>
          <w:rPr/>
          <w:br/>
        </w:r>
      </w:del>
      <w:del w:id="3856" w:author="adrian " w:date="2017-04-28T10:28:07Z">
        <w:r>
          <w:rPr>
            <w:rStyle w:val="VerbatimChar"/>
          </w:rPr>
          <w:delText>##             "description": "Build and Release Tasks for Visual Studio Team Services and Team Foundation Server",</w:delText>
        </w:r>
      </w:del>
      <w:del w:id="3857" w:author="adrian " w:date="2017-04-28T10:28:07Z">
        <w:r>
          <w:rPr/>
          <w:br/>
        </w:r>
      </w:del>
      <w:del w:id="3858" w:author="adrian " w:date="2017-04-28T10:28:07Z">
        <w:r>
          <w:rPr>
            <w:rStyle w:val="VerbatimChar"/>
          </w:rPr>
          <w:delText>##             "fork": false,</w:delText>
        </w:r>
      </w:del>
      <w:del w:id="3859" w:author="adrian " w:date="2017-04-28T10:28:07Z">
        <w:r>
          <w:rPr/>
          <w:br/>
        </w:r>
      </w:del>
      <w:del w:id="3860" w:author="adrian " w:date="2017-04-28T10:28:07Z">
        <w:r>
          <w:rPr>
            <w:rStyle w:val="VerbatimChar"/>
          </w:rPr>
          <w:delText>##             "url": "https://api.github.com/repos/Microsoft/vsts-tasks",</w:delText>
        </w:r>
      </w:del>
      <w:del w:id="3861" w:author="adrian " w:date="2017-04-28T10:28:07Z">
        <w:r>
          <w:rPr/>
          <w:br/>
        </w:r>
      </w:del>
      <w:del w:id="3862" w:author="adrian " w:date="2017-04-28T10:28:07Z">
        <w:r>
          <w:rPr>
            <w:rStyle w:val="VerbatimChar"/>
          </w:rPr>
          <w:delText>##             "forks_url": "https://api.github.com/repos/Microsoft/vsts-tasks/forks",</w:delText>
        </w:r>
      </w:del>
      <w:del w:id="3863" w:author="adrian " w:date="2017-04-28T10:28:07Z">
        <w:r>
          <w:rPr/>
          <w:br/>
        </w:r>
      </w:del>
      <w:del w:id="3864" w:author="adrian " w:date="2017-04-28T10:28:07Z">
        <w:r>
          <w:rPr>
            <w:rStyle w:val="VerbatimChar"/>
          </w:rPr>
          <w:delText>##             "keys_url": "https://api.github.com/repos/Microsoft/vsts-tasks/keys{/key_id}",</w:delText>
        </w:r>
      </w:del>
      <w:del w:id="3865" w:author="adrian " w:date="2017-04-28T10:28:07Z">
        <w:r>
          <w:rPr/>
          <w:br/>
        </w:r>
      </w:del>
      <w:del w:id="3866" w:author="adrian " w:date="2017-04-28T10:28:07Z">
        <w:r>
          <w:rPr>
            <w:rStyle w:val="VerbatimChar"/>
          </w:rPr>
          <w:delText>##             "collaborators_url": "https://api.github.com/repos/Microsoft/vsts-tasks/collaborators{/collaborator}",</w:delText>
        </w:r>
      </w:del>
      <w:del w:id="3867" w:author="adrian " w:date="2017-04-28T10:28:07Z">
        <w:r>
          <w:rPr/>
          <w:br/>
        </w:r>
      </w:del>
      <w:del w:id="3868" w:author="adrian " w:date="2017-04-28T10:28:07Z">
        <w:r>
          <w:rPr>
            <w:rStyle w:val="VerbatimChar"/>
          </w:rPr>
          <w:delText>##             "teams_url": "https://api.github.com/repos/Microsoft/vsts-tasks/teams",</w:delText>
        </w:r>
      </w:del>
      <w:del w:id="3869" w:author="adrian " w:date="2017-04-28T10:28:07Z">
        <w:r>
          <w:rPr/>
          <w:br/>
        </w:r>
      </w:del>
      <w:del w:id="3870" w:author="adrian " w:date="2017-04-28T10:28:07Z">
        <w:r>
          <w:rPr>
            <w:rStyle w:val="VerbatimChar"/>
          </w:rPr>
          <w:delText>##             "hooks_url": "https://api.github.com/repos/Microsoft/vsts-tasks/hooks",</w:delText>
        </w:r>
      </w:del>
      <w:del w:id="3871" w:author="adrian " w:date="2017-04-28T10:28:07Z">
        <w:r>
          <w:rPr/>
          <w:br/>
        </w:r>
      </w:del>
      <w:del w:id="3872" w:author="adrian " w:date="2017-04-28T10:28:07Z">
        <w:r>
          <w:rPr>
            <w:rStyle w:val="VerbatimChar"/>
          </w:rPr>
          <w:delText>##             "issue_events_url": "https://api.github.com/repos/Microsoft/vsts-tasks/issues/events{/number}",</w:delText>
        </w:r>
      </w:del>
      <w:del w:id="3873" w:author="adrian " w:date="2017-04-28T10:28:07Z">
        <w:r>
          <w:rPr/>
          <w:br/>
        </w:r>
      </w:del>
      <w:del w:id="3874" w:author="adrian " w:date="2017-04-28T10:28:07Z">
        <w:r>
          <w:rPr>
            <w:rStyle w:val="VerbatimChar"/>
          </w:rPr>
          <w:delText>##             "events_url": "https://api.github.com/repos/Microsoft/vsts-tasks/events",</w:delText>
        </w:r>
      </w:del>
      <w:del w:id="3875" w:author="adrian " w:date="2017-04-28T10:28:07Z">
        <w:r>
          <w:rPr/>
          <w:br/>
        </w:r>
      </w:del>
      <w:del w:id="3876" w:author="adrian " w:date="2017-04-28T10:28:07Z">
        <w:r>
          <w:rPr>
            <w:rStyle w:val="VerbatimChar"/>
          </w:rPr>
          <w:delText>##             "assignees_url": "https://api.github.com/repos/Microsoft/vsts-tasks/assignees{/user}",</w:delText>
        </w:r>
      </w:del>
      <w:del w:id="3877" w:author="adrian " w:date="2017-04-28T10:28:07Z">
        <w:r>
          <w:rPr/>
          <w:br/>
        </w:r>
      </w:del>
      <w:del w:id="3878" w:author="adrian " w:date="2017-04-28T10:28:07Z">
        <w:r>
          <w:rPr>
            <w:rStyle w:val="VerbatimChar"/>
          </w:rPr>
          <w:delText>##             "branches_url": "https://api.github.com/repos/Microsoft/vsts-tasks/branches{/branch}",</w:delText>
        </w:r>
      </w:del>
      <w:del w:id="3879" w:author="adrian " w:date="2017-04-28T10:28:07Z">
        <w:r>
          <w:rPr/>
          <w:br/>
        </w:r>
      </w:del>
      <w:del w:id="3880" w:author="adrian " w:date="2017-04-28T10:28:07Z">
        <w:r>
          <w:rPr>
            <w:rStyle w:val="VerbatimChar"/>
          </w:rPr>
          <w:delText>##             "tags_url": "https://api.github.com/repos/Microsoft/vsts-tasks/tags",</w:delText>
        </w:r>
      </w:del>
      <w:del w:id="3881" w:author="adrian " w:date="2017-04-28T10:28:07Z">
        <w:r>
          <w:rPr/>
          <w:br/>
        </w:r>
      </w:del>
      <w:del w:id="3882" w:author="adrian " w:date="2017-04-28T10:28:07Z">
        <w:r>
          <w:rPr>
            <w:rStyle w:val="VerbatimChar"/>
          </w:rPr>
          <w:delText>##             "blobs_url": "https://api.github.com/repos/Microsoft/vsts-tasks/git/blobs{/sha}",</w:delText>
        </w:r>
      </w:del>
      <w:del w:id="3883" w:author="adrian " w:date="2017-04-28T10:28:07Z">
        <w:r>
          <w:rPr/>
          <w:br/>
        </w:r>
      </w:del>
      <w:del w:id="3884" w:author="adrian " w:date="2017-04-28T10:28:07Z">
        <w:r>
          <w:rPr>
            <w:rStyle w:val="VerbatimChar"/>
          </w:rPr>
          <w:delText>##             "git_tags_url": "https://api.github.com/repos/Microsoft/vsts-tasks/git/tags{/sha}",</w:delText>
        </w:r>
      </w:del>
      <w:del w:id="3885" w:author="adrian " w:date="2017-04-28T10:28:07Z">
        <w:r>
          <w:rPr/>
          <w:br/>
        </w:r>
      </w:del>
      <w:del w:id="3886" w:author="adrian " w:date="2017-04-28T10:28:07Z">
        <w:r>
          <w:rPr>
            <w:rStyle w:val="VerbatimChar"/>
          </w:rPr>
          <w:delText>##             "git_refs_url": "https://api.github.com/repos/Microsoft/vsts-tasks/git/refs{/sha}",</w:delText>
        </w:r>
      </w:del>
      <w:del w:id="3887" w:author="adrian " w:date="2017-04-28T10:28:07Z">
        <w:r>
          <w:rPr/>
          <w:br/>
        </w:r>
      </w:del>
      <w:del w:id="3888" w:author="adrian " w:date="2017-04-28T10:28:07Z">
        <w:r>
          <w:rPr>
            <w:rStyle w:val="VerbatimChar"/>
          </w:rPr>
          <w:delText>##             "trees_url": "https://api.github.com/repos/Microsoft/vsts-tasks/git/trees{/sha}",</w:delText>
        </w:r>
      </w:del>
      <w:del w:id="3889" w:author="adrian " w:date="2017-04-28T10:28:07Z">
        <w:r>
          <w:rPr/>
          <w:br/>
        </w:r>
      </w:del>
      <w:del w:id="3890" w:author="adrian " w:date="2017-04-28T10:28:07Z">
        <w:r>
          <w:rPr>
            <w:rStyle w:val="VerbatimChar"/>
          </w:rPr>
          <w:delText>##             "statuses_url": "https://api.github.com/repos/Microsoft/vsts-tasks/statuses/{sha}",</w:delText>
        </w:r>
      </w:del>
      <w:del w:id="3891" w:author="adrian " w:date="2017-04-28T10:28:07Z">
        <w:r>
          <w:rPr/>
          <w:br/>
        </w:r>
      </w:del>
      <w:del w:id="3892" w:author="adrian " w:date="2017-04-28T10:28:07Z">
        <w:r>
          <w:rPr>
            <w:rStyle w:val="VerbatimChar"/>
          </w:rPr>
          <w:delText>##             "languages_url": "https://api.github.com/repos/Microsoft/vsts-tasks/languages",</w:delText>
        </w:r>
      </w:del>
      <w:del w:id="3893" w:author="adrian " w:date="2017-04-28T10:28:07Z">
        <w:r>
          <w:rPr/>
          <w:br/>
        </w:r>
      </w:del>
      <w:del w:id="3894" w:author="adrian " w:date="2017-04-28T10:28:07Z">
        <w:r>
          <w:rPr>
            <w:rStyle w:val="VerbatimChar"/>
          </w:rPr>
          <w:delText>##             "stargazers_url": "https://api.github.com/repos/Microsoft/vsts-tasks/stargazers",</w:delText>
        </w:r>
      </w:del>
      <w:del w:id="3895" w:author="adrian " w:date="2017-04-28T10:28:07Z">
        <w:r>
          <w:rPr/>
          <w:br/>
        </w:r>
      </w:del>
      <w:del w:id="3896" w:author="adrian " w:date="2017-04-28T10:28:07Z">
        <w:r>
          <w:rPr>
            <w:rStyle w:val="VerbatimChar"/>
          </w:rPr>
          <w:delText>##             "contributors_url": "https://api.github.com/repos/Microsoft/vsts-tasks/contributors",</w:delText>
        </w:r>
      </w:del>
      <w:del w:id="3897" w:author="adrian " w:date="2017-04-28T10:28:07Z">
        <w:r>
          <w:rPr/>
          <w:br/>
        </w:r>
      </w:del>
      <w:del w:id="3898" w:author="adrian " w:date="2017-04-28T10:28:07Z">
        <w:r>
          <w:rPr>
            <w:rStyle w:val="VerbatimChar"/>
          </w:rPr>
          <w:delText>##             "subscribers_url": "https://api.github.com/repos/Microsoft/vsts-tasks/subscribers",</w:delText>
        </w:r>
      </w:del>
      <w:del w:id="3899" w:author="adrian " w:date="2017-04-28T10:28:07Z">
        <w:r>
          <w:rPr/>
          <w:br/>
        </w:r>
      </w:del>
      <w:del w:id="3900" w:author="adrian " w:date="2017-04-28T10:28:07Z">
        <w:r>
          <w:rPr>
            <w:rStyle w:val="VerbatimChar"/>
          </w:rPr>
          <w:delText>##             "subscription_url": "https://api.github.com/repos/Microsoft/vsts-tasks/subscription",</w:delText>
        </w:r>
      </w:del>
      <w:del w:id="3901" w:author="adrian " w:date="2017-04-28T10:28:07Z">
        <w:r>
          <w:rPr/>
          <w:br/>
        </w:r>
      </w:del>
      <w:del w:id="3902" w:author="adrian " w:date="2017-04-28T10:28:07Z">
        <w:r>
          <w:rPr>
            <w:rStyle w:val="VerbatimChar"/>
          </w:rPr>
          <w:delText>##             "commits_url": "https://api.github.com/repos/Microsoft/vsts-tasks/commits{/sha}",</w:delText>
        </w:r>
      </w:del>
      <w:del w:id="3903" w:author="adrian " w:date="2017-04-28T10:28:07Z">
        <w:r>
          <w:rPr/>
          <w:br/>
        </w:r>
      </w:del>
      <w:del w:id="3904" w:author="adrian " w:date="2017-04-28T10:28:07Z">
        <w:r>
          <w:rPr>
            <w:rStyle w:val="VerbatimChar"/>
          </w:rPr>
          <w:delText>##             "git_commits_url": "https://api.github.com/repos/Microsoft/vsts-tasks/git/commits{/sha}",</w:delText>
        </w:r>
      </w:del>
      <w:del w:id="3905" w:author="adrian " w:date="2017-04-28T10:28:07Z">
        <w:r>
          <w:rPr/>
          <w:br/>
        </w:r>
      </w:del>
      <w:del w:id="3906" w:author="adrian " w:date="2017-04-28T10:28:07Z">
        <w:r>
          <w:rPr>
            <w:rStyle w:val="VerbatimChar"/>
          </w:rPr>
          <w:delText>##             "comments_url": "https://api.github.com/repos/Microsoft/vsts-tasks/comments{/number}",</w:delText>
        </w:r>
      </w:del>
      <w:del w:id="3907" w:author="adrian " w:date="2017-04-28T10:28:07Z">
        <w:r>
          <w:rPr/>
          <w:br/>
        </w:r>
      </w:del>
      <w:del w:id="3908" w:author="adrian " w:date="2017-04-28T10:28:07Z">
        <w:r>
          <w:rPr>
            <w:rStyle w:val="VerbatimChar"/>
          </w:rPr>
          <w:delText>##             "issue_comment_url": "https://api.github.com/repos/Microsoft/vsts-tasks/issues/comments{/number}",</w:delText>
        </w:r>
      </w:del>
      <w:del w:id="3909" w:author="adrian " w:date="2017-04-28T10:28:07Z">
        <w:r>
          <w:rPr/>
          <w:br/>
        </w:r>
      </w:del>
      <w:del w:id="3910" w:author="adrian " w:date="2017-04-28T10:28:07Z">
        <w:r>
          <w:rPr>
            <w:rStyle w:val="VerbatimChar"/>
          </w:rPr>
          <w:delText>##             "contents_url": "https://api.github.com/repos/Microsoft/vsts-tasks/contents/{+path}",</w:delText>
        </w:r>
      </w:del>
      <w:del w:id="3911" w:author="adrian " w:date="2017-04-28T10:28:07Z">
        <w:r>
          <w:rPr/>
          <w:br/>
        </w:r>
      </w:del>
      <w:del w:id="3912" w:author="adrian " w:date="2017-04-28T10:28:07Z">
        <w:r>
          <w:rPr>
            <w:rStyle w:val="VerbatimChar"/>
          </w:rPr>
          <w:delText>##             "compare_url": "https://api.github.com/repos/Microsoft/vsts-tasks/compare/{base}...{head}",</w:delText>
        </w:r>
      </w:del>
      <w:del w:id="3913" w:author="adrian " w:date="2017-04-28T10:28:07Z">
        <w:r>
          <w:rPr/>
          <w:br/>
        </w:r>
      </w:del>
      <w:del w:id="3914" w:author="adrian " w:date="2017-04-28T10:28:07Z">
        <w:r>
          <w:rPr>
            <w:rStyle w:val="VerbatimChar"/>
          </w:rPr>
          <w:delText>##             "merges_url": "https://api.github.com/repos/Microsoft/vsts-tasks/merges",</w:delText>
        </w:r>
      </w:del>
      <w:del w:id="3915" w:author="adrian " w:date="2017-04-28T10:28:07Z">
        <w:r>
          <w:rPr/>
          <w:br/>
        </w:r>
      </w:del>
      <w:del w:id="3916" w:author="adrian " w:date="2017-04-28T10:28:07Z">
        <w:r>
          <w:rPr>
            <w:rStyle w:val="VerbatimChar"/>
          </w:rPr>
          <w:delText>##             "archive_url": "https://api.github.com/repos/Microsoft/vsts-tasks/{archive_format}{/ref}",</w:delText>
        </w:r>
      </w:del>
      <w:del w:id="3917" w:author="adrian " w:date="2017-04-28T10:28:07Z">
        <w:r>
          <w:rPr/>
          <w:br/>
        </w:r>
      </w:del>
      <w:del w:id="3918" w:author="adrian " w:date="2017-04-28T10:28:07Z">
        <w:r>
          <w:rPr>
            <w:rStyle w:val="VerbatimChar"/>
          </w:rPr>
          <w:delText>##             "downloads_url": "https://api.github.com/repos/Microsoft/vsts-tasks/downloads",</w:delText>
        </w:r>
      </w:del>
      <w:del w:id="3919" w:author="adrian " w:date="2017-04-28T10:28:07Z">
        <w:r>
          <w:rPr/>
          <w:br/>
        </w:r>
      </w:del>
      <w:del w:id="3920" w:author="adrian " w:date="2017-04-28T10:28:07Z">
        <w:r>
          <w:rPr>
            <w:rStyle w:val="VerbatimChar"/>
          </w:rPr>
          <w:delText>##             "issues_url": "https://api.github.com/repos/Microsoft/vsts-tasks/issues{/number}",</w:delText>
        </w:r>
      </w:del>
      <w:del w:id="3921" w:author="adrian " w:date="2017-04-28T10:28:07Z">
        <w:r>
          <w:rPr/>
          <w:br/>
        </w:r>
      </w:del>
      <w:del w:id="3922" w:author="adrian " w:date="2017-04-28T10:28:07Z">
        <w:r>
          <w:rPr>
            <w:rStyle w:val="VerbatimChar"/>
          </w:rPr>
          <w:delText>##             "pulls_url": "https://api.github.com/repos/Microsoft/vsts-tasks/pulls{/number}",</w:delText>
        </w:r>
      </w:del>
      <w:del w:id="3923" w:author="adrian " w:date="2017-04-28T10:28:07Z">
        <w:r>
          <w:rPr/>
          <w:br/>
        </w:r>
      </w:del>
      <w:del w:id="3924" w:author="adrian " w:date="2017-04-28T10:28:07Z">
        <w:r>
          <w:rPr>
            <w:rStyle w:val="VerbatimChar"/>
          </w:rPr>
          <w:delText>##             "milestones_url": "https://api.github.com/repos/Microsoft/vsts-tasks/milestones{/number}",</w:delText>
        </w:r>
      </w:del>
      <w:del w:id="3925" w:author="adrian " w:date="2017-04-28T10:28:07Z">
        <w:r>
          <w:rPr/>
          <w:br/>
        </w:r>
      </w:del>
      <w:del w:id="3926" w:author="adrian " w:date="2017-04-28T10:28:07Z">
        <w:r>
          <w:rPr>
            <w:rStyle w:val="VerbatimChar"/>
          </w:rPr>
          <w:delText>##             "notifications_url": "https://api.github.com/repos/Microsoft/vsts-tasks/notifications{?since,all,participating}",</w:delText>
        </w:r>
      </w:del>
      <w:del w:id="3927" w:author="adrian " w:date="2017-04-28T10:28:07Z">
        <w:r>
          <w:rPr/>
          <w:br/>
        </w:r>
      </w:del>
      <w:del w:id="3928" w:author="adrian " w:date="2017-04-28T10:28:07Z">
        <w:r>
          <w:rPr>
            <w:rStyle w:val="VerbatimChar"/>
          </w:rPr>
          <w:delText>##             "labels_url": "https://api.github.com/repos/Microsoft/vsts-tasks/labels{/name}",</w:delText>
        </w:r>
      </w:del>
      <w:del w:id="3929" w:author="adrian " w:date="2017-04-28T10:28:07Z">
        <w:r>
          <w:rPr/>
          <w:br/>
        </w:r>
      </w:del>
      <w:del w:id="3930" w:author="adrian " w:date="2017-04-28T10:28:07Z">
        <w:r>
          <w:rPr>
            <w:rStyle w:val="VerbatimChar"/>
          </w:rPr>
          <w:delText>##             "releases_url": "https://api.github.com/repos/Microsoft/vsts-tasks/releases{/id}",</w:delText>
        </w:r>
      </w:del>
      <w:del w:id="3931" w:author="adrian " w:date="2017-04-28T10:28:07Z">
        <w:r>
          <w:rPr/>
          <w:br/>
        </w:r>
      </w:del>
      <w:del w:id="3932" w:author="adrian " w:date="2017-04-28T10:28:07Z">
        <w:r>
          <w:rPr>
            <w:rStyle w:val="VerbatimChar"/>
          </w:rPr>
          <w:delText>##             "deployments_url": "https://api.github.com/repos/Microsoft/vsts-tasks/deployments",</w:delText>
        </w:r>
      </w:del>
      <w:del w:id="3933" w:author="adrian " w:date="2017-04-28T10:28:07Z">
        <w:r>
          <w:rPr/>
          <w:br/>
        </w:r>
      </w:del>
      <w:del w:id="3934" w:author="adrian " w:date="2017-04-28T10:28:07Z">
        <w:r>
          <w:rPr>
            <w:rStyle w:val="VerbatimChar"/>
          </w:rPr>
          <w:delText>##             "created_at": "2014-12-06T11:11:46Z",</w:delText>
        </w:r>
      </w:del>
      <w:del w:id="3935" w:author="adrian " w:date="2017-04-28T10:28:07Z">
        <w:r>
          <w:rPr/>
          <w:br/>
        </w:r>
      </w:del>
      <w:del w:id="3936" w:author="adrian " w:date="2017-04-28T10:28:07Z">
        <w:r>
          <w:rPr>
            <w:rStyle w:val="VerbatimChar"/>
          </w:rPr>
          <w:delText>##             "updated_at": "2016-09-23T09:07:00Z",</w:delText>
        </w:r>
      </w:del>
      <w:del w:id="3937" w:author="adrian " w:date="2017-04-28T10:28:07Z">
        <w:r>
          <w:rPr/>
          <w:br/>
        </w:r>
      </w:del>
      <w:del w:id="3938" w:author="adrian " w:date="2017-04-28T10:28:07Z">
        <w:r>
          <w:rPr>
            <w:rStyle w:val="VerbatimChar"/>
          </w:rPr>
          <w:delText>##             "pushed_at": "2016-09-23T09:09:52Z",</w:delText>
        </w:r>
      </w:del>
      <w:del w:id="3939" w:author="adrian " w:date="2017-04-28T10:28:07Z">
        <w:r>
          <w:rPr/>
          <w:br/>
        </w:r>
      </w:del>
      <w:del w:id="3940" w:author="adrian " w:date="2017-04-28T10:28:07Z">
        <w:r>
          <w:rPr>
            <w:rStyle w:val="VerbatimChar"/>
          </w:rPr>
          <w:delText>##             "git_url": "git://github.com/Microsoft/vsts-tasks.git",</w:delText>
        </w:r>
      </w:del>
      <w:del w:id="3941" w:author="adrian " w:date="2017-04-28T10:28:07Z">
        <w:r>
          <w:rPr/>
          <w:br/>
        </w:r>
      </w:del>
      <w:del w:id="3942" w:author="adrian " w:date="2017-04-28T10:28:07Z">
        <w:r>
          <w:rPr>
            <w:rStyle w:val="VerbatimChar"/>
          </w:rPr>
          <w:delText>##             "ssh_url": "git@github.com:Microsoft/vsts-tasks.git",</w:delText>
        </w:r>
      </w:del>
      <w:del w:id="3943" w:author="adrian " w:date="2017-04-28T10:28:07Z">
        <w:r>
          <w:rPr/>
          <w:br/>
        </w:r>
      </w:del>
      <w:del w:id="3944" w:author="adrian " w:date="2017-04-28T10:28:07Z">
        <w:r>
          <w:rPr>
            <w:rStyle w:val="VerbatimChar"/>
          </w:rPr>
          <w:delText>##             "clone_url": "https://github.com/Microsoft/vsts-tasks.git",</w:delText>
        </w:r>
      </w:del>
      <w:del w:id="3945" w:author="adrian " w:date="2017-04-28T10:28:07Z">
        <w:r>
          <w:rPr/>
          <w:br/>
        </w:r>
      </w:del>
      <w:del w:id="3946" w:author="adrian " w:date="2017-04-28T10:28:07Z">
        <w:r>
          <w:rPr>
            <w:rStyle w:val="VerbatimChar"/>
          </w:rPr>
          <w:delText>##             "svn_url": "https://github.com/Microsoft/vsts-tasks",</w:delText>
        </w:r>
      </w:del>
      <w:del w:id="3947" w:author="adrian " w:date="2017-04-28T10:28:07Z">
        <w:r>
          <w:rPr/>
          <w:br/>
        </w:r>
      </w:del>
      <w:del w:id="3948" w:author="adrian " w:date="2017-04-28T10:28:07Z">
        <w:r>
          <w:rPr>
            <w:rStyle w:val="VerbatimChar"/>
          </w:rPr>
          <w:delText>##             "homepage": "https://aka.ms/tfbuild",</w:delText>
        </w:r>
      </w:del>
      <w:del w:id="3949" w:author="adrian " w:date="2017-04-28T10:28:07Z">
        <w:r>
          <w:rPr/>
          <w:br/>
        </w:r>
      </w:del>
      <w:del w:id="3950" w:author="adrian " w:date="2017-04-28T10:28:07Z">
        <w:r>
          <w:rPr>
            <w:rStyle w:val="VerbatimChar"/>
          </w:rPr>
          <w:delText>##             "size": 20362,</w:delText>
        </w:r>
      </w:del>
      <w:del w:id="3951" w:author="adrian " w:date="2017-04-28T10:28:07Z">
        <w:r>
          <w:rPr/>
          <w:br/>
        </w:r>
      </w:del>
      <w:del w:id="3952" w:author="adrian " w:date="2017-04-28T10:28:07Z">
        <w:r>
          <w:rPr>
            <w:rStyle w:val="VerbatimChar"/>
          </w:rPr>
          <w:delText>##             "stargazers_count": 410,</w:delText>
        </w:r>
      </w:del>
      <w:del w:id="3953" w:author="adrian " w:date="2017-04-28T10:28:07Z">
        <w:r>
          <w:rPr/>
          <w:br/>
        </w:r>
      </w:del>
      <w:del w:id="3954" w:author="adrian " w:date="2017-04-28T10:28:07Z">
        <w:r>
          <w:rPr>
            <w:rStyle w:val="VerbatimChar"/>
          </w:rPr>
          <w:delText>##             "watchers_count": 410,</w:delText>
        </w:r>
      </w:del>
      <w:del w:id="3955" w:author="adrian " w:date="2017-04-28T10:28:07Z">
        <w:r>
          <w:rPr/>
          <w:br/>
        </w:r>
      </w:del>
      <w:del w:id="3956" w:author="adrian " w:date="2017-04-28T10:28:07Z">
        <w:r>
          <w:rPr>
            <w:rStyle w:val="VerbatimChar"/>
          </w:rPr>
          <w:delText>##             "language": "TypeScript",</w:delText>
        </w:r>
      </w:del>
      <w:del w:id="3957" w:author="adrian " w:date="2017-04-28T10:28:07Z">
        <w:r>
          <w:rPr/>
          <w:br/>
        </w:r>
      </w:del>
      <w:del w:id="3958" w:author="adrian " w:date="2017-04-28T10:28:07Z">
        <w:r>
          <w:rPr>
            <w:rStyle w:val="VerbatimChar"/>
          </w:rPr>
          <w:delText>##             "has_issues": true,</w:delText>
        </w:r>
      </w:del>
      <w:del w:id="3959" w:author="adrian " w:date="2017-04-28T10:28:07Z">
        <w:r>
          <w:rPr/>
          <w:br/>
        </w:r>
      </w:del>
      <w:del w:id="3960" w:author="adrian " w:date="2017-04-28T10:28:07Z">
        <w:r>
          <w:rPr>
            <w:rStyle w:val="VerbatimChar"/>
          </w:rPr>
          <w:delText>##             "has_downloads": true,</w:delText>
        </w:r>
      </w:del>
      <w:del w:id="3961" w:author="adrian " w:date="2017-04-28T10:28:07Z">
        <w:r>
          <w:rPr/>
          <w:br/>
        </w:r>
      </w:del>
      <w:del w:id="3962" w:author="adrian " w:date="2017-04-28T10:28:07Z">
        <w:r>
          <w:rPr>
            <w:rStyle w:val="VerbatimChar"/>
          </w:rPr>
          <w:delText>##             "has_wiki": true,</w:delText>
        </w:r>
      </w:del>
      <w:del w:id="3963" w:author="adrian " w:date="2017-04-28T10:28:07Z">
        <w:r>
          <w:rPr/>
          <w:br/>
        </w:r>
      </w:del>
      <w:del w:id="3964" w:author="adrian " w:date="2017-04-28T10:28:07Z">
        <w:r>
          <w:rPr>
            <w:rStyle w:val="VerbatimChar"/>
          </w:rPr>
          <w:delText>##             "has_pages": false,</w:delText>
        </w:r>
      </w:del>
      <w:del w:id="3965" w:author="adrian " w:date="2017-04-28T10:28:07Z">
        <w:r>
          <w:rPr/>
          <w:br/>
        </w:r>
      </w:del>
      <w:del w:id="3966" w:author="adrian " w:date="2017-04-28T10:28:07Z">
        <w:r>
          <w:rPr>
            <w:rStyle w:val="VerbatimChar"/>
          </w:rPr>
          <w:delText>##             "forks_count": 367,</w:delText>
        </w:r>
      </w:del>
      <w:del w:id="3967" w:author="adrian " w:date="2017-04-28T10:28:07Z">
        <w:r>
          <w:rPr/>
          <w:br/>
        </w:r>
      </w:del>
      <w:del w:id="3968" w:author="adrian " w:date="2017-04-28T10:28:07Z">
        <w:r>
          <w:rPr>
            <w:rStyle w:val="VerbatimChar"/>
          </w:rPr>
          <w:delText>##             "mirror_url": null,</w:delText>
        </w:r>
      </w:del>
      <w:del w:id="3969" w:author="adrian " w:date="2017-04-28T10:28:07Z">
        <w:r>
          <w:rPr/>
          <w:br/>
        </w:r>
      </w:del>
      <w:del w:id="3970" w:author="adrian " w:date="2017-04-28T10:28:07Z">
        <w:r>
          <w:rPr>
            <w:rStyle w:val="VerbatimChar"/>
          </w:rPr>
          <w:delText>##             "open_issues_count": 95,</w:delText>
        </w:r>
      </w:del>
      <w:del w:id="3971" w:author="adrian " w:date="2017-04-28T10:28:07Z">
        <w:r>
          <w:rPr/>
          <w:br/>
        </w:r>
      </w:del>
      <w:del w:id="3972" w:author="adrian " w:date="2017-04-28T10:28:07Z">
        <w:r>
          <w:rPr>
            <w:rStyle w:val="VerbatimChar"/>
          </w:rPr>
          <w:delText>##             "forks": 367,</w:delText>
        </w:r>
      </w:del>
      <w:del w:id="3973" w:author="adrian " w:date="2017-04-28T10:28:07Z">
        <w:r>
          <w:rPr/>
          <w:br/>
        </w:r>
      </w:del>
      <w:del w:id="3974" w:author="adrian " w:date="2017-04-28T10:28:07Z">
        <w:r>
          <w:rPr>
            <w:rStyle w:val="VerbatimChar"/>
          </w:rPr>
          <w:delText>##             "open_issues": 95,</w:delText>
        </w:r>
      </w:del>
      <w:del w:id="3975" w:author="adrian " w:date="2017-04-28T10:28:07Z">
        <w:r>
          <w:rPr/>
          <w:br/>
        </w:r>
      </w:del>
      <w:del w:id="3976" w:author="adrian " w:date="2017-04-28T10:28:07Z">
        <w:r>
          <w:rPr>
            <w:rStyle w:val="VerbatimChar"/>
          </w:rPr>
          <w:delText>##             "watchers": 410,</w:delText>
        </w:r>
      </w:del>
      <w:del w:id="3977" w:author="adrian " w:date="2017-04-28T10:28:07Z">
        <w:r>
          <w:rPr/>
          <w:br/>
        </w:r>
      </w:del>
      <w:del w:id="3978" w:author="adrian " w:date="2017-04-28T10:28:07Z">
        <w:r>
          <w:rPr>
            <w:rStyle w:val="VerbatimChar"/>
          </w:rPr>
          <w:delText>##             "default_branch": "master"</w:delText>
        </w:r>
      </w:del>
      <w:del w:id="3979" w:author="adrian " w:date="2017-04-28T10:28:07Z">
        <w:r>
          <w:rPr/>
          <w:br/>
        </w:r>
      </w:del>
      <w:del w:id="3980" w:author="adrian " w:date="2017-04-28T10:28:07Z">
        <w:r>
          <w:rPr>
            <w:rStyle w:val="VerbatimChar"/>
          </w:rPr>
          <w:delText>##           }</w:delText>
        </w:r>
      </w:del>
      <w:del w:id="3981" w:author="adrian " w:date="2017-04-28T10:28:07Z">
        <w:r>
          <w:rPr/>
          <w:br/>
        </w:r>
      </w:del>
      <w:del w:id="3982" w:author="adrian " w:date="2017-04-28T10:28:07Z">
        <w:r>
          <w:rPr>
            <w:rStyle w:val="VerbatimChar"/>
          </w:rPr>
          <w:delText>##         },</w:delText>
        </w:r>
      </w:del>
      <w:del w:id="3983" w:author="adrian " w:date="2017-04-28T10:28:07Z">
        <w:r>
          <w:rPr/>
          <w:br/>
        </w:r>
      </w:del>
      <w:del w:id="3984" w:author="adrian " w:date="2017-04-28T10:28:07Z">
        <w:r>
          <w:rPr>
            <w:rStyle w:val="VerbatimChar"/>
          </w:rPr>
          <w:delText>##         "base": {</w:delText>
        </w:r>
      </w:del>
      <w:del w:id="3985" w:author="adrian " w:date="2017-04-28T10:28:07Z">
        <w:r>
          <w:rPr/>
          <w:br/>
        </w:r>
      </w:del>
      <w:del w:id="3986" w:author="adrian " w:date="2017-04-28T10:28:07Z">
        <w:r>
          <w:rPr>
            <w:rStyle w:val="VerbatimChar"/>
          </w:rPr>
          <w:delText>##           "label": "Microsoft:master",</w:delText>
        </w:r>
      </w:del>
      <w:del w:id="3987" w:author="adrian " w:date="2017-04-28T10:28:07Z">
        <w:r>
          <w:rPr/>
          <w:br/>
        </w:r>
      </w:del>
      <w:del w:id="3988" w:author="adrian " w:date="2017-04-28T10:28:07Z">
        <w:r>
          <w:rPr>
            <w:rStyle w:val="VerbatimChar"/>
          </w:rPr>
          <w:delText>##           "ref": "master",</w:delText>
        </w:r>
      </w:del>
      <w:del w:id="3989" w:author="adrian " w:date="2017-04-28T10:28:07Z">
        <w:r>
          <w:rPr/>
          <w:br/>
        </w:r>
      </w:del>
      <w:del w:id="3990" w:author="adrian " w:date="2017-04-28T10:28:07Z">
        <w:r>
          <w:rPr>
            <w:rStyle w:val="VerbatimChar"/>
          </w:rPr>
          <w:delText>##           "sha": "8e43cca77cb087885269c0f51ecffd33f18c9634",</w:delText>
        </w:r>
      </w:del>
      <w:del w:id="3991" w:author="adrian " w:date="2017-04-28T10:28:07Z">
        <w:r>
          <w:rPr/>
          <w:br/>
        </w:r>
      </w:del>
      <w:del w:id="3992" w:author="adrian " w:date="2017-04-28T10:28:07Z">
        <w:r>
          <w:rPr>
            <w:rStyle w:val="VerbatimChar"/>
          </w:rPr>
          <w:delText>##           "user": {</w:delText>
        </w:r>
      </w:del>
      <w:del w:id="3993" w:author="adrian " w:date="2017-04-28T10:28:07Z">
        <w:r>
          <w:rPr/>
          <w:br/>
        </w:r>
      </w:del>
      <w:del w:id="3994" w:author="adrian " w:date="2017-04-28T10:28:07Z">
        <w:r>
          <w:rPr>
            <w:rStyle w:val="VerbatimChar"/>
          </w:rPr>
          <w:delText>##             "login": "Microsoft",</w:delText>
        </w:r>
      </w:del>
      <w:del w:id="3995" w:author="adrian " w:date="2017-04-28T10:28:07Z">
        <w:r>
          <w:rPr/>
          <w:br/>
        </w:r>
      </w:del>
      <w:del w:id="3996" w:author="adrian " w:date="2017-04-28T10:28:07Z">
        <w:r>
          <w:rPr>
            <w:rStyle w:val="VerbatimChar"/>
          </w:rPr>
          <w:delText>##             "id": 6154722,</w:delText>
        </w:r>
      </w:del>
      <w:del w:id="3997" w:author="adrian " w:date="2017-04-28T10:28:07Z">
        <w:r>
          <w:rPr/>
          <w:br/>
        </w:r>
      </w:del>
      <w:del w:id="3998" w:author="adrian " w:date="2017-04-28T10:28:07Z">
        <w:r>
          <w:rPr>
            <w:rStyle w:val="VerbatimChar"/>
          </w:rPr>
          <w:delText>##             "avatar_url": "https://avatars.githubusercontent.com/u/6154722?v=3",</w:delText>
        </w:r>
      </w:del>
      <w:del w:id="3999" w:author="adrian " w:date="2017-04-28T10:28:07Z">
        <w:r>
          <w:rPr/>
          <w:br/>
        </w:r>
      </w:del>
      <w:del w:id="4000" w:author="adrian " w:date="2017-04-28T10:28:07Z">
        <w:r>
          <w:rPr>
            <w:rStyle w:val="VerbatimChar"/>
          </w:rPr>
          <w:delText>##             "gravatar_id": "",</w:delText>
        </w:r>
      </w:del>
      <w:del w:id="4001" w:author="adrian " w:date="2017-04-28T10:28:07Z">
        <w:r>
          <w:rPr/>
          <w:br/>
        </w:r>
      </w:del>
      <w:del w:id="4002" w:author="adrian " w:date="2017-04-28T10:28:07Z">
        <w:r>
          <w:rPr>
            <w:rStyle w:val="VerbatimChar"/>
          </w:rPr>
          <w:delText>##             "url": "https://api.github.com/users/Microsoft",</w:delText>
        </w:r>
      </w:del>
      <w:del w:id="4003" w:author="adrian " w:date="2017-04-28T10:28:07Z">
        <w:r>
          <w:rPr/>
          <w:br/>
        </w:r>
      </w:del>
      <w:del w:id="4004" w:author="adrian " w:date="2017-04-28T10:28:07Z">
        <w:r>
          <w:rPr>
            <w:rStyle w:val="VerbatimChar"/>
          </w:rPr>
          <w:delText>##             "html_url": "https://github.com/Microsoft",</w:delText>
        </w:r>
      </w:del>
      <w:del w:id="4005" w:author="adrian " w:date="2017-04-28T10:28:07Z">
        <w:r>
          <w:rPr/>
          <w:br/>
        </w:r>
      </w:del>
      <w:del w:id="4006" w:author="adrian " w:date="2017-04-28T10:28:07Z">
        <w:r>
          <w:rPr>
            <w:rStyle w:val="VerbatimChar"/>
          </w:rPr>
          <w:delText>##             "followers_url": "https://api.github.com/users/Microsoft/followers",</w:delText>
        </w:r>
      </w:del>
      <w:del w:id="4007" w:author="adrian " w:date="2017-04-28T10:28:07Z">
        <w:r>
          <w:rPr/>
          <w:br/>
        </w:r>
      </w:del>
      <w:del w:id="4008" w:author="adrian " w:date="2017-04-28T10:28:07Z">
        <w:r>
          <w:rPr>
            <w:rStyle w:val="VerbatimChar"/>
          </w:rPr>
          <w:delText>##             "following_url": "https://api.github.com/users/Microsoft/following{/other_user}",</w:delText>
        </w:r>
      </w:del>
      <w:del w:id="4009" w:author="adrian " w:date="2017-04-28T10:28:07Z">
        <w:r>
          <w:rPr/>
          <w:br/>
        </w:r>
      </w:del>
      <w:del w:id="4010" w:author="adrian " w:date="2017-04-28T10:28:07Z">
        <w:r>
          <w:rPr>
            <w:rStyle w:val="VerbatimChar"/>
          </w:rPr>
          <w:delText>##             "gists_url": "https://api.github.com/users/Microsoft/gists{/gist_id}",</w:delText>
        </w:r>
      </w:del>
      <w:del w:id="4011" w:author="adrian " w:date="2017-04-28T10:28:07Z">
        <w:r>
          <w:rPr/>
          <w:br/>
        </w:r>
      </w:del>
      <w:del w:id="4012" w:author="adrian " w:date="2017-04-28T10:28:07Z">
        <w:r>
          <w:rPr>
            <w:rStyle w:val="VerbatimChar"/>
          </w:rPr>
          <w:delText>##             "starred_url": "https://api.github.com/users/Microsoft/starred{/owner}{/repo}",</w:delText>
        </w:r>
      </w:del>
      <w:del w:id="4013" w:author="adrian " w:date="2017-04-28T10:28:07Z">
        <w:r>
          <w:rPr/>
          <w:br/>
        </w:r>
      </w:del>
      <w:del w:id="4014" w:author="adrian " w:date="2017-04-28T10:28:07Z">
        <w:r>
          <w:rPr>
            <w:rStyle w:val="VerbatimChar"/>
          </w:rPr>
          <w:delText>##             "subscriptions_url": "https://api.github.com/users/Microsoft/subscriptions",</w:delText>
        </w:r>
      </w:del>
      <w:del w:id="4015" w:author="adrian " w:date="2017-04-28T10:28:07Z">
        <w:r>
          <w:rPr/>
          <w:br/>
        </w:r>
      </w:del>
      <w:del w:id="4016" w:author="adrian " w:date="2017-04-28T10:28:07Z">
        <w:r>
          <w:rPr>
            <w:rStyle w:val="VerbatimChar"/>
          </w:rPr>
          <w:delText>##             "organizations_url": "https://api.github.com/users/Microsoft/orgs",</w:delText>
        </w:r>
      </w:del>
      <w:del w:id="4017" w:author="adrian " w:date="2017-04-28T10:28:07Z">
        <w:r>
          <w:rPr/>
          <w:br/>
        </w:r>
      </w:del>
      <w:del w:id="4018" w:author="adrian " w:date="2017-04-28T10:28:07Z">
        <w:r>
          <w:rPr>
            <w:rStyle w:val="VerbatimChar"/>
          </w:rPr>
          <w:delText>##             "repos_url": "https://api.github.com/users/Microsoft/repos",</w:delText>
        </w:r>
      </w:del>
      <w:del w:id="4019" w:author="adrian " w:date="2017-04-28T10:28:07Z">
        <w:r>
          <w:rPr/>
          <w:br/>
        </w:r>
      </w:del>
      <w:del w:id="4020" w:author="adrian " w:date="2017-04-28T10:28:07Z">
        <w:r>
          <w:rPr>
            <w:rStyle w:val="VerbatimChar"/>
          </w:rPr>
          <w:delText>##             "events_url": "https://api.github.com/users/Microsoft/events{/privacy}",</w:delText>
        </w:r>
      </w:del>
      <w:del w:id="4021" w:author="adrian " w:date="2017-04-28T10:28:07Z">
        <w:r>
          <w:rPr/>
          <w:br/>
        </w:r>
      </w:del>
      <w:del w:id="4022" w:author="adrian " w:date="2017-04-28T10:28:07Z">
        <w:r>
          <w:rPr>
            <w:rStyle w:val="VerbatimChar"/>
          </w:rPr>
          <w:delText>##             "received_events_url": "https://api.github.com/users/Microsoft/received_events",</w:delText>
        </w:r>
      </w:del>
      <w:del w:id="4023" w:author="adrian " w:date="2017-04-28T10:28:07Z">
        <w:r>
          <w:rPr/>
          <w:br/>
        </w:r>
      </w:del>
      <w:del w:id="4024" w:author="adrian " w:date="2017-04-28T10:28:07Z">
        <w:r>
          <w:rPr>
            <w:rStyle w:val="VerbatimChar"/>
          </w:rPr>
          <w:delText>##             "type": "Organization",</w:delText>
        </w:r>
      </w:del>
      <w:del w:id="4025" w:author="adrian " w:date="2017-04-28T10:28:07Z">
        <w:r>
          <w:rPr/>
          <w:br/>
        </w:r>
      </w:del>
      <w:del w:id="4026" w:author="adrian " w:date="2017-04-28T10:28:07Z">
        <w:r>
          <w:rPr>
            <w:rStyle w:val="VerbatimChar"/>
          </w:rPr>
          <w:delText>##             "site_admin": false</w:delText>
        </w:r>
      </w:del>
      <w:del w:id="4027" w:author="adrian " w:date="2017-04-28T10:28:07Z">
        <w:r>
          <w:rPr/>
          <w:br/>
        </w:r>
      </w:del>
      <w:del w:id="4028" w:author="adrian " w:date="2017-04-28T10:28:07Z">
        <w:r>
          <w:rPr>
            <w:rStyle w:val="VerbatimChar"/>
          </w:rPr>
          <w:delText>##           },</w:delText>
        </w:r>
      </w:del>
      <w:del w:id="4029" w:author="adrian " w:date="2017-04-28T10:28:07Z">
        <w:r>
          <w:rPr/>
          <w:br/>
        </w:r>
      </w:del>
      <w:del w:id="4030" w:author="adrian " w:date="2017-04-28T10:28:07Z">
        <w:r>
          <w:rPr>
            <w:rStyle w:val="VerbatimChar"/>
          </w:rPr>
          <w:delText>##           "repo": {</w:delText>
        </w:r>
      </w:del>
      <w:del w:id="4031" w:author="adrian " w:date="2017-04-28T10:28:07Z">
        <w:r>
          <w:rPr/>
          <w:br/>
        </w:r>
      </w:del>
      <w:del w:id="4032" w:author="adrian " w:date="2017-04-28T10:28:07Z">
        <w:r>
          <w:rPr>
            <w:rStyle w:val="VerbatimChar"/>
          </w:rPr>
          <w:delText>##             "id": 27631673,</w:delText>
        </w:r>
      </w:del>
      <w:del w:id="4033" w:author="adrian " w:date="2017-04-28T10:28:07Z">
        <w:r>
          <w:rPr/>
          <w:br/>
        </w:r>
      </w:del>
      <w:del w:id="4034" w:author="adrian " w:date="2017-04-28T10:28:07Z">
        <w:r>
          <w:rPr>
            <w:rStyle w:val="VerbatimChar"/>
          </w:rPr>
          <w:delText>##             "name": "vsts-tasks",</w:delText>
        </w:r>
      </w:del>
      <w:del w:id="4035" w:author="adrian " w:date="2017-04-28T10:28:07Z">
        <w:r>
          <w:rPr/>
          <w:br/>
        </w:r>
      </w:del>
      <w:del w:id="4036" w:author="adrian " w:date="2017-04-28T10:28:07Z">
        <w:r>
          <w:rPr>
            <w:rStyle w:val="VerbatimChar"/>
          </w:rPr>
          <w:delText>##             "full_name": "Microsoft/vsts-tasks",</w:delText>
        </w:r>
      </w:del>
      <w:del w:id="4037" w:author="adrian " w:date="2017-04-28T10:28:07Z">
        <w:r>
          <w:rPr/>
          <w:br/>
        </w:r>
      </w:del>
      <w:del w:id="4038" w:author="adrian " w:date="2017-04-28T10:28:07Z">
        <w:r>
          <w:rPr>
            <w:rStyle w:val="VerbatimChar"/>
          </w:rPr>
          <w:delText>##             "owner": {</w:delText>
        </w:r>
      </w:del>
      <w:del w:id="4039" w:author="adrian " w:date="2017-04-28T10:28:07Z">
        <w:r>
          <w:rPr/>
          <w:br/>
        </w:r>
      </w:del>
      <w:del w:id="4040" w:author="adrian " w:date="2017-04-28T10:28:07Z">
        <w:r>
          <w:rPr>
            <w:rStyle w:val="VerbatimChar"/>
          </w:rPr>
          <w:delText>##               "login": "Microsoft",</w:delText>
        </w:r>
      </w:del>
      <w:del w:id="4041" w:author="adrian " w:date="2017-04-28T10:28:07Z">
        <w:r>
          <w:rPr/>
          <w:br/>
        </w:r>
      </w:del>
      <w:del w:id="4042" w:author="adrian " w:date="2017-04-28T10:28:07Z">
        <w:r>
          <w:rPr>
            <w:rStyle w:val="VerbatimChar"/>
          </w:rPr>
          <w:delText>##               "id": 6154722,</w:delText>
        </w:r>
      </w:del>
      <w:del w:id="4043" w:author="adrian " w:date="2017-04-28T10:28:07Z">
        <w:r>
          <w:rPr/>
          <w:br/>
        </w:r>
      </w:del>
      <w:del w:id="4044" w:author="adrian " w:date="2017-04-28T10:28:07Z">
        <w:r>
          <w:rPr>
            <w:rStyle w:val="VerbatimChar"/>
          </w:rPr>
          <w:delText>##               "avatar_url": "https://avatars.githubusercontent.com/u/6154722?v=3",</w:delText>
        </w:r>
      </w:del>
      <w:del w:id="4045" w:author="adrian " w:date="2017-04-28T10:28:07Z">
        <w:r>
          <w:rPr/>
          <w:br/>
        </w:r>
      </w:del>
      <w:del w:id="4046" w:author="adrian " w:date="2017-04-28T10:28:07Z">
        <w:r>
          <w:rPr>
            <w:rStyle w:val="VerbatimChar"/>
          </w:rPr>
          <w:delText>##               "gravatar_id": "",</w:delText>
        </w:r>
      </w:del>
      <w:del w:id="4047" w:author="adrian " w:date="2017-04-28T10:28:07Z">
        <w:r>
          <w:rPr/>
          <w:br/>
        </w:r>
      </w:del>
      <w:del w:id="4048" w:author="adrian " w:date="2017-04-28T10:28:07Z">
        <w:r>
          <w:rPr>
            <w:rStyle w:val="VerbatimChar"/>
          </w:rPr>
          <w:delText>##               "url": "https://api.github.com/users/Microsoft",</w:delText>
        </w:r>
      </w:del>
      <w:del w:id="4049" w:author="adrian " w:date="2017-04-28T10:28:07Z">
        <w:r>
          <w:rPr/>
          <w:br/>
        </w:r>
      </w:del>
      <w:del w:id="4050" w:author="adrian " w:date="2017-04-28T10:28:07Z">
        <w:r>
          <w:rPr>
            <w:rStyle w:val="VerbatimChar"/>
          </w:rPr>
          <w:delText>##               "html_url": "https://github.com/Microsoft",</w:delText>
        </w:r>
      </w:del>
      <w:del w:id="4051" w:author="adrian " w:date="2017-04-28T10:28:07Z">
        <w:r>
          <w:rPr/>
          <w:br/>
        </w:r>
      </w:del>
      <w:del w:id="4052" w:author="adrian " w:date="2017-04-28T10:28:07Z">
        <w:r>
          <w:rPr>
            <w:rStyle w:val="VerbatimChar"/>
          </w:rPr>
          <w:delText>##               "followers_url": "https://api.github.com/users/Microsoft/followers",</w:delText>
        </w:r>
      </w:del>
      <w:del w:id="4053" w:author="adrian " w:date="2017-04-28T10:28:07Z">
        <w:r>
          <w:rPr/>
          <w:br/>
        </w:r>
      </w:del>
      <w:del w:id="4054" w:author="adrian " w:date="2017-04-28T10:28:07Z">
        <w:r>
          <w:rPr>
            <w:rStyle w:val="VerbatimChar"/>
          </w:rPr>
          <w:delText>##               "following_url": "https://api.github.com/users/Microsoft/following{/other_user}",</w:delText>
        </w:r>
      </w:del>
      <w:del w:id="4055" w:author="adrian " w:date="2017-04-28T10:28:07Z">
        <w:r>
          <w:rPr/>
          <w:br/>
        </w:r>
      </w:del>
      <w:del w:id="4056" w:author="adrian " w:date="2017-04-28T10:28:07Z">
        <w:r>
          <w:rPr>
            <w:rStyle w:val="VerbatimChar"/>
          </w:rPr>
          <w:delText>##               "gists_url": "https://api.github.com/users/Microsoft/gists{/gist_id}",</w:delText>
        </w:r>
      </w:del>
      <w:del w:id="4057" w:author="adrian " w:date="2017-04-28T10:28:07Z">
        <w:r>
          <w:rPr/>
          <w:br/>
        </w:r>
      </w:del>
      <w:del w:id="4058" w:author="adrian " w:date="2017-04-28T10:28:07Z">
        <w:r>
          <w:rPr>
            <w:rStyle w:val="VerbatimChar"/>
          </w:rPr>
          <w:delText>##               "starred_url": "https://api.github.com/users/Microsoft/starred{/owner}{/repo}",</w:delText>
        </w:r>
      </w:del>
      <w:del w:id="4059" w:author="adrian " w:date="2017-04-28T10:28:07Z">
        <w:r>
          <w:rPr/>
          <w:br/>
        </w:r>
      </w:del>
      <w:del w:id="4060" w:author="adrian " w:date="2017-04-28T10:28:07Z">
        <w:r>
          <w:rPr>
            <w:rStyle w:val="VerbatimChar"/>
          </w:rPr>
          <w:delText>##               "subscriptions_url": "https://api.github.com/users/Microsoft/subscriptions",</w:delText>
        </w:r>
      </w:del>
      <w:del w:id="4061" w:author="adrian " w:date="2017-04-28T10:28:07Z">
        <w:r>
          <w:rPr/>
          <w:br/>
        </w:r>
      </w:del>
      <w:del w:id="4062" w:author="adrian " w:date="2017-04-28T10:28:07Z">
        <w:r>
          <w:rPr>
            <w:rStyle w:val="VerbatimChar"/>
          </w:rPr>
          <w:delText>##               "organizations_url": "https://api.github.com/users/Microsoft/orgs",</w:delText>
        </w:r>
      </w:del>
      <w:del w:id="4063" w:author="adrian " w:date="2017-04-28T10:28:07Z">
        <w:r>
          <w:rPr/>
          <w:br/>
        </w:r>
      </w:del>
      <w:del w:id="4064" w:author="adrian " w:date="2017-04-28T10:28:07Z">
        <w:r>
          <w:rPr>
            <w:rStyle w:val="VerbatimChar"/>
          </w:rPr>
          <w:delText>##               "repos_url": "https://api.github.com/users/Microsoft/repos",</w:delText>
        </w:r>
      </w:del>
      <w:del w:id="4065" w:author="adrian " w:date="2017-04-28T10:28:07Z">
        <w:r>
          <w:rPr/>
          <w:br/>
        </w:r>
      </w:del>
      <w:del w:id="4066" w:author="adrian " w:date="2017-04-28T10:28:07Z">
        <w:r>
          <w:rPr>
            <w:rStyle w:val="VerbatimChar"/>
          </w:rPr>
          <w:delText>##               "events_url": "https://api.github.com/users/Microsoft/events{/privacy}",</w:delText>
        </w:r>
      </w:del>
      <w:del w:id="4067" w:author="adrian " w:date="2017-04-28T10:28:07Z">
        <w:r>
          <w:rPr/>
          <w:br/>
        </w:r>
      </w:del>
      <w:del w:id="4068" w:author="adrian " w:date="2017-04-28T10:28:07Z">
        <w:r>
          <w:rPr>
            <w:rStyle w:val="VerbatimChar"/>
          </w:rPr>
          <w:delText>##               "received_events_url": "https://api.github.com/users/Microsoft/received_events",</w:delText>
        </w:r>
      </w:del>
      <w:del w:id="4069" w:author="adrian " w:date="2017-04-28T10:28:07Z">
        <w:r>
          <w:rPr/>
          <w:br/>
        </w:r>
      </w:del>
      <w:del w:id="4070" w:author="adrian " w:date="2017-04-28T10:28:07Z">
        <w:r>
          <w:rPr>
            <w:rStyle w:val="VerbatimChar"/>
          </w:rPr>
          <w:delText>##               "type": "Organization",</w:delText>
        </w:r>
      </w:del>
      <w:del w:id="4071" w:author="adrian " w:date="2017-04-28T10:28:07Z">
        <w:r>
          <w:rPr/>
          <w:br/>
        </w:r>
      </w:del>
      <w:del w:id="4072" w:author="adrian " w:date="2017-04-28T10:28:07Z">
        <w:r>
          <w:rPr>
            <w:rStyle w:val="VerbatimChar"/>
          </w:rPr>
          <w:delText>##               "site_admin": false</w:delText>
        </w:r>
      </w:del>
      <w:del w:id="4073" w:author="adrian " w:date="2017-04-28T10:28:07Z">
        <w:r>
          <w:rPr/>
          <w:br/>
        </w:r>
      </w:del>
      <w:del w:id="4074" w:author="adrian " w:date="2017-04-28T10:28:07Z">
        <w:r>
          <w:rPr>
            <w:rStyle w:val="VerbatimChar"/>
          </w:rPr>
          <w:delText>##             },</w:delText>
        </w:r>
      </w:del>
      <w:del w:id="4075" w:author="adrian " w:date="2017-04-28T10:28:07Z">
        <w:r>
          <w:rPr/>
          <w:br/>
        </w:r>
      </w:del>
      <w:del w:id="4076" w:author="adrian " w:date="2017-04-28T10:28:07Z">
        <w:r>
          <w:rPr>
            <w:rStyle w:val="VerbatimChar"/>
          </w:rPr>
          <w:delText>##             "private": false,</w:delText>
        </w:r>
      </w:del>
      <w:del w:id="4077" w:author="adrian " w:date="2017-04-28T10:28:07Z">
        <w:r>
          <w:rPr/>
          <w:br/>
        </w:r>
      </w:del>
      <w:del w:id="4078" w:author="adrian " w:date="2017-04-28T10:28:07Z">
        <w:r>
          <w:rPr>
            <w:rStyle w:val="VerbatimChar"/>
          </w:rPr>
          <w:delText>##             "html_url": "https://github.com/Microsoft/vsts-tasks",</w:delText>
        </w:r>
      </w:del>
      <w:del w:id="4079" w:author="adrian " w:date="2017-04-28T10:28:07Z">
        <w:r>
          <w:rPr/>
          <w:br/>
        </w:r>
      </w:del>
      <w:del w:id="4080" w:author="adrian " w:date="2017-04-28T10:28:07Z">
        <w:r>
          <w:rPr>
            <w:rStyle w:val="VerbatimChar"/>
          </w:rPr>
          <w:delText>##             "description": "Build and Release Tasks for Visual Studio Team Services and Team Foundation Server",</w:delText>
        </w:r>
      </w:del>
      <w:del w:id="4081" w:author="adrian " w:date="2017-04-28T10:28:07Z">
        <w:r>
          <w:rPr/>
          <w:br/>
        </w:r>
      </w:del>
      <w:del w:id="4082" w:author="adrian " w:date="2017-04-28T10:28:07Z">
        <w:r>
          <w:rPr>
            <w:rStyle w:val="VerbatimChar"/>
          </w:rPr>
          <w:delText>##             "fork": false,</w:delText>
        </w:r>
      </w:del>
      <w:del w:id="4083" w:author="adrian " w:date="2017-04-28T10:28:07Z">
        <w:r>
          <w:rPr/>
          <w:br/>
        </w:r>
      </w:del>
      <w:del w:id="4084" w:author="adrian " w:date="2017-04-28T10:28:07Z">
        <w:r>
          <w:rPr>
            <w:rStyle w:val="VerbatimChar"/>
          </w:rPr>
          <w:delText>##             "url": "https://api.github.com/repos/Microsoft/vsts-tasks",</w:delText>
        </w:r>
      </w:del>
      <w:del w:id="4085" w:author="adrian " w:date="2017-04-28T10:28:07Z">
        <w:r>
          <w:rPr/>
          <w:br/>
        </w:r>
      </w:del>
      <w:del w:id="4086" w:author="adrian " w:date="2017-04-28T10:28:07Z">
        <w:r>
          <w:rPr>
            <w:rStyle w:val="VerbatimChar"/>
          </w:rPr>
          <w:delText>##             "forks_url": "https://api.github.com/repos/Microsoft/vsts-tasks/forks",</w:delText>
        </w:r>
      </w:del>
      <w:del w:id="4087" w:author="adrian " w:date="2017-04-28T10:28:07Z">
        <w:r>
          <w:rPr/>
          <w:br/>
        </w:r>
      </w:del>
      <w:del w:id="4088" w:author="adrian " w:date="2017-04-28T10:28:07Z">
        <w:r>
          <w:rPr>
            <w:rStyle w:val="VerbatimChar"/>
          </w:rPr>
          <w:delText>##             "keys_url": "https://api.github.com/repos/Microsoft/vsts-tasks/keys{/key_id}",</w:delText>
        </w:r>
      </w:del>
      <w:del w:id="4089" w:author="adrian " w:date="2017-04-28T10:28:07Z">
        <w:r>
          <w:rPr/>
          <w:br/>
        </w:r>
      </w:del>
      <w:del w:id="4090" w:author="adrian " w:date="2017-04-28T10:28:07Z">
        <w:r>
          <w:rPr>
            <w:rStyle w:val="VerbatimChar"/>
          </w:rPr>
          <w:delText>##             "collaborators_url": "https://api.github.com/repos/Microsoft/vsts-tasks/collaborators{/collaborator}",</w:delText>
        </w:r>
      </w:del>
      <w:del w:id="4091" w:author="adrian " w:date="2017-04-28T10:28:07Z">
        <w:r>
          <w:rPr/>
          <w:br/>
        </w:r>
      </w:del>
      <w:del w:id="4092" w:author="adrian " w:date="2017-04-28T10:28:07Z">
        <w:r>
          <w:rPr>
            <w:rStyle w:val="VerbatimChar"/>
          </w:rPr>
          <w:delText>##             "teams_url": "https://api.github.com/repos/Microsoft/vsts-tasks/teams",</w:delText>
        </w:r>
      </w:del>
      <w:del w:id="4093" w:author="adrian " w:date="2017-04-28T10:28:07Z">
        <w:r>
          <w:rPr/>
          <w:br/>
        </w:r>
      </w:del>
      <w:del w:id="4094" w:author="adrian " w:date="2017-04-28T10:28:07Z">
        <w:r>
          <w:rPr>
            <w:rStyle w:val="VerbatimChar"/>
          </w:rPr>
          <w:delText>##             "hooks_url": "https://api.github.com/repos/Microsoft/vsts-tasks/hooks",</w:delText>
        </w:r>
      </w:del>
      <w:del w:id="4095" w:author="adrian " w:date="2017-04-28T10:28:07Z">
        <w:r>
          <w:rPr/>
          <w:br/>
        </w:r>
      </w:del>
      <w:del w:id="4096" w:author="adrian " w:date="2017-04-28T10:28:07Z">
        <w:r>
          <w:rPr>
            <w:rStyle w:val="VerbatimChar"/>
          </w:rPr>
          <w:delText>##             "issue_events_url": "https://api.github.com/repos/Microsoft/vsts-tasks/issues/events{/number}",</w:delText>
        </w:r>
      </w:del>
      <w:del w:id="4097" w:author="adrian " w:date="2017-04-28T10:28:07Z">
        <w:r>
          <w:rPr/>
          <w:br/>
        </w:r>
      </w:del>
      <w:del w:id="4098" w:author="adrian " w:date="2017-04-28T10:28:07Z">
        <w:r>
          <w:rPr>
            <w:rStyle w:val="VerbatimChar"/>
          </w:rPr>
          <w:delText>##             "events_url": "https://api.github.com/repos/Microsoft/vsts-tasks/events",</w:delText>
        </w:r>
      </w:del>
      <w:del w:id="4099" w:author="adrian " w:date="2017-04-28T10:28:07Z">
        <w:r>
          <w:rPr/>
          <w:br/>
        </w:r>
      </w:del>
      <w:del w:id="4100" w:author="adrian " w:date="2017-04-28T10:28:07Z">
        <w:r>
          <w:rPr>
            <w:rStyle w:val="VerbatimChar"/>
          </w:rPr>
          <w:delText>##             "assignees_url": "https://api.github.com/repos/Microsoft/vsts-tasks/assignees{/user}",</w:delText>
        </w:r>
      </w:del>
      <w:del w:id="4101" w:author="adrian " w:date="2017-04-28T10:28:07Z">
        <w:r>
          <w:rPr/>
          <w:br/>
        </w:r>
      </w:del>
      <w:del w:id="4102" w:author="adrian " w:date="2017-04-28T10:28:07Z">
        <w:r>
          <w:rPr>
            <w:rStyle w:val="VerbatimChar"/>
          </w:rPr>
          <w:delText>##             "branches_url": "https://api.github.com/repos/Microsoft/vsts-tasks/branches{/branch}",</w:delText>
        </w:r>
      </w:del>
      <w:del w:id="4103" w:author="adrian " w:date="2017-04-28T10:28:07Z">
        <w:r>
          <w:rPr/>
          <w:br/>
        </w:r>
      </w:del>
      <w:del w:id="4104" w:author="adrian " w:date="2017-04-28T10:28:07Z">
        <w:r>
          <w:rPr>
            <w:rStyle w:val="VerbatimChar"/>
          </w:rPr>
          <w:delText>##             "tags_url": "https://api.github.com/repos/Microsoft/vsts-tasks/tags",</w:delText>
        </w:r>
      </w:del>
      <w:del w:id="4105" w:author="adrian " w:date="2017-04-28T10:28:07Z">
        <w:r>
          <w:rPr/>
          <w:br/>
        </w:r>
      </w:del>
      <w:del w:id="4106" w:author="adrian " w:date="2017-04-28T10:28:07Z">
        <w:r>
          <w:rPr>
            <w:rStyle w:val="VerbatimChar"/>
          </w:rPr>
          <w:delText>##             "blobs_url": "https://api.github.com/repos/Microsoft/vsts-tasks/git/blobs{/sha}",</w:delText>
        </w:r>
      </w:del>
      <w:del w:id="4107" w:author="adrian " w:date="2017-04-28T10:28:07Z">
        <w:r>
          <w:rPr/>
          <w:br/>
        </w:r>
      </w:del>
      <w:del w:id="4108" w:author="adrian " w:date="2017-04-28T10:28:07Z">
        <w:r>
          <w:rPr>
            <w:rStyle w:val="VerbatimChar"/>
          </w:rPr>
          <w:delText>##             "git_tags_url": "https://api.github.com/repos/Microsoft/vsts-tasks/git/tags{/sha}",</w:delText>
        </w:r>
      </w:del>
      <w:del w:id="4109" w:author="adrian " w:date="2017-04-28T10:28:07Z">
        <w:r>
          <w:rPr/>
          <w:br/>
        </w:r>
      </w:del>
      <w:del w:id="4110" w:author="adrian " w:date="2017-04-28T10:28:07Z">
        <w:r>
          <w:rPr>
            <w:rStyle w:val="VerbatimChar"/>
          </w:rPr>
          <w:delText>##             "git_refs_url": "https://api.github.com/repos/Microsoft/vsts-tasks/git/refs{/sha}",</w:delText>
        </w:r>
      </w:del>
      <w:del w:id="4111" w:author="adrian " w:date="2017-04-28T10:28:07Z">
        <w:r>
          <w:rPr/>
          <w:br/>
        </w:r>
      </w:del>
      <w:del w:id="4112" w:author="adrian " w:date="2017-04-28T10:28:07Z">
        <w:r>
          <w:rPr>
            <w:rStyle w:val="VerbatimChar"/>
          </w:rPr>
          <w:delText>##             "trees_url": "https://api.github.com/repos/Microsoft/vsts-tasks/git/trees{/sha}",</w:delText>
        </w:r>
      </w:del>
      <w:del w:id="4113" w:author="adrian " w:date="2017-04-28T10:28:07Z">
        <w:r>
          <w:rPr/>
          <w:br/>
        </w:r>
      </w:del>
      <w:del w:id="4114" w:author="adrian " w:date="2017-04-28T10:28:07Z">
        <w:r>
          <w:rPr>
            <w:rStyle w:val="VerbatimChar"/>
          </w:rPr>
          <w:delText>##             "statuses_url": "https://api.github.com/repos/Microsoft/vsts-tasks/statuses/{sha}",</w:delText>
        </w:r>
      </w:del>
      <w:del w:id="4115" w:author="adrian " w:date="2017-04-28T10:28:07Z">
        <w:r>
          <w:rPr/>
          <w:br/>
        </w:r>
      </w:del>
      <w:del w:id="4116" w:author="adrian " w:date="2017-04-28T10:28:07Z">
        <w:r>
          <w:rPr>
            <w:rStyle w:val="VerbatimChar"/>
          </w:rPr>
          <w:delText>##             "languages_url": "https://api.github.com/repos/Microsoft/vsts-tasks/languages",</w:delText>
        </w:r>
      </w:del>
      <w:del w:id="4117" w:author="adrian " w:date="2017-04-28T10:28:07Z">
        <w:r>
          <w:rPr/>
          <w:br/>
        </w:r>
      </w:del>
      <w:del w:id="4118" w:author="adrian " w:date="2017-04-28T10:28:07Z">
        <w:r>
          <w:rPr>
            <w:rStyle w:val="VerbatimChar"/>
          </w:rPr>
          <w:delText>##             "stargazers_url": "https://api.github.com/repos/Microsoft/vsts-tasks/stargazers",</w:delText>
        </w:r>
      </w:del>
      <w:del w:id="4119" w:author="adrian " w:date="2017-04-28T10:28:07Z">
        <w:r>
          <w:rPr/>
          <w:br/>
        </w:r>
      </w:del>
      <w:del w:id="4120" w:author="adrian " w:date="2017-04-28T10:28:07Z">
        <w:r>
          <w:rPr>
            <w:rStyle w:val="VerbatimChar"/>
          </w:rPr>
          <w:delText>##             "contributors_url": "https://api.github.com/repos/Microsoft/vsts-tasks/contributors",</w:delText>
        </w:r>
      </w:del>
      <w:del w:id="4121" w:author="adrian " w:date="2017-04-28T10:28:07Z">
        <w:r>
          <w:rPr/>
          <w:br/>
        </w:r>
      </w:del>
      <w:del w:id="4122" w:author="adrian " w:date="2017-04-28T10:28:07Z">
        <w:r>
          <w:rPr>
            <w:rStyle w:val="VerbatimChar"/>
          </w:rPr>
          <w:delText>##             "subscribers_url": "https://api.github.com/repos/Microsoft/vsts-tasks/subscribers",</w:delText>
        </w:r>
      </w:del>
      <w:del w:id="4123" w:author="adrian " w:date="2017-04-28T10:28:07Z">
        <w:r>
          <w:rPr/>
          <w:br/>
        </w:r>
      </w:del>
      <w:del w:id="4124" w:author="adrian " w:date="2017-04-28T10:28:07Z">
        <w:r>
          <w:rPr>
            <w:rStyle w:val="VerbatimChar"/>
          </w:rPr>
          <w:delText>##             "subscription_url": "https://api.github.com/repos/Microsoft/vsts-tasks/subscription",</w:delText>
        </w:r>
      </w:del>
      <w:del w:id="4125" w:author="adrian " w:date="2017-04-28T10:28:07Z">
        <w:r>
          <w:rPr/>
          <w:br/>
        </w:r>
      </w:del>
      <w:del w:id="4126" w:author="adrian " w:date="2017-04-28T10:28:07Z">
        <w:r>
          <w:rPr>
            <w:rStyle w:val="VerbatimChar"/>
          </w:rPr>
          <w:delText>##             "commits_url": "https://api.github.com/repos/Microsoft/vsts-tasks/commits{/sha}",</w:delText>
        </w:r>
      </w:del>
      <w:del w:id="4127" w:author="adrian " w:date="2017-04-28T10:28:07Z">
        <w:r>
          <w:rPr/>
          <w:br/>
        </w:r>
      </w:del>
      <w:del w:id="4128" w:author="adrian " w:date="2017-04-28T10:28:07Z">
        <w:r>
          <w:rPr>
            <w:rStyle w:val="VerbatimChar"/>
          </w:rPr>
          <w:delText>##             "git_commits_url": "https://api.github.com/repos/Microsoft/vsts-tasks/git/commits{/sha}",</w:delText>
        </w:r>
      </w:del>
      <w:del w:id="4129" w:author="adrian " w:date="2017-04-28T10:28:07Z">
        <w:r>
          <w:rPr/>
          <w:br/>
        </w:r>
      </w:del>
      <w:del w:id="4130" w:author="adrian " w:date="2017-04-28T10:28:07Z">
        <w:r>
          <w:rPr>
            <w:rStyle w:val="VerbatimChar"/>
          </w:rPr>
          <w:delText>##             "comments_url": "https://api.github.com/repos/Microsoft/vsts-tasks/comments{/number}",</w:delText>
        </w:r>
      </w:del>
      <w:del w:id="4131" w:author="adrian " w:date="2017-04-28T10:28:07Z">
        <w:r>
          <w:rPr/>
          <w:br/>
        </w:r>
      </w:del>
      <w:del w:id="4132" w:author="adrian " w:date="2017-04-28T10:28:07Z">
        <w:r>
          <w:rPr>
            <w:rStyle w:val="VerbatimChar"/>
          </w:rPr>
          <w:delText>##             "issue_comment_url": "https://api.github.com/repos/Microsoft/vsts-tasks/issues/comments{/number}",</w:delText>
        </w:r>
      </w:del>
      <w:del w:id="4133" w:author="adrian " w:date="2017-04-28T10:28:07Z">
        <w:r>
          <w:rPr/>
          <w:br/>
        </w:r>
      </w:del>
      <w:del w:id="4134" w:author="adrian " w:date="2017-04-28T10:28:07Z">
        <w:r>
          <w:rPr>
            <w:rStyle w:val="VerbatimChar"/>
          </w:rPr>
          <w:delText>##             "contents_url": "https://api.github.com/repos/Microsoft/vsts-tasks/contents/{+path}",</w:delText>
        </w:r>
      </w:del>
      <w:del w:id="4135" w:author="adrian " w:date="2017-04-28T10:28:07Z">
        <w:r>
          <w:rPr/>
          <w:br/>
        </w:r>
      </w:del>
      <w:del w:id="4136" w:author="adrian " w:date="2017-04-28T10:28:07Z">
        <w:r>
          <w:rPr>
            <w:rStyle w:val="VerbatimChar"/>
          </w:rPr>
          <w:delText>##             "compare_url": "https://api.github.com/repos/Microsoft/vsts-tasks/compare/{base}...{head}",</w:delText>
        </w:r>
      </w:del>
      <w:del w:id="4137" w:author="adrian " w:date="2017-04-28T10:28:07Z">
        <w:r>
          <w:rPr/>
          <w:br/>
        </w:r>
      </w:del>
      <w:del w:id="4138" w:author="adrian " w:date="2017-04-28T10:28:07Z">
        <w:r>
          <w:rPr>
            <w:rStyle w:val="VerbatimChar"/>
          </w:rPr>
          <w:delText>##             "merges_url": "https://api.github.com/repos/Microsoft/vsts-tasks/merges",</w:delText>
        </w:r>
      </w:del>
      <w:del w:id="4139" w:author="adrian " w:date="2017-04-28T10:28:07Z">
        <w:r>
          <w:rPr/>
          <w:br/>
        </w:r>
      </w:del>
      <w:del w:id="4140" w:author="adrian " w:date="2017-04-28T10:28:07Z">
        <w:r>
          <w:rPr>
            <w:rStyle w:val="VerbatimChar"/>
          </w:rPr>
          <w:delText>##             "archive_url": "https://api.github.com/repos/Microsoft/vsts-tasks/{archive_format}{/ref}",</w:delText>
        </w:r>
      </w:del>
      <w:del w:id="4141" w:author="adrian " w:date="2017-04-28T10:28:07Z">
        <w:r>
          <w:rPr/>
          <w:br/>
        </w:r>
      </w:del>
      <w:del w:id="4142" w:author="adrian " w:date="2017-04-28T10:28:07Z">
        <w:r>
          <w:rPr>
            <w:rStyle w:val="VerbatimChar"/>
          </w:rPr>
          <w:delText>##             "downloads_url": "https://api.github.com/repos/Microsoft/vsts-tasks/downloads",</w:delText>
        </w:r>
      </w:del>
      <w:del w:id="4143" w:author="adrian " w:date="2017-04-28T10:28:07Z">
        <w:r>
          <w:rPr/>
          <w:br/>
        </w:r>
      </w:del>
      <w:del w:id="4144" w:author="adrian " w:date="2017-04-28T10:28:07Z">
        <w:r>
          <w:rPr>
            <w:rStyle w:val="VerbatimChar"/>
          </w:rPr>
          <w:delText>##             "issues_url": "https://api.github.com/repos/Microsoft/vsts-tasks/issues{/number}",</w:delText>
        </w:r>
      </w:del>
      <w:del w:id="4145" w:author="adrian " w:date="2017-04-28T10:28:07Z">
        <w:r>
          <w:rPr/>
          <w:br/>
        </w:r>
      </w:del>
      <w:del w:id="4146" w:author="adrian " w:date="2017-04-28T10:28:07Z">
        <w:r>
          <w:rPr>
            <w:rStyle w:val="VerbatimChar"/>
          </w:rPr>
          <w:delText>##             "pulls_url": "https://api.github.com/repos/Microsoft/vsts-tasks/pulls{/number}",</w:delText>
        </w:r>
      </w:del>
      <w:del w:id="4147" w:author="adrian " w:date="2017-04-28T10:28:07Z">
        <w:r>
          <w:rPr/>
          <w:br/>
        </w:r>
      </w:del>
      <w:del w:id="4148" w:author="adrian " w:date="2017-04-28T10:28:07Z">
        <w:r>
          <w:rPr>
            <w:rStyle w:val="VerbatimChar"/>
          </w:rPr>
          <w:delText>##             "milestones_url": "https://api.github.com/repos/Microsoft/vsts-tasks/milestones{/number}",</w:delText>
        </w:r>
      </w:del>
      <w:del w:id="4149" w:author="adrian " w:date="2017-04-28T10:28:07Z">
        <w:r>
          <w:rPr/>
          <w:br/>
        </w:r>
      </w:del>
      <w:del w:id="4150" w:author="adrian " w:date="2017-04-28T10:28:07Z">
        <w:r>
          <w:rPr>
            <w:rStyle w:val="VerbatimChar"/>
          </w:rPr>
          <w:delText>##             "notifications_url": "https://api.github.com/repos/Microsoft/vsts-tasks/notifications{?since,all,participating}",</w:delText>
        </w:r>
      </w:del>
      <w:del w:id="4151" w:author="adrian " w:date="2017-04-28T10:28:07Z">
        <w:r>
          <w:rPr/>
          <w:br/>
        </w:r>
      </w:del>
      <w:del w:id="4152" w:author="adrian " w:date="2017-04-28T10:28:07Z">
        <w:r>
          <w:rPr>
            <w:rStyle w:val="VerbatimChar"/>
          </w:rPr>
          <w:delText>##             "labels_url": "https://api.github.com/repos/Microsoft/vsts-tasks/labels{/name}",</w:delText>
        </w:r>
      </w:del>
      <w:del w:id="4153" w:author="adrian " w:date="2017-04-28T10:28:07Z">
        <w:r>
          <w:rPr/>
          <w:br/>
        </w:r>
      </w:del>
      <w:del w:id="4154" w:author="adrian " w:date="2017-04-28T10:28:07Z">
        <w:r>
          <w:rPr>
            <w:rStyle w:val="VerbatimChar"/>
          </w:rPr>
          <w:delText>##             "releases_url": "https://api.github.com/repos/Microsoft/vsts-tasks/releases{/id}",</w:delText>
        </w:r>
      </w:del>
      <w:del w:id="4155" w:author="adrian " w:date="2017-04-28T10:28:07Z">
        <w:r>
          <w:rPr/>
          <w:br/>
        </w:r>
      </w:del>
      <w:del w:id="4156" w:author="adrian " w:date="2017-04-28T10:28:07Z">
        <w:r>
          <w:rPr>
            <w:rStyle w:val="VerbatimChar"/>
          </w:rPr>
          <w:delText>##             "deployments_url": "https://api.github.com/repos/Microsoft/vsts-tasks/deployments",</w:delText>
        </w:r>
      </w:del>
      <w:del w:id="4157" w:author="adrian " w:date="2017-04-28T10:28:07Z">
        <w:r>
          <w:rPr/>
          <w:br/>
        </w:r>
      </w:del>
      <w:del w:id="4158" w:author="adrian " w:date="2017-04-28T10:28:07Z">
        <w:r>
          <w:rPr>
            <w:rStyle w:val="VerbatimChar"/>
          </w:rPr>
          <w:delText>##             "created_at": "2014-12-06T11:11:46Z",</w:delText>
        </w:r>
      </w:del>
      <w:del w:id="4159" w:author="adrian " w:date="2017-04-28T10:28:07Z">
        <w:r>
          <w:rPr/>
          <w:br/>
        </w:r>
      </w:del>
      <w:del w:id="4160" w:author="adrian " w:date="2017-04-28T10:28:07Z">
        <w:r>
          <w:rPr>
            <w:rStyle w:val="VerbatimChar"/>
          </w:rPr>
          <w:delText>##             "updated_at": "2016-09-23T09:07:00Z",</w:delText>
        </w:r>
      </w:del>
      <w:del w:id="4161" w:author="adrian " w:date="2017-04-28T10:28:07Z">
        <w:r>
          <w:rPr/>
          <w:br/>
        </w:r>
      </w:del>
      <w:del w:id="4162" w:author="adrian " w:date="2017-04-28T10:28:07Z">
        <w:r>
          <w:rPr>
            <w:rStyle w:val="VerbatimChar"/>
          </w:rPr>
          <w:delText>##             "pushed_at": "2016-09-23T09:09:52Z",</w:delText>
        </w:r>
      </w:del>
      <w:del w:id="4163" w:author="adrian " w:date="2017-04-28T10:28:07Z">
        <w:r>
          <w:rPr/>
          <w:br/>
        </w:r>
      </w:del>
      <w:del w:id="4164" w:author="adrian " w:date="2017-04-28T10:28:07Z">
        <w:r>
          <w:rPr>
            <w:rStyle w:val="VerbatimChar"/>
          </w:rPr>
          <w:delText>##             "git_url": "git://github.com/Microsoft/vsts-tasks.git",</w:delText>
        </w:r>
      </w:del>
      <w:del w:id="4165" w:author="adrian " w:date="2017-04-28T10:28:07Z">
        <w:r>
          <w:rPr/>
          <w:br/>
        </w:r>
      </w:del>
      <w:del w:id="4166" w:author="adrian " w:date="2017-04-28T10:28:07Z">
        <w:r>
          <w:rPr>
            <w:rStyle w:val="VerbatimChar"/>
          </w:rPr>
          <w:delText>##             "ssh_url": "git@github.com:Microsoft/vsts-tasks.git",</w:delText>
        </w:r>
      </w:del>
      <w:del w:id="4167" w:author="adrian " w:date="2017-04-28T10:28:07Z">
        <w:r>
          <w:rPr/>
          <w:br/>
        </w:r>
      </w:del>
      <w:del w:id="4168" w:author="adrian " w:date="2017-04-28T10:28:07Z">
        <w:r>
          <w:rPr>
            <w:rStyle w:val="VerbatimChar"/>
          </w:rPr>
          <w:delText>##             "clone_url": "https://github.com/Microsoft/vsts-tasks.git",</w:delText>
        </w:r>
      </w:del>
      <w:del w:id="4169" w:author="adrian " w:date="2017-04-28T10:28:07Z">
        <w:r>
          <w:rPr/>
          <w:br/>
        </w:r>
      </w:del>
      <w:del w:id="4170" w:author="adrian " w:date="2017-04-28T10:28:07Z">
        <w:r>
          <w:rPr>
            <w:rStyle w:val="VerbatimChar"/>
          </w:rPr>
          <w:delText>##             "svn_url": "https://github.com/Microsoft/vsts-tasks",</w:delText>
        </w:r>
      </w:del>
      <w:del w:id="4171" w:author="adrian " w:date="2017-04-28T10:28:07Z">
        <w:r>
          <w:rPr/>
          <w:br/>
        </w:r>
      </w:del>
      <w:del w:id="4172" w:author="adrian " w:date="2017-04-28T10:28:07Z">
        <w:r>
          <w:rPr>
            <w:rStyle w:val="VerbatimChar"/>
          </w:rPr>
          <w:delText>##             "homepage": "https://aka.ms/tfbuild",</w:delText>
        </w:r>
      </w:del>
      <w:del w:id="4173" w:author="adrian " w:date="2017-04-28T10:28:07Z">
        <w:r>
          <w:rPr/>
          <w:br/>
        </w:r>
      </w:del>
      <w:del w:id="4174" w:author="adrian " w:date="2017-04-28T10:28:07Z">
        <w:r>
          <w:rPr>
            <w:rStyle w:val="VerbatimChar"/>
          </w:rPr>
          <w:delText>##             "size": 20362,</w:delText>
        </w:r>
      </w:del>
      <w:del w:id="4175" w:author="adrian " w:date="2017-04-28T10:28:07Z">
        <w:r>
          <w:rPr/>
          <w:br/>
        </w:r>
      </w:del>
      <w:del w:id="4176" w:author="adrian " w:date="2017-04-28T10:28:07Z">
        <w:r>
          <w:rPr>
            <w:rStyle w:val="VerbatimChar"/>
          </w:rPr>
          <w:delText>##             "stargazers_count": 410,</w:delText>
        </w:r>
      </w:del>
      <w:del w:id="4177" w:author="adrian " w:date="2017-04-28T10:28:07Z">
        <w:r>
          <w:rPr/>
          <w:br/>
        </w:r>
      </w:del>
      <w:del w:id="4178" w:author="adrian " w:date="2017-04-28T10:28:07Z">
        <w:r>
          <w:rPr>
            <w:rStyle w:val="VerbatimChar"/>
          </w:rPr>
          <w:delText>##             "watchers_count": 410,</w:delText>
        </w:r>
      </w:del>
      <w:del w:id="4179" w:author="adrian " w:date="2017-04-28T10:28:07Z">
        <w:r>
          <w:rPr/>
          <w:br/>
        </w:r>
      </w:del>
      <w:del w:id="4180" w:author="adrian " w:date="2017-04-28T10:28:07Z">
        <w:r>
          <w:rPr>
            <w:rStyle w:val="VerbatimChar"/>
          </w:rPr>
          <w:delText>##             "language": "TypeScript",</w:delText>
        </w:r>
      </w:del>
      <w:del w:id="4181" w:author="adrian " w:date="2017-04-28T10:28:07Z">
        <w:r>
          <w:rPr/>
          <w:br/>
        </w:r>
      </w:del>
      <w:del w:id="4182" w:author="adrian " w:date="2017-04-28T10:28:07Z">
        <w:r>
          <w:rPr>
            <w:rStyle w:val="VerbatimChar"/>
          </w:rPr>
          <w:delText>##             "has_issues": true,</w:delText>
        </w:r>
      </w:del>
      <w:del w:id="4183" w:author="adrian " w:date="2017-04-28T10:28:07Z">
        <w:r>
          <w:rPr/>
          <w:br/>
        </w:r>
      </w:del>
      <w:del w:id="4184" w:author="adrian " w:date="2017-04-28T10:28:07Z">
        <w:r>
          <w:rPr>
            <w:rStyle w:val="VerbatimChar"/>
          </w:rPr>
          <w:delText>##             "has_downloads": true,</w:delText>
        </w:r>
      </w:del>
      <w:del w:id="4185" w:author="adrian " w:date="2017-04-28T10:28:07Z">
        <w:r>
          <w:rPr/>
          <w:br/>
        </w:r>
      </w:del>
      <w:del w:id="4186" w:author="adrian " w:date="2017-04-28T10:28:07Z">
        <w:r>
          <w:rPr>
            <w:rStyle w:val="VerbatimChar"/>
          </w:rPr>
          <w:delText>##             "has_wiki": true,</w:delText>
        </w:r>
      </w:del>
      <w:del w:id="4187" w:author="adrian " w:date="2017-04-28T10:28:07Z">
        <w:r>
          <w:rPr/>
          <w:br/>
        </w:r>
      </w:del>
      <w:del w:id="4188" w:author="adrian " w:date="2017-04-28T10:28:07Z">
        <w:r>
          <w:rPr>
            <w:rStyle w:val="VerbatimChar"/>
          </w:rPr>
          <w:delText>##             "has_pages": false,</w:delText>
        </w:r>
      </w:del>
      <w:del w:id="4189" w:author="adrian " w:date="2017-04-28T10:28:07Z">
        <w:r>
          <w:rPr/>
          <w:br/>
        </w:r>
      </w:del>
      <w:del w:id="4190" w:author="adrian " w:date="2017-04-28T10:28:07Z">
        <w:r>
          <w:rPr>
            <w:rStyle w:val="VerbatimChar"/>
          </w:rPr>
          <w:delText>##             "forks_count": 367,</w:delText>
        </w:r>
      </w:del>
      <w:del w:id="4191" w:author="adrian " w:date="2017-04-28T10:28:07Z">
        <w:r>
          <w:rPr/>
          <w:br/>
        </w:r>
      </w:del>
      <w:del w:id="4192" w:author="adrian " w:date="2017-04-28T10:28:07Z">
        <w:r>
          <w:rPr>
            <w:rStyle w:val="VerbatimChar"/>
          </w:rPr>
          <w:delText>##             "mirror_url": null,</w:delText>
        </w:r>
      </w:del>
      <w:del w:id="4193" w:author="adrian " w:date="2017-04-28T10:28:07Z">
        <w:r>
          <w:rPr/>
          <w:br/>
        </w:r>
      </w:del>
      <w:del w:id="4194" w:author="adrian " w:date="2017-04-28T10:28:07Z">
        <w:r>
          <w:rPr>
            <w:rStyle w:val="VerbatimChar"/>
          </w:rPr>
          <w:delText>##             "open_issues_count": 95,</w:delText>
        </w:r>
      </w:del>
      <w:del w:id="4195" w:author="adrian " w:date="2017-04-28T10:28:07Z">
        <w:r>
          <w:rPr/>
          <w:br/>
        </w:r>
      </w:del>
      <w:del w:id="4196" w:author="adrian " w:date="2017-04-28T10:28:07Z">
        <w:r>
          <w:rPr>
            <w:rStyle w:val="VerbatimChar"/>
          </w:rPr>
          <w:delText>##             "forks": 367,</w:delText>
        </w:r>
      </w:del>
      <w:del w:id="4197" w:author="adrian " w:date="2017-04-28T10:28:07Z">
        <w:r>
          <w:rPr/>
          <w:br/>
        </w:r>
      </w:del>
      <w:del w:id="4198" w:author="adrian " w:date="2017-04-28T10:28:07Z">
        <w:r>
          <w:rPr>
            <w:rStyle w:val="VerbatimChar"/>
          </w:rPr>
          <w:delText>##             "open_issues": 95,</w:delText>
        </w:r>
      </w:del>
      <w:del w:id="4199" w:author="adrian " w:date="2017-04-28T10:28:07Z">
        <w:r>
          <w:rPr/>
          <w:br/>
        </w:r>
      </w:del>
      <w:del w:id="4200" w:author="adrian " w:date="2017-04-28T10:28:07Z">
        <w:r>
          <w:rPr>
            <w:rStyle w:val="VerbatimChar"/>
          </w:rPr>
          <w:delText>##             "watchers": 410,</w:delText>
        </w:r>
      </w:del>
      <w:del w:id="4201" w:author="adrian " w:date="2017-04-28T10:28:07Z">
        <w:r>
          <w:rPr/>
          <w:br/>
        </w:r>
      </w:del>
      <w:del w:id="4202" w:author="adrian " w:date="2017-04-28T10:28:07Z">
        <w:r>
          <w:rPr>
            <w:rStyle w:val="VerbatimChar"/>
          </w:rPr>
          <w:delText>##             "default_branch": "master"</w:delText>
        </w:r>
      </w:del>
      <w:del w:id="4203" w:author="adrian " w:date="2017-04-28T10:28:07Z">
        <w:r>
          <w:rPr/>
          <w:br/>
        </w:r>
      </w:del>
      <w:del w:id="4204" w:author="adrian " w:date="2017-04-28T10:28:07Z">
        <w:r>
          <w:rPr>
            <w:rStyle w:val="VerbatimChar"/>
          </w:rPr>
          <w:delText>##           }</w:delText>
        </w:r>
      </w:del>
      <w:del w:id="4205" w:author="adrian " w:date="2017-04-28T10:28:07Z">
        <w:r>
          <w:rPr/>
          <w:br/>
        </w:r>
      </w:del>
      <w:del w:id="4206" w:author="adrian " w:date="2017-04-28T10:28:07Z">
        <w:r>
          <w:rPr>
            <w:rStyle w:val="VerbatimChar"/>
          </w:rPr>
          <w:delText>##         },</w:delText>
        </w:r>
      </w:del>
      <w:del w:id="4207" w:author="adrian " w:date="2017-04-28T10:28:07Z">
        <w:r>
          <w:rPr/>
          <w:br/>
        </w:r>
      </w:del>
      <w:del w:id="4208" w:author="adrian " w:date="2017-04-28T10:28:07Z">
        <w:r>
          <w:rPr>
            <w:rStyle w:val="VerbatimChar"/>
          </w:rPr>
          <w:delText>##         "_links": {</w:delText>
        </w:r>
      </w:del>
      <w:del w:id="4209" w:author="adrian " w:date="2017-04-28T10:28:07Z">
        <w:r>
          <w:rPr/>
          <w:br/>
        </w:r>
      </w:del>
      <w:del w:id="4210" w:author="adrian " w:date="2017-04-28T10:28:07Z">
        <w:r>
          <w:rPr>
            <w:rStyle w:val="VerbatimChar"/>
          </w:rPr>
          <w:delText>##           "self": {</w:delText>
        </w:r>
      </w:del>
      <w:del w:id="4211" w:author="adrian " w:date="2017-04-28T10:28:07Z">
        <w:r>
          <w:rPr/>
          <w:br/>
        </w:r>
      </w:del>
      <w:del w:id="4212" w:author="adrian " w:date="2017-04-28T10:28:07Z">
        <w:r>
          <w:rPr>
            <w:rStyle w:val="VerbatimChar"/>
          </w:rPr>
          <w:delText>##             "href": "https://api.github.com/repos/Microsoft/vsts-tasks/pulls/2594"</w:delText>
        </w:r>
      </w:del>
      <w:del w:id="4213" w:author="adrian " w:date="2017-04-28T10:28:07Z">
        <w:r>
          <w:rPr/>
          <w:br/>
        </w:r>
      </w:del>
      <w:del w:id="4214" w:author="adrian " w:date="2017-04-28T10:28:07Z">
        <w:r>
          <w:rPr>
            <w:rStyle w:val="VerbatimChar"/>
          </w:rPr>
          <w:delText>##           },</w:delText>
        </w:r>
      </w:del>
      <w:del w:id="4215" w:author="adrian " w:date="2017-04-28T10:28:07Z">
        <w:r>
          <w:rPr/>
          <w:br/>
        </w:r>
      </w:del>
      <w:del w:id="4216" w:author="adrian " w:date="2017-04-28T10:28:07Z">
        <w:r>
          <w:rPr>
            <w:rStyle w:val="VerbatimChar"/>
          </w:rPr>
          <w:delText>##           "html": {</w:delText>
        </w:r>
      </w:del>
      <w:del w:id="4217" w:author="adrian " w:date="2017-04-28T10:28:07Z">
        <w:r>
          <w:rPr/>
          <w:br/>
        </w:r>
      </w:del>
      <w:del w:id="4218" w:author="adrian " w:date="2017-04-28T10:28:07Z">
        <w:r>
          <w:rPr>
            <w:rStyle w:val="VerbatimChar"/>
          </w:rPr>
          <w:delText>##             "href": "https://github.com/Microsoft/vsts-tasks/pull/2594"</w:delText>
        </w:r>
      </w:del>
      <w:del w:id="4219" w:author="adrian " w:date="2017-04-28T10:28:07Z">
        <w:r>
          <w:rPr/>
          <w:br/>
        </w:r>
      </w:del>
      <w:del w:id="4220" w:author="adrian " w:date="2017-04-28T10:28:07Z">
        <w:r>
          <w:rPr>
            <w:rStyle w:val="VerbatimChar"/>
          </w:rPr>
          <w:delText>##           },</w:delText>
        </w:r>
      </w:del>
      <w:del w:id="4221" w:author="adrian " w:date="2017-04-28T10:28:07Z">
        <w:r>
          <w:rPr/>
          <w:br/>
        </w:r>
      </w:del>
      <w:del w:id="4222" w:author="adrian " w:date="2017-04-28T10:28:07Z">
        <w:r>
          <w:rPr>
            <w:rStyle w:val="VerbatimChar"/>
          </w:rPr>
          <w:delText>##           "issue": {</w:delText>
        </w:r>
      </w:del>
      <w:del w:id="4223" w:author="adrian " w:date="2017-04-28T10:28:07Z">
        <w:r>
          <w:rPr/>
          <w:br/>
        </w:r>
      </w:del>
      <w:del w:id="4224" w:author="adrian " w:date="2017-04-28T10:28:07Z">
        <w:r>
          <w:rPr>
            <w:rStyle w:val="VerbatimChar"/>
          </w:rPr>
          <w:delText>##             "href": "https://api.github.com/repos/Microsoft/vsts-tasks/issues/2594"</w:delText>
        </w:r>
      </w:del>
      <w:del w:id="4225" w:author="adrian " w:date="2017-04-28T10:28:07Z">
        <w:r>
          <w:rPr/>
          <w:br/>
        </w:r>
      </w:del>
      <w:del w:id="4226" w:author="adrian " w:date="2017-04-28T10:28:07Z">
        <w:r>
          <w:rPr>
            <w:rStyle w:val="VerbatimChar"/>
          </w:rPr>
          <w:delText>##           },</w:delText>
        </w:r>
      </w:del>
      <w:del w:id="4227" w:author="adrian " w:date="2017-04-28T10:28:07Z">
        <w:r>
          <w:rPr/>
          <w:br/>
        </w:r>
      </w:del>
      <w:del w:id="4228" w:author="adrian " w:date="2017-04-28T10:28:07Z">
        <w:r>
          <w:rPr>
            <w:rStyle w:val="VerbatimChar"/>
          </w:rPr>
          <w:delText>##           "comments": {</w:delText>
        </w:r>
      </w:del>
      <w:del w:id="4229" w:author="adrian " w:date="2017-04-28T10:28:07Z">
        <w:r>
          <w:rPr/>
          <w:br/>
        </w:r>
      </w:del>
      <w:del w:id="4230" w:author="adrian " w:date="2017-04-28T10:28:07Z">
        <w:r>
          <w:rPr>
            <w:rStyle w:val="VerbatimChar"/>
          </w:rPr>
          <w:delText>##             "href": "https://api.github.com/repos/Microsoft/vsts-tasks/issues/2594/comments"</w:delText>
        </w:r>
      </w:del>
      <w:del w:id="4231" w:author="adrian " w:date="2017-04-28T10:28:07Z">
        <w:r>
          <w:rPr/>
          <w:br/>
        </w:r>
      </w:del>
      <w:del w:id="4232" w:author="adrian " w:date="2017-04-28T10:28:07Z">
        <w:r>
          <w:rPr>
            <w:rStyle w:val="VerbatimChar"/>
          </w:rPr>
          <w:delText>##           },</w:delText>
        </w:r>
      </w:del>
      <w:del w:id="4233" w:author="adrian " w:date="2017-04-28T10:28:07Z">
        <w:r>
          <w:rPr/>
          <w:br/>
        </w:r>
      </w:del>
      <w:del w:id="4234" w:author="adrian " w:date="2017-04-28T10:28:07Z">
        <w:r>
          <w:rPr>
            <w:rStyle w:val="VerbatimChar"/>
          </w:rPr>
          <w:delText>##           "review_comments": {</w:delText>
        </w:r>
      </w:del>
      <w:del w:id="4235" w:author="adrian " w:date="2017-04-28T10:28:07Z">
        <w:r>
          <w:rPr/>
          <w:br/>
        </w:r>
      </w:del>
      <w:del w:id="4236" w:author="adrian " w:date="2017-04-28T10:28:07Z">
        <w:r>
          <w:rPr>
            <w:rStyle w:val="VerbatimChar"/>
          </w:rPr>
          <w:delText>##             "href": "https://api.github.com/repos/Microsoft/vsts-tasks/pulls/2594/comments"</w:delText>
        </w:r>
      </w:del>
      <w:del w:id="4237" w:author="adrian " w:date="2017-04-28T10:28:07Z">
        <w:r>
          <w:rPr/>
          <w:br/>
        </w:r>
      </w:del>
      <w:del w:id="4238" w:author="adrian " w:date="2017-04-28T10:28:07Z">
        <w:r>
          <w:rPr>
            <w:rStyle w:val="VerbatimChar"/>
          </w:rPr>
          <w:delText>##           },</w:delText>
        </w:r>
      </w:del>
      <w:del w:id="4239" w:author="adrian " w:date="2017-04-28T10:28:07Z">
        <w:r>
          <w:rPr/>
          <w:br/>
        </w:r>
      </w:del>
      <w:del w:id="4240" w:author="adrian " w:date="2017-04-28T10:28:07Z">
        <w:r>
          <w:rPr>
            <w:rStyle w:val="VerbatimChar"/>
          </w:rPr>
          <w:delText>##           "review_comment": {</w:delText>
        </w:r>
      </w:del>
      <w:del w:id="4241" w:author="adrian " w:date="2017-04-28T10:28:07Z">
        <w:r>
          <w:rPr/>
          <w:br/>
        </w:r>
      </w:del>
      <w:del w:id="4242" w:author="adrian " w:date="2017-04-28T10:28:07Z">
        <w:r>
          <w:rPr>
            <w:rStyle w:val="VerbatimChar"/>
          </w:rPr>
          <w:delText>##             "href": "https://api.github.com/repos/Microsoft/vsts-tasks/pulls/comments{/number}"</w:delText>
        </w:r>
      </w:del>
      <w:del w:id="4243" w:author="adrian " w:date="2017-04-28T10:28:07Z">
        <w:r>
          <w:rPr/>
          <w:br/>
        </w:r>
      </w:del>
      <w:del w:id="4244" w:author="adrian " w:date="2017-04-28T10:28:07Z">
        <w:r>
          <w:rPr>
            <w:rStyle w:val="VerbatimChar"/>
          </w:rPr>
          <w:delText>##           },</w:delText>
        </w:r>
      </w:del>
      <w:del w:id="4245" w:author="adrian " w:date="2017-04-28T10:28:07Z">
        <w:r>
          <w:rPr/>
          <w:br/>
        </w:r>
      </w:del>
      <w:del w:id="4246" w:author="adrian " w:date="2017-04-28T10:28:07Z">
        <w:r>
          <w:rPr>
            <w:rStyle w:val="VerbatimChar"/>
          </w:rPr>
          <w:delText>##           "commits": {</w:delText>
        </w:r>
      </w:del>
      <w:del w:id="4247" w:author="adrian " w:date="2017-04-28T10:28:07Z">
        <w:r>
          <w:rPr/>
          <w:br/>
        </w:r>
      </w:del>
      <w:del w:id="4248" w:author="adrian " w:date="2017-04-28T10:28:07Z">
        <w:r>
          <w:rPr>
            <w:rStyle w:val="VerbatimChar"/>
          </w:rPr>
          <w:delText>##             "href": "https://api.github.com/repos/Microsoft/vsts-tasks/pulls/2594/commits"</w:delText>
        </w:r>
      </w:del>
      <w:del w:id="4249" w:author="adrian " w:date="2017-04-28T10:28:07Z">
        <w:r>
          <w:rPr/>
          <w:br/>
        </w:r>
      </w:del>
      <w:del w:id="4250" w:author="adrian " w:date="2017-04-28T10:28:07Z">
        <w:r>
          <w:rPr>
            <w:rStyle w:val="VerbatimChar"/>
          </w:rPr>
          <w:delText>##           },</w:delText>
        </w:r>
      </w:del>
      <w:del w:id="4251" w:author="adrian " w:date="2017-04-28T10:28:07Z">
        <w:r>
          <w:rPr/>
          <w:br/>
        </w:r>
      </w:del>
      <w:del w:id="4252" w:author="adrian " w:date="2017-04-28T10:28:07Z">
        <w:r>
          <w:rPr>
            <w:rStyle w:val="VerbatimChar"/>
          </w:rPr>
          <w:delText>##           "statuses": {</w:delText>
        </w:r>
      </w:del>
      <w:del w:id="4253" w:author="adrian " w:date="2017-04-28T10:28:07Z">
        <w:r>
          <w:rPr/>
          <w:br/>
        </w:r>
      </w:del>
      <w:del w:id="4254" w:author="adrian " w:date="2017-04-28T10:28:07Z">
        <w:r>
          <w:rPr>
            <w:rStyle w:val="VerbatimChar"/>
          </w:rPr>
          <w:delText>##             "href": "https://api.github.com/repos/Microsoft/vsts-tasks/statuses/e9eba1857bc679e193ae57a06fc7f01b59ed3409"</w:delText>
        </w:r>
      </w:del>
      <w:del w:id="4255" w:author="adrian " w:date="2017-04-28T10:28:07Z">
        <w:r>
          <w:rPr/>
          <w:br/>
        </w:r>
      </w:del>
      <w:del w:id="4256" w:author="adrian " w:date="2017-04-28T10:28:07Z">
        <w:r>
          <w:rPr>
            <w:rStyle w:val="VerbatimChar"/>
          </w:rPr>
          <w:delText>##           }</w:delText>
        </w:r>
      </w:del>
      <w:del w:id="4257" w:author="adrian " w:date="2017-04-28T10:28:07Z">
        <w:r>
          <w:rPr/>
          <w:br/>
        </w:r>
      </w:del>
      <w:del w:id="4258" w:author="adrian " w:date="2017-04-28T10:28:07Z">
        <w:r>
          <w:rPr>
            <w:rStyle w:val="VerbatimChar"/>
          </w:rPr>
          <w:delText>##         }</w:delText>
        </w:r>
      </w:del>
      <w:del w:id="4259" w:author="adrian " w:date="2017-04-28T10:28:07Z">
        <w:r>
          <w:rPr/>
          <w:br/>
        </w:r>
      </w:del>
      <w:del w:id="4260" w:author="adrian " w:date="2017-04-28T10:28:07Z">
        <w:r>
          <w:rPr>
            <w:rStyle w:val="VerbatimChar"/>
          </w:rPr>
          <w:delText>##       }</w:delText>
        </w:r>
      </w:del>
      <w:del w:id="4261" w:author="adrian " w:date="2017-04-28T10:28:07Z">
        <w:r>
          <w:rPr/>
          <w:br/>
        </w:r>
      </w:del>
      <w:del w:id="4262" w:author="adrian " w:date="2017-04-28T10:28:07Z">
        <w:r>
          <w:rPr>
            <w:rStyle w:val="VerbatimChar"/>
          </w:rPr>
          <w:delText>##     },</w:delText>
        </w:r>
      </w:del>
      <w:del w:id="4263" w:author="adrian " w:date="2017-04-28T10:28:07Z">
        <w:r>
          <w:rPr/>
          <w:br/>
        </w:r>
      </w:del>
      <w:del w:id="4264" w:author="adrian " w:date="2017-04-28T10:28:07Z">
        <w:r>
          <w:rPr>
            <w:rStyle w:val="VerbatimChar"/>
          </w:rPr>
          <w:delText>##     "public": true,</w:delText>
        </w:r>
      </w:del>
      <w:del w:id="4265" w:author="adrian " w:date="2017-04-28T10:28:07Z">
        <w:r>
          <w:rPr/>
          <w:br/>
        </w:r>
      </w:del>
      <w:del w:id="4266" w:author="adrian " w:date="2017-04-28T10:28:07Z">
        <w:r>
          <w:rPr>
            <w:rStyle w:val="VerbatimChar"/>
          </w:rPr>
          <w:delText>##     "created_at": "2016-09-23T10:13:21Z",</w:delText>
        </w:r>
      </w:del>
      <w:del w:id="4267" w:author="adrian " w:date="2017-04-28T10:28:07Z">
        <w:r>
          <w:rPr/>
          <w:br/>
        </w:r>
      </w:del>
      <w:del w:id="4268" w:author="adrian " w:date="2017-04-28T10:28:07Z">
        <w:r>
          <w:rPr>
            <w:rStyle w:val="VerbatimChar"/>
          </w:rPr>
          <w:delText>##     "org": {</w:delText>
        </w:r>
      </w:del>
      <w:del w:id="4269" w:author="adrian " w:date="2017-04-28T10:28:07Z">
        <w:r>
          <w:rPr/>
          <w:br/>
        </w:r>
      </w:del>
      <w:del w:id="4270" w:author="adrian " w:date="2017-04-28T10:28:07Z">
        <w:r>
          <w:rPr>
            <w:rStyle w:val="VerbatimChar"/>
          </w:rPr>
          <w:delText>##       "id": 6154722,</w:delText>
        </w:r>
      </w:del>
      <w:del w:id="4271" w:author="adrian " w:date="2017-04-28T10:28:07Z">
        <w:r>
          <w:rPr/>
          <w:br/>
        </w:r>
      </w:del>
      <w:del w:id="4272" w:author="adrian " w:date="2017-04-28T10:28:07Z">
        <w:r>
          <w:rPr>
            <w:rStyle w:val="VerbatimChar"/>
          </w:rPr>
          <w:delText>##       "login": "Microsoft",</w:delText>
        </w:r>
      </w:del>
      <w:del w:id="4273" w:author="adrian " w:date="2017-04-28T10:28:07Z">
        <w:r>
          <w:rPr/>
          <w:br/>
        </w:r>
      </w:del>
      <w:del w:id="4274" w:author="adrian " w:date="2017-04-28T10:28:07Z">
        <w:r>
          <w:rPr>
            <w:rStyle w:val="VerbatimChar"/>
          </w:rPr>
          <w:delText>##       "gravatar_id": "",</w:delText>
        </w:r>
      </w:del>
      <w:del w:id="4275" w:author="adrian " w:date="2017-04-28T10:28:07Z">
        <w:r>
          <w:rPr/>
          <w:br/>
        </w:r>
      </w:del>
      <w:del w:id="4276" w:author="adrian " w:date="2017-04-28T10:28:07Z">
        <w:r>
          <w:rPr>
            <w:rStyle w:val="VerbatimChar"/>
          </w:rPr>
          <w:delText>##       "url": "https://api.github.com/orgs/Microsoft",</w:delText>
        </w:r>
      </w:del>
      <w:del w:id="4277" w:author="adrian " w:date="2017-04-28T10:28:07Z">
        <w:r>
          <w:rPr/>
          <w:br/>
        </w:r>
      </w:del>
      <w:del w:id="4278" w:author="adrian " w:date="2017-04-28T10:28:07Z">
        <w:r>
          <w:rPr>
            <w:rStyle w:val="VerbatimChar"/>
          </w:rPr>
          <w:delText>##       "avatar_url": "https://avatars.githubusercontent.com/u/6154722?"</w:delText>
        </w:r>
      </w:del>
      <w:del w:id="4279" w:author="adrian " w:date="2017-04-28T10:28:07Z">
        <w:r>
          <w:rPr/>
          <w:br/>
        </w:r>
      </w:del>
      <w:del w:id="4280" w:author="adrian " w:date="2017-04-28T10:28:07Z">
        <w:r>
          <w:rPr>
            <w:rStyle w:val="VerbatimChar"/>
          </w:rPr>
          <w:delText>##     }</w:delText>
        </w:r>
      </w:del>
      <w:del w:id="4281" w:author="adrian " w:date="2017-04-28T10:28:07Z">
        <w:r>
          <w:rPr/>
          <w:br/>
        </w:r>
      </w:del>
      <w:del w:id="4282" w:author="adrian " w:date="2017-04-28T10:28:07Z">
        <w:r>
          <w:rPr>
            <w:rStyle w:val="VerbatimChar"/>
          </w:rPr>
          <w:delText>##   },</w:delText>
        </w:r>
      </w:del>
      <w:del w:id="4283" w:author="adrian " w:date="2017-04-28T10:28:07Z">
        <w:r>
          <w:rPr/>
          <w:br/>
        </w:r>
      </w:del>
      <w:del w:id="4284" w:author="adrian " w:date="2017-04-28T10:28:07Z">
        <w:r>
          <w:rPr>
            <w:rStyle w:val="VerbatimChar"/>
          </w:rPr>
          <w:delText>##   {</w:delText>
        </w:r>
      </w:del>
      <w:del w:id="4285" w:author="adrian " w:date="2017-04-28T10:28:07Z">
        <w:r>
          <w:rPr/>
          <w:br/>
        </w:r>
      </w:del>
      <w:del w:id="4286" w:author="adrian " w:date="2017-04-28T10:28:07Z">
        <w:r>
          <w:rPr>
            <w:rStyle w:val="VerbatimChar"/>
          </w:rPr>
          <w:delText>##     "id": "4607714300",</w:delText>
        </w:r>
      </w:del>
      <w:del w:id="4287" w:author="adrian " w:date="2017-04-28T10:28:07Z">
        <w:r>
          <w:rPr/>
          <w:br/>
        </w:r>
      </w:del>
      <w:del w:id="4288" w:author="adrian " w:date="2017-04-28T10:28:07Z">
        <w:r>
          <w:rPr>
            <w:rStyle w:val="VerbatimChar"/>
          </w:rPr>
          <w:delText>##     "type": "DeleteEvent",</w:delText>
        </w:r>
      </w:del>
      <w:del w:id="4289" w:author="adrian " w:date="2017-04-28T10:28:07Z">
        <w:r>
          <w:rPr/>
          <w:br/>
        </w:r>
      </w:del>
      <w:del w:id="4290" w:author="adrian " w:date="2017-04-28T10:28:07Z">
        <w:r>
          <w:rPr>
            <w:rStyle w:val="VerbatimChar"/>
          </w:rPr>
          <w:delText>##     "actor": {</w:delText>
        </w:r>
      </w:del>
      <w:del w:id="4291" w:author="adrian " w:date="2017-04-28T10:28:07Z">
        <w:r>
          <w:rPr/>
          <w:br/>
        </w:r>
      </w:del>
      <w:del w:id="4292" w:author="adrian " w:date="2017-04-28T10:28:07Z">
        <w:r>
          <w:rPr>
            <w:rStyle w:val="VerbatimChar"/>
          </w:rPr>
          <w:delText>##       "id": 324957,</w:delText>
        </w:r>
      </w:del>
      <w:del w:id="4293" w:author="adrian " w:date="2017-04-28T10:28:07Z">
        <w:r>
          <w:rPr/>
          <w:br/>
        </w:r>
      </w:del>
      <w:del w:id="4294" w:author="adrian " w:date="2017-04-28T10:28:07Z">
        <w:r>
          <w:rPr>
            <w:rStyle w:val="VerbatimChar"/>
          </w:rPr>
          <w:delText>##       "login": "bbannier",</w:delText>
        </w:r>
      </w:del>
      <w:del w:id="4295" w:author="adrian " w:date="2017-04-28T10:28:07Z">
        <w:r>
          <w:rPr/>
          <w:br/>
        </w:r>
      </w:del>
      <w:del w:id="4296" w:author="adrian " w:date="2017-04-28T10:28:07Z">
        <w:r>
          <w:rPr>
            <w:rStyle w:val="VerbatimChar"/>
          </w:rPr>
          <w:delText>##       "display_login": "bbannier",</w:delText>
        </w:r>
      </w:del>
      <w:del w:id="4297" w:author="adrian " w:date="2017-04-28T10:28:07Z">
        <w:r>
          <w:rPr/>
          <w:br/>
        </w:r>
      </w:del>
      <w:del w:id="4298" w:author="adrian " w:date="2017-04-28T10:28:07Z">
        <w:r>
          <w:rPr>
            <w:rStyle w:val="VerbatimChar"/>
          </w:rPr>
          <w:delText>##       "gravatar_id": "",</w:delText>
        </w:r>
      </w:del>
      <w:del w:id="4299" w:author="adrian " w:date="2017-04-28T10:28:07Z">
        <w:r>
          <w:rPr/>
          <w:br/>
        </w:r>
      </w:del>
      <w:del w:id="4300" w:author="adrian " w:date="2017-04-28T10:28:07Z">
        <w:r>
          <w:rPr>
            <w:rStyle w:val="VerbatimChar"/>
          </w:rPr>
          <w:delText>##       "url": "https://api.github.com/users/bbannier",</w:delText>
        </w:r>
      </w:del>
      <w:del w:id="4301" w:author="adrian " w:date="2017-04-28T10:28:07Z">
        <w:r>
          <w:rPr/>
          <w:br/>
        </w:r>
      </w:del>
      <w:del w:id="4302" w:author="adrian " w:date="2017-04-28T10:28:07Z">
        <w:r>
          <w:rPr>
            <w:rStyle w:val="VerbatimChar"/>
          </w:rPr>
          <w:delText>##       "avatar_url": "https://avatars.githubusercontent.com/u/324957?"</w:delText>
        </w:r>
      </w:del>
      <w:del w:id="4303" w:author="adrian " w:date="2017-04-28T10:28:07Z">
        <w:r>
          <w:rPr/>
          <w:br/>
        </w:r>
      </w:del>
      <w:del w:id="4304" w:author="adrian " w:date="2017-04-28T10:28:07Z">
        <w:r>
          <w:rPr>
            <w:rStyle w:val="VerbatimChar"/>
          </w:rPr>
          <w:delText>##     },</w:delText>
        </w:r>
      </w:del>
      <w:del w:id="4305" w:author="adrian " w:date="2017-04-28T10:28:07Z">
        <w:r>
          <w:rPr/>
          <w:br/>
        </w:r>
      </w:del>
      <w:del w:id="4306" w:author="adrian " w:date="2017-04-28T10:28:07Z">
        <w:r>
          <w:rPr>
            <w:rStyle w:val="VerbatimChar"/>
          </w:rPr>
          <w:delText>##     "repo": {</w:delText>
        </w:r>
      </w:del>
      <w:del w:id="4307" w:author="adrian " w:date="2017-04-28T10:28:07Z">
        <w:r>
          <w:rPr/>
          <w:br/>
        </w:r>
      </w:del>
      <w:del w:id="4308" w:author="adrian " w:date="2017-04-28T10:28:07Z">
        <w:r>
          <w:rPr>
            <w:rStyle w:val="VerbatimChar"/>
          </w:rPr>
          <w:delText>##       "id": 51297759,</w:delText>
        </w:r>
      </w:del>
      <w:del w:id="4309" w:author="adrian " w:date="2017-04-28T10:28:07Z">
        <w:r>
          <w:rPr/>
          <w:br/>
        </w:r>
      </w:del>
      <w:del w:id="4310" w:author="adrian " w:date="2017-04-28T10:28:07Z">
        <w:r>
          <w:rPr>
            <w:rStyle w:val="VerbatimChar"/>
          </w:rPr>
          <w:delText>##       "name": "bbannier/mesos",</w:delText>
        </w:r>
      </w:del>
      <w:del w:id="4311" w:author="adrian " w:date="2017-04-28T10:28:07Z">
        <w:r>
          <w:rPr/>
          <w:br/>
        </w:r>
      </w:del>
      <w:del w:id="4312" w:author="adrian " w:date="2017-04-28T10:28:07Z">
        <w:r>
          <w:rPr>
            <w:rStyle w:val="VerbatimChar"/>
          </w:rPr>
          <w:delText>##       "url": "https://api.github.com/repos/bbannier/mesos"</w:delText>
        </w:r>
      </w:del>
      <w:del w:id="4313" w:author="adrian " w:date="2017-04-28T10:28:07Z">
        <w:r>
          <w:rPr/>
          <w:br/>
        </w:r>
      </w:del>
      <w:del w:id="4314" w:author="adrian " w:date="2017-04-28T10:28:07Z">
        <w:r>
          <w:rPr>
            <w:rStyle w:val="VerbatimChar"/>
          </w:rPr>
          <w:delText>##     },</w:delText>
        </w:r>
      </w:del>
      <w:del w:id="4315" w:author="adrian " w:date="2017-04-28T10:28:07Z">
        <w:r>
          <w:rPr/>
          <w:br/>
        </w:r>
      </w:del>
      <w:del w:id="4316" w:author="adrian " w:date="2017-04-28T10:28:07Z">
        <w:r>
          <w:rPr>
            <w:rStyle w:val="VerbatimChar"/>
          </w:rPr>
          <w:delText>##     "payload": {</w:delText>
        </w:r>
      </w:del>
      <w:del w:id="4317" w:author="adrian " w:date="2017-04-28T10:28:07Z">
        <w:r>
          <w:rPr/>
          <w:br/>
        </w:r>
      </w:del>
      <w:del w:id="4318" w:author="adrian " w:date="2017-04-28T10:28:07Z">
        <w:r>
          <w:rPr>
            <w:rStyle w:val="VerbatimChar"/>
          </w:rPr>
          <w:delText>##       "ref": "t/ssl_env",</w:delText>
        </w:r>
      </w:del>
      <w:del w:id="4319" w:author="adrian " w:date="2017-04-28T10:28:07Z">
        <w:r>
          <w:rPr/>
          <w:br/>
        </w:r>
      </w:del>
      <w:del w:id="4320" w:author="adrian " w:date="2017-04-28T10:28:07Z">
        <w:r>
          <w:rPr>
            <w:rStyle w:val="VerbatimChar"/>
          </w:rPr>
          <w:delText>##       "ref_type": "branch",</w:delText>
        </w:r>
      </w:del>
      <w:del w:id="4321" w:author="adrian " w:date="2017-04-28T10:28:07Z">
        <w:r>
          <w:rPr/>
          <w:br/>
        </w:r>
      </w:del>
      <w:del w:id="4322" w:author="adrian " w:date="2017-04-28T10:28:07Z">
        <w:r>
          <w:rPr>
            <w:rStyle w:val="VerbatimChar"/>
          </w:rPr>
          <w:delText>##       "pusher_type": "user"</w:delText>
        </w:r>
      </w:del>
      <w:del w:id="4323" w:author="adrian " w:date="2017-04-28T10:28:07Z">
        <w:r>
          <w:rPr/>
          <w:br/>
        </w:r>
      </w:del>
      <w:del w:id="4324" w:author="adrian " w:date="2017-04-28T10:28:07Z">
        <w:r>
          <w:rPr>
            <w:rStyle w:val="VerbatimChar"/>
          </w:rPr>
          <w:delText>##     },</w:delText>
        </w:r>
      </w:del>
      <w:del w:id="4325" w:author="adrian " w:date="2017-04-28T10:28:07Z">
        <w:r>
          <w:rPr/>
          <w:br/>
        </w:r>
      </w:del>
      <w:del w:id="4326" w:author="adrian " w:date="2017-04-28T10:28:07Z">
        <w:r>
          <w:rPr>
            <w:rStyle w:val="VerbatimChar"/>
          </w:rPr>
          <w:delText>##     "public": true,</w:delText>
        </w:r>
      </w:del>
      <w:del w:id="4327" w:author="adrian " w:date="2017-04-28T10:28:07Z">
        <w:r>
          <w:rPr/>
          <w:br/>
        </w:r>
      </w:del>
      <w:del w:id="4328" w:author="adrian " w:date="2017-04-28T10:28:07Z">
        <w:r>
          <w:rPr>
            <w:rStyle w:val="VerbatimChar"/>
          </w:rPr>
          <w:delText>##     "created_at": "2016-09-23T10:13:21Z"</w:delText>
        </w:r>
      </w:del>
      <w:del w:id="4329" w:author="adrian " w:date="2017-04-28T10:28:07Z">
        <w:r>
          <w:rPr/>
          <w:br/>
        </w:r>
      </w:del>
      <w:del w:id="4330" w:author="adrian " w:date="2017-04-28T10:28:07Z">
        <w:r>
          <w:rPr>
            <w:rStyle w:val="VerbatimChar"/>
          </w:rPr>
          <w:delText>##   },</w:delText>
        </w:r>
      </w:del>
      <w:del w:id="4331" w:author="adrian " w:date="2017-04-28T10:28:07Z">
        <w:r>
          <w:rPr/>
          <w:br/>
        </w:r>
      </w:del>
      <w:del w:id="4332" w:author="adrian " w:date="2017-04-28T10:28:07Z">
        <w:r>
          <w:rPr>
            <w:rStyle w:val="VerbatimChar"/>
          </w:rPr>
          <w:delText>##   {</w:delText>
        </w:r>
      </w:del>
      <w:del w:id="4333" w:author="adrian " w:date="2017-04-28T10:28:07Z">
        <w:r>
          <w:rPr/>
          <w:br/>
        </w:r>
      </w:del>
      <w:del w:id="4334" w:author="adrian " w:date="2017-04-28T10:28:07Z">
        <w:r>
          <w:rPr>
            <w:rStyle w:val="VerbatimChar"/>
          </w:rPr>
          <w:delText>##     "id": "4607714297",</w:delText>
        </w:r>
      </w:del>
      <w:del w:id="4335" w:author="adrian " w:date="2017-04-28T10:28:07Z">
        <w:r>
          <w:rPr/>
          <w:br/>
        </w:r>
      </w:del>
      <w:del w:id="4336" w:author="adrian " w:date="2017-04-28T10:28:07Z">
        <w:r>
          <w:rPr>
            <w:rStyle w:val="VerbatimChar"/>
          </w:rPr>
          <w:delText>##     "type": "CreateEvent",</w:delText>
        </w:r>
      </w:del>
      <w:del w:id="4337" w:author="adrian " w:date="2017-04-28T10:28:07Z">
        <w:r>
          <w:rPr/>
          <w:br/>
        </w:r>
      </w:del>
      <w:del w:id="4338" w:author="adrian " w:date="2017-04-28T10:28:07Z">
        <w:r>
          <w:rPr>
            <w:rStyle w:val="VerbatimChar"/>
          </w:rPr>
          <w:delText>##     "actor": {</w:delText>
        </w:r>
      </w:del>
      <w:del w:id="4339" w:author="adrian " w:date="2017-04-28T10:28:07Z">
        <w:r>
          <w:rPr/>
          <w:br/>
        </w:r>
      </w:del>
      <w:del w:id="4340" w:author="adrian " w:date="2017-04-28T10:28:07Z">
        <w:r>
          <w:rPr>
            <w:rStyle w:val="VerbatimChar"/>
          </w:rPr>
          <w:delText>##       "id": 3601210,</w:delText>
        </w:r>
      </w:del>
      <w:del w:id="4341" w:author="adrian " w:date="2017-04-28T10:28:07Z">
        <w:r>
          <w:rPr/>
          <w:br/>
        </w:r>
      </w:del>
      <w:del w:id="4342" w:author="adrian " w:date="2017-04-28T10:28:07Z">
        <w:r>
          <w:rPr>
            <w:rStyle w:val="VerbatimChar"/>
          </w:rPr>
          <w:delText>##       "login": "sixleaves",</w:delText>
        </w:r>
      </w:del>
      <w:del w:id="4343" w:author="adrian " w:date="2017-04-28T10:28:07Z">
        <w:r>
          <w:rPr/>
          <w:br/>
        </w:r>
      </w:del>
      <w:del w:id="4344" w:author="adrian " w:date="2017-04-28T10:28:07Z">
        <w:r>
          <w:rPr>
            <w:rStyle w:val="VerbatimChar"/>
          </w:rPr>
          <w:delText>##       "display_login": "sixleaves",</w:delText>
        </w:r>
      </w:del>
      <w:del w:id="4345" w:author="adrian " w:date="2017-04-28T10:28:07Z">
        <w:r>
          <w:rPr/>
          <w:br/>
        </w:r>
      </w:del>
      <w:del w:id="4346" w:author="adrian " w:date="2017-04-28T10:28:07Z">
        <w:r>
          <w:rPr>
            <w:rStyle w:val="VerbatimChar"/>
          </w:rPr>
          <w:delText>##       "gravatar_id": "",</w:delText>
        </w:r>
      </w:del>
      <w:del w:id="4347" w:author="adrian " w:date="2017-04-28T10:28:07Z">
        <w:r>
          <w:rPr/>
          <w:br/>
        </w:r>
      </w:del>
      <w:del w:id="4348" w:author="adrian " w:date="2017-04-28T10:28:07Z">
        <w:r>
          <w:rPr>
            <w:rStyle w:val="VerbatimChar"/>
          </w:rPr>
          <w:delText>##       "url": "https://api.github.com/users/sixleaves",</w:delText>
        </w:r>
      </w:del>
      <w:del w:id="4349" w:author="adrian " w:date="2017-04-28T10:28:07Z">
        <w:r>
          <w:rPr/>
          <w:br/>
        </w:r>
      </w:del>
      <w:del w:id="4350" w:author="adrian " w:date="2017-04-28T10:28:07Z">
        <w:r>
          <w:rPr>
            <w:rStyle w:val="VerbatimChar"/>
          </w:rPr>
          <w:delText>##       "avatar_url": "https://avatars.githubusercontent.com/u/3601210?"</w:delText>
        </w:r>
      </w:del>
      <w:del w:id="4351" w:author="adrian " w:date="2017-04-28T10:28:07Z">
        <w:r>
          <w:rPr/>
          <w:br/>
        </w:r>
      </w:del>
      <w:del w:id="4352" w:author="adrian " w:date="2017-04-28T10:28:07Z">
        <w:r>
          <w:rPr>
            <w:rStyle w:val="VerbatimChar"/>
          </w:rPr>
          <w:delText>##     },</w:delText>
        </w:r>
      </w:del>
      <w:del w:id="4353" w:author="adrian " w:date="2017-04-28T10:28:07Z">
        <w:r>
          <w:rPr/>
          <w:br/>
        </w:r>
      </w:del>
      <w:del w:id="4354" w:author="adrian " w:date="2017-04-28T10:28:07Z">
        <w:r>
          <w:rPr>
            <w:rStyle w:val="VerbatimChar"/>
          </w:rPr>
          <w:delText>##     "repo": {</w:delText>
        </w:r>
      </w:del>
      <w:del w:id="4355" w:author="adrian " w:date="2017-04-28T10:28:07Z">
        <w:r>
          <w:rPr/>
          <w:br/>
        </w:r>
      </w:del>
      <w:del w:id="4356" w:author="adrian " w:date="2017-04-28T10:28:07Z">
        <w:r>
          <w:rPr>
            <w:rStyle w:val="VerbatimChar"/>
          </w:rPr>
          <w:delText>##       "id": 69013895,</w:delText>
        </w:r>
      </w:del>
      <w:del w:id="4357" w:author="adrian " w:date="2017-04-28T10:28:07Z">
        <w:r>
          <w:rPr/>
          <w:br/>
        </w:r>
      </w:del>
      <w:del w:id="4358" w:author="adrian " w:date="2017-04-28T10:28:07Z">
        <w:r>
          <w:rPr>
            <w:rStyle w:val="VerbatimChar"/>
          </w:rPr>
          <w:delText>##       "name": "sixleaves/dismissAlertDylib",</w:delText>
        </w:r>
      </w:del>
      <w:del w:id="4359" w:author="adrian " w:date="2017-04-28T10:28:07Z">
        <w:r>
          <w:rPr/>
          <w:br/>
        </w:r>
      </w:del>
      <w:del w:id="4360" w:author="adrian " w:date="2017-04-28T10:28:07Z">
        <w:r>
          <w:rPr>
            <w:rStyle w:val="VerbatimChar"/>
          </w:rPr>
          <w:delText>##       "url": "https://api.github.com/repos/sixleaves/dismissAlertDylib"</w:delText>
        </w:r>
      </w:del>
      <w:del w:id="4361" w:author="adrian " w:date="2017-04-28T10:28:07Z">
        <w:r>
          <w:rPr/>
          <w:br/>
        </w:r>
      </w:del>
      <w:del w:id="4362" w:author="adrian " w:date="2017-04-28T10:28:07Z">
        <w:r>
          <w:rPr>
            <w:rStyle w:val="VerbatimChar"/>
          </w:rPr>
          <w:delText>##     },</w:delText>
        </w:r>
      </w:del>
      <w:del w:id="4363" w:author="adrian " w:date="2017-04-28T10:28:07Z">
        <w:r>
          <w:rPr/>
          <w:br/>
        </w:r>
      </w:del>
      <w:del w:id="4364" w:author="adrian " w:date="2017-04-28T10:28:07Z">
        <w:r>
          <w:rPr>
            <w:rStyle w:val="VerbatimChar"/>
          </w:rPr>
          <w:delText>##     "payload": {</w:delText>
        </w:r>
      </w:del>
      <w:del w:id="4365" w:author="adrian " w:date="2017-04-28T10:28:07Z">
        <w:r>
          <w:rPr/>
          <w:br/>
        </w:r>
      </w:del>
      <w:del w:id="4366" w:author="adrian " w:date="2017-04-28T10:28:07Z">
        <w:r>
          <w:rPr>
            <w:rStyle w:val="VerbatimChar"/>
          </w:rPr>
          <w:delText>##       "ref": null,</w:delText>
        </w:r>
      </w:del>
      <w:del w:id="4367" w:author="adrian " w:date="2017-04-28T10:28:07Z">
        <w:r>
          <w:rPr/>
          <w:br/>
        </w:r>
      </w:del>
      <w:del w:id="4368" w:author="adrian " w:date="2017-04-28T10:28:07Z">
        <w:r>
          <w:rPr>
            <w:rStyle w:val="VerbatimChar"/>
          </w:rPr>
          <w:delText>##       "ref_type": "repository",</w:delText>
        </w:r>
      </w:del>
      <w:del w:id="4369" w:author="adrian " w:date="2017-04-28T10:28:07Z">
        <w:r>
          <w:rPr/>
          <w:br/>
        </w:r>
      </w:del>
      <w:del w:id="4370" w:author="adrian " w:date="2017-04-28T10:28:07Z">
        <w:r>
          <w:rPr>
            <w:rStyle w:val="VerbatimChar"/>
          </w:rPr>
          <w:delText>##       "master_branch": "master",</w:delText>
        </w:r>
      </w:del>
      <w:del w:id="4371" w:author="adrian " w:date="2017-04-28T10:28:07Z">
        <w:r>
          <w:rPr/>
          <w:br/>
        </w:r>
      </w:del>
      <w:del w:id="4372" w:author="adrian " w:date="2017-04-28T10:28:07Z">
        <w:r>
          <w:rPr>
            <w:rStyle w:val="VerbatimChar"/>
          </w:rPr>
          <w:delText>##       "description": null,</w:delText>
        </w:r>
      </w:del>
      <w:del w:id="4373" w:author="adrian " w:date="2017-04-28T10:28:07Z">
        <w:r>
          <w:rPr/>
          <w:br/>
        </w:r>
      </w:del>
      <w:del w:id="4374" w:author="adrian " w:date="2017-04-28T10:28:07Z">
        <w:r>
          <w:rPr>
            <w:rStyle w:val="VerbatimChar"/>
          </w:rPr>
          <w:delText>##       "pusher_type": "user"</w:delText>
        </w:r>
      </w:del>
      <w:del w:id="4375" w:author="adrian " w:date="2017-04-28T10:28:07Z">
        <w:r>
          <w:rPr/>
          <w:br/>
        </w:r>
      </w:del>
      <w:del w:id="4376" w:author="adrian " w:date="2017-04-28T10:28:07Z">
        <w:r>
          <w:rPr>
            <w:rStyle w:val="VerbatimChar"/>
          </w:rPr>
          <w:delText>##     },</w:delText>
        </w:r>
      </w:del>
      <w:del w:id="4377" w:author="adrian " w:date="2017-04-28T10:28:07Z">
        <w:r>
          <w:rPr/>
          <w:br/>
        </w:r>
      </w:del>
      <w:del w:id="4378" w:author="adrian " w:date="2017-04-28T10:28:07Z">
        <w:r>
          <w:rPr>
            <w:rStyle w:val="VerbatimChar"/>
          </w:rPr>
          <w:delText>##     "public": true,</w:delText>
        </w:r>
      </w:del>
      <w:del w:id="4379" w:author="adrian " w:date="2017-04-28T10:28:07Z">
        <w:r>
          <w:rPr/>
          <w:br/>
        </w:r>
      </w:del>
      <w:del w:id="4380" w:author="adrian " w:date="2017-04-28T10:28:07Z">
        <w:r>
          <w:rPr>
            <w:rStyle w:val="VerbatimChar"/>
          </w:rPr>
          <w:delText>##     "created_at": "2016-09-23T10:13:21Z"</w:delText>
        </w:r>
      </w:del>
      <w:del w:id="4381" w:author="adrian " w:date="2017-04-28T10:28:07Z">
        <w:r>
          <w:rPr/>
          <w:br/>
        </w:r>
      </w:del>
      <w:del w:id="4382" w:author="adrian " w:date="2017-04-28T10:28:07Z">
        <w:r>
          <w:rPr>
            <w:rStyle w:val="VerbatimChar"/>
          </w:rPr>
          <w:delText>##   },</w:delText>
        </w:r>
      </w:del>
      <w:del w:id="4383" w:author="adrian " w:date="2017-04-28T10:28:07Z">
        <w:r>
          <w:rPr/>
          <w:br/>
        </w:r>
      </w:del>
      <w:del w:id="4384" w:author="adrian " w:date="2017-04-28T10:28:07Z">
        <w:r>
          <w:rPr>
            <w:rStyle w:val="VerbatimChar"/>
          </w:rPr>
          <w:delText>##   {</w:delText>
        </w:r>
      </w:del>
      <w:del w:id="4385" w:author="adrian " w:date="2017-04-28T10:28:07Z">
        <w:r>
          <w:rPr/>
          <w:br/>
        </w:r>
      </w:del>
      <w:del w:id="4386" w:author="adrian " w:date="2017-04-28T10:28:07Z">
        <w:r>
          <w:rPr>
            <w:rStyle w:val="VerbatimChar"/>
          </w:rPr>
          <w:delText>##     "id": "4607714280",</w:delText>
        </w:r>
      </w:del>
      <w:del w:id="4387" w:author="adrian " w:date="2017-04-28T10:28:07Z">
        <w:r>
          <w:rPr/>
          <w:br/>
        </w:r>
      </w:del>
      <w:del w:id="4388" w:author="adrian " w:date="2017-04-28T10:28:07Z">
        <w:r>
          <w:rPr>
            <w:rStyle w:val="VerbatimChar"/>
          </w:rPr>
          <w:delText>##     "type": "WatchEvent",</w:delText>
        </w:r>
      </w:del>
      <w:del w:id="4389" w:author="adrian " w:date="2017-04-28T10:28:07Z">
        <w:r>
          <w:rPr/>
          <w:br/>
        </w:r>
      </w:del>
      <w:del w:id="4390" w:author="adrian " w:date="2017-04-28T10:28:07Z">
        <w:r>
          <w:rPr>
            <w:rStyle w:val="VerbatimChar"/>
          </w:rPr>
          <w:delText>##     "actor": {</w:delText>
        </w:r>
      </w:del>
      <w:del w:id="4391" w:author="adrian " w:date="2017-04-28T10:28:07Z">
        <w:r>
          <w:rPr/>
          <w:br/>
        </w:r>
      </w:del>
      <w:del w:id="4392" w:author="adrian " w:date="2017-04-28T10:28:07Z">
        <w:r>
          <w:rPr>
            <w:rStyle w:val="VerbatimChar"/>
          </w:rPr>
          <w:delText>##       "id": 5183061,</w:delText>
        </w:r>
      </w:del>
      <w:del w:id="4393" w:author="adrian " w:date="2017-04-28T10:28:07Z">
        <w:r>
          <w:rPr/>
          <w:br/>
        </w:r>
      </w:del>
      <w:del w:id="4394" w:author="adrian " w:date="2017-04-28T10:28:07Z">
        <w:r>
          <w:rPr>
            <w:rStyle w:val="VerbatimChar"/>
          </w:rPr>
          <w:delText>##       "login": "wuyunfeng",</w:delText>
        </w:r>
      </w:del>
      <w:del w:id="4395" w:author="adrian " w:date="2017-04-28T10:28:07Z">
        <w:r>
          <w:rPr/>
          <w:br/>
        </w:r>
      </w:del>
      <w:del w:id="4396" w:author="adrian " w:date="2017-04-28T10:28:07Z">
        <w:r>
          <w:rPr>
            <w:rStyle w:val="VerbatimChar"/>
          </w:rPr>
          <w:delText>##       "display_login": "wuyunfeng",</w:delText>
        </w:r>
      </w:del>
      <w:del w:id="4397" w:author="adrian " w:date="2017-04-28T10:28:07Z">
        <w:r>
          <w:rPr/>
          <w:br/>
        </w:r>
      </w:del>
      <w:del w:id="4398" w:author="adrian " w:date="2017-04-28T10:28:07Z">
        <w:r>
          <w:rPr>
            <w:rStyle w:val="VerbatimChar"/>
          </w:rPr>
          <w:delText>##       "gravatar_id": "",</w:delText>
        </w:r>
      </w:del>
      <w:del w:id="4399" w:author="adrian " w:date="2017-04-28T10:28:07Z">
        <w:r>
          <w:rPr/>
          <w:br/>
        </w:r>
      </w:del>
      <w:del w:id="4400" w:author="adrian " w:date="2017-04-28T10:28:07Z">
        <w:r>
          <w:rPr>
            <w:rStyle w:val="VerbatimChar"/>
          </w:rPr>
          <w:delText>##       "url": "https://api.github.com/users/wuyunfeng",</w:delText>
        </w:r>
      </w:del>
      <w:del w:id="4401" w:author="adrian " w:date="2017-04-28T10:28:07Z">
        <w:r>
          <w:rPr/>
          <w:br/>
        </w:r>
      </w:del>
      <w:del w:id="4402" w:author="adrian " w:date="2017-04-28T10:28:07Z">
        <w:r>
          <w:rPr>
            <w:rStyle w:val="VerbatimChar"/>
          </w:rPr>
          <w:delText>##       "avatar_url": "https://avatars.githubusercontent.com/u/5183061?"</w:delText>
        </w:r>
      </w:del>
      <w:del w:id="4403" w:author="adrian " w:date="2017-04-28T10:28:07Z">
        <w:r>
          <w:rPr/>
          <w:br/>
        </w:r>
      </w:del>
      <w:del w:id="4404" w:author="adrian " w:date="2017-04-28T10:28:07Z">
        <w:r>
          <w:rPr>
            <w:rStyle w:val="VerbatimChar"/>
          </w:rPr>
          <w:delText>##     },</w:delText>
        </w:r>
      </w:del>
      <w:del w:id="4405" w:author="adrian " w:date="2017-04-28T10:28:07Z">
        <w:r>
          <w:rPr/>
          <w:br/>
        </w:r>
      </w:del>
      <w:del w:id="4406" w:author="adrian " w:date="2017-04-28T10:28:07Z">
        <w:r>
          <w:rPr>
            <w:rStyle w:val="VerbatimChar"/>
          </w:rPr>
          <w:delText>##     "repo": {</w:delText>
        </w:r>
      </w:del>
      <w:del w:id="4407" w:author="adrian " w:date="2017-04-28T10:28:07Z">
        <w:r>
          <w:rPr/>
          <w:br/>
        </w:r>
      </w:del>
      <w:del w:id="4408" w:author="adrian " w:date="2017-04-28T10:28:07Z">
        <w:r>
          <w:rPr>
            <w:rStyle w:val="VerbatimChar"/>
          </w:rPr>
          <w:delText>##       "id": 507775,</w:delText>
        </w:r>
      </w:del>
      <w:del w:id="4409" w:author="adrian " w:date="2017-04-28T10:28:07Z">
        <w:r>
          <w:rPr/>
          <w:br/>
        </w:r>
      </w:del>
      <w:del w:id="4410" w:author="adrian " w:date="2017-04-28T10:28:07Z">
        <w:r>
          <w:rPr>
            <w:rStyle w:val="VerbatimChar"/>
          </w:rPr>
          <w:delText>##       "name": "elastic/elasticsearch",</w:delText>
        </w:r>
      </w:del>
      <w:del w:id="4411" w:author="adrian " w:date="2017-04-28T10:28:07Z">
        <w:r>
          <w:rPr/>
          <w:br/>
        </w:r>
      </w:del>
      <w:del w:id="4412" w:author="adrian " w:date="2017-04-28T10:28:07Z">
        <w:r>
          <w:rPr>
            <w:rStyle w:val="VerbatimChar"/>
          </w:rPr>
          <w:delText>##       "url": "https://api.github.com/repos/elastic/elasticsearch"</w:delText>
        </w:r>
      </w:del>
      <w:del w:id="4413" w:author="adrian " w:date="2017-04-28T10:28:07Z">
        <w:r>
          <w:rPr/>
          <w:br/>
        </w:r>
      </w:del>
      <w:del w:id="4414" w:author="adrian " w:date="2017-04-28T10:28:07Z">
        <w:r>
          <w:rPr>
            <w:rStyle w:val="VerbatimChar"/>
          </w:rPr>
          <w:delText>##     },</w:delText>
        </w:r>
      </w:del>
      <w:del w:id="4415" w:author="adrian " w:date="2017-04-28T10:28:07Z">
        <w:r>
          <w:rPr/>
          <w:br/>
        </w:r>
      </w:del>
      <w:del w:id="4416" w:author="adrian " w:date="2017-04-28T10:28:07Z">
        <w:r>
          <w:rPr>
            <w:rStyle w:val="VerbatimChar"/>
          </w:rPr>
          <w:delText>##     "payload": {</w:delText>
        </w:r>
      </w:del>
      <w:del w:id="4417" w:author="adrian " w:date="2017-04-28T10:28:07Z">
        <w:r>
          <w:rPr/>
          <w:br/>
        </w:r>
      </w:del>
      <w:del w:id="4418" w:author="adrian " w:date="2017-04-28T10:28:07Z">
        <w:r>
          <w:rPr>
            <w:rStyle w:val="VerbatimChar"/>
          </w:rPr>
          <w:delText>##       "action": "started"</w:delText>
        </w:r>
      </w:del>
      <w:del w:id="4419" w:author="adrian " w:date="2017-04-28T10:28:07Z">
        <w:r>
          <w:rPr/>
          <w:br/>
        </w:r>
      </w:del>
      <w:del w:id="4420" w:author="adrian " w:date="2017-04-28T10:28:07Z">
        <w:r>
          <w:rPr>
            <w:rStyle w:val="VerbatimChar"/>
          </w:rPr>
          <w:delText>##     },</w:delText>
        </w:r>
      </w:del>
      <w:del w:id="4421" w:author="adrian " w:date="2017-04-28T10:28:07Z">
        <w:r>
          <w:rPr/>
          <w:br/>
        </w:r>
      </w:del>
      <w:del w:id="4422" w:author="adrian " w:date="2017-04-28T10:28:07Z">
        <w:r>
          <w:rPr>
            <w:rStyle w:val="VerbatimChar"/>
          </w:rPr>
          <w:delText>##     "public": true,</w:delText>
        </w:r>
      </w:del>
      <w:del w:id="4423" w:author="adrian " w:date="2017-04-28T10:28:07Z">
        <w:r>
          <w:rPr/>
          <w:br/>
        </w:r>
      </w:del>
      <w:del w:id="4424" w:author="adrian " w:date="2017-04-28T10:28:07Z">
        <w:r>
          <w:rPr>
            <w:rStyle w:val="VerbatimChar"/>
          </w:rPr>
          <w:delText>##     "created_at": "2016-09-23T10:13:21Z",</w:delText>
        </w:r>
      </w:del>
      <w:del w:id="4425" w:author="adrian " w:date="2017-04-28T10:28:07Z">
        <w:r>
          <w:rPr/>
          <w:br/>
        </w:r>
      </w:del>
      <w:del w:id="4426" w:author="adrian " w:date="2017-04-28T10:28:07Z">
        <w:r>
          <w:rPr>
            <w:rStyle w:val="VerbatimChar"/>
          </w:rPr>
          <w:delText>##     "org": {</w:delText>
        </w:r>
      </w:del>
      <w:del w:id="4427" w:author="adrian " w:date="2017-04-28T10:28:07Z">
        <w:r>
          <w:rPr/>
          <w:br/>
        </w:r>
      </w:del>
      <w:del w:id="4428" w:author="adrian " w:date="2017-04-28T10:28:07Z">
        <w:r>
          <w:rPr>
            <w:rStyle w:val="VerbatimChar"/>
          </w:rPr>
          <w:delText>##       "id": 6764390,</w:delText>
        </w:r>
      </w:del>
      <w:del w:id="4429" w:author="adrian " w:date="2017-04-28T10:28:07Z">
        <w:r>
          <w:rPr/>
          <w:br/>
        </w:r>
      </w:del>
      <w:del w:id="4430" w:author="adrian " w:date="2017-04-28T10:28:07Z">
        <w:r>
          <w:rPr>
            <w:rStyle w:val="VerbatimChar"/>
          </w:rPr>
          <w:delText>##       "login": "elastic",</w:delText>
        </w:r>
      </w:del>
      <w:del w:id="4431" w:author="adrian " w:date="2017-04-28T10:28:07Z">
        <w:r>
          <w:rPr/>
          <w:br/>
        </w:r>
      </w:del>
      <w:del w:id="4432" w:author="adrian " w:date="2017-04-28T10:28:07Z">
        <w:r>
          <w:rPr>
            <w:rStyle w:val="VerbatimChar"/>
          </w:rPr>
          <w:delText>##       "gravatar_id": "",</w:delText>
        </w:r>
      </w:del>
      <w:del w:id="4433" w:author="adrian " w:date="2017-04-28T10:28:07Z">
        <w:r>
          <w:rPr/>
          <w:br/>
        </w:r>
      </w:del>
      <w:del w:id="4434" w:author="adrian " w:date="2017-04-28T10:28:07Z">
        <w:r>
          <w:rPr>
            <w:rStyle w:val="VerbatimChar"/>
          </w:rPr>
          <w:delText>##       "url": "https://api.github.com/orgs/elastic",</w:delText>
        </w:r>
      </w:del>
      <w:del w:id="4435" w:author="adrian " w:date="2017-04-28T10:28:07Z">
        <w:r>
          <w:rPr/>
          <w:br/>
        </w:r>
      </w:del>
      <w:del w:id="4436" w:author="adrian " w:date="2017-04-28T10:28:07Z">
        <w:r>
          <w:rPr>
            <w:rStyle w:val="VerbatimChar"/>
          </w:rPr>
          <w:delText>##       "avatar_url": "https://avatars.githubusercontent.com/u/6764390?"</w:delText>
        </w:r>
      </w:del>
      <w:del w:id="4437" w:author="adrian " w:date="2017-04-28T10:28:07Z">
        <w:r>
          <w:rPr/>
          <w:br/>
        </w:r>
      </w:del>
      <w:del w:id="4438" w:author="adrian " w:date="2017-04-28T10:28:07Z">
        <w:r>
          <w:rPr>
            <w:rStyle w:val="VerbatimChar"/>
          </w:rPr>
          <w:delText>##     }</w:delText>
        </w:r>
      </w:del>
      <w:del w:id="4439" w:author="adrian " w:date="2017-04-28T10:28:07Z">
        <w:r>
          <w:rPr/>
          <w:br/>
        </w:r>
      </w:del>
      <w:del w:id="4440" w:author="adrian " w:date="2017-04-28T10:28:07Z">
        <w:r>
          <w:rPr>
            <w:rStyle w:val="VerbatimChar"/>
          </w:rPr>
          <w:delText>##   },</w:delText>
        </w:r>
      </w:del>
      <w:del w:id="4441" w:author="adrian " w:date="2017-04-28T10:28:07Z">
        <w:r>
          <w:rPr/>
          <w:br/>
        </w:r>
      </w:del>
      <w:del w:id="4442" w:author="adrian " w:date="2017-04-28T10:28:07Z">
        <w:r>
          <w:rPr>
            <w:rStyle w:val="VerbatimChar"/>
          </w:rPr>
          <w:delText>##   {</w:delText>
        </w:r>
      </w:del>
      <w:del w:id="4443" w:author="adrian " w:date="2017-04-28T10:28:07Z">
        <w:r>
          <w:rPr/>
          <w:br/>
        </w:r>
      </w:del>
      <w:del w:id="4444" w:author="adrian " w:date="2017-04-28T10:28:07Z">
        <w:r>
          <w:rPr>
            <w:rStyle w:val="VerbatimChar"/>
          </w:rPr>
          <w:delText>##     "id": "4607714275",</w:delText>
        </w:r>
      </w:del>
      <w:del w:id="4445" w:author="adrian " w:date="2017-04-28T10:28:07Z">
        <w:r>
          <w:rPr/>
          <w:br/>
        </w:r>
      </w:del>
      <w:del w:id="4446" w:author="adrian " w:date="2017-04-28T10:28:07Z">
        <w:r>
          <w:rPr>
            <w:rStyle w:val="VerbatimChar"/>
          </w:rPr>
          <w:delText>##     "type": "CreateEvent",</w:delText>
        </w:r>
      </w:del>
      <w:del w:id="4447" w:author="adrian " w:date="2017-04-28T10:28:07Z">
        <w:r>
          <w:rPr/>
          <w:br/>
        </w:r>
      </w:del>
      <w:del w:id="4448" w:author="adrian " w:date="2017-04-28T10:28:07Z">
        <w:r>
          <w:rPr>
            <w:rStyle w:val="VerbatimChar"/>
          </w:rPr>
          <w:delText>##     "actor": {</w:delText>
        </w:r>
      </w:del>
      <w:del w:id="4449" w:author="adrian " w:date="2017-04-28T10:28:07Z">
        <w:r>
          <w:rPr/>
          <w:br/>
        </w:r>
      </w:del>
      <w:del w:id="4450" w:author="adrian " w:date="2017-04-28T10:28:07Z">
        <w:r>
          <w:rPr>
            <w:rStyle w:val="VerbatimChar"/>
          </w:rPr>
          <w:delText>##       "id": 10364016,</w:delText>
        </w:r>
      </w:del>
      <w:del w:id="4451" w:author="adrian " w:date="2017-04-28T10:28:07Z">
        <w:r>
          <w:rPr/>
          <w:br/>
        </w:r>
      </w:del>
      <w:del w:id="4452" w:author="adrian " w:date="2017-04-28T10:28:07Z">
        <w:r>
          <w:rPr>
            <w:rStyle w:val="VerbatimChar"/>
          </w:rPr>
          <w:delText>##       "login": "shadiqaust",</w:delText>
        </w:r>
      </w:del>
      <w:del w:id="4453" w:author="adrian " w:date="2017-04-28T10:28:07Z">
        <w:r>
          <w:rPr/>
          <w:br/>
        </w:r>
      </w:del>
      <w:del w:id="4454" w:author="adrian " w:date="2017-04-28T10:28:07Z">
        <w:r>
          <w:rPr>
            <w:rStyle w:val="VerbatimChar"/>
          </w:rPr>
          <w:delText>##       "display_login": "shadiqaust",</w:delText>
        </w:r>
      </w:del>
      <w:del w:id="4455" w:author="adrian " w:date="2017-04-28T10:28:07Z">
        <w:r>
          <w:rPr/>
          <w:br/>
        </w:r>
      </w:del>
      <w:del w:id="4456" w:author="adrian " w:date="2017-04-28T10:28:07Z">
        <w:r>
          <w:rPr>
            <w:rStyle w:val="VerbatimChar"/>
          </w:rPr>
          <w:delText>##       "gravatar_id": "",</w:delText>
        </w:r>
      </w:del>
      <w:del w:id="4457" w:author="adrian " w:date="2017-04-28T10:28:07Z">
        <w:r>
          <w:rPr/>
          <w:br/>
        </w:r>
      </w:del>
      <w:del w:id="4458" w:author="adrian " w:date="2017-04-28T10:28:07Z">
        <w:r>
          <w:rPr>
            <w:rStyle w:val="VerbatimChar"/>
          </w:rPr>
          <w:delText>##       "url": "https://api.github.com/users/shadiqaust",</w:delText>
        </w:r>
      </w:del>
      <w:del w:id="4459" w:author="adrian " w:date="2017-04-28T10:28:07Z">
        <w:r>
          <w:rPr/>
          <w:br/>
        </w:r>
      </w:del>
      <w:del w:id="4460" w:author="adrian " w:date="2017-04-28T10:28:07Z">
        <w:r>
          <w:rPr>
            <w:rStyle w:val="VerbatimChar"/>
          </w:rPr>
          <w:delText>##       "avatar_url": "https://avatars.githubusercontent.com/u/10364016?"</w:delText>
        </w:r>
      </w:del>
      <w:del w:id="4461" w:author="adrian " w:date="2017-04-28T10:28:07Z">
        <w:r>
          <w:rPr/>
          <w:br/>
        </w:r>
      </w:del>
      <w:del w:id="4462" w:author="adrian " w:date="2017-04-28T10:28:07Z">
        <w:r>
          <w:rPr>
            <w:rStyle w:val="VerbatimChar"/>
          </w:rPr>
          <w:delText>##     },</w:delText>
        </w:r>
      </w:del>
      <w:del w:id="4463" w:author="adrian " w:date="2017-04-28T10:28:07Z">
        <w:r>
          <w:rPr/>
          <w:br/>
        </w:r>
      </w:del>
      <w:del w:id="4464" w:author="adrian " w:date="2017-04-28T10:28:07Z">
        <w:r>
          <w:rPr>
            <w:rStyle w:val="VerbatimChar"/>
          </w:rPr>
          <w:delText>##     "repo": {</w:delText>
        </w:r>
      </w:del>
      <w:del w:id="4465" w:author="adrian " w:date="2017-04-28T10:28:07Z">
        <w:r>
          <w:rPr/>
          <w:br/>
        </w:r>
      </w:del>
      <w:del w:id="4466" w:author="adrian " w:date="2017-04-28T10:28:07Z">
        <w:r>
          <w:rPr>
            <w:rStyle w:val="VerbatimChar"/>
          </w:rPr>
          <w:delText>##       "id": 69013005,</w:delText>
        </w:r>
      </w:del>
      <w:del w:id="4467" w:author="adrian " w:date="2017-04-28T10:28:07Z">
        <w:r>
          <w:rPr/>
          <w:br/>
        </w:r>
      </w:del>
      <w:del w:id="4468" w:author="adrian " w:date="2017-04-28T10:28:07Z">
        <w:r>
          <w:rPr>
            <w:rStyle w:val="VerbatimChar"/>
          </w:rPr>
          <w:delText>##       "name": "shadiqaust/SampleDotNetCoreApp",</w:delText>
        </w:r>
      </w:del>
      <w:del w:id="4469" w:author="adrian " w:date="2017-04-28T10:28:07Z">
        <w:r>
          <w:rPr/>
          <w:br/>
        </w:r>
      </w:del>
      <w:del w:id="4470" w:author="adrian " w:date="2017-04-28T10:28:07Z">
        <w:r>
          <w:rPr>
            <w:rStyle w:val="VerbatimChar"/>
          </w:rPr>
          <w:delText>##       "url": "https://api.github.com/repos/shadiqaust/SampleDotNetCoreApp"</w:delText>
        </w:r>
      </w:del>
      <w:del w:id="4471" w:author="adrian " w:date="2017-04-28T10:28:07Z">
        <w:r>
          <w:rPr/>
          <w:br/>
        </w:r>
      </w:del>
      <w:del w:id="4472" w:author="adrian " w:date="2017-04-28T10:28:07Z">
        <w:r>
          <w:rPr>
            <w:rStyle w:val="VerbatimChar"/>
          </w:rPr>
          <w:delText>##     },</w:delText>
        </w:r>
      </w:del>
      <w:del w:id="4473" w:author="adrian " w:date="2017-04-28T10:28:07Z">
        <w:r>
          <w:rPr/>
          <w:br/>
        </w:r>
      </w:del>
      <w:del w:id="4474" w:author="adrian " w:date="2017-04-28T10:28:07Z">
        <w:r>
          <w:rPr>
            <w:rStyle w:val="VerbatimChar"/>
          </w:rPr>
          <w:delText>##     "payload": {</w:delText>
        </w:r>
      </w:del>
      <w:del w:id="4475" w:author="adrian " w:date="2017-04-28T10:28:07Z">
        <w:r>
          <w:rPr/>
          <w:br/>
        </w:r>
      </w:del>
      <w:del w:id="4476" w:author="adrian " w:date="2017-04-28T10:28:07Z">
        <w:r>
          <w:rPr>
            <w:rStyle w:val="VerbatimChar"/>
          </w:rPr>
          <w:delText>##       "ref": "master",</w:delText>
        </w:r>
      </w:del>
      <w:del w:id="4477" w:author="adrian " w:date="2017-04-28T10:28:07Z">
        <w:r>
          <w:rPr/>
          <w:br/>
        </w:r>
      </w:del>
      <w:del w:id="4478" w:author="adrian " w:date="2017-04-28T10:28:07Z">
        <w:r>
          <w:rPr>
            <w:rStyle w:val="VerbatimChar"/>
          </w:rPr>
          <w:delText>##       "ref_type": "branch",</w:delText>
        </w:r>
      </w:del>
      <w:del w:id="4479" w:author="adrian " w:date="2017-04-28T10:28:07Z">
        <w:r>
          <w:rPr/>
          <w:br/>
        </w:r>
      </w:del>
      <w:del w:id="4480" w:author="adrian " w:date="2017-04-28T10:28:07Z">
        <w:r>
          <w:rPr>
            <w:rStyle w:val="VerbatimChar"/>
          </w:rPr>
          <w:delText>##       "master_branch": "master",</w:delText>
        </w:r>
      </w:del>
      <w:del w:id="4481" w:author="adrian " w:date="2017-04-28T10:28:07Z">
        <w:r>
          <w:rPr/>
          <w:br/>
        </w:r>
      </w:del>
      <w:del w:id="4482" w:author="adrian " w:date="2017-04-28T10:28:07Z">
        <w:r>
          <w:rPr>
            <w:rStyle w:val="VerbatimChar"/>
          </w:rPr>
          <w:delText>##       "description": "It is a simple .net core application for starter. ",</w:delText>
        </w:r>
      </w:del>
      <w:del w:id="4483" w:author="adrian " w:date="2017-04-28T10:28:07Z">
        <w:r>
          <w:rPr/>
          <w:br/>
        </w:r>
      </w:del>
      <w:del w:id="4484" w:author="adrian " w:date="2017-04-28T10:28:07Z">
        <w:r>
          <w:rPr>
            <w:rStyle w:val="VerbatimChar"/>
          </w:rPr>
          <w:delText>##       "pusher_type": "user"</w:delText>
        </w:r>
      </w:del>
      <w:del w:id="4485" w:author="adrian " w:date="2017-04-28T10:28:07Z">
        <w:r>
          <w:rPr/>
          <w:br/>
        </w:r>
      </w:del>
      <w:del w:id="4486" w:author="adrian " w:date="2017-04-28T10:28:07Z">
        <w:r>
          <w:rPr>
            <w:rStyle w:val="VerbatimChar"/>
          </w:rPr>
          <w:delText>##     },</w:delText>
        </w:r>
      </w:del>
      <w:del w:id="4487" w:author="adrian " w:date="2017-04-28T10:28:07Z">
        <w:r>
          <w:rPr/>
          <w:br/>
        </w:r>
      </w:del>
      <w:del w:id="4488" w:author="adrian " w:date="2017-04-28T10:28:07Z">
        <w:r>
          <w:rPr>
            <w:rStyle w:val="VerbatimChar"/>
          </w:rPr>
          <w:delText>##     "public": true,</w:delText>
        </w:r>
      </w:del>
      <w:del w:id="4489" w:author="adrian " w:date="2017-04-28T10:28:07Z">
        <w:r>
          <w:rPr/>
          <w:br/>
        </w:r>
      </w:del>
      <w:del w:id="4490" w:author="adrian " w:date="2017-04-28T10:28:07Z">
        <w:r>
          <w:rPr>
            <w:rStyle w:val="VerbatimChar"/>
          </w:rPr>
          <w:delText>##     "created_at": "2016-09-23T10:13:21Z"</w:delText>
        </w:r>
      </w:del>
      <w:del w:id="4491" w:author="adrian " w:date="2017-04-28T10:28:07Z">
        <w:r>
          <w:rPr/>
          <w:br/>
        </w:r>
      </w:del>
      <w:del w:id="4492" w:author="adrian " w:date="2017-04-28T10:28:07Z">
        <w:r>
          <w:rPr>
            <w:rStyle w:val="VerbatimChar"/>
          </w:rPr>
          <w:delText>##   },</w:delText>
        </w:r>
      </w:del>
      <w:del w:id="4493" w:author="adrian " w:date="2017-04-28T10:28:07Z">
        <w:r>
          <w:rPr/>
          <w:br/>
        </w:r>
      </w:del>
      <w:del w:id="4494" w:author="adrian " w:date="2017-04-28T10:28:07Z">
        <w:r>
          <w:rPr>
            <w:rStyle w:val="VerbatimChar"/>
          </w:rPr>
          <w:delText>##   {</w:delText>
        </w:r>
      </w:del>
      <w:del w:id="4495" w:author="adrian " w:date="2017-04-28T10:28:07Z">
        <w:r>
          <w:rPr/>
          <w:br/>
        </w:r>
      </w:del>
      <w:del w:id="4496" w:author="adrian " w:date="2017-04-28T10:28:07Z">
        <w:r>
          <w:rPr>
            <w:rStyle w:val="VerbatimChar"/>
          </w:rPr>
          <w:delText>##     "id": "4607714274",</w:delText>
        </w:r>
      </w:del>
      <w:del w:id="4497" w:author="adrian " w:date="2017-04-28T10:28:07Z">
        <w:r>
          <w:rPr/>
          <w:br/>
        </w:r>
      </w:del>
      <w:del w:id="4498" w:author="adrian " w:date="2017-04-28T10:28:07Z">
        <w:r>
          <w:rPr>
            <w:rStyle w:val="VerbatimChar"/>
          </w:rPr>
          <w:delText>##     "type": "IssueCommentEvent",</w:delText>
        </w:r>
      </w:del>
      <w:del w:id="4499" w:author="adrian " w:date="2017-04-28T10:28:07Z">
        <w:r>
          <w:rPr/>
          <w:br/>
        </w:r>
      </w:del>
      <w:del w:id="4500" w:author="adrian " w:date="2017-04-28T10:28:07Z">
        <w:r>
          <w:rPr>
            <w:rStyle w:val="VerbatimChar"/>
          </w:rPr>
          <w:delText>##     "actor": {</w:delText>
        </w:r>
      </w:del>
      <w:del w:id="4501" w:author="adrian " w:date="2017-04-28T10:28:07Z">
        <w:r>
          <w:rPr/>
          <w:br/>
        </w:r>
      </w:del>
      <w:del w:id="4502" w:author="adrian " w:date="2017-04-28T10:28:07Z">
        <w:r>
          <w:rPr>
            <w:rStyle w:val="VerbatimChar"/>
          </w:rPr>
          <w:delText>##       "id": 546129,</w:delText>
        </w:r>
      </w:del>
      <w:del w:id="4503" w:author="adrian " w:date="2017-04-28T10:28:07Z">
        <w:r>
          <w:rPr/>
          <w:br/>
        </w:r>
      </w:del>
      <w:del w:id="4504" w:author="adrian " w:date="2017-04-28T10:28:07Z">
        <w:r>
          <w:rPr>
            <w:rStyle w:val="VerbatimChar"/>
          </w:rPr>
          <w:delText>##       "login": "mrdoinel",</w:delText>
        </w:r>
      </w:del>
      <w:del w:id="4505" w:author="adrian " w:date="2017-04-28T10:28:07Z">
        <w:r>
          <w:rPr/>
          <w:br/>
        </w:r>
      </w:del>
      <w:del w:id="4506" w:author="adrian " w:date="2017-04-28T10:28:07Z">
        <w:r>
          <w:rPr>
            <w:rStyle w:val="VerbatimChar"/>
          </w:rPr>
          <w:delText>##       "display_login": "mrdoinel",</w:delText>
        </w:r>
      </w:del>
      <w:del w:id="4507" w:author="adrian " w:date="2017-04-28T10:28:07Z">
        <w:r>
          <w:rPr/>
          <w:br/>
        </w:r>
      </w:del>
      <w:del w:id="4508" w:author="adrian " w:date="2017-04-28T10:28:07Z">
        <w:r>
          <w:rPr>
            <w:rStyle w:val="VerbatimChar"/>
          </w:rPr>
          <w:delText>##       "gravatar_id": "",</w:delText>
        </w:r>
      </w:del>
      <w:del w:id="4509" w:author="adrian " w:date="2017-04-28T10:28:07Z">
        <w:r>
          <w:rPr/>
          <w:br/>
        </w:r>
      </w:del>
      <w:del w:id="4510" w:author="adrian " w:date="2017-04-28T10:28:07Z">
        <w:r>
          <w:rPr>
            <w:rStyle w:val="VerbatimChar"/>
          </w:rPr>
          <w:delText>##       "url": "https://api.github.com/users/mrdoinel",</w:delText>
        </w:r>
      </w:del>
      <w:del w:id="4511" w:author="adrian " w:date="2017-04-28T10:28:07Z">
        <w:r>
          <w:rPr/>
          <w:br/>
        </w:r>
      </w:del>
      <w:del w:id="4512" w:author="adrian " w:date="2017-04-28T10:28:07Z">
        <w:r>
          <w:rPr>
            <w:rStyle w:val="VerbatimChar"/>
          </w:rPr>
          <w:delText>##       "avatar_url": "https://avatars.githubusercontent.com/u/546129?"</w:delText>
        </w:r>
      </w:del>
      <w:del w:id="4513" w:author="adrian " w:date="2017-04-28T10:28:07Z">
        <w:r>
          <w:rPr/>
          <w:br/>
        </w:r>
      </w:del>
      <w:del w:id="4514" w:author="adrian " w:date="2017-04-28T10:28:07Z">
        <w:r>
          <w:rPr>
            <w:rStyle w:val="VerbatimChar"/>
          </w:rPr>
          <w:delText>##     },</w:delText>
        </w:r>
      </w:del>
      <w:del w:id="4515" w:author="adrian " w:date="2017-04-28T10:28:07Z">
        <w:r>
          <w:rPr/>
          <w:br/>
        </w:r>
      </w:del>
      <w:del w:id="4516" w:author="adrian " w:date="2017-04-28T10:28:07Z">
        <w:r>
          <w:rPr>
            <w:rStyle w:val="VerbatimChar"/>
          </w:rPr>
          <w:delText>##     "repo": {</w:delText>
        </w:r>
      </w:del>
      <w:del w:id="4517" w:author="adrian " w:date="2017-04-28T10:28:07Z">
        <w:r>
          <w:rPr/>
          <w:br/>
        </w:r>
      </w:del>
      <w:del w:id="4518" w:author="adrian " w:date="2017-04-28T10:28:07Z">
        <w:r>
          <w:rPr>
            <w:rStyle w:val="VerbatimChar"/>
          </w:rPr>
          <w:delText>##       "id": 46077896,</w:delText>
        </w:r>
      </w:del>
      <w:del w:id="4519" w:author="adrian " w:date="2017-04-28T10:28:07Z">
        <w:r>
          <w:rPr/>
          <w:br/>
        </w:r>
      </w:del>
      <w:del w:id="4520" w:author="adrian " w:date="2017-04-28T10:28:07Z">
        <w:r>
          <w:rPr>
            <w:rStyle w:val="VerbatimChar"/>
          </w:rPr>
          <w:delText>##       "name": "luruke/barba.js",</w:delText>
        </w:r>
      </w:del>
      <w:del w:id="4521" w:author="adrian " w:date="2017-04-28T10:28:07Z">
        <w:r>
          <w:rPr/>
          <w:br/>
        </w:r>
      </w:del>
      <w:del w:id="4522" w:author="adrian " w:date="2017-04-28T10:28:07Z">
        <w:r>
          <w:rPr>
            <w:rStyle w:val="VerbatimChar"/>
          </w:rPr>
          <w:delText>##       "url": "https://api.github.com/repos/luruke/barba.js"</w:delText>
        </w:r>
      </w:del>
      <w:del w:id="4523" w:author="adrian " w:date="2017-04-28T10:28:07Z">
        <w:r>
          <w:rPr/>
          <w:br/>
        </w:r>
      </w:del>
      <w:del w:id="4524" w:author="adrian " w:date="2017-04-28T10:28:07Z">
        <w:r>
          <w:rPr>
            <w:rStyle w:val="VerbatimChar"/>
          </w:rPr>
          <w:delText>##     },</w:delText>
        </w:r>
      </w:del>
      <w:del w:id="4525" w:author="adrian " w:date="2017-04-28T10:28:07Z">
        <w:r>
          <w:rPr/>
          <w:br/>
        </w:r>
      </w:del>
      <w:del w:id="4526" w:author="adrian " w:date="2017-04-28T10:28:07Z">
        <w:r>
          <w:rPr>
            <w:rStyle w:val="VerbatimChar"/>
          </w:rPr>
          <w:delText>##     "payload": {</w:delText>
        </w:r>
      </w:del>
      <w:del w:id="4527" w:author="adrian " w:date="2017-04-28T10:28:07Z">
        <w:r>
          <w:rPr/>
          <w:br/>
        </w:r>
      </w:del>
      <w:del w:id="4528" w:author="adrian " w:date="2017-04-28T10:28:07Z">
        <w:r>
          <w:rPr>
            <w:rStyle w:val="VerbatimChar"/>
          </w:rPr>
          <w:delText>##       "action": "created",</w:delText>
        </w:r>
      </w:del>
      <w:del w:id="4529" w:author="adrian " w:date="2017-04-28T10:28:07Z">
        <w:r>
          <w:rPr/>
          <w:br/>
        </w:r>
      </w:del>
      <w:del w:id="4530" w:author="adrian " w:date="2017-04-28T10:28:07Z">
        <w:r>
          <w:rPr>
            <w:rStyle w:val="VerbatimChar"/>
          </w:rPr>
          <w:delText>##       "issue": {</w:delText>
        </w:r>
      </w:del>
      <w:del w:id="4531" w:author="adrian " w:date="2017-04-28T10:28:07Z">
        <w:r>
          <w:rPr/>
          <w:br/>
        </w:r>
      </w:del>
      <w:del w:id="4532" w:author="adrian " w:date="2017-04-28T10:28:07Z">
        <w:r>
          <w:rPr>
            <w:rStyle w:val="VerbatimChar"/>
          </w:rPr>
          <w:delText>##         "url": "https://api.github.com/repos/luruke/barba.js/issues/70",</w:delText>
        </w:r>
      </w:del>
      <w:del w:id="4533" w:author="adrian " w:date="2017-04-28T10:28:07Z">
        <w:r>
          <w:rPr/>
          <w:br/>
        </w:r>
      </w:del>
      <w:del w:id="4534" w:author="adrian " w:date="2017-04-28T10:28:07Z">
        <w:r>
          <w:rPr>
            <w:rStyle w:val="VerbatimChar"/>
          </w:rPr>
          <w:delText>##         "repository_url": "https://api.github.com/repos/luruke/barba.js",</w:delText>
        </w:r>
      </w:del>
      <w:del w:id="4535" w:author="adrian " w:date="2017-04-28T10:28:07Z">
        <w:r>
          <w:rPr/>
          <w:br/>
        </w:r>
      </w:del>
      <w:del w:id="4536" w:author="adrian " w:date="2017-04-28T10:28:07Z">
        <w:r>
          <w:rPr>
            <w:rStyle w:val="VerbatimChar"/>
          </w:rPr>
          <w:delText>##         "labels_url": "https://api.github.com/repos/luruke/barba.js/issues/70/labels{/name}",</w:delText>
        </w:r>
      </w:del>
      <w:del w:id="4537" w:author="adrian " w:date="2017-04-28T10:28:07Z">
        <w:r>
          <w:rPr/>
          <w:br/>
        </w:r>
      </w:del>
      <w:del w:id="4538" w:author="adrian " w:date="2017-04-28T10:28:07Z">
        <w:r>
          <w:rPr>
            <w:rStyle w:val="VerbatimChar"/>
          </w:rPr>
          <w:delText>##         "comments_url": "https://api.github.com/repos/luruke/barba.js/issues/70/comments",</w:delText>
        </w:r>
      </w:del>
      <w:del w:id="4539" w:author="adrian " w:date="2017-04-28T10:28:07Z">
        <w:r>
          <w:rPr/>
          <w:br/>
        </w:r>
      </w:del>
      <w:del w:id="4540" w:author="adrian " w:date="2017-04-28T10:28:07Z">
        <w:r>
          <w:rPr>
            <w:rStyle w:val="VerbatimChar"/>
          </w:rPr>
          <w:delText>##         "events_url": "https://api.github.com/repos/luruke/barba.js/issues/70/events",</w:delText>
        </w:r>
      </w:del>
      <w:del w:id="4541" w:author="adrian " w:date="2017-04-28T10:28:07Z">
        <w:r>
          <w:rPr/>
          <w:br/>
        </w:r>
      </w:del>
      <w:del w:id="4542" w:author="adrian " w:date="2017-04-28T10:28:07Z">
        <w:r>
          <w:rPr>
            <w:rStyle w:val="VerbatimChar"/>
          </w:rPr>
          <w:delText>##         "html_url": "https://github.com/luruke/barba.js/issues/70",</w:delText>
        </w:r>
      </w:del>
      <w:del w:id="4543" w:author="adrian " w:date="2017-04-28T10:28:07Z">
        <w:r>
          <w:rPr/>
          <w:br/>
        </w:r>
      </w:del>
      <w:del w:id="4544" w:author="adrian " w:date="2017-04-28T10:28:07Z">
        <w:r>
          <w:rPr>
            <w:rStyle w:val="VerbatimChar"/>
          </w:rPr>
          <w:delText>##         "id": 178836186,</w:delText>
        </w:r>
      </w:del>
      <w:del w:id="4545" w:author="adrian " w:date="2017-04-28T10:28:07Z">
        <w:r>
          <w:rPr/>
          <w:br/>
        </w:r>
      </w:del>
      <w:del w:id="4546" w:author="adrian " w:date="2017-04-28T10:28:07Z">
        <w:r>
          <w:rPr>
            <w:rStyle w:val="VerbatimChar"/>
          </w:rPr>
          <w:delText>##         "number": 70,</w:delText>
        </w:r>
      </w:del>
      <w:del w:id="4547" w:author="adrian " w:date="2017-04-28T10:28:07Z">
        <w:r>
          <w:rPr/>
          <w:br/>
        </w:r>
      </w:del>
      <w:del w:id="4548" w:author="adrian " w:date="2017-04-28T10:28:07Z">
        <w:r>
          <w:rPr>
            <w:rStyle w:val="VerbatimChar"/>
          </w:rPr>
          <w:delText>##         "title": "Links with svgs = Hard refresh",</w:delText>
        </w:r>
      </w:del>
      <w:del w:id="4549" w:author="adrian " w:date="2017-04-28T10:28:07Z">
        <w:r>
          <w:rPr/>
          <w:br/>
        </w:r>
      </w:del>
      <w:del w:id="4550" w:author="adrian " w:date="2017-04-28T10:28:07Z">
        <w:r>
          <w:rPr>
            <w:rStyle w:val="VerbatimChar"/>
          </w:rPr>
          <w:delText>##         "user": {</w:delText>
        </w:r>
      </w:del>
      <w:del w:id="4551" w:author="adrian " w:date="2017-04-28T10:28:07Z">
        <w:r>
          <w:rPr/>
          <w:br/>
        </w:r>
      </w:del>
      <w:del w:id="4552" w:author="adrian " w:date="2017-04-28T10:28:07Z">
        <w:r>
          <w:rPr>
            <w:rStyle w:val="VerbatimChar"/>
          </w:rPr>
          <w:delText>##           "login": "mrdoinel",</w:delText>
        </w:r>
      </w:del>
      <w:del w:id="4553" w:author="adrian " w:date="2017-04-28T10:28:07Z">
        <w:r>
          <w:rPr/>
          <w:br/>
        </w:r>
      </w:del>
      <w:del w:id="4554" w:author="adrian " w:date="2017-04-28T10:28:07Z">
        <w:r>
          <w:rPr>
            <w:rStyle w:val="VerbatimChar"/>
          </w:rPr>
          <w:delText>##           "id": 546129,</w:delText>
        </w:r>
      </w:del>
      <w:del w:id="4555" w:author="adrian " w:date="2017-04-28T10:28:07Z">
        <w:r>
          <w:rPr/>
          <w:br/>
        </w:r>
      </w:del>
      <w:del w:id="4556" w:author="adrian " w:date="2017-04-28T10:28:07Z">
        <w:r>
          <w:rPr>
            <w:rStyle w:val="VerbatimChar"/>
          </w:rPr>
          <w:delText>##           "avatar_url": "https://avatars.githubusercontent.com/u/546129?v=3",</w:delText>
        </w:r>
      </w:del>
      <w:del w:id="4557" w:author="adrian " w:date="2017-04-28T10:28:07Z">
        <w:r>
          <w:rPr/>
          <w:br/>
        </w:r>
      </w:del>
      <w:del w:id="4558" w:author="adrian " w:date="2017-04-28T10:28:07Z">
        <w:r>
          <w:rPr>
            <w:rStyle w:val="VerbatimChar"/>
          </w:rPr>
          <w:delText>##           "gravatar_id": "",</w:delText>
        </w:r>
      </w:del>
      <w:del w:id="4559" w:author="adrian " w:date="2017-04-28T10:28:07Z">
        <w:r>
          <w:rPr/>
          <w:br/>
        </w:r>
      </w:del>
      <w:del w:id="4560" w:author="adrian " w:date="2017-04-28T10:28:07Z">
        <w:r>
          <w:rPr>
            <w:rStyle w:val="VerbatimChar"/>
          </w:rPr>
          <w:delText>##           "url": "https://api.github.com/users/mrdoinel",</w:delText>
        </w:r>
      </w:del>
      <w:del w:id="4561" w:author="adrian " w:date="2017-04-28T10:28:07Z">
        <w:r>
          <w:rPr/>
          <w:br/>
        </w:r>
      </w:del>
      <w:del w:id="4562" w:author="adrian " w:date="2017-04-28T10:28:07Z">
        <w:r>
          <w:rPr>
            <w:rStyle w:val="VerbatimChar"/>
          </w:rPr>
          <w:delText>##           "html_url": "https://github.com/mrdoinel",</w:delText>
        </w:r>
      </w:del>
      <w:del w:id="4563" w:author="adrian " w:date="2017-04-28T10:28:07Z">
        <w:r>
          <w:rPr/>
          <w:br/>
        </w:r>
      </w:del>
      <w:del w:id="4564" w:author="adrian " w:date="2017-04-28T10:28:07Z">
        <w:r>
          <w:rPr>
            <w:rStyle w:val="VerbatimChar"/>
          </w:rPr>
          <w:delText>##           "followers_url": "https://api.github.com/users/mrdoinel/followers",</w:delText>
        </w:r>
      </w:del>
      <w:del w:id="4565" w:author="adrian " w:date="2017-04-28T10:28:07Z">
        <w:r>
          <w:rPr/>
          <w:br/>
        </w:r>
      </w:del>
      <w:del w:id="4566" w:author="adrian " w:date="2017-04-28T10:28:07Z">
        <w:r>
          <w:rPr>
            <w:rStyle w:val="VerbatimChar"/>
          </w:rPr>
          <w:delText>##           "following_url": "https://api.github.com/users/mrdoinel/following{/other_user}",</w:delText>
        </w:r>
      </w:del>
      <w:del w:id="4567" w:author="adrian " w:date="2017-04-28T10:28:07Z">
        <w:r>
          <w:rPr/>
          <w:br/>
        </w:r>
      </w:del>
      <w:del w:id="4568" w:author="adrian " w:date="2017-04-28T10:28:07Z">
        <w:r>
          <w:rPr>
            <w:rStyle w:val="VerbatimChar"/>
          </w:rPr>
          <w:delText>##           "gists_url": "https://api.github.com/users/mrdoinel/gists{/gist_id}",</w:delText>
        </w:r>
      </w:del>
      <w:del w:id="4569" w:author="adrian " w:date="2017-04-28T10:28:07Z">
        <w:r>
          <w:rPr/>
          <w:br/>
        </w:r>
      </w:del>
      <w:del w:id="4570" w:author="adrian " w:date="2017-04-28T10:28:07Z">
        <w:r>
          <w:rPr>
            <w:rStyle w:val="VerbatimChar"/>
          </w:rPr>
          <w:delText>##           "starred_url": "https://api.github.com/users/mrdoinel/starred{/owner}{/repo}",</w:delText>
        </w:r>
      </w:del>
      <w:del w:id="4571" w:author="adrian " w:date="2017-04-28T10:28:07Z">
        <w:r>
          <w:rPr/>
          <w:br/>
        </w:r>
      </w:del>
      <w:del w:id="4572" w:author="adrian " w:date="2017-04-28T10:28:07Z">
        <w:r>
          <w:rPr>
            <w:rStyle w:val="VerbatimChar"/>
          </w:rPr>
          <w:delText>##           "subscriptions_url": "https://api.github.com/users/mrdoinel/subscriptions",</w:delText>
        </w:r>
      </w:del>
      <w:del w:id="4573" w:author="adrian " w:date="2017-04-28T10:28:07Z">
        <w:r>
          <w:rPr/>
          <w:br/>
        </w:r>
      </w:del>
      <w:del w:id="4574" w:author="adrian " w:date="2017-04-28T10:28:07Z">
        <w:r>
          <w:rPr>
            <w:rStyle w:val="VerbatimChar"/>
          </w:rPr>
          <w:delText>##           "organizations_url": "https://api.github.com/users/mrdoinel/orgs",</w:delText>
        </w:r>
      </w:del>
      <w:del w:id="4575" w:author="adrian " w:date="2017-04-28T10:28:07Z">
        <w:r>
          <w:rPr/>
          <w:br/>
        </w:r>
      </w:del>
      <w:del w:id="4576" w:author="adrian " w:date="2017-04-28T10:28:07Z">
        <w:r>
          <w:rPr>
            <w:rStyle w:val="VerbatimChar"/>
          </w:rPr>
          <w:delText>##           "repos_url": "https://api.github.com/users/mrdoinel/repos",</w:delText>
        </w:r>
      </w:del>
      <w:del w:id="4577" w:author="adrian " w:date="2017-04-28T10:28:07Z">
        <w:r>
          <w:rPr/>
          <w:br/>
        </w:r>
      </w:del>
      <w:del w:id="4578" w:author="adrian " w:date="2017-04-28T10:28:07Z">
        <w:r>
          <w:rPr>
            <w:rStyle w:val="VerbatimChar"/>
          </w:rPr>
          <w:delText>##           "events_url": "https://api.github.com/users/mrdoinel/events{/privacy}",</w:delText>
        </w:r>
      </w:del>
      <w:del w:id="4579" w:author="adrian " w:date="2017-04-28T10:28:07Z">
        <w:r>
          <w:rPr/>
          <w:br/>
        </w:r>
      </w:del>
      <w:del w:id="4580" w:author="adrian " w:date="2017-04-28T10:28:07Z">
        <w:r>
          <w:rPr>
            <w:rStyle w:val="VerbatimChar"/>
          </w:rPr>
          <w:delText>##           "received_events_url": "https://api.github.com/users/mrdoinel/received_events",</w:delText>
        </w:r>
      </w:del>
      <w:del w:id="4581" w:author="adrian " w:date="2017-04-28T10:28:07Z">
        <w:r>
          <w:rPr/>
          <w:br/>
        </w:r>
      </w:del>
      <w:del w:id="4582" w:author="adrian " w:date="2017-04-28T10:28:07Z">
        <w:r>
          <w:rPr>
            <w:rStyle w:val="VerbatimChar"/>
          </w:rPr>
          <w:delText>##           "type": "User",</w:delText>
        </w:r>
      </w:del>
      <w:del w:id="4583" w:author="adrian " w:date="2017-04-28T10:28:07Z">
        <w:r>
          <w:rPr/>
          <w:br/>
        </w:r>
      </w:del>
      <w:del w:id="4584" w:author="adrian " w:date="2017-04-28T10:28:07Z">
        <w:r>
          <w:rPr>
            <w:rStyle w:val="VerbatimChar"/>
          </w:rPr>
          <w:delText>##           "site_admin": false</w:delText>
        </w:r>
      </w:del>
      <w:del w:id="4585" w:author="adrian " w:date="2017-04-28T10:28:07Z">
        <w:r>
          <w:rPr/>
          <w:br/>
        </w:r>
      </w:del>
      <w:del w:id="4586" w:author="adrian " w:date="2017-04-28T10:28:07Z">
        <w:r>
          <w:rPr>
            <w:rStyle w:val="VerbatimChar"/>
          </w:rPr>
          <w:delText>##         },</w:delText>
        </w:r>
      </w:del>
      <w:del w:id="4587" w:author="adrian " w:date="2017-04-28T10:28:07Z">
        <w:r>
          <w:rPr/>
          <w:br/>
        </w:r>
      </w:del>
      <w:del w:id="4588" w:author="adrian " w:date="2017-04-28T10:28:07Z">
        <w:r>
          <w:rPr>
            <w:rStyle w:val="VerbatimChar"/>
          </w:rPr>
          <w:delText>##         "labels": [</w:delText>
        </w:r>
      </w:del>
      <w:del w:id="4589" w:author="adrian " w:date="2017-04-28T10:28:07Z">
        <w:r>
          <w:rPr/>
          <w:br/>
        </w:r>
      </w:del>
      <w:del w:id="4590" w:author="adrian " w:date="2017-04-28T10:28:07Z">
        <w:r>
          <w:rPr>
            <w:rStyle w:val="VerbatimChar"/>
          </w:rPr>
          <w:delText xml:space="preserve">## </w:delText>
        </w:r>
      </w:del>
      <w:del w:id="4591" w:author="adrian " w:date="2017-04-28T10:28:07Z">
        <w:r>
          <w:rPr/>
          <w:br/>
        </w:r>
      </w:del>
      <w:del w:id="4592" w:author="adrian " w:date="2017-04-28T10:28:07Z">
        <w:r>
          <w:rPr>
            <w:rStyle w:val="VerbatimChar"/>
          </w:rPr>
          <w:delText>##         ],</w:delText>
        </w:r>
      </w:del>
      <w:del w:id="4593" w:author="adrian " w:date="2017-04-28T10:28:07Z">
        <w:r>
          <w:rPr/>
          <w:br/>
        </w:r>
      </w:del>
      <w:del w:id="4594" w:author="adrian " w:date="2017-04-28T10:28:07Z">
        <w:r>
          <w:rPr>
            <w:rStyle w:val="VerbatimChar"/>
          </w:rPr>
          <w:delText>##         "state": "open",</w:delText>
        </w:r>
      </w:del>
      <w:del w:id="4595" w:author="adrian " w:date="2017-04-28T10:28:07Z">
        <w:r>
          <w:rPr/>
          <w:br/>
        </w:r>
      </w:del>
      <w:del w:id="4596" w:author="adrian " w:date="2017-04-28T10:28:07Z">
        <w:r>
          <w:rPr>
            <w:rStyle w:val="VerbatimChar"/>
          </w:rPr>
          <w:delText>##         "locked": false,</w:delText>
        </w:r>
      </w:del>
      <w:del w:id="4597" w:author="adrian " w:date="2017-04-28T10:28:07Z">
        <w:r>
          <w:rPr/>
          <w:br/>
        </w:r>
      </w:del>
      <w:del w:id="4598" w:author="adrian " w:date="2017-04-28T10:28:07Z">
        <w:r>
          <w:rPr>
            <w:rStyle w:val="VerbatimChar"/>
          </w:rPr>
          <w:delText>##         "assignee": null,</w:delText>
        </w:r>
      </w:del>
      <w:del w:id="4599" w:author="adrian " w:date="2017-04-28T10:28:07Z">
        <w:r>
          <w:rPr/>
          <w:br/>
        </w:r>
      </w:del>
      <w:del w:id="4600" w:author="adrian " w:date="2017-04-28T10:28:07Z">
        <w:r>
          <w:rPr>
            <w:rStyle w:val="VerbatimChar"/>
          </w:rPr>
          <w:delText>##         "assignees": [</w:delText>
        </w:r>
      </w:del>
      <w:del w:id="4601" w:author="adrian " w:date="2017-04-28T10:28:07Z">
        <w:r>
          <w:rPr/>
          <w:br/>
        </w:r>
      </w:del>
      <w:del w:id="4602" w:author="adrian " w:date="2017-04-28T10:28:07Z">
        <w:r>
          <w:rPr>
            <w:rStyle w:val="VerbatimChar"/>
          </w:rPr>
          <w:delText xml:space="preserve">## </w:delText>
        </w:r>
      </w:del>
      <w:del w:id="4603" w:author="adrian " w:date="2017-04-28T10:28:07Z">
        <w:r>
          <w:rPr/>
          <w:br/>
        </w:r>
      </w:del>
      <w:del w:id="4604" w:author="adrian " w:date="2017-04-28T10:28:07Z">
        <w:r>
          <w:rPr>
            <w:rStyle w:val="VerbatimChar"/>
          </w:rPr>
          <w:delText>##         ],</w:delText>
        </w:r>
      </w:del>
      <w:del w:id="4605" w:author="adrian " w:date="2017-04-28T10:28:07Z">
        <w:r>
          <w:rPr/>
          <w:br/>
        </w:r>
      </w:del>
      <w:del w:id="4606" w:author="adrian " w:date="2017-04-28T10:28:07Z">
        <w:r>
          <w:rPr>
            <w:rStyle w:val="VerbatimChar"/>
          </w:rPr>
          <w:delText>##         "milestone": null,</w:delText>
        </w:r>
      </w:del>
      <w:del w:id="4607" w:author="adrian " w:date="2017-04-28T10:28:07Z">
        <w:r>
          <w:rPr/>
          <w:br/>
        </w:r>
      </w:del>
      <w:del w:id="4608" w:author="adrian " w:date="2017-04-28T10:28:07Z">
        <w:r>
          <w:rPr>
            <w:rStyle w:val="VerbatimChar"/>
          </w:rPr>
          <w:delText>##         "comments": 0,</w:delText>
        </w:r>
      </w:del>
      <w:del w:id="4609" w:author="adrian " w:date="2017-04-28T10:28:07Z">
        <w:r>
          <w:rPr/>
          <w:br/>
        </w:r>
      </w:del>
      <w:del w:id="4610" w:author="adrian " w:date="2017-04-28T10:28:07Z">
        <w:r>
          <w:rPr>
            <w:rStyle w:val="VerbatimChar"/>
          </w:rPr>
          <w:delText>##         "created_at": "2016-09-23T10:03:55Z",</w:delText>
        </w:r>
      </w:del>
      <w:del w:id="4611" w:author="adrian " w:date="2017-04-28T10:28:07Z">
        <w:r>
          <w:rPr/>
          <w:br/>
        </w:r>
      </w:del>
      <w:del w:id="4612" w:author="adrian " w:date="2017-04-28T10:28:07Z">
        <w:r>
          <w:rPr>
            <w:rStyle w:val="VerbatimChar"/>
          </w:rPr>
          <w:delText>##         "updated_at": "2016-09-23T10:13:21Z",</w:delText>
        </w:r>
      </w:del>
      <w:del w:id="4613" w:author="adrian " w:date="2017-04-28T10:28:07Z">
        <w:r>
          <w:rPr/>
          <w:br/>
        </w:r>
      </w:del>
      <w:del w:id="4614" w:author="adrian " w:date="2017-04-28T10:28:07Z">
        <w:r>
          <w:rPr>
            <w:rStyle w:val="VerbatimChar"/>
          </w:rPr>
          <w:delText>##         "closed_at": null,</w:delText>
        </w:r>
      </w:del>
      <w:del w:id="4615" w:author="adrian " w:date="2017-04-28T10:28:07Z">
        <w:r>
          <w:rPr/>
          <w:br/>
        </w:r>
      </w:del>
      <w:del w:id="4616" w:author="adrian " w:date="2017-04-28T10:28:07Z">
        <w:r>
          <w:rPr>
            <w:rStyle w:val="VerbatimChar"/>
          </w:rPr>
          <w:delText>##         "body": "I was wondering why clicking some links was doing an hard refresh instead of loading the page via barba.js. Here is the link : \r\n\r\n```\r\n&lt;a href=\"/homepage\"&gt;\r\n&lt;svg class=\"icon--logo \" role=\"presentation\"&gt;&lt;use xmlns:xlink=\"http://www.w3.org/1999/xlink\" xlink:href=\"/images/sprites.svg#logo\"&gt;&lt;/use&gt;&lt;/svg&gt; &lt;span&gt;Logo name&lt;/span&gt;\r\n&lt;/a&gt;\r\n```\r\n\r\nThe linkClicked event is not triggered.\r\n\r\nIf I replace this code by a regular a:href element with some text I dont have any issues anymore.\r\n\r\n"</w:delText>
        </w:r>
      </w:del>
      <w:del w:id="4617" w:author="adrian " w:date="2017-04-28T10:28:07Z">
        <w:r>
          <w:rPr/>
          <w:br/>
        </w:r>
      </w:del>
      <w:del w:id="4618" w:author="adrian " w:date="2017-04-28T10:28:07Z">
        <w:r>
          <w:rPr>
            <w:rStyle w:val="VerbatimChar"/>
          </w:rPr>
          <w:delText>##       },</w:delText>
        </w:r>
      </w:del>
      <w:del w:id="4619" w:author="adrian " w:date="2017-04-28T10:28:07Z">
        <w:r>
          <w:rPr/>
          <w:br/>
        </w:r>
      </w:del>
      <w:del w:id="4620" w:author="adrian " w:date="2017-04-28T10:28:07Z">
        <w:r>
          <w:rPr>
            <w:rStyle w:val="VerbatimChar"/>
          </w:rPr>
          <w:delText>##       "comment": {</w:delText>
        </w:r>
      </w:del>
      <w:del w:id="4621" w:author="adrian " w:date="2017-04-28T10:28:07Z">
        <w:r>
          <w:rPr/>
          <w:br/>
        </w:r>
      </w:del>
      <w:del w:id="4622" w:author="adrian " w:date="2017-04-28T10:28:07Z">
        <w:r>
          <w:rPr>
            <w:rStyle w:val="VerbatimChar"/>
          </w:rPr>
          <w:delText>##         "url": "https://api.github.com/repos/luruke/barba.js/issues/comments/249154355",</w:delText>
        </w:r>
      </w:del>
      <w:del w:id="4623" w:author="adrian " w:date="2017-04-28T10:28:07Z">
        <w:r>
          <w:rPr/>
          <w:br/>
        </w:r>
      </w:del>
      <w:del w:id="4624" w:author="adrian " w:date="2017-04-28T10:28:07Z">
        <w:r>
          <w:rPr>
            <w:rStyle w:val="VerbatimChar"/>
          </w:rPr>
          <w:delText>##         "html_url": "https://github.com/luruke/barba.js/issues/70#issuecomment-249154355",</w:delText>
        </w:r>
      </w:del>
      <w:del w:id="4625" w:author="adrian " w:date="2017-04-28T10:28:07Z">
        <w:r>
          <w:rPr/>
          <w:br/>
        </w:r>
      </w:del>
      <w:del w:id="4626" w:author="adrian " w:date="2017-04-28T10:28:07Z">
        <w:r>
          <w:rPr>
            <w:rStyle w:val="VerbatimChar"/>
          </w:rPr>
          <w:delText>##         "issue_url": "https://api.github.com/repos/luruke/barba.js/issues/70",</w:delText>
        </w:r>
      </w:del>
      <w:del w:id="4627" w:author="adrian " w:date="2017-04-28T10:28:07Z">
        <w:r>
          <w:rPr/>
          <w:br/>
        </w:r>
      </w:del>
      <w:del w:id="4628" w:author="adrian " w:date="2017-04-28T10:28:07Z">
        <w:r>
          <w:rPr>
            <w:rStyle w:val="VerbatimChar"/>
          </w:rPr>
          <w:delText>##         "id": 249154355,</w:delText>
        </w:r>
      </w:del>
      <w:del w:id="4629" w:author="adrian " w:date="2017-04-28T10:28:07Z">
        <w:r>
          <w:rPr/>
          <w:br/>
        </w:r>
      </w:del>
      <w:del w:id="4630" w:author="adrian " w:date="2017-04-28T10:28:07Z">
        <w:r>
          <w:rPr>
            <w:rStyle w:val="VerbatimChar"/>
          </w:rPr>
          <w:delText>##         "user": {</w:delText>
        </w:r>
      </w:del>
      <w:del w:id="4631" w:author="adrian " w:date="2017-04-28T10:28:07Z">
        <w:r>
          <w:rPr/>
          <w:br/>
        </w:r>
      </w:del>
      <w:del w:id="4632" w:author="adrian " w:date="2017-04-28T10:28:07Z">
        <w:r>
          <w:rPr>
            <w:rStyle w:val="VerbatimChar"/>
          </w:rPr>
          <w:delText>##           "login": "mrdoinel",</w:delText>
        </w:r>
      </w:del>
      <w:del w:id="4633" w:author="adrian " w:date="2017-04-28T10:28:07Z">
        <w:r>
          <w:rPr/>
          <w:br/>
        </w:r>
      </w:del>
      <w:del w:id="4634" w:author="adrian " w:date="2017-04-28T10:28:07Z">
        <w:r>
          <w:rPr>
            <w:rStyle w:val="VerbatimChar"/>
          </w:rPr>
          <w:delText>##           "id": 546129,</w:delText>
        </w:r>
      </w:del>
      <w:del w:id="4635" w:author="adrian " w:date="2017-04-28T10:28:07Z">
        <w:r>
          <w:rPr/>
          <w:br/>
        </w:r>
      </w:del>
      <w:del w:id="4636" w:author="adrian " w:date="2017-04-28T10:28:07Z">
        <w:r>
          <w:rPr>
            <w:rStyle w:val="VerbatimChar"/>
          </w:rPr>
          <w:delText>##           "avatar_url": "https://avatars.githubusercontent.com/u/546129?v=3",</w:delText>
        </w:r>
      </w:del>
      <w:del w:id="4637" w:author="adrian " w:date="2017-04-28T10:28:07Z">
        <w:r>
          <w:rPr/>
          <w:br/>
        </w:r>
      </w:del>
      <w:del w:id="4638" w:author="adrian " w:date="2017-04-28T10:28:07Z">
        <w:r>
          <w:rPr>
            <w:rStyle w:val="VerbatimChar"/>
          </w:rPr>
          <w:delText>##           "gravatar_id": "",</w:delText>
        </w:r>
      </w:del>
      <w:del w:id="4639" w:author="adrian " w:date="2017-04-28T10:28:07Z">
        <w:r>
          <w:rPr/>
          <w:br/>
        </w:r>
      </w:del>
      <w:del w:id="4640" w:author="adrian " w:date="2017-04-28T10:28:07Z">
        <w:r>
          <w:rPr>
            <w:rStyle w:val="VerbatimChar"/>
          </w:rPr>
          <w:delText>##           "url": "https://api.github.com/users/mrdoinel",</w:delText>
        </w:r>
      </w:del>
      <w:del w:id="4641" w:author="adrian " w:date="2017-04-28T10:28:07Z">
        <w:r>
          <w:rPr/>
          <w:br/>
        </w:r>
      </w:del>
      <w:del w:id="4642" w:author="adrian " w:date="2017-04-28T10:28:07Z">
        <w:r>
          <w:rPr>
            <w:rStyle w:val="VerbatimChar"/>
          </w:rPr>
          <w:delText>##           "html_url": "https://github.com/mrdoinel",</w:delText>
        </w:r>
      </w:del>
      <w:del w:id="4643" w:author="adrian " w:date="2017-04-28T10:28:07Z">
        <w:r>
          <w:rPr/>
          <w:br/>
        </w:r>
      </w:del>
      <w:del w:id="4644" w:author="adrian " w:date="2017-04-28T10:28:07Z">
        <w:r>
          <w:rPr>
            <w:rStyle w:val="VerbatimChar"/>
          </w:rPr>
          <w:delText>##           "followers_url": "https://api.github.com/users/mrdoinel/followers",</w:delText>
        </w:r>
      </w:del>
      <w:del w:id="4645" w:author="adrian " w:date="2017-04-28T10:28:07Z">
        <w:r>
          <w:rPr/>
          <w:br/>
        </w:r>
      </w:del>
      <w:del w:id="4646" w:author="adrian " w:date="2017-04-28T10:28:07Z">
        <w:r>
          <w:rPr>
            <w:rStyle w:val="VerbatimChar"/>
          </w:rPr>
          <w:delText>##           "following_url": "https://api.github.com/users/mrdoinel/following{/other_user}",</w:delText>
        </w:r>
      </w:del>
      <w:del w:id="4647" w:author="adrian " w:date="2017-04-28T10:28:07Z">
        <w:r>
          <w:rPr/>
          <w:br/>
        </w:r>
      </w:del>
      <w:del w:id="4648" w:author="adrian " w:date="2017-04-28T10:28:07Z">
        <w:r>
          <w:rPr>
            <w:rStyle w:val="VerbatimChar"/>
          </w:rPr>
          <w:delText>##           "gists_url": "https://api.github.com/users/mrdoinel/gists{/gist_id}",</w:delText>
        </w:r>
      </w:del>
      <w:del w:id="4649" w:author="adrian " w:date="2017-04-28T10:28:07Z">
        <w:r>
          <w:rPr/>
          <w:br/>
        </w:r>
      </w:del>
      <w:del w:id="4650" w:author="adrian " w:date="2017-04-28T10:28:07Z">
        <w:r>
          <w:rPr>
            <w:rStyle w:val="VerbatimChar"/>
          </w:rPr>
          <w:delText>##           "starred_url": "https://api.github.com/users/mrdoinel/starred{/owner}{/repo}",</w:delText>
        </w:r>
      </w:del>
      <w:del w:id="4651" w:author="adrian " w:date="2017-04-28T10:28:07Z">
        <w:r>
          <w:rPr/>
          <w:br/>
        </w:r>
      </w:del>
      <w:del w:id="4652" w:author="adrian " w:date="2017-04-28T10:28:07Z">
        <w:r>
          <w:rPr>
            <w:rStyle w:val="VerbatimChar"/>
          </w:rPr>
          <w:delText>##           "subscriptions_url": "https://api.github.com/users/mrdoinel/subscriptions",</w:delText>
        </w:r>
      </w:del>
      <w:del w:id="4653" w:author="adrian " w:date="2017-04-28T10:28:07Z">
        <w:r>
          <w:rPr/>
          <w:br/>
        </w:r>
      </w:del>
      <w:del w:id="4654" w:author="adrian " w:date="2017-04-28T10:28:07Z">
        <w:r>
          <w:rPr>
            <w:rStyle w:val="VerbatimChar"/>
          </w:rPr>
          <w:delText>##           "organizations_url": "https://api.github.com/users/mrdoinel/orgs",</w:delText>
        </w:r>
      </w:del>
      <w:del w:id="4655" w:author="adrian " w:date="2017-04-28T10:28:07Z">
        <w:r>
          <w:rPr/>
          <w:br/>
        </w:r>
      </w:del>
      <w:del w:id="4656" w:author="adrian " w:date="2017-04-28T10:28:07Z">
        <w:r>
          <w:rPr>
            <w:rStyle w:val="VerbatimChar"/>
          </w:rPr>
          <w:delText>##           "repos_url": "https://api.github.com/users/mrdoinel/repos",</w:delText>
        </w:r>
      </w:del>
      <w:del w:id="4657" w:author="adrian " w:date="2017-04-28T10:28:07Z">
        <w:r>
          <w:rPr/>
          <w:br/>
        </w:r>
      </w:del>
      <w:del w:id="4658" w:author="adrian " w:date="2017-04-28T10:28:07Z">
        <w:r>
          <w:rPr>
            <w:rStyle w:val="VerbatimChar"/>
          </w:rPr>
          <w:delText>##           "events_url": "https://api.github.com/users/mrdoinel/events{/privacy}",</w:delText>
        </w:r>
      </w:del>
      <w:del w:id="4659" w:author="adrian " w:date="2017-04-28T10:28:07Z">
        <w:r>
          <w:rPr/>
          <w:br/>
        </w:r>
      </w:del>
      <w:del w:id="4660" w:author="adrian " w:date="2017-04-28T10:28:07Z">
        <w:r>
          <w:rPr>
            <w:rStyle w:val="VerbatimChar"/>
          </w:rPr>
          <w:delText>##           "received_events_url": "https://api.github.com/users/mrdoinel/received_events",</w:delText>
        </w:r>
      </w:del>
      <w:del w:id="4661" w:author="adrian " w:date="2017-04-28T10:28:07Z">
        <w:r>
          <w:rPr/>
          <w:br/>
        </w:r>
      </w:del>
      <w:del w:id="4662" w:author="adrian " w:date="2017-04-28T10:28:07Z">
        <w:r>
          <w:rPr>
            <w:rStyle w:val="VerbatimChar"/>
          </w:rPr>
          <w:delText>##           "type": "User",</w:delText>
        </w:r>
      </w:del>
      <w:del w:id="4663" w:author="adrian " w:date="2017-04-28T10:28:07Z">
        <w:r>
          <w:rPr/>
          <w:br/>
        </w:r>
      </w:del>
      <w:del w:id="4664" w:author="adrian " w:date="2017-04-28T10:28:07Z">
        <w:r>
          <w:rPr>
            <w:rStyle w:val="VerbatimChar"/>
          </w:rPr>
          <w:delText>##           "site_admin": false</w:delText>
        </w:r>
      </w:del>
      <w:del w:id="4665" w:author="adrian " w:date="2017-04-28T10:28:07Z">
        <w:r>
          <w:rPr/>
          <w:br/>
        </w:r>
      </w:del>
      <w:del w:id="4666" w:author="adrian " w:date="2017-04-28T10:28:07Z">
        <w:r>
          <w:rPr>
            <w:rStyle w:val="VerbatimChar"/>
          </w:rPr>
          <w:delText>##         },</w:delText>
        </w:r>
      </w:del>
      <w:del w:id="4667" w:author="adrian " w:date="2017-04-28T10:28:07Z">
        <w:r>
          <w:rPr/>
          <w:br/>
        </w:r>
      </w:del>
      <w:del w:id="4668" w:author="adrian " w:date="2017-04-28T10:28:07Z">
        <w:r>
          <w:rPr>
            <w:rStyle w:val="VerbatimChar"/>
          </w:rPr>
          <w:delText>##         "created_at": "2016-09-23T10:13:21Z",</w:delText>
        </w:r>
      </w:del>
      <w:del w:id="4669" w:author="adrian " w:date="2017-04-28T10:28:07Z">
        <w:r>
          <w:rPr/>
          <w:br/>
        </w:r>
      </w:del>
      <w:del w:id="4670" w:author="adrian " w:date="2017-04-28T10:28:07Z">
        <w:r>
          <w:rPr>
            <w:rStyle w:val="VerbatimChar"/>
          </w:rPr>
          <w:delText>##         "updated_at": "2016-09-23T10:13:21Z",</w:delText>
        </w:r>
      </w:del>
      <w:del w:id="4671" w:author="adrian " w:date="2017-04-28T10:28:07Z">
        <w:r>
          <w:rPr/>
          <w:br/>
        </w:r>
      </w:del>
      <w:del w:id="4672" w:author="adrian " w:date="2017-04-28T10:28:07Z">
        <w:r>
          <w:rPr>
            <w:rStyle w:val="VerbatimChar"/>
          </w:rPr>
          <w:delText>##         "body": "Wow it seems this point has been fixed in latest release!! Sorry for the noise!! Great job on this library."</w:delText>
        </w:r>
      </w:del>
      <w:del w:id="4673" w:author="adrian " w:date="2017-04-28T10:28:07Z">
        <w:r>
          <w:rPr/>
          <w:br/>
        </w:r>
      </w:del>
      <w:del w:id="4674" w:author="adrian " w:date="2017-04-28T10:28:07Z">
        <w:r>
          <w:rPr>
            <w:rStyle w:val="VerbatimChar"/>
          </w:rPr>
          <w:delText>##       }</w:delText>
        </w:r>
      </w:del>
      <w:del w:id="4675" w:author="adrian " w:date="2017-04-28T10:28:07Z">
        <w:r>
          <w:rPr/>
          <w:br/>
        </w:r>
      </w:del>
      <w:del w:id="4676" w:author="adrian " w:date="2017-04-28T10:28:07Z">
        <w:r>
          <w:rPr>
            <w:rStyle w:val="VerbatimChar"/>
          </w:rPr>
          <w:delText>##     },</w:delText>
        </w:r>
      </w:del>
      <w:del w:id="4677" w:author="adrian " w:date="2017-04-28T10:28:07Z">
        <w:r>
          <w:rPr/>
          <w:br/>
        </w:r>
      </w:del>
      <w:del w:id="4678" w:author="adrian " w:date="2017-04-28T10:28:07Z">
        <w:r>
          <w:rPr>
            <w:rStyle w:val="VerbatimChar"/>
          </w:rPr>
          <w:delText>##     "public": true,</w:delText>
        </w:r>
      </w:del>
      <w:del w:id="4679" w:author="adrian " w:date="2017-04-28T10:28:07Z">
        <w:r>
          <w:rPr/>
          <w:br/>
        </w:r>
      </w:del>
      <w:del w:id="4680" w:author="adrian " w:date="2017-04-28T10:28:07Z">
        <w:r>
          <w:rPr>
            <w:rStyle w:val="VerbatimChar"/>
          </w:rPr>
          <w:delText>##     "created_at": "2016-09-23T10:13:21Z"</w:delText>
        </w:r>
      </w:del>
      <w:del w:id="4681" w:author="adrian " w:date="2017-04-28T10:28:07Z">
        <w:r>
          <w:rPr/>
          <w:br/>
        </w:r>
      </w:del>
      <w:del w:id="4682" w:author="adrian " w:date="2017-04-28T10:28:07Z">
        <w:r>
          <w:rPr>
            <w:rStyle w:val="VerbatimChar"/>
          </w:rPr>
          <w:delText>##   },</w:delText>
        </w:r>
      </w:del>
      <w:del w:id="4683" w:author="adrian " w:date="2017-04-28T10:28:07Z">
        <w:r>
          <w:rPr/>
          <w:br/>
        </w:r>
      </w:del>
      <w:del w:id="4684" w:author="adrian " w:date="2017-04-28T10:28:07Z">
        <w:r>
          <w:rPr>
            <w:rStyle w:val="VerbatimChar"/>
          </w:rPr>
          <w:delText>##   {</w:delText>
        </w:r>
      </w:del>
      <w:del w:id="4685" w:author="adrian " w:date="2017-04-28T10:28:07Z">
        <w:r>
          <w:rPr/>
          <w:br/>
        </w:r>
      </w:del>
      <w:del w:id="4686" w:author="adrian " w:date="2017-04-28T10:28:07Z">
        <w:r>
          <w:rPr>
            <w:rStyle w:val="VerbatimChar"/>
          </w:rPr>
          <w:delText>##     "id": "4607714271",</w:delText>
        </w:r>
      </w:del>
      <w:del w:id="4687" w:author="adrian " w:date="2017-04-28T10:28:07Z">
        <w:r>
          <w:rPr/>
          <w:br/>
        </w:r>
      </w:del>
      <w:del w:id="4688" w:author="adrian " w:date="2017-04-28T10:28:07Z">
        <w:r>
          <w:rPr>
            <w:rStyle w:val="VerbatimChar"/>
          </w:rPr>
          <w:delText>##     "type": "PullRequestEvent",</w:delText>
        </w:r>
      </w:del>
      <w:del w:id="4689" w:author="adrian " w:date="2017-04-28T10:28:07Z">
        <w:r>
          <w:rPr/>
          <w:br/>
        </w:r>
      </w:del>
      <w:del w:id="4690" w:author="adrian " w:date="2017-04-28T10:28:07Z">
        <w:r>
          <w:rPr>
            <w:rStyle w:val="VerbatimChar"/>
          </w:rPr>
          <w:delText>##     "actor": {</w:delText>
        </w:r>
      </w:del>
      <w:del w:id="4691" w:author="adrian " w:date="2017-04-28T10:28:07Z">
        <w:r>
          <w:rPr/>
          <w:br/>
        </w:r>
      </w:del>
      <w:del w:id="4692" w:author="adrian " w:date="2017-04-28T10:28:07Z">
        <w:r>
          <w:rPr>
            <w:rStyle w:val="VerbatimChar"/>
          </w:rPr>
          <w:delText>##       "id": 7781072,</w:delText>
        </w:r>
      </w:del>
      <w:del w:id="4693" w:author="adrian " w:date="2017-04-28T10:28:07Z">
        <w:r>
          <w:rPr/>
          <w:br/>
        </w:r>
      </w:del>
      <w:del w:id="4694" w:author="adrian " w:date="2017-04-28T10:28:07Z">
        <w:r>
          <w:rPr>
            <w:rStyle w:val="VerbatimChar"/>
          </w:rPr>
          <w:delText>##       "login": "littlesmilelove",</w:delText>
        </w:r>
      </w:del>
      <w:del w:id="4695" w:author="adrian " w:date="2017-04-28T10:28:07Z">
        <w:r>
          <w:rPr/>
          <w:br/>
        </w:r>
      </w:del>
      <w:del w:id="4696" w:author="adrian " w:date="2017-04-28T10:28:07Z">
        <w:r>
          <w:rPr>
            <w:rStyle w:val="VerbatimChar"/>
          </w:rPr>
          <w:delText>##       "display_login": "littlesmilelove",</w:delText>
        </w:r>
      </w:del>
      <w:del w:id="4697" w:author="adrian " w:date="2017-04-28T10:28:07Z">
        <w:r>
          <w:rPr/>
          <w:br/>
        </w:r>
      </w:del>
      <w:del w:id="4698" w:author="adrian " w:date="2017-04-28T10:28:07Z">
        <w:r>
          <w:rPr>
            <w:rStyle w:val="VerbatimChar"/>
          </w:rPr>
          <w:delText>##       "gravatar_id": "",</w:delText>
        </w:r>
      </w:del>
      <w:del w:id="4699" w:author="adrian " w:date="2017-04-28T10:28:07Z">
        <w:r>
          <w:rPr/>
          <w:br/>
        </w:r>
      </w:del>
      <w:del w:id="4700" w:author="adrian " w:date="2017-04-28T10:28:07Z">
        <w:r>
          <w:rPr>
            <w:rStyle w:val="VerbatimChar"/>
          </w:rPr>
          <w:delText>##       "url": "https://api.github.com/users/littlesmilelove",</w:delText>
        </w:r>
      </w:del>
      <w:del w:id="4701" w:author="adrian " w:date="2017-04-28T10:28:07Z">
        <w:r>
          <w:rPr/>
          <w:br/>
        </w:r>
      </w:del>
      <w:del w:id="4702" w:author="adrian " w:date="2017-04-28T10:28:07Z">
        <w:r>
          <w:rPr>
            <w:rStyle w:val="VerbatimChar"/>
          </w:rPr>
          <w:delText>##       "avatar_url": "https://avatars.githubusercontent.com/u/7781072?"</w:delText>
        </w:r>
      </w:del>
      <w:del w:id="4703" w:author="adrian " w:date="2017-04-28T10:28:07Z">
        <w:r>
          <w:rPr/>
          <w:br/>
        </w:r>
      </w:del>
      <w:del w:id="4704" w:author="adrian " w:date="2017-04-28T10:28:07Z">
        <w:r>
          <w:rPr>
            <w:rStyle w:val="VerbatimChar"/>
          </w:rPr>
          <w:delText>##     },</w:delText>
        </w:r>
      </w:del>
      <w:del w:id="4705" w:author="adrian " w:date="2017-04-28T10:28:07Z">
        <w:r>
          <w:rPr/>
          <w:br/>
        </w:r>
      </w:del>
      <w:del w:id="4706" w:author="adrian " w:date="2017-04-28T10:28:07Z">
        <w:r>
          <w:rPr>
            <w:rStyle w:val="VerbatimChar"/>
          </w:rPr>
          <w:delText>##     "repo": {</w:delText>
        </w:r>
      </w:del>
      <w:del w:id="4707" w:author="adrian " w:date="2017-04-28T10:28:07Z">
        <w:r>
          <w:rPr/>
          <w:br/>
        </w:r>
      </w:del>
      <w:del w:id="4708" w:author="adrian " w:date="2017-04-28T10:28:07Z">
        <w:r>
          <w:rPr>
            <w:rStyle w:val="VerbatimChar"/>
          </w:rPr>
          <w:delText>##       "id": 63218568,</w:delText>
        </w:r>
      </w:del>
      <w:del w:id="4709" w:author="adrian " w:date="2017-04-28T10:28:07Z">
        <w:r>
          <w:rPr/>
          <w:br/>
        </w:r>
      </w:del>
      <w:del w:id="4710" w:author="adrian " w:date="2017-04-28T10:28:07Z">
        <w:r>
          <w:rPr>
            <w:rStyle w:val="VerbatimChar"/>
          </w:rPr>
          <w:delText>##       "name": "littlesmilelove/Mvc",</w:delText>
        </w:r>
      </w:del>
      <w:del w:id="4711" w:author="adrian " w:date="2017-04-28T10:28:07Z">
        <w:r>
          <w:rPr/>
          <w:br/>
        </w:r>
      </w:del>
      <w:del w:id="4712" w:author="adrian " w:date="2017-04-28T10:28:07Z">
        <w:r>
          <w:rPr>
            <w:rStyle w:val="VerbatimChar"/>
          </w:rPr>
          <w:delText>##       "url": "https://api.github.com/repos/littlesmilelove/Mvc"</w:delText>
        </w:r>
      </w:del>
      <w:del w:id="4713" w:author="adrian " w:date="2017-04-28T10:28:07Z">
        <w:r>
          <w:rPr/>
          <w:br/>
        </w:r>
      </w:del>
      <w:del w:id="4714" w:author="adrian " w:date="2017-04-28T10:28:07Z">
        <w:r>
          <w:rPr>
            <w:rStyle w:val="VerbatimChar"/>
          </w:rPr>
          <w:delText>##     },</w:delText>
        </w:r>
      </w:del>
      <w:del w:id="4715" w:author="adrian " w:date="2017-04-28T10:28:07Z">
        <w:r>
          <w:rPr/>
          <w:br/>
        </w:r>
      </w:del>
      <w:del w:id="4716" w:author="adrian " w:date="2017-04-28T10:28:07Z">
        <w:r>
          <w:rPr>
            <w:rStyle w:val="VerbatimChar"/>
          </w:rPr>
          <w:delText>##     "payload": {</w:delText>
        </w:r>
      </w:del>
      <w:del w:id="4717" w:author="adrian " w:date="2017-04-28T10:28:07Z">
        <w:r>
          <w:rPr/>
          <w:br/>
        </w:r>
      </w:del>
      <w:del w:id="4718" w:author="adrian " w:date="2017-04-28T10:28:07Z">
        <w:r>
          <w:rPr>
            <w:rStyle w:val="VerbatimChar"/>
          </w:rPr>
          <w:delText>##       "action": "opened",</w:delText>
        </w:r>
      </w:del>
      <w:del w:id="4719" w:author="adrian " w:date="2017-04-28T10:28:07Z">
        <w:r>
          <w:rPr/>
          <w:br/>
        </w:r>
      </w:del>
      <w:del w:id="4720" w:author="adrian " w:date="2017-04-28T10:28:07Z">
        <w:r>
          <w:rPr>
            <w:rStyle w:val="VerbatimChar"/>
          </w:rPr>
          <w:delText>##       "number": 1,</w:delText>
        </w:r>
      </w:del>
      <w:del w:id="4721" w:author="adrian " w:date="2017-04-28T10:28:07Z">
        <w:r>
          <w:rPr/>
          <w:br/>
        </w:r>
      </w:del>
      <w:del w:id="4722" w:author="adrian " w:date="2017-04-28T10:28:07Z">
        <w:r>
          <w:rPr>
            <w:rStyle w:val="VerbatimChar"/>
          </w:rPr>
          <w:delText>##       "pull_request": {</w:delText>
        </w:r>
      </w:del>
      <w:del w:id="4723" w:author="adrian " w:date="2017-04-28T10:28:07Z">
        <w:r>
          <w:rPr/>
          <w:br/>
        </w:r>
      </w:del>
      <w:del w:id="4724" w:author="adrian " w:date="2017-04-28T10:28:07Z">
        <w:r>
          <w:rPr>
            <w:rStyle w:val="VerbatimChar"/>
          </w:rPr>
          <w:delText>##         "url": "https://api.github.com/repos/littlesmilelove/Mvc/pulls/1",</w:delText>
        </w:r>
      </w:del>
      <w:del w:id="4725" w:author="adrian " w:date="2017-04-28T10:28:07Z">
        <w:r>
          <w:rPr/>
          <w:br/>
        </w:r>
      </w:del>
      <w:del w:id="4726" w:author="adrian " w:date="2017-04-28T10:28:07Z">
        <w:r>
          <w:rPr>
            <w:rStyle w:val="VerbatimChar"/>
          </w:rPr>
          <w:delText>##         "id": 86487157,</w:delText>
        </w:r>
      </w:del>
      <w:del w:id="4727" w:author="adrian " w:date="2017-04-28T10:28:07Z">
        <w:r>
          <w:rPr/>
          <w:br/>
        </w:r>
      </w:del>
      <w:del w:id="4728" w:author="adrian " w:date="2017-04-28T10:28:07Z">
        <w:r>
          <w:rPr>
            <w:rStyle w:val="VerbatimChar"/>
          </w:rPr>
          <w:delText>##         "html_url": "https://github.com/littlesmilelove/Mvc/pull/1",</w:delText>
        </w:r>
      </w:del>
      <w:del w:id="4729" w:author="adrian " w:date="2017-04-28T10:28:07Z">
        <w:r>
          <w:rPr/>
          <w:br/>
        </w:r>
      </w:del>
      <w:del w:id="4730" w:author="adrian " w:date="2017-04-28T10:28:07Z">
        <w:r>
          <w:rPr>
            <w:rStyle w:val="VerbatimChar"/>
          </w:rPr>
          <w:delText>##         "diff_url": "https://github.com/littlesmilelove/Mvc/pull/1.diff",</w:delText>
        </w:r>
      </w:del>
      <w:del w:id="4731" w:author="adrian " w:date="2017-04-28T10:28:07Z">
        <w:r>
          <w:rPr/>
          <w:br/>
        </w:r>
      </w:del>
      <w:del w:id="4732" w:author="adrian " w:date="2017-04-28T10:28:07Z">
        <w:r>
          <w:rPr>
            <w:rStyle w:val="VerbatimChar"/>
          </w:rPr>
          <w:delText>##         "patch_url": "https://github.com/littlesmilelove/Mvc/pull/1.patch",</w:delText>
        </w:r>
      </w:del>
      <w:del w:id="4733" w:author="adrian " w:date="2017-04-28T10:28:07Z">
        <w:r>
          <w:rPr/>
          <w:br/>
        </w:r>
      </w:del>
      <w:del w:id="4734" w:author="adrian " w:date="2017-04-28T10:28:07Z">
        <w:r>
          <w:rPr>
            <w:rStyle w:val="VerbatimChar"/>
          </w:rPr>
          <w:delText>##         "issue_url": "https://api.github.com/repos/littlesmilelove/Mvc/issues/1",</w:delText>
        </w:r>
      </w:del>
      <w:del w:id="4735" w:author="adrian " w:date="2017-04-28T10:28:07Z">
        <w:r>
          <w:rPr/>
          <w:br/>
        </w:r>
      </w:del>
      <w:del w:id="4736" w:author="adrian " w:date="2017-04-28T10:28:07Z">
        <w:r>
          <w:rPr>
            <w:rStyle w:val="VerbatimChar"/>
          </w:rPr>
          <w:delText>##         "number": 1,</w:delText>
        </w:r>
      </w:del>
      <w:del w:id="4737" w:author="adrian " w:date="2017-04-28T10:28:07Z">
        <w:r>
          <w:rPr/>
          <w:br/>
        </w:r>
      </w:del>
      <w:del w:id="4738" w:author="adrian " w:date="2017-04-28T10:28:07Z">
        <w:r>
          <w:rPr>
            <w:rStyle w:val="VerbatimChar"/>
          </w:rPr>
          <w:delText>##         "state": "open",</w:delText>
        </w:r>
      </w:del>
      <w:del w:id="4739" w:author="adrian " w:date="2017-04-28T10:28:07Z">
        <w:r>
          <w:rPr/>
          <w:br/>
        </w:r>
      </w:del>
      <w:del w:id="4740" w:author="adrian " w:date="2017-04-28T10:28:07Z">
        <w:r>
          <w:rPr>
            <w:rStyle w:val="VerbatimChar"/>
          </w:rPr>
          <w:delText>##         "locked": false,</w:delText>
        </w:r>
      </w:del>
      <w:del w:id="4741" w:author="adrian " w:date="2017-04-28T10:28:07Z">
        <w:r>
          <w:rPr/>
          <w:br/>
        </w:r>
      </w:del>
      <w:del w:id="4742" w:author="adrian " w:date="2017-04-28T10:28:07Z">
        <w:r>
          <w:rPr>
            <w:rStyle w:val="VerbatimChar"/>
          </w:rPr>
          <w:delText>##         "title": "Fetch.",</w:delText>
        </w:r>
      </w:del>
      <w:del w:id="4743" w:author="adrian " w:date="2017-04-28T10:28:07Z">
        <w:r>
          <w:rPr/>
          <w:br/>
        </w:r>
      </w:del>
      <w:del w:id="4744" w:author="adrian " w:date="2017-04-28T10:28:07Z">
        <w:r>
          <w:rPr>
            <w:rStyle w:val="VerbatimChar"/>
          </w:rPr>
          <w:delText>##         "user": {</w:delText>
        </w:r>
      </w:del>
      <w:del w:id="4745" w:author="adrian " w:date="2017-04-28T10:28:07Z">
        <w:r>
          <w:rPr/>
          <w:br/>
        </w:r>
      </w:del>
      <w:del w:id="4746" w:author="adrian " w:date="2017-04-28T10:28:07Z">
        <w:r>
          <w:rPr>
            <w:rStyle w:val="VerbatimChar"/>
          </w:rPr>
          <w:delText>##           "login": "littlesmilelove",</w:delText>
        </w:r>
      </w:del>
      <w:del w:id="4747" w:author="adrian " w:date="2017-04-28T10:28:07Z">
        <w:r>
          <w:rPr/>
          <w:br/>
        </w:r>
      </w:del>
      <w:del w:id="4748" w:author="adrian " w:date="2017-04-28T10:28:07Z">
        <w:r>
          <w:rPr>
            <w:rStyle w:val="VerbatimChar"/>
          </w:rPr>
          <w:delText>##           "id": 7781072,</w:delText>
        </w:r>
      </w:del>
      <w:del w:id="4749" w:author="adrian " w:date="2017-04-28T10:28:07Z">
        <w:r>
          <w:rPr/>
          <w:br/>
        </w:r>
      </w:del>
      <w:del w:id="4750" w:author="adrian " w:date="2017-04-28T10:28:07Z">
        <w:r>
          <w:rPr>
            <w:rStyle w:val="VerbatimChar"/>
          </w:rPr>
          <w:delText>##           "avatar_url": "https://avatars.githubusercontent.com/u/7781072?v=3",</w:delText>
        </w:r>
      </w:del>
      <w:del w:id="4751" w:author="adrian " w:date="2017-04-28T10:28:07Z">
        <w:r>
          <w:rPr/>
          <w:br/>
        </w:r>
      </w:del>
      <w:del w:id="4752" w:author="adrian " w:date="2017-04-28T10:28:07Z">
        <w:r>
          <w:rPr>
            <w:rStyle w:val="VerbatimChar"/>
          </w:rPr>
          <w:delText>##           "gravatar_id": "",</w:delText>
        </w:r>
      </w:del>
      <w:del w:id="4753" w:author="adrian " w:date="2017-04-28T10:28:07Z">
        <w:r>
          <w:rPr/>
          <w:br/>
        </w:r>
      </w:del>
      <w:del w:id="4754" w:author="adrian " w:date="2017-04-28T10:28:07Z">
        <w:r>
          <w:rPr>
            <w:rStyle w:val="VerbatimChar"/>
          </w:rPr>
          <w:delText>##           "url": "https://api.github.com/users/littlesmilelove",</w:delText>
        </w:r>
      </w:del>
      <w:del w:id="4755" w:author="adrian " w:date="2017-04-28T10:28:07Z">
        <w:r>
          <w:rPr/>
          <w:br/>
        </w:r>
      </w:del>
      <w:del w:id="4756" w:author="adrian " w:date="2017-04-28T10:28:07Z">
        <w:r>
          <w:rPr>
            <w:rStyle w:val="VerbatimChar"/>
          </w:rPr>
          <w:delText>##           "html_url": "https://github.com/littlesmilelove",</w:delText>
        </w:r>
      </w:del>
      <w:del w:id="4757" w:author="adrian " w:date="2017-04-28T10:28:07Z">
        <w:r>
          <w:rPr/>
          <w:br/>
        </w:r>
      </w:del>
      <w:del w:id="4758" w:author="adrian " w:date="2017-04-28T10:28:07Z">
        <w:r>
          <w:rPr>
            <w:rStyle w:val="VerbatimChar"/>
          </w:rPr>
          <w:delText>##           "followers_url": "https://api.github.com/users/littlesmilelove/followers",</w:delText>
        </w:r>
      </w:del>
      <w:del w:id="4759" w:author="adrian " w:date="2017-04-28T10:28:07Z">
        <w:r>
          <w:rPr/>
          <w:br/>
        </w:r>
      </w:del>
      <w:del w:id="4760" w:author="adrian " w:date="2017-04-28T10:28:07Z">
        <w:r>
          <w:rPr>
            <w:rStyle w:val="VerbatimChar"/>
          </w:rPr>
          <w:delText>##           "following_url": "https://api.github.com/users/littlesmilelove/following{/other_user}",</w:delText>
        </w:r>
      </w:del>
      <w:del w:id="4761" w:author="adrian " w:date="2017-04-28T10:28:07Z">
        <w:r>
          <w:rPr/>
          <w:br/>
        </w:r>
      </w:del>
      <w:del w:id="4762" w:author="adrian " w:date="2017-04-28T10:28:07Z">
        <w:r>
          <w:rPr>
            <w:rStyle w:val="VerbatimChar"/>
          </w:rPr>
          <w:delText>##           "gists_url": "https://api.github.com/users/littlesmilelove/gists{/gist_id}",</w:delText>
        </w:r>
      </w:del>
      <w:del w:id="4763" w:author="adrian " w:date="2017-04-28T10:28:07Z">
        <w:r>
          <w:rPr/>
          <w:br/>
        </w:r>
      </w:del>
      <w:del w:id="4764" w:author="adrian " w:date="2017-04-28T10:28:07Z">
        <w:r>
          <w:rPr>
            <w:rStyle w:val="VerbatimChar"/>
          </w:rPr>
          <w:delText>##           "starred_url": "https://api.github.com/users/littlesmilelove/starred{/owner}{/repo}",</w:delText>
        </w:r>
      </w:del>
      <w:del w:id="4765" w:author="adrian " w:date="2017-04-28T10:28:07Z">
        <w:r>
          <w:rPr/>
          <w:br/>
        </w:r>
      </w:del>
      <w:del w:id="4766" w:author="adrian " w:date="2017-04-28T10:28:07Z">
        <w:r>
          <w:rPr>
            <w:rStyle w:val="VerbatimChar"/>
          </w:rPr>
          <w:delText>##           "subscriptions_url": "https://api.github.com/users/littlesmilelove/subscriptions",</w:delText>
        </w:r>
      </w:del>
      <w:del w:id="4767" w:author="adrian " w:date="2017-04-28T10:28:07Z">
        <w:r>
          <w:rPr/>
          <w:br/>
        </w:r>
      </w:del>
      <w:del w:id="4768" w:author="adrian " w:date="2017-04-28T10:28:07Z">
        <w:r>
          <w:rPr>
            <w:rStyle w:val="VerbatimChar"/>
          </w:rPr>
          <w:delText>##           "organizations_url": "https://api.github.com/users/littlesmilelove/orgs",</w:delText>
        </w:r>
      </w:del>
      <w:del w:id="4769" w:author="adrian " w:date="2017-04-28T10:28:07Z">
        <w:r>
          <w:rPr/>
          <w:br/>
        </w:r>
      </w:del>
      <w:del w:id="4770" w:author="adrian " w:date="2017-04-28T10:28:07Z">
        <w:r>
          <w:rPr>
            <w:rStyle w:val="VerbatimChar"/>
          </w:rPr>
          <w:delText>##           "repos_url": "https://api.github.com/users/littlesmilelove/repos",</w:delText>
        </w:r>
      </w:del>
      <w:del w:id="4771" w:author="adrian " w:date="2017-04-28T10:28:07Z">
        <w:r>
          <w:rPr/>
          <w:br/>
        </w:r>
      </w:del>
      <w:del w:id="4772" w:author="adrian " w:date="2017-04-28T10:28:07Z">
        <w:r>
          <w:rPr>
            <w:rStyle w:val="VerbatimChar"/>
          </w:rPr>
          <w:delText>##           "events_url": "https://api.github.com/users/littlesmilelove/events{/privacy}",</w:delText>
        </w:r>
      </w:del>
      <w:del w:id="4773" w:author="adrian " w:date="2017-04-28T10:28:07Z">
        <w:r>
          <w:rPr/>
          <w:br/>
        </w:r>
      </w:del>
      <w:del w:id="4774" w:author="adrian " w:date="2017-04-28T10:28:07Z">
        <w:r>
          <w:rPr>
            <w:rStyle w:val="VerbatimChar"/>
          </w:rPr>
          <w:delText>##           "received_events_url": "https://api.github.com/users/littlesmilelove/received_events",</w:delText>
        </w:r>
      </w:del>
      <w:del w:id="4775" w:author="adrian " w:date="2017-04-28T10:28:07Z">
        <w:r>
          <w:rPr/>
          <w:br/>
        </w:r>
      </w:del>
      <w:del w:id="4776" w:author="adrian " w:date="2017-04-28T10:28:07Z">
        <w:r>
          <w:rPr>
            <w:rStyle w:val="VerbatimChar"/>
          </w:rPr>
          <w:delText>##           "type": "User",</w:delText>
        </w:r>
      </w:del>
      <w:del w:id="4777" w:author="adrian " w:date="2017-04-28T10:28:07Z">
        <w:r>
          <w:rPr/>
          <w:br/>
        </w:r>
      </w:del>
      <w:del w:id="4778" w:author="adrian " w:date="2017-04-28T10:28:07Z">
        <w:r>
          <w:rPr>
            <w:rStyle w:val="VerbatimChar"/>
          </w:rPr>
          <w:delText>##           "site_admin": false</w:delText>
        </w:r>
      </w:del>
      <w:del w:id="4779" w:author="adrian " w:date="2017-04-28T10:28:07Z">
        <w:r>
          <w:rPr/>
          <w:br/>
        </w:r>
      </w:del>
      <w:del w:id="4780" w:author="adrian " w:date="2017-04-28T10:28:07Z">
        <w:r>
          <w:rPr>
            <w:rStyle w:val="VerbatimChar"/>
          </w:rPr>
          <w:delText>##         },</w:delText>
        </w:r>
      </w:del>
      <w:del w:id="4781" w:author="adrian " w:date="2017-04-28T10:28:07Z">
        <w:r>
          <w:rPr/>
          <w:br/>
        </w:r>
      </w:del>
      <w:del w:id="4782" w:author="adrian " w:date="2017-04-28T10:28:07Z">
        <w:r>
          <w:rPr>
            <w:rStyle w:val="VerbatimChar"/>
          </w:rPr>
          <w:delText>##         "body": "",</w:delText>
        </w:r>
      </w:del>
      <w:del w:id="4783" w:author="adrian " w:date="2017-04-28T10:28:07Z">
        <w:r>
          <w:rPr/>
          <w:br/>
        </w:r>
      </w:del>
      <w:del w:id="4784" w:author="adrian " w:date="2017-04-28T10:28:07Z">
        <w:r>
          <w:rPr>
            <w:rStyle w:val="VerbatimChar"/>
          </w:rPr>
          <w:delText>##         "created_at": "2016-09-23T10:13:19Z",</w:delText>
        </w:r>
      </w:del>
      <w:del w:id="4785" w:author="adrian " w:date="2017-04-28T10:28:07Z">
        <w:r>
          <w:rPr/>
          <w:br/>
        </w:r>
      </w:del>
      <w:del w:id="4786" w:author="adrian " w:date="2017-04-28T10:28:07Z">
        <w:r>
          <w:rPr>
            <w:rStyle w:val="VerbatimChar"/>
          </w:rPr>
          <w:delText>##         "updated_at": "2016-09-23T10:13:19Z",</w:delText>
        </w:r>
      </w:del>
      <w:del w:id="4787" w:author="adrian " w:date="2017-04-28T10:28:07Z">
        <w:r>
          <w:rPr/>
          <w:br/>
        </w:r>
      </w:del>
      <w:del w:id="4788" w:author="adrian " w:date="2017-04-28T10:28:07Z">
        <w:r>
          <w:rPr>
            <w:rStyle w:val="VerbatimChar"/>
          </w:rPr>
          <w:delText>##         "closed_at": null,</w:delText>
        </w:r>
      </w:del>
      <w:del w:id="4789" w:author="adrian " w:date="2017-04-28T10:28:07Z">
        <w:r>
          <w:rPr/>
          <w:br/>
        </w:r>
      </w:del>
      <w:del w:id="4790" w:author="adrian " w:date="2017-04-28T10:28:07Z">
        <w:r>
          <w:rPr>
            <w:rStyle w:val="VerbatimChar"/>
          </w:rPr>
          <w:delText>##         "merged_at": null,</w:delText>
        </w:r>
      </w:del>
      <w:del w:id="4791" w:author="adrian " w:date="2017-04-28T10:28:07Z">
        <w:r>
          <w:rPr/>
          <w:br/>
        </w:r>
      </w:del>
      <w:del w:id="4792" w:author="adrian " w:date="2017-04-28T10:28:07Z">
        <w:r>
          <w:rPr>
            <w:rStyle w:val="VerbatimChar"/>
          </w:rPr>
          <w:delText>##         "merge_commit_sha": "0d00e7fd465838cc3c2209fe64aa1328d7d50bd9",</w:delText>
        </w:r>
      </w:del>
      <w:del w:id="4793" w:author="adrian " w:date="2017-04-28T10:28:07Z">
        <w:r>
          <w:rPr/>
          <w:br/>
        </w:r>
      </w:del>
      <w:del w:id="4794" w:author="adrian " w:date="2017-04-28T10:28:07Z">
        <w:r>
          <w:rPr>
            <w:rStyle w:val="VerbatimChar"/>
          </w:rPr>
          <w:delText>##         "assignee": null,</w:delText>
        </w:r>
      </w:del>
      <w:del w:id="4795" w:author="adrian " w:date="2017-04-28T10:28:07Z">
        <w:r>
          <w:rPr/>
          <w:br/>
        </w:r>
      </w:del>
      <w:del w:id="4796" w:author="adrian " w:date="2017-04-28T10:28:07Z">
        <w:r>
          <w:rPr>
            <w:rStyle w:val="VerbatimChar"/>
          </w:rPr>
          <w:delText>##         "assignees": [</w:delText>
        </w:r>
      </w:del>
      <w:del w:id="4797" w:author="adrian " w:date="2017-04-28T10:28:07Z">
        <w:r>
          <w:rPr/>
          <w:br/>
        </w:r>
      </w:del>
      <w:del w:id="4798" w:author="adrian " w:date="2017-04-28T10:28:07Z">
        <w:r>
          <w:rPr>
            <w:rStyle w:val="VerbatimChar"/>
          </w:rPr>
          <w:delText xml:space="preserve">## </w:delText>
        </w:r>
      </w:del>
      <w:del w:id="4799" w:author="adrian " w:date="2017-04-28T10:28:07Z">
        <w:r>
          <w:rPr/>
          <w:br/>
        </w:r>
      </w:del>
      <w:del w:id="4800" w:author="adrian " w:date="2017-04-28T10:28:07Z">
        <w:r>
          <w:rPr>
            <w:rStyle w:val="VerbatimChar"/>
          </w:rPr>
          <w:delText>##         ],</w:delText>
        </w:r>
      </w:del>
      <w:del w:id="4801" w:author="adrian " w:date="2017-04-28T10:28:07Z">
        <w:r>
          <w:rPr/>
          <w:br/>
        </w:r>
      </w:del>
      <w:del w:id="4802" w:author="adrian " w:date="2017-04-28T10:28:07Z">
        <w:r>
          <w:rPr>
            <w:rStyle w:val="VerbatimChar"/>
          </w:rPr>
          <w:delText>##         "milestone": null,</w:delText>
        </w:r>
      </w:del>
      <w:del w:id="4803" w:author="adrian " w:date="2017-04-28T10:28:07Z">
        <w:r>
          <w:rPr/>
          <w:br/>
        </w:r>
      </w:del>
      <w:del w:id="4804" w:author="adrian " w:date="2017-04-28T10:28:07Z">
        <w:r>
          <w:rPr>
            <w:rStyle w:val="VerbatimChar"/>
          </w:rPr>
          <w:delText>##         "commits_url": "https://api.github.com/repos/littlesmilelove/Mvc/pulls/1/commits",</w:delText>
        </w:r>
      </w:del>
      <w:del w:id="4805" w:author="adrian " w:date="2017-04-28T10:28:07Z">
        <w:r>
          <w:rPr/>
          <w:br/>
        </w:r>
      </w:del>
      <w:del w:id="4806" w:author="adrian " w:date="2017-04-28T10:28:07Z">
        <w:r>
          <w:rPr>
            <w:rStyle w:val="VerbatimChar"/>
          </w:rPr>
          <w:delText>##         "review_comments_url": "https://api.github.com/repos/littlesmilelove/Mvc/pulls/1/comments",</w:delText>
        </w:r>
      </w:del>
      <w:del w:id="4807" w:author="adrian " w:date="2017-04-28T10:28:07Z">
        <w:r>
          <w:rPr/>
          <w:br/>
        </w:r>
      </w:del>
      <w:del w:id="4808" w:author="adrian " w:date="2017-04-28T10:28:07Z">
        <w:r>
          <w:rPr>
            <w:rStyle w:val="VerbatimChar"/>
          </w:rPr>
          <w:delText>##         "review_comment_url": "https://api.github.com/repos/littlesmilelove/Mvc/pulls/comments{/number}",</w:delText>
        </w:r>
      </w:del>
      <w:del w:id="4809" w:author="adrian " w:date="2017-04-28T10:28:07Z">
        <w:r>
          <w:rPr/>
          <w:br/>
        </w:r>
      </w:del>
      <w:del w:id="4810" w:author="adrian " w:date="2017-04-28T10:28:07Z">
        <w:r>
          <w:rPr>
            <w:rStyle w:val="VerbatimChar"/>
          </w:rPr>
          <w:delText>##         "comments_url": "https://api.github.com/repos/littlesmilelove/Mvc/issues/1/comments",</w:delText>
        </w:r>
      </w:del>
      <w:del w:id="4811" w:author="adrian " w:date="2017-04-28T10:28:07Z">
        <w:r>
          <w:rPr/>
          <w:br/>
        </w:r>
      </w:del>
      <w:del w:id="4812" w:author="adrian " w:date="2017-04-28T10:28:07Z">
        <w:r>
          <w:rPr>
            <w:rStyle w:val="VerbatimChar"/>
          </w:rPr>
          <w:delText>##         "statuses_url": "https://api.github.com/repos/littlesmilelove/Mvc/statuses/9c6c8410e2ce4f20c73e3ff85688545d2c72f944",</w:delText>
        </w:r>
      </w:del>
      <w:del w:id="4813" w:author="adrian " w:date="2017-04-28T10:28:07Z">
        <w:r>
          <w:rPr/>
          <w:br/>
        </w:r>
      </w:del>
      <w:del w:id="4814" w:author="adrian " w:date="2017-04-28T10:28:07Z">
        <w:r>
          <w:rPr>
            <w:rStyle w:val="VerbatimChar"/>
          </w:rPr>
          <w:delText>##         "head": {</w:delText>
        </w:r>
      </w:del>
      <w:del w:id="4815" w:author="adrian " w:date="2017-04-28T10:28:07Z">
        <w:r>
          <w:rPr/>
          <w:br/>
        </w:r>
      </w:del>
      <w:del w:id="4816" w:author="adrian " w:date="2017-04-28T10:28:07Z">
        <w:r>
          <w:rPr>
            <w:rStyle w:val="VerbatimChar"/>
          </w:rPr>
          <w:delText>##           "label": "aspnet:dev",</w:delText>
        </w:r>
      </w:del>
      <w:del w:id="4817" w:author="adrian " w:date="2017-04-28T10:28:07Z">
        <w:r>
          <w:rPr/>
          <w:br/>
        </w:r>
      </w:del>
      <w:del w:id="4818" w:author="adrian " w:date="2017-04-28T10:28:07Z">
        <w:r>
          <w:rPr>
            <w:rStyle w:val="VerbatimChar"/>
          </w:rPr>
          <w:delText>##           "ref": "dev",</w:delText>
        </w:r>
      </w:del>
      <w:del w:id="4819" w:author="adrian " w:date="2017-04-28T10:28:07Z">
        <w:r>
          <w:rPr/>
          <w:br/>
        </w:r>
      </w:del>
      <w:del w:id="4820" w:author="adrian " w:date="2017-04-28T10:28:07Z">
        <w:r>
          <w:rPr>
            <w:rStyle w:val="VerbatimChar"/>
          </w:rPr>
          <w:delText>##           "sha": "9c6c8410e2ce4f20c73e3ff85688545d2c72f944",</w:delText>
        </w:r>
      </w:del>
      <w:del w:id="4821" w:author="adrian " w:date="2017-04-28T10:28:07Z">
        <w:r>
          <w:rPr/>
          <w:br/>
        </w:r>
      </w:del>
      <w:del w:id="4822" w:author="adrian " w:date="2017-04-28T10:28:07Z">
        <w:r>
          <w:rPr>
            <w:rStyle w:val="VerbatimChar"/>
          </w:rPr>
          <w:delText>##           "user": {</w:delText>
        </w:r>
      </w:del>
      <w:del w:id="4823" w:author="adrian " w:date="2017-04-28T10:28:07Z">
        <w:r>
          <w:rPr/>
          <w:br/>
        </w:r>
      </w:del>
      <w:del w:id="4824" w:author="adrian " w:date="2017-04-28T10:28:07Z">
        <w:r>
          <w:rPr>
            <w:rStyle w:val="VerbatimChar"/>
          </w:rPr>
          <w:delText>##             "login": "aspnet",</w:delText>
        </w:r>
      </w:del>
      <w:del w:id="4825" w:author="adrian " w:date="2017-04-28T10:28:07Z">
        <w:r>
          <w:rPr/>
          <w:br/>
        </w:r>
      </w:del>
      <w:del w:id="4826" w:author="adrian " w:date="2017-04-28T10:28:07Z">
        <w:r>
          <w:rPr>
            <w:rStyle w:val="VerbatimChar"/>
          </w:rPr>
          <w:delText>##             "id": 6476660,</w:delText>
        </w:r>
      </w:del>
      <w:del w:id="4827" w:author="adrian " w:date="2017-04-28T10:28:07Z">
        <w:r>
          <w:rPr/>
          <w:br/>
        </w:r>
      </w:del>
      <w:del w:id="4828" w:author="adrian " w:date="2017-04-28T10:28:07Z">
        <w:r>
          <w:rPr>
            <w:rStyle w:val="VerbatimChar"/>
          </w:rPr>
          <w:delText>##             "avatar_url": "https://avatars.githubusercontent.com/u/6476660?v=3",</w:delText>
        </w:r>
      </w:del>
      <w:del w:id="4829" w:author="adrian " w:date="2017-04-28T10:28:07Z">
        <w:r>
          <w:rPr/>
          <w:br/>
        </w:r>
      </w:del>
      <w:del w:id="4830" w:author="adrian " w:date="2017-04-28T10:28:07Z">
        <w:r>
          <w:rPr>
            <w:rStyle w:val="VerbatimChar"/>
          </w:rPr>
          <w:delText>##             "gravatar_id": "",</w:delText>
        </w:r>
      </w:del>
      <w:del w:id="4831" w:author="adrian " w:date="2017-04-28T10:28:07Z">
        <w:r>
          <w:rPr/>
          <w:br/>
        </w:r>
      </w:del>
      <w:del w:id="4832" w:author="adrian " w:date="2017-04-28T10:28:07Z">
        <w:r>
          <w:rPr>
            <w:rStyle w:val="VerbatimChar"/>
          </w:rPr>
          <w:delText>##             "url": "https://api.github.com/users/aspnet",</w:delText>
        </w:r>
      </w:del>
      <w:del w:id="4833" w:author="adrian " w:date="2017-04-28T10:28:07Z">
        <w:r>
          <w:rPr/>
          <w:br/>
        </w:r>
      </w:del>
      <w:del w:id="4834" w:author="adrian " w:date="2017-04-28T10:28:07Z">
        <w:r>
          <w:rPr>
            <w:rStyle w:val="VerbatimChar"/>
          </w:rPr>
          <w:delText>##             "html_url": "https://github.com/aspnet",</w:delText>
        </w:r>
      </w:del>
      <w:del w:id="4835" w:author="adrian " w:date="2017-04-28T10:28:07Z">
        <w:r>
          <w:rPr/>
          <w:br/>
        </w:r>
      </w:del>
      <w:del w:id="4836" w:author="adrian " w:date="2017-04-28T10:28:07Z">
        <w:r>
          <w:rPr>
            <w:rStyle w:val="VerbatimChar"/>
          </w:rPr>
          <w:delText>##             "followers_url": "https://api.github.com/users/aspnet/followers",</w:delText>
        </w:r>
      </w:del>
      <w:del w:id="4837" w:author="adrian " w:date="2017-04-28T10:28:07Z">
        <w:r>
          <w:rPr/>
          <w:br/>
        </w:r>
      </w:del>
      <w:del w:id="4838" w:author="adrian " w:date="2017-04-28T10:28:07Z">
        <w:r>
          <w:rPr>
            <w:rStyle w:val="VerbatimChar"/>
          </w:rPr>
          <w:delText>##             "following_url": "https://api.github.com/users/aspnet/following{/other_user}",</w:delText>
        </w:r>
      </w:del>
      <w:del w:id="4839" w:author="adrian " w:date="2017-04-28T10:28:07Z">
        <w:r>
          <w:rPr/>
          <w:br/>
        </w:r>
      </w:del>
      <w:del w:id="4840" w:author="adrian " w:date="2017-04-28T10:28:07Z">
        <w:r>
          <w:rPr>
            <w:rStyle w:val="VerbatimChar"/>
          </w:rPr>
          <w:delText>##             "gists_url": "https://api.github.com/users/aspnet/gists{/gist_id}",</w:delText>
        </w:r>
      </w:del>
      <w:del w:id="4841" w:author="adrian " w:date="2017-04-28T10:28:07Z">
        <w:r>
          <w:rPr/>
          <w:br/>
        </w:r>
      </w:del>
      <w:del w:id="4842" w:author="adrian " w:date="2017-04-28T10:28:07Z">
        <w:r>
          <w:rPr>
            <w:rStyle w:val="VerbatimChar"/>
          </w:rPr>
          <w:delText>##             "starred_url": "https://api.github.com/users/aspnet/starred{/owner}{/repo}",</w:delText>
        </w:r>
      </w:del>
      <w:del w:id="4843" w:author="adrian " w:date="2017-04-28T10:28:07Z">
        <w:r>
          <w:rPr/>
          <w:br/>
        </w:r>
      </w:del>
      <w:del w:id="4844" w:author="adrian " w:date="2017-04-28T10:28:07Z">
        <w:r>
          <w:rPr>
            <w:rStyle w:val="VerbatimChar"/>
          </w:rPr>
          <w:delText>##             "subscriptions_url": "https://api.github.com/users/aspnet/subscriptions",</w:delText>
        </w:r>
      </w:del>
      <w:del w:id="4845" w:author="adrian " w:date="2017-04-28T10:28:07Z">
        <w:r>
          <w:rPr/>
          <w:br/>
        </w:r>
      </w:del>
      <w:del w:id="4846" w:author="adrian " w:date="2017-04-28T10:28:07Z">
        <w:r>
          <w:rPr>
            <w:rStyle w:val="VerbatimChar"/>
          </w:rPr>
          <w:delText>##             "organizations_url": "https://api.github.com/users/aspnet/orgs",</w:delText>
        </w:r>
      </w:del>
      <w:del w:id="4847" w:author="adrian " w:date="2017-04-28T10:28:07Z">
        <w:r>
          <w:rPr/>
          <w:br/>
        </w:r>
      </w:del>
      <w:del w:id="4848" w:author="adrian " w:date="2017-04-28T10:28:07Z">
        <w:r>
          <w:rPr>
            <w:rStyle w:val="VerbatimChar"/>
          </w:rPr>
          <w:delText>##             "repos_url": "https://api.github.com/users/aspnet/repos",</w:delText>
        </w:r>
      </w:del>
      <w:del w:id="4849" w:author="adrian " w:date="2017-04-28T10:28:07Z">
        <w:r>
          <w:rPr/>
          <w:br/>
        </w:r>
      </w:del>
      <w:del w:id="4850" w:author="adrian " w:date="2017-04-28T10:28:07Z">
        <w:r>
          <w:rPr>
            <w:rStyle w:val="VerbatimChar"/>
          </w:rPr>
          <w:delText>##             "events_url": "https://api.github.com/users/aspnet/events{/privacy}",</w:delText>
        </w:r>
      </w:del>
      <w:del w:id="4851" w:author="adrian " w:date="2017-04-28T10:28:07Z">
        <w:r>
          <w:rPr/>
          <w:br/>
        </w:r>
      </w:del>
      <w:del w:id="4852" w:author="adrian " w:date="2017-04-28T10:28:07Z">
        <w:r>
          <w:rPr>
            <w:rStyle w:val="VerbatimChar"/>
          </w:rPr>
          <w:delText>##             "received_events_url": "https://api.github.com/users/aspnet/received_events",</w:delText>
        </w:r>
      </w:del>
      <w:del w:id="4853" w:author="adrian " w:date="2017-04-28T10:28:07Z">
        <w:r>
          <w:rPr/>
          <w:br/>
        </w:r>
      </w:del>
      <w:del w:id="4854" w:author="adrian " w:date="2017-04-28T10:28:07Z">
        <w:r>
          <w:rPr>
            <w:rStyle w:val="VerbatimChar"/>
          </w:rPr>
          <w:delText>##             "type": "Organization",</w:delText>
        </w:r>
      </w:del>
      <w:del w:id="4855" w:author="adrian " w:date="2017-04-28T10:28:07Z">
        <w:r>
          <w:rPr/>
          <w:br/>
        </w:r>
      </w:del>
      <w:del w:id="4856" w:author="adrian " w:date="2017-04-28T10:28:07Z">
        <w:r>
          <w:rPr>
            <w:rStyle w:val="VerbatimChar"/>
          </w:rPr>
          <w:delText>##             "site_admin": false</w:delText>
        </w:r>
      </w:del>
      <w:del w:id="4857" w:author="adrian " w:date="2017-04-28T10:28:07Z">
        <w:r>
          <w:rPr/>
          <w:br/>
        </w:r>
      </w:del>
      <w:del w:id="4858" w:author="adrian " w:date="2017-04-28T10:28:07Z">
        <w:r>
          <w:rPr>
            <w:rStyle w:val="VerbatimChar"/>
          </w:rPr>
          <w:delText>##           },</w:delText>
        </w:r>
      </w:del>
      <w:del w:id="4859" w:author="adrian " w:date="2017-04-28T10:28:07Z">
        <w:r>
          <w:rPr/>
          <w:br/>
        </w:r>
      </w:del>
      <w:del w:id="4860" w:author="adrian " w:date="2017-04-28T10:28:07Z">
        <w:r>
          <w:rPr>
            <w:rStyle w:val="VerbatimChar"/>
          </w:rPr>
          <w:delText>##           "repo": {</w:delText>
        </w:r>
      </w:del>
      <w:del w:id="4861" w:author="adrian " w:date="2017-04-28T10:28:07Z">
        <w:r>
          <w:rPr/>
          <w:br/>
        </w:r>
      </w:del>
      <w:del w:id="4862" w:author="adrian " w:date="2017-04-28T10:28:07Z">
        <w:r>
          <w:rPr>
            <w:rStyle w:val="VerbatimChar"/>
          </w:rPr>
          <w:delText>##             "id": 15126429,</w:delText>
        </w:r>
      </w:del>
      <w:del w:id="4863" w:author="adrian " w:date="2017-04-28T10:28:07Z">
        <w:r>
          <w:rPr/>
          <w:br/>
        </w:r>
      </w:del>
      <w:del w:id="4864" w:author="adrian " w:date="2017-04-28T10:28:07Z">
        <w:r>
          <w:rPr>
            <w:rStyle w:val="VerbatimChar"/>
          </w:rPr>
          <w:delText>##             "name": "Mvc",</w:delText>
        </w:r>
      </w:del>
      <w:del w:id="4865" w:author="adrian " w:date="2017-04-28T10:28:07Z">
        <w:r>
          <w:rPr/>
          <w:br/>
        </w:r>
      </w:del>
      <w:del w:id="4866" w:author="adrian " w:date="2017-04-28T10:28:07Z">
        <w:r>
          <w:rPr>
            <w:rStyle w:val="VerbatimChar"/>
          </w:rPr>
          <w:delText>##             "full_name": "aspnet/Mvc",</w:delText>
        </w:r>
      </w:del>
      <w:del w:id="4867" w:author="adrian " w:date="2017-04-28T10:28:07Z">
        <w:r>
          <w:rPr/>
          <w:br/>
        </w:r>
      </w:del>
      <w:del w:id="4868" w:author="adrian " w:date="2017-04-28T10:28:07Z">
        <w:r>
          <w:rPr>
            <w:rStyle w:val="VerbatimChar"/>
          </w:rPr>
          <w:delText>##             "owner": {</w:delText>
        </w:r>
      </w:del>
      <w:del w:id="4869" w:author="adrian " w:date="2017-04-28T10:28:07Z">
        <w:r>
          <w:rPr/>
          <w:br/>
        </w:r>
      </w:del>
      <w:del w:id="4870" w:author="adrian " w:date="2017-04-28T10:28:07Z">
        <w:r>
          <w:rPr>
            <w:rStyle w:val="VerbatimChar"/>
          </w:rPr>
          <w:delText>##               "login": "aspnet",</w:delText>
        </w:r>
      </w:del>
      <w:del w:id="4871" w:author="adrian " w:date="2017-04-28T10:28:07Z">
        <w:r>
          <w:rPr/>
          <w:br/>
        </w:r>
      </w:del>
      <w:del w:id="4872" w:author="adrian " w:date="2017-04-28T10:28:07Z">
        <w:r>
          <w:rPr>
            <w:rStyle w:val="VerbatimChar"/>
          </w:rPr>
          <w:delText>##               "id": 6476660,</w:delText>
        </w:r>
      </w:del>
      <w:del w:id="4873" w:author="adrian " w:date="2017-04-28T10:28:07Z">
        <w:r>
          <w:rPr/>
          <w:br/>
        </w:r>
      </w:del>
      <w:del w:id="4874" w:author="adrian " w:date="2017-04-28T10:28:07Z">
        <w:r>
          <w:rPr>
            <w:rStyle w:val="VerbatimChar"/>
          </w:rPr>
          <w:delText>##               "avatar_url": "https://avatars.githubusercontent.com/u/6476660?v=3",</w:delText>
        </w:r>
      </w:del>
      <w:del w:id="4875" w:author="adrian " w:date="2017-04-28T10:28:07Z">
        <w:r>
          <w:rPr/>
          <w:br/>
        </w:r>
      </w:del>
      <w:del w:id="4876" w:author="adrian " w:date="2017-04-28T10:28:07Z">
        <w:r>
          <w:rPr>
            <w:rStyle w:val="VerbatimChar"/>
          </w:rPr>
          <w:delText>##               "gravatar_id": "",</w:delText>
        </w:r>
      </w:del>
      <w:del w:id="4877" w:author="adrian " w:date="2017-04-28T10:28:07Z">
        <w:r>
          <w:rPr/>
          <w:br/>
        </w:r>
      </w:del>
      <w:del w:id="4878" w:author="adrian " w:date="2017-04-28T10:28:07Z">
        <w:r>
          <w:rPr>
            <w:rStyle w:val="VerbatimChar"/>
          </w:rPr>
          <w:delText>##               "url": "https://api.github.com/users/aspnet",</w:delText>
        </w:r>
      </w:del>
      <w:del w:id="4879" w:author="adrian " w:date="2017-04-28T10:28:07Z">
        <w:r>
          <w:rPr/>
          <w:br/>
        </w:r>
      </w:del>
      <w:del w:id="4880" w:author="adrian " w:date="2017-04-28T10:28:07Z">
        <w:r>
          <w:rPr>
            <w:rStyle w:val="VerbatimChar"/>
          </w:rPr>
          <w:delText>##               "html_url": "https://github.com/aspnet",</w:delText>
        </w:r>
      </w:del>
      <w:del w:id="4881" w:author="adrian " w:date="2017-04-28T10:28:07Z">
        <w:r>
          <w:rPr/>
          <w:br/>
        </w:r>
      </w:del>
      <w:del w:id="4882" w:author="adrian " w:date="2017-04-28T10:28:07Z">
        <w:r>
          <w:rPr>
            <w:rStyle w:val="VerbatimChar"/>
          </w:rPr>
          <w:delText>##               "followers_url": "https://api.github.com/users/aspnet/followers",</w:delText>
        </w:r>
      </w:del>
      <w:del w:id="4883" w:author="adrian " w:date="2017-04-28T10:28:07Z">
        <w:r>
          <w:rPr/>
          <w:br/>
        </w:r>
      </w:del>
      <w:del w:id="4884" w:author="adrian " w:date="2017-04-28T10:28:07Z">
        <w:r>
          <w:rPr>
            <w:rStyle w:val="VerbatimChar"/>
          </w:rPr>
          <w:delText>##               "following_url": "https://api.github.com/users/aspnet/following{/other_user}",</w:delText>
        </w:r>
      </w:del>
      <w:del w:id="4885" w:author="adrian " w:date="2017-04-28T10:28:07Z">
        <w:r>
          <w:rPr/>
          <w:br/>
        </w:r>
      </w:del>
      <w:del w:id="4886" w:author="adrian " w:date="2017-04-28T10:28:07Z">
        <w:r>
          <w:rPr>
            <w:rStyle w:val="VerbatimChar"/>
          </w:rPr>
          <w:delText>##               "gists_url": "https://api.github.com/users/aspnet/gists{/gist_id}",</w:delText>
        </w:r>
      </w:del>
      <w:del w:id="4887" w:author="adrian " w:date="2017-04-28T10:28:07Z">
        <w:r>
          <w:rPr/>
          <w:br/>
        </w:r>
      </w:del>
      <w:del w:id="4888" w:author="adrian " w:date="2017-04-28T10:28:07Z">
        <w:r>
          <w:rPr>
            <w:rStyle w:val="VerbatimChar"/>
          </w:rPr>
          <w:delText>##               "starred_url": "https://api.github.com/users/aspnet/starred{/owner}{/repo}",</w:delText>
        </w:r>
      </w:del>
      <w:del w:id="4889" w:author="adrian " w:date="2017-04-28T10:28:07Z">
        <w:r>
          <w:rPr/>
          <w:br/>
        </w:r>
      </w:del>
      <w:del w:id="4890" w:author="adrian " w:date="2017-04-28T10:28:07Z">
        <w:r>
          <w:rPr>
            <w:rStyle w:val="VerbatimChar"/>
          </w:rPr>
          <w:delText>##               "subscriptions_url": "https://api.github.com/users/aspnet/subscriptions",</w:delText>
        </w:r>
      </w:del>
      <w:del w:id="4891" w:author="adrian " w:date="2017-04-28T10:28:07Z">
        <w:r>
          <w:rPr/>
          <w:br/>
        </w:r>
      </w:del>
      <w:del w:id="4892" w:author="adrian " w:date="2017-04-28T10:28:07Z">
        <w:r>
          <w:rPr>
            <w:rStyle w:val="VerbatimChar"/>
          </w:rPr>
          <w:delText>##               "organizations_url": "https://api.github.com/users/aspnet/orgs",</w:delText>
        </w:r>
      </w:del>
      <w:del w:id="4893" w:author="adrian " w:date="2017-04-28T10:28:07Z">
        <w:r>
          <w:rPr/>
          <w:br/>
        </w:r>
      </w:del>
      <w:del w:id="4894" w:author="adrian " w:date="2017-04-28T10:28:07Z">
        <w:r>
          <w:rPr>
            <w:rStyle w:val="VerbatimChar"/>
          </w:rPr>
          <w:delText>##               "repos_url": "https://api.github.com/users/aspnet/repos",</w:delText>
        </w:r>
      </w:del>
      <w:del w:id="4895" w:author="adrian " w:date="2017-04-28T10:28:07Z">
        <w:r>
          <w:rPr/>
          <w:br/>
        </w:r>
      </w:del>
      <w:del w:id="4896" w:author="adrian " w:date="2017-04-28T10:28:07Z">
        <w:r>
          <w:rPr>
            <w:rStyle w:val="VerbatimChar"/>
          </w:rPr>
          <w:delText>##               "events_url": "https://api.github.com/users/aspnet/events{/privacy}",</w:delText>
        </w:r>
      </w:del>
      <w:del w:id="4897" w:author="adrian " w:date="2017-04-28T10:28:07Z">
        <w:r>
          <w:rPr/>
          <w:br/>
        </w:r>
      </w:del>
      <w:del w:id="4898" w:author="adrian " w:date="2017-04-28T10:28:07Z">
        <w:r>
          <w:rPr>
            <w:rStyle w:val="VerbatimChar"/>
          </w:rPr>
          <w:delText>##               "received_events_url": "https://api.github.com/users/aspnet/received_events",</w:delText>
        </w:r>
      </w:del>
      <w:del w:id="4899" w:author="adrian " w:date="2017-04-28T10:28:07Z">
        <w:r>
          <w:rPr/>
          <w:br/>
        </w:r>
      </w:del>
      <w:del w:id="4900" w:author="adrian " w:date="2017-04-28T10:28:07Z">
        <w:r>
          <w:rPr>
            <w:rStyle w:val="VerbatimChar"/>
          </w:rPr>
          <w:delText>##               "type": "Organization",</w:delText>
        </w:r>
      </w:del>
      <w:del w:id="4901" w:author="adrian " w:date="2017-04-28T10:28:07Z">
        <w:r>
          <w:rPr/>
          <w:br/>
        </w:r>
      </w:del>
      <w:del w:id="4902" w:author="adrian " w:date="2017-04-28T10:28:07Z">
        <w:r>
          <w:rPr>
            <w:rStyle w:val="VerbatimChar"/>
          </w:rPr>
          <w:delText>##               "site_admin": false</w:delText>
        </w:r>
      </w:del>
      <w:del w:id="4903" w:author="adrian " w:date="2017-04-28T10:28:07Z">
        <w:r>
          <w:rPr/>
          <w:br/>
        </w:r>
      </w:del>
      <w:del w:id="4904" w:author="adrian " w:date="2017-04-28T10:28:07Z">
        <w:r>
          <w:rPr>
            <w:rStyle w:val="VerbatimChar"/>
          </w:rPr>
          <w:delText>##             },</w:delText>
        </w:r>
      </w:del>
      <w:del w:id="4905" w:author="adrian " w:date="2017-04-28T10:28:07Z">
        <w:r>
          <w:rPr/>
          <w:br/>
        </w:r>
      </w:del>
      <w:del w:id="4906" w:author="adrian " w:date="2017-04-28T10:28:07Z">
        <w:r>
          <w:rPr>
            <w:rStyle w:val="VerbatimChar"/>
          </w:rPr>
          <w:delText>##             "private": false,</w:delText>
        </w:r>
      </w:del>
      <w:del w:id="4907" w:author="adrian " w:date="2017-04-28T10:28:07Z">
        <w:r>
          <w:rPr/>
          <w:br/>
        </w:r>
      </w:del>
      <w:del w:id="4908" w:author="adrian " w:date="2017-04-28T10:28:07Z">
        <w:r>
          <w:rPr>
            <w:rStyle w:val="VerbatimChar"/>
          </w:rPr>
          <w:delText>##             "html_url": "https://github.com/aspnet/Mvc",</w:delText>
        </w:r>
      </w:del>
      <w:del w:id="4909" w:author="adrian " w:date="2017-04-28T10:28:07Z">
        <w:r>
          <w:rPr/>
          <w:br/>
        </w:r>
      </w:del>
      <w:del w:id="4910" w:author="adrian " w:date="2017-04-28T10:28:07Z">
        <w:r>
          <w:rPr>
            <w:rStyle w:val="VerbatimChar"/>
          </w:rPr>
          <w:delText>##             "description": "ASP.NET Core MVC is a model view controller framework for building dynamic web sites with clean separation of concerns, including the merged MVC, Web API, and Web Pages w/ Razor.",</w:delText>
        </w:r>
      </w:del>
      <w:del w:id="4911" w:author="adrian " w:date="2017-04-28T10:28:07Z">
        <w:r>
          <w:rPr/>
          <w:br/>
        </w:r>
      </w:del>
      <w:del w:id="4912" w:author="adrian " w:date="2017-04-28T10:28:07Z">
        <w:r>
          <w:rPr>
            <w:rStyle w:val="VerbatimChar"/>
          </w:rPr>
          <w:delText>##             "fork": false,</w:delText>
        </w:r>
      </w:del>
      <w:del w:id="4913" w:author="adrian " w:date="2017-04-28T10:28:07Z">
        <w:r>
          <w:rPr/>
          <w:br/>
        </w:r>
      </w:del>
      <w:del w:id="4914" w:author="adrian " w:date="2017-04-28T10:28:07Z">
        <w:r>
          <w:rPr>
            <w:rStyle w:val="VerbatimChar"/>
          </w:rPr>
          <w:delText>##             "url": "https://api.github.com/repos/aspnet/Mvc",</w:delText>
        </w:r>
      </w:del>
      <w:del w:id="4915" w:author="adrian " w:date="2017-04-28T10:28:07Z">
        <w:r>
          <w:rPr/>
          <w:br/>
        </w:r>
      </w:del>
      <w:del w:id="4916" w:author="adrian " w:date="2017-04-28T10:28:07Z">
        <w:r>
          <w:rPr>
            <w:rStyle w:val="VerbatimChar"/>
          </w:rPr>
          <w:delText>##             "forks_url": "https://api.github.com/repos/aspnet/Mvc/forks",</w:delText>
        </w:r>
      </w:del>
      <w:del w:id="4917" w:author="adrian " w:date="2017-04-28T10:28:07Z">
        <w:r>
          <w:rPr/>
          <w:br/>
        </w:r>
      </w:del>
      <w:del w:id="4918" w:author="adrian " w:date="2017-04-28T10:28:07Z">
        <w:r>
          <w:rPr>
            <w:rStyle w:val="VerbatimChar"/>
          </w:rPr>
          <w:delText>##             "keys_url": "https://api.github.com/repos/aspnet/Mvc/keys{/key_id}",</w:delText>
        </w:r>
      </w:del>
      <w:del w:id="4919" w:author="adrian " w:date="2017-04-28T10:28:07Z">
        <w:r>
          <w:rPr/>
          <w:br/>
        </w:r>
      </w:del>
      <w:del w:id="4920" w:author="adrian " w:date="2017-04-28T10:28:07Z">
        <w:r>
          <w:rPr>
            <w:rStyle w:val="VerbatimChar"/>
          </w:rPr>
          <w:delText>##             "collaborators_url": "https://api.github.com/repos/aspnet/Mvc/collaborators{/collaborator}",</w:delText>
        </w:r>
      </w:del>
      <w:del w:id="4921" w:author="adrian " w:date="2017-04-28T10:28:07Z">
        <w:r>
          <w:rPr/>
          <w:br/>
        </w:r>
      </w:del>
      <w:del w:id="4922" w:author="adrian " w:date="2017-04-28T10:28:07Z">
        <w:r>
          <w:rPr>
            <w:rStyle w:val="VerbatimChar"/>
          </w:rPr>
          <w:delText>##             "teams_url": "https://api.github.com/repos/aspnet/Mvc/teams",</w:delText>
        </w:r>
      </w:del>
      <w:del w:id="4923" w:author="adrian " w:date="2017-04-28T10:28:07Z">
        <w:r>
          <w:rPr/>
          <w:br/>
        </w:r>
      </w:del>
      <w:del w:id="4924" w:author="adrian " w:date="2017-04-28T10:28:07Z">
        <w:r>
          <w:rPr>
            <w:rStyle w:val="VerbatimChar"/>
          </w:rPr>
          <w:delText>##             "hooks_url": "https://api.github.com/repos/aspnet/Mvc/hooks",</w:delText>
        </w:r>
      </w:del>
      <w:del w:id="4925" w:author="adrian " w:date="2017-04-28T10:28:07Z">
        <w:r>
          <w:rPr/>
          <w:br/>
        </w:r>
      </w:del>
      <w:del w:id="4926" w:author="adrian " w:date="2017-04-28T10:28:07Z">
        <w:r>
          <w:rPr>
            <w:rStyle w:val="VerbatimChar"/>
          </w:rPr>
          <w:delText>##             "issue_events_url": "https://api.github.com/repos/aspnet/Mvc/issues/events{/number}",</w:delText>
        </w:r>
      </w:del>
      <w:del w:id="4927" w:author="adrian " w:date="2017-04-28T10:28:07Z">
        <w:r>
          <w:rPr/>
          <w:br/>
        </w:r>
      </w:del>
      <w:del w:id="4928" w:author="adrian " w:date="2017-04-28T10:28:07Z">
        <w:r>
          <w:rPr>
            <w:rStyle w:val="VerbatimChar"/>
          </w:rPr>
          <w:delText>##             "events_url": "https://api.github.com/repos/aspnet/Mvc/events",</w:delText>
        </w:r>
      </w:del>
      <w:del w:id="4929" w:author="adrian " w:date="2017-04-28T10:28:07Z">
        <w:r>
          <w:rPr/>
          <w:br/>
        </w:r>
      </w:del>
      <w:del w:id="4930" w:author="adrian " w:date="2017-04-28T10:28:07Z">
        <w:r>
          <w:rPr>
            <w:rStyle w:val="VerbatimChar"/>
          </w:rPr>
          <w:delText>##             "assignees_url": "https://api.github.com/repos/aspnet/Mvc/assignees{/user}",</w:delText>
        </w:r>
      </w:del>
      <w:del w:id="4931" w:author="adrian " w:date="2017-04-28T10:28:07Z">
        <w:r>
          <w:rPr/>
          <w:br/>
        </w:r>
      </w:del>
      <w:del w:id="4932" w:author="adrian " w:date="2017-04-28T10:28:07Z">
        <w:r>
          <w:rPr>
            <w:rStyle w:val="VerbatimChar"/>
          </w:rPr>
          <w:delText>##             "branches_url": "https://api.github.com/repos/aspnet/Mvc/branches{/branch}",</w:delText>
        </w:r>
      </w:del>
      <w:del w:id="4933" w:author="adrian " w:date="2017-04-28T10:28:07Z">
        <w:r>
          <w:rPr/>
          <w:br/>
        </w:r>
      </w:del>
      <w:del w:id="4934" w:author="adrian " w:date="2017-04-28T10:28:07Z">
        <w:r>
          <w:rPr>
            <w:rStyle w:val="VerbatimChar"/>
          </w:rPr>
          <w:delText>##             "tags_url": "https://api.github.com/repos/aspnet/Mvc/tags",</w:delText>
        </w:r>
      </w:del>
      <w:del w:id="4935" w:author="adrian " w:date="2017-04-28T10:28:07Z">
        <w:r>
          <w:rPr/>
          <w:br/>
        </w:r>
      </w:del>
      <w:del w:id="4936" w:author="adrian " w:date="2017-04-28T10:28:07Z">
        <w:r>
          <w:rPr>
            <w:rStyle w:val="VerbatimChar"/>
          </w:rPr>
          <w:delText>##             "blobs_url": "https://api.github.com/repos/aspnet/Mvc/git/blobs{/sha}",</w:delText>
        </w:r>
      </w:del>
      <w:del w:id="4937" w:author="adrian " w:date="2017-04-28T10:28:07Z">
        <w:r>
          <w:rPr/>
          <w:br/>
        </w:r>
      </w:del>
      <w:del w:id="4938" w:author="adrian " w:date="2017-04-28T10:28:07Z">
        <w:r>
          <w:rPr>
            <w:rStyle w:val="VerbatimChar"/>
          </w:rPr>
          <w:delText>##             "git_tags_url": "https://api.github.com/repos/aspnet/Mvc/git/tags{/sha}",</w:delText>
        </w:r>
      </w:del>
      <w:del w:id="4939" w:author="adrian " w:date="2017-04-28T10:28:07Z">
        <w:r>
          <w:rPr/>
          <w:br/>
        </w:r>
      </w:del>
      <w:del w:id="4940" w:author="adrian " w:date="2017-04-28T10:28:07Z">
        <w:r>
          <w:rPr>
            <w:rStyle w:val="VerbatimChar"/>
          </w:rPr>
          <w:delText>##             "git_refs_url": "https://api.github.com/repos/aspnet/Mvc/git/refs{/sha}",</w:delText>
        </w:r>
      </w:del>
      <w:del w:id="4941" w:author="adrian " w:date="2017-04-28T10:28:07Z">
        <w:r>
          <w:rPr/>
          <w:br/>
        </w:r>
      </w:del>
      <w:del w:id="4942" w:author="adrian " w:date="2017-04-28T10:28:07Z">
        <w:r>
          <w:rPr>
            <w:rStyle w:val="VerbatimChar"/>
          </w:rPr>
          <w:delText>##             "trees_url": "https://api.github.com/repos/aspnet/Mvc/git/trees{/sha}",</w:delText>
        </w:r>
      </w:del>
      <w:del w:id="4943" w:author="adrian " w:date="2017-04-28T10:28:07Z">
        <w:r>
          <w:rPr/>
          <w:br/>
        </w:r>
      </w:del>
      <w:del w:id="4944" w:author="adrian " w:date="2017-04-28T10:28:07Z">
        <w:r>
          <w:rPr>
            <w:rStyle w:val="VerbatimChar"/>
          </w:rPr>
          <w:delText>##             "statuses_url": "https://api.github.com/repos/aspnet/Mvc/statuses/{sha}",</w:delText>
        </w:r>
      </w:del>
      <w:del w:id="4945" w:author="adrian " w:date="2017-04-28T10:28:07Z">
        <w:r>
          <w:rPr/>
          <w:br/>
        </w:r>
      </w:del>
      <w:del w:id="4946" w:author="adrian " w:date="2017-04-28T10:28:07Z">
        <w:r>
          <w:rPr>
            <w:rStyle w:val="VerbatimChar"/>
          </w:rPr>
          <w:delText>##             "languages_url": "https://api.github.com/repos/aspnet/Mvc/languages",</w:delText>
        </w:r>
      </w:del>
      <w:del w:id="4947" w:author="adrian " w:date="2017-04-28T10:28:07Z">
        <w:r>
          <w:rPr/>
          <w:br/>
        </w:r>
      </w:del>
      <w:del w:id="4948" w:author="adrian " w:date="2017-04-28T10:28:07Z">
        <w:r>
          <w:rPr>
            <w:rStyle w:val="VerbatimChar"/>
          </w:rPr>
          <w:delText>##             "stargazers_url": "https://api.github.com/repos/aspnet/Mvc/stargazers",</w:delText>
        </w:r>
      </w:del>
      <w:del w:id="4949" w:author="adrian " w:date="2017-04-28T10:28:07Z">
        <w:r>
          <w:rPr/>
          <w:br/>
        </w:r>
      </w:del>
      <w:del w:id="4950" w:author="adrian " w:date="2017-04-28T10:28:07Z">
        <w:r>
          <w:rPr>
            <w:rStyle w:val="VerbatimChar"/>
          </w:rPr>
          <w:delText>##             "contributors_url": "https://api.github.com/repos/aspnet/Mvc/contributors",</w:delText>
        </w:r>
      </w:del>
      <w:del w:id="4951" w:author="adrian " w:date="2017-04-28T10:28:07Z">
        <w:r>
          <w:rPr/>
          <w:br/>
        </w:r>
      </w:del>
      <w:del w:id="4952" w:author="adrian " w:date="2017-04-28T10:28:07Z">
        <w:r>
          <w:rPr>
            <w:rStyle w:val="VerbatimChar"/>
          </w:rPr>
          <w:delText>##             "subscribers_url": "https://api.github.com/repos/aspnet/Mvc/subscribers",</w:delText>
        </w:r>
      </w:del>
      <w:del w:id="4953" w:author="adrian " w:date="2017-04-28T10:28:07Z">
        <w:r>
          <w:rPr/>
          <w:br/>
        </w:r>
      </w:del>
      <w:del w:id="4954" w:author="adrian " w:date="2017-04-28T10:28:07Z">
        <w:r>
          <w:rPr>
            <w:rStyle w:val="VerbatimChar"/>
          </w:rPr>
          <w:delText>##             "subscription_url": "https://api.github.com/repos/aspnet/Mvc/subscription",</w:delText>
        </w:r>
      </w:del>
      <w:del w:id="4955" w:author="adrian " w:date="2017-04-28T10:28:07Z">
        <w:r>
          <w:rPr/>
          <w:br/>
        </w:r>
      </w:del>
      <w:del w:id="4956" w:author="adrian " w:date="2017-04-28T10:28:07Z">
        <w:r>
          <w:rPr>
            <w:rStyle w:val="VerbatimChar"/>
          </w:rPr>
          <w:delText>##             "commits_url": "https://api.github.com/repos/aspnet/Mvc/commits{/sha}",</w:delText>
        </w:r>
      </w:del>
      <w:del w:id="4957" w:author="adrian " w:date="2017-04-28T10:28:07Z">
        <w:r>
          <w:rPr/>
          <w:br/>
        </w:r>
      </w:del>
      <w:del w:id="4958" w:author="adrian " w:date="2017-04-28T10:28:07Z">
        <w:r>
          <w:rPr>
            <w:rStyle w:val="VerbatimChar"/>
          </w:rPr>
          <w:delText>##             "git_commits_url": "https://api.github.com/repos/aspnet/Mvc/git/commits{/sha}",</w:delText>
        </w:r>
      </w:del>
      <w:del w:id="4959" w:author="adrian " w:date="2017-04-28T10:28:07Z">
        <w:r>
          <w:rPr/>
          <w:br/>
        </w:r>
      </w:del>
      <w:del w:id="4960" w:author="adrian " w:date="2017-04-28T10:28:07Z">
        <w:r>
          <w:rPr>
            <w:rStyle w:val="VerbatimChar"/>
          </w:rPr>
          <w:delText>##             "comments_url": "https://api.github.com/repos/aspnet/Mvc/comments{/number}",</w:delText>
        </w:r>
      </w:del>
      <w:del w:id="4961" w:author="adrian " w:date="2017-04-28T10:28:07Z">
        <w:r>
          <w:rPr/>
          <w:br/>
        </w:r>
      </w:del>
      <w:del w:id="4962" w:author="adrian " w:date="2017-04-28T10:28:07Z">
        <w:r>
          <w:rPr>
            <w:rStyle w:val="VerbatimChar"/>
          </w:rPr>
          <w:delText>##             "issue_comment_url": "https://api.github.com/repos/aspnet/Mvc/issues/comments{/number}",</w:delText>
        </w:r>
      </w:del>
      <w:del w:id="4963" w:author="adrian " w:date="2017-04-28T10:28:07Z">
        <w:r>
          <w:rPr/>
          <w:br/>
        </w:r>
      </w:del>
      <w:del w:id="4964" w:author="adrian " w:date="2017-04-28T10:28:07Z">
        <w:r>
          <w:rPr>
            <w:rStyle w:val="VerbatimChar"/>
          </w:rPr>
          <w:delText>##             "contents_url": "https://api.github.com/repos/aspnet/Mvc/contents/{+path}",</w:delText>
        </w:r>
      </w:del>
      <w:del w:id="4965" w:author="adrian " w:date="2017-04-28T10:28:07Z">
        <w:r>
          <w:rPr/>
          <w:br/>
        </w:r>
      </w:del>
      <w:del w:id="4966" w:author="adrian " w:date="2017-04-28T10:28:07Z">
        <w:r>
          <w:rPr>
            <w:rStyle w:val="VerbatimChar"/>
          </w:rPr>
          <w:delText>##             "compare_url": "https://api.github.com/repos/aspnet/Mvc/compare/{base}...{head}",</w:delText>
        </w:r>
      </w:del>
      <w:del w:id="4967" w:author="adrian " w:date="2017-04-28T10:28:07Z">
        <w:r>
          <w:rPr/>
          <w:br/>
        </w:r>
      </w:del>
      <w:del w:id="4968" w:author="adrian " w:date="2017-04-28T10:28:07Z">
        <w:r>
          <w:rPr>
            <w:rStyle w:val="VerbatimChar"/>
          </w:rPr>
          <w:delText>##             "merges_url": "https://api.github.com/repos/aspnet/Mvc/merges",</w:delText>
        </w:r>
      </w:del>
      <w:del w:id="4969" w:author="adrian " w:date="2017-04-28T10:28:07Z">
        <w:r>
          <w:rPr/>
          <w:br/>
        </w:r>
      </w:del>
      <w:del w:id="4970" w:author="adrian " w:date="2017-04-28T10:28:07Z">
        <w:r>
          <w:rPr>
            <w:rStyle w:val="VerbatimChar"/>
          </w:rPr>
          <w:delText>##             "archive_url": "https://api.github.com/repos/aspnet/Mvc/{archive_format}{/ref}",</w:delText>
        </w:r>
      </w:del>
      <w:del w:id="4971" w:author="adrian " w:date="2017-04-28T10:28:07Z">
        <w:r>
          <w:rPr/>
          <w:br/>
        </w:r>
      </w:del>
      <w:del w:id="4972" w:author="adrian " w:date="2017-04-28T10:28:07Z">
        <w:r>
          <w:rPr>
            <w:rStyle w:val="VerbatimChar"/>
          </w:rPr>
          <w:delText>##             "downloads_url": "https://api.github.com/repos/aspnet/Mvc/downloads",</w:delText>
        </w:r>
      </w:del>
      <w:del w:id="4973" w:author="adrian " w:date="2017-04-28T10:28:07Z">
        <w:r>
          <w:rPr/>
          <w:br/>
        </w:r>
      </w:del>
      <w:del w:id="4974" w:author="adrian " w:date="2017-04-28T10:28:07Z">
        <w:r>
          <w:rPr>
            <w:rStyle w:val="VerbatimChar"/>
          </w:rPr>
          <w:delText>##             "issues_url": "https://api.github.com/repos/aspnet/Mvc/issues{/number}",</w:delText>
        </w:r>
      </w:del>
      <w:del w:id="4975" w:author="adrian " w:date="2017-04-28T10:28:07Z">
        <w:r>
          <w:rPr/>
          <w:br/>
        </w:r>
      </w:del>
      <w:del w:id="4976" w:author="adrian " w:date="2017-04-28T10:28:07Z">
        <w:r>
          <w:rPr>
            <w:rStyle w:val="VerbatimChar"/>
          </w:rPr>
          <w:delText>##             "pulls_url": "https://api.github.com/repos/aspnet/Mvc/pulls{/number}",</w:delText>
        </w:r>
      </w:del>
      <w:del w:id="4977" w:author="adrian " w:date="2017-04-28T10:28:07Z">
        <w:r>
          <w:rPr/>
          <w:br/>
        </w:r>
      </w:del>
      <w:del w:id="4978" w:author="adrian " w:date="2017-04-28T10:28:07Z">
        <w:r>
          <w:rPr>
            <w:rStyle w:val="VerbatimChar"/>
          </w:rPr>
          <w:delText>##             "milestones_url": "https://api.github.com/repos/aspnet/Mvc/milestones{/number}",</w:delText>
        </w:r>
      </w:del>
      <w:del w:id="4979" w:author="adrian " w:date="2017-04-28T10:28:07Z">
        <w:r>
          <w:rPr/>
          <w:br/>
        </w:r>
      </w:del>
      <w:del w:id="4980" w:author="adrian " w:date="2017-04-28T10:28:07Z">
        <w:r>
          <w:rPr>
            <w:rStyle w:val="VerbatimChar"/>
          </w:rPr>
          <w:delText>##             "notifications_url": "https://api.github.com/repos/aspnet/Mvc/notifications{?since,all,participating}",</w:delText>
        </w:r>
      </w:del>
      <w:del w:id="4981" w:author="adrian " w:date="2017-04-28T10:28:07Z">
        <w:r>
          <w:rPr/>
          <w:br/>
        </w:r>
      </w:del>
      <w:del w:id="4982" w:author="adrian " w:date="2017-04-28T10:28:07Z">
        <w:r>
          <w:rPr>
            <w:rStyle w:val="VerbatimChar"/>
          </w:rPr>
          <w:delText>##             "labels_url": "https://api.github.com/repos/aspnet/Mvc/labels{/name}",</w:delText>
        </w:r>
      </w:del>
      <w:del w:id="4983" w:author="adrian " w:date="2017-04-28T10:28:07Z">
        <w:r>
          <w:rPr/>
          <w:br/>
        </w:r>
      </w:del>
      <w:del w:id="4984" w:author="adrian " w:date="2017-04-28T10:28:07Z">
        <w:r>
          <w:rPr>
            <w:rStyle w:val="VerbatimChar"/>
          </w:rPr>
          <w:delText>##             "releases_url": "https://api.github.com/repos/aspnet/Mvc/releases{/id}",</w:delText>
        </w:r>
      </w:del>
      <w:del w:id="4985" w:author="adrian " w:date="2017-04-28T10:28:07Z">
        <w:r>
          <w:rPr/>
          <w:br/>
        </w:r>
      </w:del>
      <w:del w:id="4986" w:author="adrian " w:date="2017-04-28T10:28:07Z">
        <w:r>
          <w:rPr>
            <w:rStyle w:val="VerbatimChar"/>
          </w:rPr>
          <w:delText>##             "deployments_url": "https://api.github.com/repos/aspnet/Mvc/deployments",</w:delText>
        </w:r>
      </w:del>
      <w:del w:id="4987" w:author="adrian " w:date="2017-04-28T10:28:07Z">
        <w:r>
          <w:rPr/>
          <w:br/>
        </w:r>
      </w:del>
      <w:del w:id="4988" w:author="adrian " w:date="2017-04-28T10:28:07Z">
        <w:r>
          <w:rPr>
            <w:rStyle w:val="VerbatimChar"/>
          </w:rPr>
          <w:delText>##             "created_at": "2013-12-12T03:54:00Z",</w:delText>
        </w:r>
      </w:del>
      <w:del w:id="4989" w:author="adrian " w:date="2017-04-28T10:28:07Z">
        <w:r>
          <w:rPr/>
          <w:br/>
        </w:r>
      </w:del>
      <w:del w:id="4990" w:author="adrian " w:date="2017-04-28T10:28:07Z">
        <w:r>
          <w:rPr>
            <w:rStyle w:val="VerbatimChar"/>
          </w:rPr>
          <w:delText>##             "updated_at": "2016-09-23T05:29:55Z",</w:delText>
        </w:r>
      </w:del>
      <w:del w:id="4991" w:author="adrian " w:date="2017-04-28T10:28:07Z">
        <w:r>
          <w:rPr/>
          <w:br/>
        </w:r>
      </w:del>
      <w:del w:id="4992" w:author="adrian " w:date="2017-04-28T10:28:07Z">
        <w:r>
          <w:rPr>
            <w:rStyle w:val="VerbatimChar"/>
          </w:rPr>
          <w:delText>##             "pushed_at": "2016-09-22T23:55:17Z",</w:delText>
        </w:r>
      </w:del>
      <w:del w:id="4993" w:author="adrian " w:date="2017-04-28T10:28:07Z">
        <w:r>
          <w:rPr/>
          <w:br/>
        </w:r>
      </w:del>
      <w:del w:id="4994" w:author="adrian " w:date="2017-04-28T10:28:07Z">
        <w:r>
          <w:rPr>
            <w:rStyle w:val="VerbatimChar"/>
          </w:rPr>
          <w:delText>##             "git_url": "git://github.com/aspnet/Mvc.git",</w:delText>
        </w:r>
      </w:del>
      <w:del w:id="4995" w:author="adrian " w:date="2017-04-28T10:28:07Z">
        <w:r>
          <w:rPr/>
          <w:br/>
        </w:r>
      </w:del>
      <w:del w:id="4996" w:author="adrian " w:date="2017-04-28T10:28:07Z">
        <w:r>
          <w:rPr>
            <w:rStyle w:val="VerbatimChar"/>
          </w:rPr>
          <w:delText>##             "ssh_url": "git@github.com:aspnet/Mvc.git",</w:delText>
        </w:r>
      </w:del>
      <w:del w:id="4997" w:author="adrian " w:date="2017-04-28T10:28:07Z">
        <w:r>
          <w:rPr/>
          <w:br/>
        </w:r>
      </w:del>
      <w:del w:id="4998" w:author="adrian " w:date="2017-04-28T10:28:07Z">
        <w:r>
          <w:rPr>
            <w:rStyle w:val="VerbatimChar"/>
          </w:rPr>
          <w:delText>##             "clone_url": "https://github.com/aspnet/Mvc.git",</w:delText>
        </w:r>
      </w:del>
      <w:del w:id="4999" w:author="adrian " w:date="2017-04-28T10:28:07Z">
        <w:r>
          <w:rPr/>
          <w:br/>
        </w:r>
      </w:del>
      <w:del w:id="5000" w:author="adrian " w:date="2017-04-28T10:28:07Z">
        <w:r>
          <w:rPr>
            <w:rStyle w:val="VerbatimChar"/>
          </w:rPr>
          <w:delText>##             "svn_url": "https://github.com/aspnet/Mvc",</w:delText>
        </w:r>
      </w:del>
      <w:del w:id="5001" w:author="adrian " w:date="2017-04-28T10:28:07Z">
        <w:r>
          <w:rPr/>
          <w:br/>
        </w:r>
      </w:del>
      <w:del w:id="5002" w:author="adrian " w:date="2017-04-28T10:28:07Z">
        <w:r>
          <w:rPr>
            <w:rStyle w:val="VerbatimChar"/>
          </w:rPr>
          <w:delText>##             "homepage": "",</w:delText>
        </w:r>
      </w:del>
      <w:del w:id="5003" w:author="adrian " w:date="2017-04-28T10:28:07Z">
        <w:r>
          <w:rPr/>
          <w:br/>
        </w:r>
      </w:del>
      <w:del w:id="5004" w:author="adrian " w:date="2017-04-28T10:28:07Z">
        <w:r>
          <w:rPr>
            <w:rStyle w:val="VerbatimChar"/>
          </w:rPr>
          <w:delText>##             "size": 58673,</w:delText>
        </w:r>
      </w:del>
      <w:del w:id="5005" w:author="adrian " w:date="2017-04-28T10:28:07Z">
        <w:r>
          <w:rPr/>
          <w:br/>
        </w:r>
      </w:del>
      <w:del w:id="5006" w:author="adrian " w:date="2017-04-28T10:28:07Z">
        <w:r>
          <w:rPr>
            <w:rStyle w:val="VerbatimChar"/>
          </w:rPr>
          <w:delText>##             "stargazers_count": 3504,</w:delText>
        </w:r>
      </w:del>
      <w:del w:id="5007" w:author="adrian " w:date="2017-04-28T10:28:07Z">
        <w:r>
          <w:rPr/>
          <w:br/>
        </w:r>
      </w:del>
      <w:del w:id="5008" w:author="adrian " w:date="2017-04-28T10:28:07Z">
        <w:r>
          <w:rPr>
            <w:rStyle w:val="VerbatimChar"/>
          </w:rPr>
          <w:delText>##             "watchers_count": 3504,</w:delText>
        </w:r>
      </w:del>
      <w:del w:id="5009" w:author="adrian " w:date="2017-04-28T10:28:07Z">
        <w:r>
          <w:rPr/>
          <w:br/>
        </w:r>
      </w:del>
      <w:del w:id="5010" w:author="adrian " w:date="2017-04-28T10:28:07Z">
        <w:r>
          <w:rPr>
            <w:rStyle w:val="VerbatimChar"/>
          </w:rPr>
          <w:delText>##             "language": "C#",</w:delText>
        </w:r>
      </w:del>
      <w:del w:id="5011" w:author="adrian " w:date="2017-04-28T10:28:07Z">
        <w:r>
          <w:rPr/>
          <w:br/>
        </w:r>
      </w:del>
      <w:del w:id="5012" w:author="adrian " w:date="2017-04-28T10:28:07Z">
        <w:r>
          <w:rPr>
            <w:rStyle w:val="VerbatimChar"/>
          </w:rPr>
          <w:delText>##             "has_issues": true,</w:delText>
        </w:r>
      </w:del>
      <w:del w:id="5013" w:author="adrian " w:date="2017-04-28T10:28:07Z">
        <w:r>
          <w:rPr/>
          <w:br/>
        </w:r>
      </w:del>
      <w:del w:id="5014" w:author="adrian " w:date="2017-04-28T10:28:07Z">
        <w:r>
          <w:rPr>
            <w:rStyle w:val="VerbatimChar"/>
          </w:rPr>
          <w:delText>##             "has_downloads": true,</w:delText>
        </w:r>
      </w:del>
      <w:del w:id="5015" w:author="adrian " w:date="2017-04-28T10:28:07Z">
        <w:r>
          <w:rPr/>
          <w:br/>
        </w:r>
      </w:del>
      <w:del w:id="5016" w:author="adrian " w:date="2017-04-28T10:28:07Z">
        <w:r>
          <w:rPr>
            <w:rStyle w:val="VerbatimChar"/>
          </w:rPr>
          <w:delText>##             "has_wiki": true,</w:delText>
        </w:r>
      </w:del>
      <w:del w:id="5017" w:author="adrian " w:date="2017-04-28T10:28:07Z">
        <w:r>
          <w:rPr/>
          <w:br/>
        </w:r>
      </w:del>
      <w:del w:id="5018" w:author="adrian " w:date="2017-04-28T10:28:07Z">
        <w:r>
          <w:rPr>
            <w:rStyle w:val="VerbatimChar"/>
          </w:rPr>
          <w:delText>##             "has_pages": false,</w:delText>
        </w:r>
      </w:del>
      <w:del w:id="5019" w:author="adrian " w:date="2017-04-28T10:28:07Z">
        <w:r>
          <w:rPr/>
          <w:br/>
        </w:r>
      </w:del>
      <w:del w:id="5020" w:author="adrian " w:date="2017-04-28T10:28:07Z">
        <w:r>
          <w:rPr>
            <w:rStyle w:val="VerbatimChar"/>
          </w:rPr>
          <w:delText>##             "forks_count": 1389,</w:delText>
        </w:r>
      </w:del>
      <w:del w:id="5021" w:author="adrian " w:date="2017-04-28T10:28:07Z">
        <w:r>
          <w:rPr/>
          <w:br/>
        </w:r>
      </w:del>
      <w:del w:id="5022" w:author="adrian " w:date="2017-04-28T10:28:07Z">
        <w:r>
          <w:rPr>
            <w:rStyle w:val="VerbatimChar"/>
          </w:rPr>
          <w:delText>##             "mirror_url": null,</w:delText>
        </w:r>
      </w:del>
      <w:del w:id="5023" w:author="adrian " w:date="2017-04-28T10:28:07Z">
        <w:r>
          <w:rPr/>
          <w:br/>
        </w:r>
      </w:del>
      <w:del w:id="5024" w:author="adrian " w:date="2017-04-28T10:28:07Z">
        <w:r>
          <w:rPr>
            <w:rStyle w:val="VerbatimChar"/>
          </w:rPr>
          <w:delText>##             "open_issues_count": 376,</w:delText>
        </w:r>
      </w:del>
      <w:del w:id="5025" w:author="adrian " w:date="2017-04-28T10:28:07Z">
        <w:r>
          <w:rPr/>
          <w:br/>
        </w:r>
      </w:del>
      <w:del w:id="5026" w:author="adrian " w:date="2017-04-28T10:28:07Z">
        <w:r>
          <w:rPr>
            <w:rStyle w:val="VerbatimChar"/>
          </w:rPr>
          <w:delText>##             "forks": 1389,</w:delText>
        </w:r>
      </w:del>
      <w:del w:id="5027" w:author="adrian " w:date="2017-04-28T10:28:07Z">
        <w:r>
          <w:rPr/>
          <w:br/>
        </w:r>
      </w:del>
      <w:del w:id="5028" w:author="adrian " w:date="2017-04-28T10:28:07Z">
        <w:r>
          <w:rPr>
            <w:rStyle w:val="VerbatimChar"/>
          </w:rPr>
          <w:delText>##             "open_issues": 376,</w:delText>
        </w:r>
      </w:del>
      <w:del w:id="5029" w:author="adrian " w:date="2017-04-28T10:28:07Z">
        <w:r>
          <w:rPr/>
          <w:br/>
        </w:r>
      </w:del>
      <w:del w:id="5030" w:author="adrian " w:date="2017-04-28T10:28:07Z">
        <w:r>
          <w:rPr>
            <w:rStyle w:val="VerbatimChar"/>
          </w:rPr>
          <w:delText>##             "watchers": 3504,</w:delText>
        </w:r>
      </w:del>
      <w:del w:id="5031" w:author="adrian " w:date="2017-04-28T10:28:07Z">
        <w:r>
          <w:rPr/>
          <w:br/>
        </w:r>
      </w:del>
      <w:del w:id="5032" w:author="adrian " w:date="2017-04-28T10:28:07Z">
        <w:r>
          <w:rPr>
            <w:rStyle w:val="VerbatimChar"/>
          </w:rPr>
          <w:delText>##             "default_branch": "dev"</w:delText>
        </w:r>
      </w:del>
      <w:del w:id="5033" w:author="adrian " w:date="2017-04-28T10:28:07Z">
        <w:r>
          <w:rPr/>
          <w:br/>
        </w:r>
      </w:del>
      <w:del w:id="5034" w:author="adrian " w:date="2017-04-28T10:28:07Z">
        <w:r>
          <w:rPr>
            <w:rStyle w:val="VerbatimChar"/>
          </w:rPr>
          <w:delText>##           }</w:delText>
        </w:r>
      </w:del>
      <w:del w:id="5035" w:author="adrian " w:date="2017-04-28T10:28:07Z">
        <w:r>
          <w:rPr/>
          <w:br/>
        </w:r>
      </w:del>
      <w:del w:id="5036" w:author="adrian " w:date="2017-04-28T10:28:07Z">
        <w:r>
          <w:rPr>
            <w:rStyle w:val="VerbatimChar"/>
          </w:rPr>
          <w:delText>##         },</w:delText>
        </w:r>
      </w:del>
      <w:del w:id="5037" w:author="adrian " w:date="2017-04-28T10:28:07Z">
        <w:r>
          <w:rPr/>
          <w:br/>
        </w:r>
      </w:del>
      <w:del w:id="5038" w:author="adrian " w:date="2017-04-28T10:28:07Z">
        <w:r>
          <w:rPr>
            <w:rStyle w:val="VerbatimChar"/>
          </w:rPr>
          <w:delText>##         "base": {</w:delText>
        </w:r>
      </w:del>
      <w:del w:id="5039" w:author="adrian " w:date="2017-04-28T10:28:07Z">
        <w:r>
          <w:rPr/>
          <w:br/>
        </w:r>
      </w:del>
      <w:del w:id="5040" w:author="adrian " w:date="2017-04-28T10:28:07Z">
        <w:r>
          <w:rPr>
            <w:rStyle w:val="VerbatimChar"/>
          </w:rPr>
          <w:delText>##           "label": "littlesmilelove:dev",</w:delText>
        </w:r>
      </w:del>
      <w:del w:id="5041" w:author="adrian " w:date="2017-04-28T10:28:07Z">
        <w:r>
          <w:rPr/>
          <w:br/>
        </w:r>
      </w:del>
      <w:del w:id="5042" w:author="adrian " w:date="2017-04-28T10:28:07Z">
        <w:r>
          <w:rPr>
            <w:rStyle w:val="VerbatimChar"/>
          </w:rPr>
          <w:delText>##           "ref": "dev",</w:delText>
        </w:r>
      </w:del>
      <w:del w:id="5043" w:author="adrian " w:date="2017-04-28T10:28:07Z">
        <w:r>
          <w:rPr/>
          <w:br/>
        </w:r>
      </w:del>
      <w:del w:id="5044" w:author="adrian " w:date="2017-04-28T10:28:07Z">
        <w:r>
          <w:rPr>
            <w:rStyle w:val="VerbatimChar"/>
          </w:rPr>
          <w:delText>##           "sha": "95796744c10087e032f25f861179d6c460ca23a2",</w:delText>
        </w:r>
      </w:del>
      <w:del w:id="5045" w:author="adrian " w:date="2017-04-28T10:28:07Z">
        <w:r>
          <w:rPr/>
          <w:br/>
        </w:r>
      </w:del>
      <w:del w:id="5046" w:author="adrian " w:date="2017-04-28T10:28:07Z">
        <w:r>
          <w:rPr>
            <w:rStyle w:val="VerbatimChar"/>
          </w:rPr>
          <w:delText>##           "user": {</w:delText>
        </w:r>
      </w:del>
      <w:del w:id="5047" w:author="adrian " w:date="2017-04-28T10:28:07Z">
        <w:r>
          <w:rPr/>
          <w:br/>
        </w:r>
      </w:del>
      <w:del w:id="5048" w:author="adrian " w:date="2017-04-28T10:28:07Z">
        <w:r>
          <w:rPr>
            <w:rStyle w:val="VerbatimChar"/>
          </w:rPr>
          <w:delText>##             "login": "littlesmilelove",</w:delText>
        </w:r>
      </w:del>
      <w:del w:id="5049" w:author="adrian " w:date="2017-04-28T10:28:07Z">
        <w:r>
          <w:rPr/>
          <w:br/>
        </w:r>
      </w:del>
      <w:del w:id="5050" w:author="adrian " w:date="2017-04-28T10:28:07Z">
        <w:r>
          <w:rPr>
            <w:rStyle w:val="VerbatimChar"/>
          </w:rPr>
          <w:delText>##             "id": 7781072,</w:delText>
        </w:r>
      </w:del>
      <w:del w:id="5051" w:author="adrian " w:date="2017-04-28T10:28:07Z">
        <w:r>
          <w:rPr/>
          <w:br/>
        </w:r>
      </w:del>
      <w:del w:id="5052" w:author="adrian " w:date="2017-04-28T10:28:07Z">
        <w:r>
          <w:rPr>
            <w:rStyle w:val="VerbatimChar"/>
          </w:rPr>
          <w:delText>##             "avatar_url": "https://avatars.githubusercontent.com/u/7781072?v=3",</w:delText>
        </w:r>
      </w:del>
      <w:del w:id="5053" w:author="adrian " w:date="2017-04-28T10:28:07Z">
        <w:r>
          <w:rPr/>
          <w:br/>
        </w:r>
      </w:del>
      <w:del w:id="5054" w:author="adrian " w:date="2017-04-28T10:28:07Z">
        <w:r>
          <w:rPr>
            <w:rStyle w:val="VerbatimChar"/>
          </w:rPr>
          <w:delText>##             "gravatar_id": "",</w:delText>
        </w:r>
      </w:del>
      <w:del w:id="5055" w:author="adrian " w:date="2017-04-28T10:28:07Z">
        <w:r>
          <w:rPr/>
          <w:br/>
        </w:r>
      </w:del>
      <w:del w:id="5056" w:author="adrian " w:date="2017-04-28T10:28:07Z">
        <w:r>
          <w:rPr>
            <w:rStyle w:val="VerbatimChar"/>
          </w:rPr>
          <w:delText>##             "url": "https://api.github.com/users/littlesmilelove",</w:delText>
        </w:r>
      </w:del>
      <w:del w:id="5057" w:author="adrian " w:date="2017-04-28T10:28:07Z">
        <w:r>
          <w:rPr/>
          <w:br/>
        </w:r>
      </w:del>
      <w:del w:id="5058" w:author="adrian " w:date="2017-04-28T10:28:07Z">
        <w:r>
          <w:rPr>
            <w:rStyle w:val="VerbatimChar"/>
          </w:rPr>
          <w:delText>##             "html_url": "https://github.com/littlesmilelove",</w:delText>
        </w:r>
      </w:del>
      <w:del w:id="5059" w:author="adrian " w:date="2017-04-28T10:28:07Z">
        <w:r>
          <w:rPr/>
          <w:br/>
        </w:r>
      </w:del>
      <w:del w:id="5060" w:author="adrian " w:date="2017-04-28T10:28:07Z">
        <w:r>
          <w:rPr>
            <w:rStyle w:val="VerbatimChar"/>
          </w:rPr>
          <w:delText>##             "followers_url": "https://api.github.com/users/littlesmilelove/followers",</w:delText>
        </w:r>
      </w:del>
      <w:del w:id="5061" w:author="adrian " w:date="2017-04-28T10:28:07Z">
        <w:r>
          <w:rPr/>
          <w:br/>
        </w:r>
      </w:del>
      <w:del w:id="5062" w:author="adrian " w:date="2017-04-28T10:28:07Z">
        <w:r>
          <w:rPr>
            <w:rStyle w:val="VerbatimChar"/>
          </w:rPr>
          <w:delText>##             "following_url": "https://api.github.com/users/littlesmilelove/following{/other_user}",</w:delText>
        </w:r>
      </w:del>
      <w:del w:id="5063" w:author="adrian " w:date="2017-04-28T10:28:07Z">
        <w:r>
          <w:rPr/>
          <w:br/>
        </w:r>
      </w:del>
      <w:del w:id="5064" w:author="adrian " w:date="2017-04-28T10:28:07Z">
        <w:r>
          <w:rPr>
            <w:rStyle w:val="VerbatimChar"/>
          </w:rPr>
          <w:delText>##             "gists_url": "https://api.github.com/users/littlesmilelove/gists{/gist_id}",</w:delText>
        </w:r>
      </w:del>
      <w:del w:id="5065" w:author="adrian " w:date="2017-04-28T10:28:07Z">
        <w:r>
          <w:rPr/>
          <w:br/>
        </w:r>
      </w:del>
      <w:del w:id="5066" w:author="adrian " w:date="2017-04-28T10:28:07Z">
        <w:r>
          <w:rPr>
            <w:rStyle w:val="VerbatimChar"/>
          </w:rPr>
          <w:delText>##             "starred_url": "https://api.github.com/users/littlesmilelove/starred{/owner}{/repo}",</w:delText>
        </w:r>
      </w:del>
      <w:del w:id="5067" w:author="adrian " w:date="2017-04-28T10:28:07Z">
        <w:r>
          <w:rPr/>
          <w:br/>
        </w:r>
      </w:del>
      <w:del w:id="5068" w:author="adrian " w:date="2017-04-28T10:28:07Z">
        <w:r>
          <w:rPr>
            <w:rStyle w:val="VerbatimChar"/>
          </w:rPr>
          <w:delText>##             "subscriptions_url": "https://api.github.com/users/littlesmilelove/subscriptions",</w:delText>
        </w:r>
      </w:del>
      <w:del w:id="5069" w:author="adrian " w:date="2017-04-28T10:28:07Z">
        <w:r>
          <w:rPr/>
          <w:br/>
        </w:r>
      </w:del>
      <w:del w:id="5070" w:author="adrian " w:date="2017-04-28T10:28:07Z">
        <w:r>
          <w:rPr>
            <w:rStyle w:val="VerbatimChar"/>
          </w:rPr>
          <w:delText>##             "organizations_url": "https://api.github.com/users/littlesmilelove/orgs",</w:delText>
        </w:r>
      </w:del>
      <w:del w:id="5071" w:author="adrian " w:date="2017-04-28T10:28:07Z">
        <w:r>
          <w:rPr/>
          <w:br/>
        </w:r>
      </w:del>
      <w:del w:id="5072" w:author="adrian " w:date="2017-04-28T10:28:07Z">
        <w:r>
          <w:rPr>
            <w:rStyle w:val="VerbatimChar"/>
          </w:rPr>
          <w:delText>##             "repos_url": "https://api.github.com/users/littlesmilelove/repos",</w:delText>
        </w:r>
      </w:del>
      <w:del w:id="5073" w:author="adrian " w:date="2017-04-28T10:28:07Z">
        <w:r>
          <w:rPr/>
          <w:br/>
        </w:r>
      </w:del>
      <w:del w:id="5074" w:author="adrian " w:date="2017-04-28T10:28:07Z">
        <w:r>
          <w:rPr>
            <w:rStyle w:val="VerbatimChar"/>
          </w:rPr>
          <w:delText>##             "events_url": "https://api.github.com/users/littlesmilelove/events{/privacy}",</w:delText>
        </w:r>
      </w:del>
      <w:del w:id="5075" w:author="adrian " w:date="2017-04-28T10:28:07Z">
        <w:r>
          <w:rPr/>
          <w:br/>
        </w:r>
      </w:del>
      <w:del w:id="5076" w:author="adrian " w:date="2017-04-28T10:28:07Z">
        <w:r>
          <w:rPr>
            <w:rStyle w:val="VerbatimChar"/>
          </w:rPr>
          <w:delText>##             "received_events_url": "https://api.github.com/users/littlesmilelove/received_events",</w:delText>
        </w:r>
      </w:del>
      <w:del w:id="5077" w:author="adrian " w:date="2017-04-28T10:28:07Z">
        <w:r>
          <w:rPr/>
          <w:br/>
        </w:r>
      </w:del>
      <w:del w:id="5078" w:author="adrian " w:date="2017-04-28T10:28:07Z">
        <w:r>
          <w:rPr>
            <w:rStyle w:val="VerbatimChar"/>
          </w:rPr>
          <w:delText>##             "type": "User",</w:delText>
        </w:r>
      </w:del>
      <w:del w:id="5079" w:author="adrian " w:date="2017-04-28T10:28:07Z">
        <w:r>
          <w:rPr/>
          <w:br/>
        </w:r>
      </w:del>
      <w:del w:id="5080" w:author="adrian " w:date="2017-04-28T10:28:07Z">
        <w:r>
          <w:rPr>
            <w:rStyle w:val="VerbatimChar"/>
          </w:rPr>
          <w:delText>##             "site_admin": false</w:delText>
        </w:r>
      </w:del>
      <w:del w:id="5081" w:author="adrian " w:date="2017-04-28T10:28:07Z">
        <w:r>
          <w:rPr/>
          <w:br/>
        </w:r>
      </w:del>
      <w:del w:id="5082" w:author="adrian " w:date="2017-04-28T10:28:07Z">
        <w:r>
          <w:rPr>
            <w:rStyle w:val="VerbatimChar"/>
          </w:rPr>
          <w:delText>##           },</w:delText>
        </w:r>
      </w:del>
      <w:del w:id="5083" w:author="adrian " w:date="2017-04-28T10:28:07Z">
        <w:r>
          <w:rPr/>
          <w:br/>
        </w:r>
      </w:del>
      <w:del w:id="5084" w:author="adrian " w:date="2017-04-28T10:28:07Z">
        <w:r>
          <w:rPr>
            <w:rStyle w:val="VerbatimChar"/>
          </w:rPr>
          <w:delText>##           "repo": {</w:delText>
        </w:r>
      </w:del>
      <w:del w:id="5085" w:author="adrian " w:date="2017-04-28T10:28:07Z">
        <w:r>
          <w:rPr/>
          <w:br/>
        </w:r>
      </w:del>
      <w:del w:id="5086" w:author="adrian " w:date="2017-04-28T10:28:07Z">
        <w:r>
          <w:rPr>
            <w:rStyle w:val="VerbatimChar"/>
          </w:rPr>
          <w:delText>##             "id": 63218568,</w:delText>
        </w:r>
      </w:del>
      <w:del w:id="5087" w:author="adrian " w:date="2017-04-28T10:28:07Z">
        <w:r>
          <w:rPr/>
          <w:br/>
        </w:r>
      </w:del>
      <w:del w:id="5088" w:author="adrian " w:date="2017-04-28T10:28:07Z">
        <w:r>
          <w:rPr>
            <w:rStyle w:val="VerbatimChar"/>
          </w:rPr>
          <w:delText>##             "name": "Mvc",</w:delText>
        </w:r>
      </w:del>
      <w:del w:id="5089" w:author="adrian " w:date="2017-04-28T10:28:07Z">
        <w:r>
          <w:rPr/>
          <w:br/>
        </w:r>
      </w:del>
      <w:del w:id="5090" w:author="adrian " w:date="2017-04-28T10:28:07Z">
        <w:r>
          <w:rPr>
            <w:rStyle w:val="VerbatimChar"/>
          </w:rPr>
          <w:delText>##             "full_name": "littlesmilelove/Mvc",</w:delText>
        </w:r>
      </w:del>
      <w:del w:id="5091" w:author="adrian " w:date="2017-04-28T10:28:07Z">
        <w:r>
          <w:rPr/>
          <w:br/>
        </w:r>
      </w:del>
      <w:del w:id="5092" w:author="adrian " w:date="2017-04-28T10:28:07Z">
        <w:r>
          <w:rPr>
            <w:rStyle w:val="VerbatimChar"/>
          </w:rPr>
          <w:delText>##             "owner": {</w:delText>
        </w:r>
      </w:del>
      <w:del w:id="5093" w:author="adrian " w:date="2017-04-28T10:28:07Z">
        <w:r>
          <w:rPr/>
          <w:br/>
        </w:r>
      </w:del>
      <w:del w:id="5094" w:author="adrian " w:date="2017-04-28T10:28:07Z">
        <w:r>
          <w:rPr>
            <w:rStyle w:val="VerbatimChar"/>
          </w:rPr>
          <w:delText>##               "login": "littlesmilelove",</w:delText>
        </w:r>
      </w:del>
      <w:del w:id="5095" w:author="adrian " w:date="2017-04-28T10:28:07Z">
        <w:r>
          <w:rPr/>
          <w:br/>
        </w:r>
      </w:del>
      <w:del w:id="5096" w:author="adrian " w:date="2017-04-28T10:28:07Z">
        <w:r>
          <w:rPr>
            <w:rStyle w:val="VerbatimChar"/>
          </w:rPr>
          <w:delText>##               "id": 7781072,</w:delText>
        </w:r>
      </w:del>
      <w:del w:id="5097" w:author="adrian " w:date="2017-04-28T10:28:07Z">
        <w:r>
          <w:rPr/>
          <w:br/>
        </w:r>
      </w:del>
      <w:del w:id="5098" w:author="adrian " w:date="2017-04-28T10:28:07Z">
        <w:r>
          <w:rPr>
            <w:rStyle w:val="VerbatimChar"/>
          </w:rPr>
          <w:delText>##               "avatar_url": "https://avatars.githubusercontent.com/u/7781072?v=3",</w:delText>
        </w:r>
      </w:del>
      <w:del w:id="5099" w:author="adrian " w:date="2017-04-28T10:28:07Z">
        <w:r>
          <w:rPr/>
          <w:br/>
        </w:r>
      </w:del>
      <w:del w:id="5100" w:author="adrian " w:date="2017-04-28T10:28:07Z">
        <w:r>
          <w:rPr>
            <w:rStyle w:val="VerbatimChar"/>
          </w:rPr>
          <w:delText>##               "gravatar_id": "",</w:delText>
        </w:r>
      </w:del>
      <w:del w:id="5101" w:author="adrian " w:date="2017-04-28T10:28:07Z">
        <w:r>
          <w:rPr/>
          <w:br/>
        </w:r>
      </w:del>
      <w:del w:id="5102" w:author="adrian " w:date="2017-04-28T10:28:07Z">
        <w:r>
          <w:rPr>
            <w:rStyle w:val="VerbatimChar"/>
          </w:rPr>
          <w:delText>##               "url": "https://api.github.com/users/littlesmilelove",</w:delText>
        </w:r>
      </w:del>
      <w:del w:id="5103" w:author="adrian " w:date="2017-04-28T10:28:07Z">
        <w:r>
          <w:rPr/>
          <w:br/>
        </w:r>
      </w:del>
      <w:del w:id="5104" w:author="adrian " w:date="2017-04-28T10:28:07Z">
        <w:r>
          <w:rPr>
            <w:rStyle w:val="VerbatimChar"/>
          </w:rPr>
          <w:delText>##               "html_url": "https://github.com/littlesmilelove",</w:delText>
        </w:r>
      </w:del>
      <w:del w:id="5105" w:author="adrian " w:date="2017-04-28T10:28:07Z">
        <w:r>
          <w:rPr/>
          <w:br/>
        </w:r>
      </w:del>
      <w:del w:id="5106" w:author="adrian " w:date="2017-04-28T10:28:07Z">
        <w:r>
          <w:rPr>
            <w:rStyle w:val="VerbatimChar"/>
          </w:rPr>
          <w:delText>##               "followers_url": "https://api.github.com/users/littlesmilelove/followers",</w:delText>
        </w:r>
      </w:del>
      <w:del w:id="5107" w:author="adrian " w:date="2017-04-28T10:28:07Z">
        <w:r>
          <w:rPr/>
          <w:br/>
        </w:r>
      </w:del>
      <w:del w:id="5108" w:author="adrian " w:date="2017-04-28T10:28:07Z">
        <w:r>
          <w:rPr>
            <w:rStyle w:val="VerbatimChar"/>
          </w:rPr>
          <w:delText>##               "following_url": "https://api.github.com/users/littlesmilelove/following{/other_user}",</w:delText>
        </w:r>
      </w:del>
      <w:del w:id="5109" w:author="adrian " w:date="2017-04-28T10:28:07Z">
        <w:r>
          <w:rPr/>
          <w:br/>
        </w:r>
      </w:del>
      <w:del w:id="5110" w:author="adrian " w:date="2017-04-28T10:28:07Z">
        <w:r>
          <w:rPr>
            <w:rStyle w:val="VerbatimChar"/>
          </w:rPr>
          <w:delText>##               "gists_url": "https://api.github.com/users/littlesmilelove/gists{/gist_id}",</w:delText>
        </w:r>
      </w:del>
      <w:del w:id="5111" w:author="adrian " w:date="2017-04-28T10:28:07Z">
        <w:r>
          <w:rPr/>
          <w:br/>
        </w:r>
      </w:del>
      <w:del w:id="5112" w:author="adrian " w:date="2017-04-28T10:28:07Z">
        <w:r>
          <w:rPr>
            <w:rStyle w:val="VerbatimChar"/>
          </w:rPr>
          <w:delText>##               "starred_url": "https://api.github.com/users/littlesmilelove/starred{/owner}{/repo}",</w:delText>
        </w:r>
      </w:del>
      <w:del w:id="5113" w:author="adrian " w:date="2017-04-28T10:28:07Z">
        <w:r>
          <w:rPr/>
          <w:br/>
        </w:r>
      </w:del>
      <w:del w:id="5114" w:author="adrian " w:date="2017-04-28T10:28:07Z">
        <w:r>
          <w:rPr>
            <w:rStyle w:val="VerbatimChar"/>
          </w:rPr>
          <w:delText>##               "subscriptions_url": "https://api.github.com/users/littlesmilelove/subscriptions",</w:delText>
        </w:r>
      </w:del>
      <w:del w:id="5115" w:author="adrian " w:date="2017-04-28T10:28:07Z">
        <w:r>
          <w:rPr/>
          <w:br/>
        </w:r>
      </w:del>
      <w:del w:id="5116" w:author="adrian " w:date="2017-04-28T10:28:07Z">
        <w:r>
          <w:rPr>
            <w:rStyle w:val="VerbatimChar"/>
          </w:rPr>
          <w:delText>##               "organizations_url": "https://api.github.com/users/littlesmilelove/orgs",</w:delText>
        </w:r>
      </w:del>
      <w:del w:id="5117" w:author="adrian " w:date="2017-04-28T10:28:07Z">
        <w:r>
          <w:rPr/>
          <w:br/>
        </w:r>
      </w:del>
      <w:del w:id="5118" w:author="adrian " w:date="2017-04-28T10:28:07Z">
        <w:r>
          <w:rPr>
            <w:rStyle w:val="VerbatimChar"/>
          </w:rPr>
          <w:delText>##               "repos_url": "https://api.github.com/users/littlesmilelove/repos",</w:delText>
        </w:r>
      </w:del>
      <w:del w:id="5119" w:author="adrian " w:date="2017-04-28T10:28:07Z">
        <w:r>
          <w:rPr/>
          <w:br/>
        </w:r>
      </w:del>
      <w:del w:id="5120" w:author="adrian " w:date="2017-04-28T10:28:07Z">
        <w:r>
          <w:rPr>
            <w:rStyle w:val="VerbatimChar"/>
          </w:rPr>
          <w:delText>##               "events_url": "https://api.github.com/users/littlesmilelove/events{/privacy}",</w:delText>
        </w:r>
      </w:del>
      <w:del w:id="5121" w:author="adrian " w:date="2017-04-28T10:28:07Z">
        <w:r>
          <w:rPr/>
          <w:br/>
        </w:r>
      </w:del>
      <w:del w:id="5122" w:author="adrian " w:date="2017-04-28T10:28:07Z">
        <w:r>
          <w:rPr>
            <w:rStyle w:val="VerbatimChar"/>
          </w:rPr>
          <w:delText>##               "received_events_url": "https://api.github.com/users/littlesmilelove/received_events",</w:delText>
        </w:r>
      </w:del>
      <w:del w:id="5123" w:author="adrian " w:date="2017-04-28T10:28:07Z">
        <w:r>
          <w:rPr/>
          <w:br/>
        </w:r>
      </w:del>
      <w:del w:id="5124" w:author="adrian " w:date="2017-04-28T10:28:07Z">
        <w:r>
          <w:rPr>
            <w:rStyle w:val="VerbatimChar"/>
          </w:rPr>
          <w:delText>##               "type": "User",</w:delText>
        </w:r>
      </w:del>
      <w:del w:id="5125" w:author="adrian " w:date="2017-04-28T10:28:07Z">
        <w:r>
          <w:rPr/>
          <w:br/>
        </w:r>
      </w:del>
      <w:del w:id="5126" w:author="adrian " w:date="2017-04-28T10:28:07Z">
        <w:r>
          <w:rPr>
            <w:rStyle w:val="VerbatimChar"/>
          </w:rPr>
          <w:delText>##               "site_admin": false</w:delText>
        </w:r>
      </w:del>
      <w:del w:id="5127" w:author="adrian " w:date="2017-04-28T10:28:07Z">
        <w:r>
          <w:rPr/>
          <w:br/>
        </w:r>
      </w:del>
      <w:del w:id="5128" w:author="adrian " w:date="2017-04-28T10:28:07Z">
        <w:r>
          <w:rPr>
            <w:rStyle w:val="VerbatimChar"/>
          </w:rPr>
          <w:delText>##             },</w:delText>
        </w:r>
      </w:del>
      <w:del w:id="5129" w:author="adrian " w:date="2017-04-28T10:28:07Z">
        <w:r>
          <w:rPr/>
          <w:br/>
        </w:r>
      </w:del>
      <w:del w:id="5130" w:author="adrian " w:date="2017-04-28T10:28:07Z">
        <w:r>
          <w:rPr>
            <w:rStyle w:val="VerbatimChar"/>
          </w:rPr>
          <w:delText>##             "private": false,</w:delText>
        </w:r>
      </w:del>
      <w:del w:id="5131" w:author="adrian " w:date="2017-04-28T10:28:07Z">
        <w:r>
          <w:rPr/>
          <w:br/>
        </w:r>
      </w:del>
      <w:del w:id="5132" w:author="adrian " w:date="2017-04-28T10:28:07Z">
        <w:r>
          <w:rPr>
            <w:rStyle w:val="VerbatimChar"/>
          </w:rPr>
          <w:delText>##             "html_url": "https://github.com/littlesmilelove/Mvc",</w:delText>
        </w:r>
      </w:del>
      <w:del w:id="5133" w:author="adrian " w:date="2017-04-28T10:28:07Z">
        <w:r>
          <w:rPr/>
          <w:br/>
        </w:r>
      </w:del>
      <w:del w:id="5134" w:author="adrian " w:date="2017-04-28T10:28:07Z">
        <w:r>
          <w:rPr>
            <w:rStyle w:val="VerbatimChar"/>
          </w:rPr>
          <w:delText>##             "description": "ASP.NET Core MVC is a model view controller framework for building dynamic web sites with clean separation of concerns, including the merged MVC, Web API, and Web Pages w/ Razor.",</w:delText>
        </w:r>
      </w:del>
      <w:del w:id="5135" w:author="adrian " w:date="2017-04-28T10:28:07Z">
        <w:r>
          <w:rPr/>
          <w:br/>
        </w:r>
      </w:del>
      <w:del w:id="5136" w:author="adrian " w:date="2017-04-28T10:28:07Z">
        <w:r>
          <w:rPr>
            <w:rStyle w:val="VerbatimChar"/>
          </w:rPr>
          <w:delText>##             "fork": true,</w:delText>
        </w:r>
      </w:del>
      <w:del w:id="5137" w:author="adrian " w:date="2017-04-28T10:28:07Z">
        <w:r>
          <w:rPr/>
          <w:br/>
        </w:r>
      </w:del>
      <w:del w:id="5138" w:author="adrian " w:date="2017-04-28T10:28:07Z">
        <w:r>
          <w:rPr>
            <w:rStyle w:val="VerbatimChar"/>
          </w:rPr>
          <w:delText>##             "url": "https://api.github.com/repos/littlesmilelove/Mvc",</w:delText>
        </w:r>
      </w:del>
      <w:del w:id="5139" w:author="adrian " w:date="2017-04-28T10:28:07Z">
        <w:r>
          <w:rPr/>
          <w:br/>
        </w:r>
      </w:del>
      <w:del w:id="5140" w:author="adrian " w:date="2017-04-28T10:28:07Z">
        <w:r>
          <w:rPr>
            <w:rStyle w:val="VerbatimChar"/>
          </w:rPr>
          <w:delText>##             "forks_url": "https://api.github.com/repos/littlesmilelove/Mvc/forks",</w:delText>
        </w:r>
      </w:del>
      <w:del w:id="5141" w:author="adrian " w:date="2017-04-28T10:28:07Z">
        <w:r>
          <w:rPr/>
          <w:br/>
        </w:r>
      </w:del>
      <w:del w:id="5142" w:author="adrian " w:date="2017-04-28T10:28:07Z">
        <w:r>
          <w:rPr>
            <w:rStyle w:val="VerbatimChar"/>
          </w:rPr>
          <w:delText>##             "keys_url": "https://api.github.com/repos/littlesmilelove/Mvc/keys{/key_id}",</w:delText>
        </w:r>
      </w:del>
      <w:del w:id="5143" w:author="adrian " w:date="2017-04-28T10:28:07Z">
        <w:r>
          <w:rPr/>
          <w:br/>
        </w:r>
      </w:del>
      <w:del w:id="5144" w:author="adrian " w:date="2017-04-28T10:28:07Z">
        <w:r>
          <w:rPr>
            <w:rStyle w:val="VerbatimChar"/>
          </w:rPr>
          <w:delText>##             "collaborators_url": "https://api.github.com/repos/littlesmilelove/Mvc/collaborators{/collaborator}",</w:delText>
        </w:r>
      </w:del>
      <w:del w:id="5145" w:author="adrian " w:date="2017-04-28T10:28:07Z">
        <w:r>
          <w:rPr/>
          <w:br/>
        </w:r>
      </w:del>
      <w:del w:id="5146" w:author="adrian " w:date="2017-04-28T10:28:07Z">
        <w:r>
          <w:rPr>
            <w:rStyle w:val="VerbatimChar"/>
          </w:rPr>
          <w:delText>##             "teams_url": "https://api.github.com/repos/littlesmilelove/Mvc/teams",</w:delText>
        </w:r>
      </w:del>
      <w:del w:id="5147" w:author="adrian " w:date="2017-04-28T10:28:07Z">
        <w:r>
          <w:rPr/>
          <w:br/>
        </w:r>
      </w:del>
      <w:del w:id="5148" w:author="adrian " w:date="2017-04-28T10:28:07Z">
        <w:r>
          <w:rPr>
            <w:rStyle w:val="VerbatimChar"/>
          </w:rPr>
          <w:delText>##             "hooks_url": "https://api.github.com/repos/littlesmilelove/Mvc/hooks",</w:delText>
        </w:r>
      </w:del>
      <w:del w:id="5149" w:author="adrian " w:date="2017-04-28T10:28:07Z">
        <w:r>
          <w:rPr/>
          <w:br/>
        </w:r>
      </w:del>
      <w:del w:id="5150" w:author="adrian " w:date="2017-04-28T10:28:07Z">
        <w:r>
          <w:rPr>
            <w:rStyle w:val="VerbatimChar"/>
          </w:rPr>
          <w:delText>##             "issue_events_url": "https://api.github.com/repos/littlesmilelove/Mvc/issues/events{/number}",</w:delText>
        </w:r>
      </w:del>
      <w:del w:id="5151" w:author="adrian " w:date="2017-04-28T10:28:07Z">
        <w:r>
          <w:rPr/>
          <w:br/>
        </w:r>
      </w:del>
      <w:del w:id="5152" w:author="adrian " w:date="2017-04-28T10:28:07Z">
        <w:r>
          <w:rPr>
            <w:rStyle w:val="VerbatimChar"/>
          </w:rPr>
          <w:delText>##             "events_url": "https://api.github.com/repos/littlesmilelove/Mvc/events",</w:delText>
        </w:r>
      </w:del>
      <w:del w:id="5153" w:author="adrian " w:date="2017-04-28T10:28:07Z">
        <w:r>
          <w:rPr/>
          <w:br/>
        </w:r>
      </w:del>
      <w:del w:id="5154" w:author="adrian " w:date="2017-04-28T10:28:07Z">
        <w:r>
          <w:rPr>
            <w:rStyle w:val="VerbatimChar"/>
          </w:rPr>
          <w:delText>##             "assignees_url": "https://api.github.com/repos/littlesmilelove/Mvc/assignees{/user}",</w:delText>
        </w:r>
      </w:del>
      <w:del w:id="5155" w:author="adrian " w:date="2017-04-28T10:28:07Z">
        <w:r>
          <w:rPr/>
          <w:br/>
        </w:r>
      </w:del>
      <w:del w:id="5156" w:author="adrian " w:date="2017-04-28T10:28:07Z">
        <w:r>
          <w:rPr>
            <w:rStyle w:val="VerbatimChar"/>
          </w:rPr>
          <w:delText>##             "branches_url": "https://api.github.com/repos/littlesmilelove/Mvc/branches{/branch}",</w:delText>
        </w:r>
      </w:del>
      <w:del w:id="5157" w:author="adrian " w:date="2017-04-28T10:28:07Z">
        <w:r>
          <w:rPr/>
          <w:br/>
        </w:r>
      </w:del>
      <w:del w:id="5158" w:author="adrian " w:date="2017-04-28T10:28:07Z">
        <w:r>
          <w:rPr>
            <w:rStyle w:val="VerbatimChar"/>
          </w:rPr>
          <w:delText>##             "tags_url": "https://api.github.com/repos/littlesmilelove/Mvc/tags",</w:delText>
        </w:r>
      </w:del>
      <w:del w:id="5159" w:author="adrian " w:date="2017-04-28T10:28:07Z">
        <w:r>
          <w:rPr/>
          <w:br/>
        </w:r>
      </w:del>
      <w:del w:id="5160" w:author="adrian " w:date="2017-04-28T10:28:07Z">
        <w:r>
          <w:rPr>
            <w:rStyle w:val="VerbatimChar"/>
          </w:rPr>
          <w:delText>##             "blobs_url": "https://api.github.com/repos/littlesmilelove/Mvc/git/blobs{/sha}",</w:delText>
        </w:r>
      </w:del>
      <w:del w:id="5161" w:author="adrian " w:date="2017-04-28T10:28:07Z">
        <w:r>
          <w:rPr/>
          <w:br/>
        </w:r>
      </w:del>
      <w:del w:id="5162" w:author="adrian " w:date="2017-04-28T10:28:07Z">
        <w:r>
          <w:rPr>
            <w:rStyle w:val="VerbatimChar"/>
          </w:rPr>
          <w:delText>##             "git_tags_url": "https://api.github.com/repos/littlesmilelove/Mvc/git/tags{/sha}",</w:delText>
        </w:r>
      </w:del>
      <w:del w:id="5163" w:author="adrian " w:date="2017-04-28T10:28:07Z">
        <w:r>
          <w:rPr/>
          <w:br/>
        </w:r>
      </w:del>
      <w:del w:id="5164" w:author="adrian " w:date="2017-04-28T10:28:07Z">
        <w:r>
          <w:rPr>
            <w:rStyle w:val="VerbatimChar"/>
          </w:rPr>
          <w:delText>##             "git_refs_url": "https://api.github.com/repos/littlesmilelove/Mvc/git/refs{/sha}",</w:delText>
        </w:r>
      </w:del>
      <w:del w:id="5165" w:author="adrian " w:date="2017-04-28T10:28:07Z">
        <w:r>
          <w:rPr/>
          <w:br/>
        </w:r>
      </w:del>
      <w:del w:id="5166" w:author="adrian " w:date="2017-04-28T10:28:07Z">
        <w:r>
          <w:rPr>
            <w:rStyle w:val="VerbatimChar"/>
          </w:rPr>
          <w:delText>##             "trees_url": "https://api.github.com/repos/littlesmilelove/Mvc/git/trees{/sha}",</w:delText>
        </w:r>
      </w:del>
      <w:del w:id="5167" w:author="adrian " w:date="2017-04-28T10:28:07Z">
        <w:r>
          <w:rPr/>
          <w:br/>
        </w:r>
      </w:del>
      <w:del w:id="5168" w:author="adrian " w:date="2017-04-28T10:28:07Z">
        <w:r>
          <w:rPr>
            <w:rStyle w:val="VerbatimChar"/>
          </w:rPr>
          <w:delText>##             "statuses_url": "https://api.github.com/repos/littlesmilelove/Mvc/statuses/{sha}",</w:delText>
        </w:r>
      </w:del>
      <w:del w:id="5169" w:author="adrian " w:date="2017-04-28T10:28:07Z">
        <w:r>
          <w:rPr/>
          <w:br/>
        </w:r>
      </w:del>
      <w:del w:id="5170" w:author="adrian " w:date="2017-04-28T10:28:07Z">
        <w:r>
          <w:rPr>
            <w:rStyle w:val="VerbatimChar"/>
          </w:rPr>
          <w:delText>##             "languages_url": "https://api.github.com/repos/littlesmilelove/Mvc/languages",</w:delText>
        </w:r>
      </w:del>
      <w:del w:id="5171" w:author="adrian " w:date="2017-04-28T10:28:07Z">
        <w:r>
          <w:rPr/>
          <w:br/>
        </w:r>
      </w:del>
      <w:del w:id="5172" w:author="adrian " w:date="2017-04-28T10:28:07Z">
        <w:r>
          <w:rPr>
            <w:rStyle w:val="VerbatimChar"/>
          </w:rPr>
          <w:delText>##             "stargazers_url": "https://api.github.com/repos/littlesmilelove/Mvc/stargazers",</w:delText>
        </w:r>
      </w:del>
      <w:del w:id="5173" w:author="adrian " w:date="2017-04-28T10:28:07Z">
        <w:r>
          <w:rPr/>
          <w:br/>
        </w:r>
      </w:del>
      <w:del w:id="5174" w:author="adrian " w:date="2017-04-28T10:28:07Z">
        <w:r>
          <w:rPr>
            <w:rStyle w:val="VerbatimChar"/>
          </w:rPr>
          <w:delText>##             "contributors_url": "https://api.github.com/repos/littlesmilelove/Mvc/contributors",</w:delText>
        </w:r>
      </w:del>
      <w:del w:id="5175" w:author="adrian " w:date="2017-04-28T10:28:07Z">
        <w:r>
          <w:rPr/>
          <w:br/>
        </w:r>
      </w:del>
      <w:del w:id="5176" w:author="adrian " w:date="2017-04-28T10:28:07Z">
        <w:r>
          <w:rPr>
            <w:rStyle w:val="VerbatimChar"/>
          </w:rPr>
          <w:delText>##             "subscribers_url": "https://api.github.com/repos/littlesmilelove/Mvc/subscribers",</w:delText>
        </w:r>
      </w:del>
      <w:del w:id="5177" w:author="adrian " w:date="2017-04-28T10:28:07Z">
        <w:r>
          <w:rPr/>
          <w:br/>
        </w:r>
      </w:del>
      <w:del w:id="5178" w:author="adrian " w:date="2017-04-28T10:28:07Z">
        <w:r>
          <w:rPr>
            <w:rStyle w:val="VerbatimChar"/>
          </w:rPr>
          <w:delText>##             "subscription_url": "https://api.github.com/repos/littlesmilelove/Mvc/subscription",</w:delText>
        </w:r>
      </w:del>
      <w:del w:id="5179" w:author="adrian " w:date="2017-04-28T10:28:07Z">
        <w:r>
          <w:rPr/>
          <w:br/>
        </w:r>
      </w:del>
      <w:del w:id="5180" w:author="adrian " w:date="2017-04-28T10:28:07Z">
        <w:r>
          <w:rPr>
            <w:rStyle w:val="VerbatimChar"/>
          </w:rPr>
          <w:delText>##             "commits_url": "https://api.github.com/repos/littlesmilelove/Mvc/commits{/sha}",</w:delText>
        </w:r>
      </w:del>
      <w:del w:id="5181" w:author="adrian " w:date="2017-04-28T10:28:07Z">
        <w:r>
          <w:rPr/>
          <w:br/>
        </w:r>
      </w:del>
      <w:del w:id="5182" w:author="adrian " w:date="2017-04-28T10:28:07Z">
        <w:r>
          <w:rPr>
            <w:rStyle w:val="VerbatimChar"/>
          </w:rPr>
          <w:delText>##             "git_commits_url": "https://api.github.com/repos/littlesmilelove/Mvc/git/commits{/sha}",</w:delText>
        </w:r>
      </w:del>
      <w:del w:id="5183" w:author="adrian " w:date="2017-04-28T10:28:07Z">
        <w:r>
          <w:rPr/>
          <w:br/>
        </w:r>
      </w:del>
      <w:del w:id="5184" w:author="adrian " w:date="2017-04-28T10:28:07Z">
        <w:r>
          <w:rPr>
            <w:rStyle w:val="VerbatimChar"/>
          </w:rPr>
          <w:delText>##             "comments_url": "https://api.github.com/repos/littlesmilelove/Mvc/comments{/number}",</w:delText>
        </w:r>
      </w:del>
      <w:del w:id="5185" w:author="adrian " w:date="2017-04-28T10:28:07Z">
        <w:r>
          <w:rPr/>
          <w:br/>
        </w:r>
      </w:del>
      <w:del w:id="5186" w:author="adrian " w:date="2017-04-28T10:28:07Z">
        <w:r>
          <w:rPr>
            <w:rStyle w:val="VerbatimChar"/>
          </w:rPr>
          <w:delText>##             "issue_comment_url": "https://api.github.com/repos/littlesmilelove/Mvc/issues/comments{/number}",</w:delText>
        </w:r>
      </w:del>
      <w:del w:id="5187" w:author="adrian " w:date="2017-04-28T10:28:07Z">
        <w:r>
          <w:rPr/>
          <w:br/>
        </w:r>
      </w:del>
      <w:del w:id="5188" w:author="adrian " w:date="2017-04-28T10:28:07Z">
        <w:r>
          <w:rPr>
            <w:rStyle w:val="VerbatimChar"/>
          </w:rPr>
          <w:delText>##             "contents_url": "https://api.github.com/repos/littlesmilelove/Mvc/contents/{+path}",</w:delText>
        </w:r>
      </w:del>
      <w:del w:id="5189" w:author="adrian " w:date="2017-04-28T10:28:07Z">
        <w:r>
          <w:rPr/>
          <w:br/>
        </w:r>
      </w:del>
      <w:del w:id="5190" w:author="adrian " w:date="2017-04-28T10:28:07Z">
        <w:r>
          <w:rPr>
            <w:rStyle w:val="VerbatimChar"/>
          </w:rPr>
          <w:delText>##             "compare_url": "https://api.github.com/repos/littlesmilelove/Mvc/compare/{base}...{head}",</w:delText>
        </w:r>
      </w:del>
      <w:del w:id="5191" w:author="adrian " w:date="2017-04-28T10:28:07Z">
        <w:r>
          <w:rPr/>
          <w:br/>
        </w:r>
      </w:del>
      <w:del w:id="5192" w:author="adrian " w:date="2017-04-28T10:28:07Z">
        <w:r>
          <w:rPr>
            <w:rStyle w:val="VerbatimChar"/>
          </w:rPr>
          <w:delText>##             "merges_url": "https://api.github.com/repos/littlesmilelove/Mvc/merges",</w:delText>
        </w:r>
      </w:del>
      <w:del w:id="5193" w:author="adrian " w:date="2017-04-28T10:28:07Z">
        <w:r>
          <w:rPr/>
          <w:br/>
        </w:r>
      </w:del>
      <w:del w:id="5194" w:author="adrian " w:date="2017-04-28T10:28:07Z">
        <w:r>
          <w:rPr>
            <w:rStyle w:val="VerbatimChar"/>
          </w:rPr>
          <w:delText>##             "archive_url": "https://api.github.com/repos/littlesmilelove/Mvc/{archive_format}{/ref}",</w:delText>
        </w:r>
      </w:del>
      <w:del w:id="5195" w:author="adrian " w:date="2017-04-28T10:28:07Z">
        <w:r>
          <w:rPr/>
          <w:br/>
        </w:r>
      </w:del>
      <w:del w:id="5196" w:author="adrian " w:date="2017-04-28T10:28:07Z">
        <w:r>
          <w:rPr>
            <w:rStyle w:val="VerbatimChar"/>
          </w:rPr>
          <w:delText>##             "downloads_url": "https://api.github.com/repos/littlesmilelove/Mvc/downloads",</w:delText>
        </w:r>
      </w:del>
      <w:del w:id="5197" w:author="adrian " w:date="2017-04-28T10:28:07Z">
        <w:r>
          <w:rPr/>
          <w:br/>
        </w:r>
      </w:del>
      <w:del w:id="5198" w:author="adrian " w:date="2017-04-28T10:28:07Z">
        <w:r>
          <w:rPr>
            <w:rStyle w:val="VerbatimChar"/>
          </w:rPr>
          <w:delText>##             "issues_url": "https://api.github.com/repos/littlesmilelove/Mvc/issues{/number}",</w:delText>
        </w:r>
      </w:del>
      <w:del w:id="5199" w:author="adrian " w:date="2017-04-28T10:28:07Z">
        <w:r>
          <w:rPr/>
          <w:br/>
        </w:r>
      </w:del>
      <w:del w:id="5200" w:author="adrian " w:date="2017-04-28T10:28:07Z">
        <w:r>
          <w:rPr>
            <w:rStyle w:val="VerbatimChar"/>
          </w:rPr>
          <w:delText>##             "pulls_url": "https://api.github.com/repos/littlesmilelove/Mvc/pulls{/number}",</w:delText>
        </w:r>
      </w:del>
      <w:del w:id="5201" w:author="adrian " w:date="2017-04-28T10:28:07Z">
        <w:r>
          <w:rPr/>
          <w:br/>
        </w:r>
      </w:del>
      <w:del w:id="5202" w:author="adrian " w:date="2017-04-28T10:28:07Z">
        <w:r>
          <w:rPr>
            <w:rStyle w:val="VerbatimChar"/>
          </w:rPr>
          <w:delText>##             "milestones_url": "https://api.github.com/repos/littlesmilelove/Mvc/milestones{/number}",</w:delText>
        </w:r>
      </w:del>
      <w:del w:id="5203" w:author="adrian " w:date="2017-04-28T10:28:07Z">
        <w:r>
          <w:rPr/>
          <w:br/>
        </w:r>
      </w:del>
      <w:del w:id="5204" w:author="adrian " w:date="2017-04-28T10:28:07Z">
        <w:r>
          <w:rPr>
            <w:rStyle w:val="VerbatimChar"/>
          </w:rPr>
          <w:delText>##             "notifications_url": "https://api.github.com/repos/littlesmilelove/Mvc/notifications{?since,all,participating}",</w:delText>
        </w:r>
      </w:del>
      <w:del w:id="5205" w:author="adrian " w:date="2017-04-28T10:28:07Z">
        <w:r>
          <w:rPr/>
          <w:br/>
        </w:r>
      </w:del>
      <w:del w:id="5206" w:author="adrian " w:date="2017-04-28T10:28:07Z">
        <w:r>
          <w:rPr>
            <w:rStyle w:val="VerbatimChar"/>
          </w:rPr>
          <w:delText>##             "labels_url": "https://api.github.com/repos/littlesmilelove/Mvc/labels{/name}",</w:delText>
        </w:r>
      </w:del>
      <w:del w:id="5207" w:author="adrian " w:date="2017-04-28T10:28:07Z">
        <w:r>
          <w:rPr/>
          <w:br/>
        </w:r>
      </w:del>
      <w:del w:id="5208" w:author="adrian " w:date="2017-04-28T10:28:07Z">
        <w:r>
          <w:rPr>
            <w:rStyle w:val="VerbatimChar"/>
          </w:rPr>
          <w:delText>##             "releases_url": "https://api.github.com/repos/littlesmilelove/Mvc/releases{/id}",</w:delText>
        </w:r>
      </w:del>
      <w:del w:id="5209" w:author="adrian " w:date="2017-04-28T10:28:07Z">
        <w:r>
          <w:rPr/>
          <w:br/>
        </w:r>
      </w:del>
      <w:del w:id="5210" w:author="adrian " w:date="2017-04-28T10:28:07Z">
        <w:r>
          <w:rPr>
            <w:rStyle w:val="VerbatimChar"/>
          </w:rPr>
          <w:delText>##             "deployments_url": "https://api.github.com/repos/littlesmilelove/Mvc/deployments",</w:delText>
        </w:r>
      </w:del>
      <w:del w:id="5211" w:author="adrian " w:date="2017-04-28T10:28:07Z">
        <w:r>
          <w:rPr/>
          <w:br/>
        </w:r>
      </w:del>
      <w:del w:id="5212" w:author="adrian " w:date="2017-04-28T10:28:07Z">
        <w:r>
          <w:rPr>
            <w:rStyle w:val="VerbatimChar"/>
          </w:rPr>
          <w:delText>##             "created_at": "2016-07-13T05:57:01Z",</w:delText>
        </w:r>
      </w:del>
      <w:del w:id="5213" w:author="adrian " w:date="2017-04-28T10:28:07Z">
        <w:r>
          <w:rPr/>
          <w:br/>
        </w:r>
      </w:del>
      <w:del w:id="5214" w:author="adrian " w:date="2017-04-28T10:28:07Z">
        <w:r>
          <w:rPr>
            <w:rStyle w:val="VerbatimChar"/>
          </w:rPr>
          <w:delText>##             "updated_at": "2016-07-13T05:57:12Z",</w:delText>
        </w:r>
      </w:del>
      <w:del w:id="5215" w:author="adrian " w:date="2017-04-28T10:28:07Z">
        <w:r>
          <w:rPr/>
          <w:br/>
        </w:r>
      </w:del>
      <w:del w:id="5216" w:author="adrian " w:date="2017-04-28T10:28:07Z">
        <w:r>
          <w:rPr>
            <w:rStyle w:val="VerbatimChar"/>
          </w:rPr>
          <w:delText>##             "pushed_at": "2016-09-23T10:13:19Z",</w:delText>
        </w:r>
      </w:del>
      <w:del w:id="5217" w:author="adrian " w:date="2017-04-28T10:28:07Z">
        <w:r>
          <w:rPr/>
          <w:br/>
        </w:r>
      </w:del>
      <w:del w:id="5218" w:author="adrian " w:date="2017-04-28T10:28:07Z">
        <w:r>
          <w:rPr>
            <w:rStyle w:val="VerbatimChar"/>
          </w:rPr>
          <w:delText>##             "git_url": "git://github.com/littlesmilelove/Mvc.git",</w:delText>
        </w:r>
      </w:del>
      <w:del w:id="5219" w:author="adrian " w:date="2017-04-28T10:28:07Z">
        <w:r>
          <w:rPr/>
          <w:br/>
        </w:r>
      </w:del>
      <w:del w:id="5220" w:author="adrian " w:date="2017-04-28T10:28:07Z">
        <w:r>
          <w:rPr>
            <w:rStyle w:val="VerbatimChar"/>
          </w:rPr>
          <w:delText>##             "ssh_url": "git@github.com:littlesmilelove/Mvc.git",</w:delText>
        </w:r>
      </w:del>
      <w:del w:id="5221" w:author="adrian " w:date="2017-04-28T10:28:07Z">
        <w:r>
          <w:rPr/>
          <w:br/>
        </w:r>
      </w:del>
      <w:del w:id="5222" w:author="adrian " w:date="2017-04-28T10:28:07Z">
        <w:r>
          <w:rPr>
            <w:rStyle w:val="VerbatimChar"/>
          </w:rPr>
          <w:delText>##             "clone_url": "https://github.com/littlesmilelove/Mvc.git",</w:delText>
        </w:r>
      </w:del>
      <w:del w:id="5223" w:author="adrian " w:date="2017-04-28T10:28:07Z">
        <w:r>
          <w:rPr/>
          <w:br/>
        </w:r>
      </w:del>
      <w:del w:id="5224" w:author="adrian " w:date="2017-04-28T10:28:07Z">
        <w:r>
          <w:rPr>
            <w:rStyle w:val="VerbatimChar"/>
          </w:rPr>
          <w:delText>##             "svn_url": "https://github.com/littlesmilelove/Mvc",</w:delText>
        </w:r>
      </w:del>
      <w:del w:id="5225" w:author="adrian " w:date="2017-04-28T10:28:07Z">
        <w:r>
          <w:rPr/>
          <w:br/>
        </w:r>
      </w:del>
      <w:del w:id="5226" w:author="adrian " w:date="2017-04-28T10:28:07Z">
        <w:r>
          <w:rPr>
            <w:rStyle w:val="VerbatimChar"/>
          </w:rPr>
          <w:delText>##             "homepage": "",</w:delText>
        </w:r>
      </w:del>
      <w:del w:id="5227" w:author="adrian " w:date="2017-04-28T10:28:07Z">
        <w:r>
          <w:rPr/>
          <w:br/>
        </w:r>
      </w:del>
      <w:del w:id="5228" w:author="adrian " w:date="2017-04-28T10:28:07Z">
        <w:r>
          <w:rPr>
            <w:rStyle w:val="VerbatimChar"/>
          </w:rPr>
          <w:delText>##             "size": 57221,</w:delText>
        </w:r>
      </w:del>
      <w:del w:id="5229" w:author="adrian " w:date="2017-04-28T10:28:07Z">
        <w:r>
          <w:rPr/>
          <w:br/>
        </w:r>
      </w:del>
      <w:del w:id="5230" w:author="adrian " w:date="2017-04-28T10:28:07Z">
        <w:r>
          <w:rPr>
            <w:rStyle w:val="VerbatimChar"/>
          </w:rPr>
          <w:delText>##             "stargazers_count": 0,</w:delText>
        </w:r>
      </w:del>
      <w:del w:id="5231" w:author="adrian " w:date="2017-04-28T10:28:07Z">
        <w:r>
          <w:rPr/>
          <w:br/>
        </w:r>
      </w:del>
      <w:del w:id="5232" w:author="adrian " w:date="2017-04-28T10:28:07Z">
        <w:r>
          <w:rPr>
            <w:rStyle w:val="VerbatimChar"/>
          </w:rPr>
          <w:delText>##             "watchers_count": 0,</w:delText>
        </w:r>
      </w:del>
      <w:del w:id="5233" w:author="adrian " w:date="2017-04-28T10:28:07Z">
        <w:r>
          <w:rPr/>
          <w:br/>
        </w:r>
      </w:del>
      <w:del w:id="5234" w:author="adrian " w:date="2017-04-28T10:28:07Z">
        <w:r>
          <w:rPr>
            <w:rStyle w:val="VerbatimChar"/>
          </w:rPr>
          <w:delText>##             "language": "C#",</w:delText>
        </w:r>
      </w:del>
      <w:del w:id="5235" w:author="adrian " w:date="2017-04-28T10:28:07Z">
        <w:r>
          <w:rPr/>
          <w:br/>
        </w:r>
      </w:del>
      <w:del w:id="5236" w:author="adrian " w:date="2017-04-28T10:28:07Z">
        <w:r>
          <w:rPr>
            <w:rStyle w:val="VerbatimChar"/>
          </w:rPr>
          <w:delText>##             "has_issues": false,</w:delText>
        </w:r>
      </w:del>
      <w:del w:id="5237" w:author="adrian " w:date="2017-04-28T10:28:07Z">
        <w:r>
          <w:rPr/>
          <w:br/>
        </w:r>
      </w:del>
      <w:del w:id="5238" w:author="adrian " w:date="2017-04-28T10:28:07Z">
        <w:r>
          <w:rPr>
            <w:rStyle w:val="VerbatimChar"/>
          </w:rPr>
          <w:delText>##             "has_downloads": true,</w:delText>
        </w:r>
      </w:del>
      <w:del w:id="5239" w:author="adrian " w:date="2017-04-28T10:28:07Z">
        <w:r>
          <w:rPr/>
          <w:br/>
        </w:r>
      </w:del>
      <w:del w:id="5240" w:author="adrian " w:date="2017-04-28T10:28:07Z">
        <w:r>
          <w:rPr>
            <w:rStyle w:val="VerbatimChar"/>
          </w:rPr>
          <w:delText>##             "has_wiki": true,</w:delText>
        </w:r>
      </w:del>
      <w:del w:id="5241" w:author="adrian " w:date="2017-04-28T10:28:07Z">
        <w:r>
          <w:rPr/>
          <w:br/>
        </w:r>
      </w:del>
      <w:del w:id="5242" w:author="adrian " w:date="2017-04-28T10:28:07Z">
        <w:r>
          <w:rPr>
            <w:rStyle w:val="VerbatimChar"/>
          </w:rPr>
          <w:delText>##             "has_pages": false,</w:delText>
        </w:r>
      </w:del>
      <w:del w:id="5243" w:author="adrian " w:date="2017-04-28T10:28:07Z">
        <w:r>
          <w:rPr/>
          <w:br/>
        </w:r>
      </w:del>
      <w:del w:id="5244" w:author="adrian " w:date="2017-04-28T10:28:07Z">
        <w:r>
          <w:rPr>
            <w:rStyle w:val="VerbatimChar"/>
          </w:rPr>
          <w:delText>##             "forks_count": 0,</w:delText>
        </w:r>
      </w:del>
      <w:del w:id="5245" w:author="adrian " w:date="2017-04-28T10:28:07Z">
        <w:r>
          <w:rPr/>
          <w:br/>
        </w:r>
      </w:del>
      <w:del w:id="5246" w:author="adrian " w:date="2017-04-28T10:28:07Z">
        <w:r>
          <w:rPr>
            <w:rStyle w:val="VerbatimChar"/>
          </w:rPr>
          <w:delText>##             "mirror_url": null,</w:delText>
        </w:r>
      </w:del>
      <w:del w:id="5247" w:author="adrian " w:date="2017-04-28T10:28:07Z">
        <w:r>
          <w:rPr/>
          <w:br/>
        </w:r>
      </w:del>
      <w:del w:id="5248" w:author="adrian " w:date="2017-04-28T10:28:07Z">
        <w:r>
          <w:rPr>
            <w:rStyle w:val="VerbatimChar"/>
          </w:rPr>
          <w:delText>##             "open_issues_count": 1,</w:delText>
        </w:r>
      </w:del>
      <w:del w:id="5249" w:author="adrian " w:date="2017-04-28T10:28:07Z">
        <w:r>
          <w:rPr/>
          <w:br/>
        </w:r>
      </w:del>
      <w:del w:id="5250" w:author="adrian " w:date="2017-04-28T10:28:07Z">
        <w:r>
          <w:rPr>
            <w:rStyle w:val="VerbatimChar"/>
          </w:rPr>
          <w:delText>##             "forks": 0,</w:delText>
        </w:r>
      </w:del>
      <w:del w:id="5251" w:author="adrian " w:date="2017-04-28T10:28:07Z">
        <w:r>
          <w:rPr/>
          <w:br/>
        </w:r>
      </w:del>
      <w:del w:id="5252" w:author="adrian " w:date="2017-04-28T10:28:07Z">
        <w:r>
          <w:rPr>
            <w:rStyle w:val="VerbatimChar"/>
          </w:rPr>
          <w:delText>##             "open_issues": 1,</w:delText>
        </w:r>
      </w:del>
      <w:del w:id="5253" w:author="adrian " w:date="2017-04-28T10:28:07Z">
        <w:r>
          <w:rPr/>
          <w:br/>
        </w:r>
      </w:del>
      <w:del w:id="5254" w:author="adrian " w:date="2017-04-28T10:28:07Z">
        <w:r>
          <w:rPr>
            <w:rStyle w:val="VerbatimChar"/>
          </w:rPr>
          <w:delText>##             "watchers": 0,</w:delText>
        </w:r>
      </w:del>
      <w:del w:id="5255" w:author="adrian " w:date="2017-04-28T10:28:07Z">
        <w:r>
          <w:rPr/>
          <w:br/>
        </w:r>
      </w:del>
      <w:del w:id="5256" w:author="adrian " w:date="2017-04-28T10:28:07Z">
        <w:r>
          <w:rPr>
            <w:rStyle w:val="VerbatimChar"/>
          </w:rPr>
          <w:delText>##             "default_branch": "dev"</w:delText>
        </w:r>
      </w:del>
      <w:del w:id="5257" w:author="adrian " w:date="2017-04-28T10:28:07Z">
        <w:r>
          <w:rPr/>
          <w:br/>
        </w:r>
      </w:del>
      <w:del w:id="5258" w:author="adrian " w:date="2017-04-28T10:28:07Z">
        <w:r>
          <w:rPr>
            <w:rStyle w:val="VerbatimChar"/>
          </w:rPr>
          <w:delText>##           }</w:delText>
        </w:r>
      </w:del>
      <w:del w:id="5259" w:author="adrian " w:date="2017-04-28T10:28:07Z">
        <w:r>
          <w:rPr/>
          <w:br/>
        </w:r>
      </w:del>
      <w:del w:id="5260" w:author="adrian " w:date="2017-04-28T10:28:07Z">
        <w:r>
          <w:rPr>
            <w:rStyle w:val="VerbatimChar"/>
          </w:rPr>
          <w:delText>##         },</w:delText>
        </w:r>
      </w:del>
      <w:del w:id="5261" w:author="adrian " w:date="2017-04-28T10:28:07Z">
        <w:r>
          <w:rPr/>
          <w:br/>
        </w:r>
      </w:del>
      <w:del w:id="5262" w:author="adrian " w:date="2017-04-28T10:28:07Z">
        <w:r>
          <w:rPr>
            <w:rStyle w:val="VerbatimChar"/>
          </w:rPr>
          <w:delText>##         "_links": {</w:delText>
        </w:r>
      </w:del>
      <w:del w:id="5263" w:author="adrian " w:date="2017-04-28T10:28:07Z">
        <w:r>
          <w:rPr/>
          <w:br/>
        </w:r>
      </w:del>
      <w:del w:id="5264" w:author="adrian " w:date="2017-04-28T10:28:07Z">
        <w:r>
          <w:rPr>
            <w:rStyle w:val="VerbatimChar"/>
          </w:rPr>
          <w:delText>##           "self": {</w:delText>
        </w:r>
      </w:del>
      <w:del w:id="5265" w:author="adrian " w:date="2017-04-28T10:28:07Z">
        <w:r>
          <w:rPr/>
          <w:br/>
        </w:r>
      </w:del>
      <w:del w:id="5266" w:author="adrian " w:date="2017-04-28T10:28:07Z">
        <w:r>
          <w:rPr>
            <w:rStyle w:val="VerbatimChar"/>
          </w:rPr>
          <w:delText>##             "href": "https://api.github.com/repos/littlesmilelove/Mvc/pulls/1"</w:delText>
        </w:r>
      </w:del>
      <w:del w:id="5267" w:author="adrian " w:date="2017-04-28T10:28:07Z">
        <w:r>
          <w:rPr/>
          <w:br/>
        </w:r>
      </w:del>
      <w:del w:id="5268" w:author="adrian " w:date="2017-04-28T10:28:07Z">
        <w:r>
          <w:rPr>
            <w:rStyle w:val="VerbatimChar"/>
          </w:rPr>
          <w:delText>##           },</w:delText>
        </w:r>
      </w:del>
      <w:del w:id="5269" w:author="adrian " w:date="2017-04-28T10:28:07Z">
        <w:r>
          <w:rPr/>
          <w:br/>
        </w:r>
      </w:del>
      <w:del w:id="5270" w:author="adrian " w:date="2017-04-28T10:28:07Z">
        <w:r>
          <w:rPr>
            <w:rStyle w:val="VerbatimChar"/>
          </w:rPr>
          <w:delText>##           "html": {</w:delText>
        </w:r>
      </w:del>
      <w:del w:id="5271" w:author="adrian " w:date="2017-04-28T10:28:07Z">
        <w:r>
          <w:rPr/>
          <w:br/>
        </w:r>
      </w:del>
      <w:del w:id="5272" w:author="adrian " w:date="2017-04-28T10:28:07Z">
        <w:r>
          <w:rPr>
            <w:rStyle w:val="VerbatimChar"/>
          </w:rPr>
          <w:delText>##             "href": "https://github.com/littlesmilelove/Mvc/pull/1"</w:delText>
        </w:r>
      </w:del>
      <w:del w:id="5273" w:author="adrian " w:date="2017-04-28T10:28:07Z">
        <w:r>
          <w:rPr/>
          <w:br/>
        </w:r>
      </w:del>
      <w:del w:id="5274" w:author="adrian " w:date="2017-04-28T10:28:07Z">
        <w:r>
          <w:rPr>
            <w:rStyle w:val="VerbatimChar"/>
          </w:rPr>
          <w:delText>##           },</w:delText>
        </w:r>
      </w:del>
      <w:del w:id="5275" w:author="adrian " w:date="2017-04-28T10:28:07Z">
        <w:r>
          <w:rPr/>
          <w:br/>
        </w:r>
      </w:del>
      <w:del w:id="5276" w:author="adrian " w:date="2017-04-28T10:28:07Z">
        <w:r>
          <w:rPr>
            <w:rStyle w:val="VerbatimChar"/>
          </w:rPr>
          <w:delText>##           "issue": {</w:delText>
        </w:r>
      </w:del>
      <w:del w:id="5277" w:author="adrian " w:date="2017-04-28T10:28:07Z">
        <w:r>
          <w:rPr/>
          <w:br/>
        </w:r>
      </w:del>
      <w:del w:id="5278" w:author="adrian " w:date="2017-04-28T10:28:07Z">
        <w:r>
          <w:rPr>
            <w:rStyle w:val="VerbatimChar"/>
          </w:rPr>
          <w:delText>##             "href": "https://api.github.com/repos/littlesmilelove/Mvc/issues/1"</w:delText>
        </w:r>
      </w:del>
      <w:del w:id="5279" w:author="adrian " w:date="2017-04-28T10:28:07Z">
        <w:r>
          <w:rPr/>
          <w:br/>
        </w:r>
      </w:del>
      <w:del w:id="5280" w:author="adrian " w:date="2017-04-28T10:28:07Z">
        <w:r>
          <w:rPr>
            <w:rStyle w:val="VerbatimChar"/>
          </w:rPr>
          <w:delText>##           },</w:delText>
        </w:r>
      </w:del>
      <w:del w:id="5281" w:author="adrian " w:date="2017-04-28T10:28:07Z">
        <w:r>
          <w:rPr/>
          <w:br/>
        </w:r>
      </w:del>
      <w:del w:id="5282" w:author="adrian " w:date="2017-04-28T10:28:07Z">
        <w:r>
          <w:rPr>
            <w:rStyle w:val="VerbatimChar"/>
          </w:rPr>
          <w:delText>##           "comments": {</w:delText>
        </w:r>
      </w:del>
      <w:del w:id="5283" w:author="adrian " w:date="2017-04-28T10:28:07Z">
        <w:r>
          <w:rPr/>
          <w:br/>
        </w:r>
      </w:del>
      <w:del w:id="5284" w:author="adrian " w:date="2017-04-28T10:28:07Z">
        <w:r>
          <w:rPr>
            <w:rStyle w:val="VerbatimChar"/>
          </w:rPr>
          <w:delText>##             "href": "https://api.github.com/repos/littlesmilelove/Mvc/issues/1/comments"</w:delText>
        </w:r>
      </w:del>
      <w:del w:id="5285" w:author="adrian " w:date="2017-04-28T10:28:07Z">
        <w:r>
          <w:rPr/>
          <w:br/>
        </w:r>
      </w:del>
      <w:del w:id="5286" w:author="adrian " w:date="2017-04-28T10:28:07Z">
        <w:r>
          <w:rPr>
            <w:rStyle w:val="VerbatimChar"/>
          </w:rPr>
          <w:delText>##           },</w:delText>
        </w:r>
      </w:del>
      <w:del w:id="5287" w:author="adrian " w:date="2017-04-28T10:28:07Z">
        <w:r>
          <w:rPr/>
          <w:br/>
        </w:r>
      </w:del>
      <w:del w:id="5288" w:author="adrian " w:date="2017-04-28T10:28:07Z">
        <w:r>
          <w:rPr>
            <w:rStyle w:val="VerbatimChar"/>
          </w:rPr>
          <w:delText>##           "review_comments": {</w:delText>
        </w:r>
      </w:del>
      <w:del w:id="5289" w:author="adrian " w:date="2017-04-28T10:28:07Z">
        <w:r>
          <w:rPr/>
          <w:br/>
        </w:r>
      </w:del>
      <w:del w:id="5290" w:author="adrian " w:date="2017-04-28T10:28:07Z">
        <w:r>
          <w:rPr>
            <w:rStyle w:val="VerbatimChar"/>
          </w:rPr>
          <w:delText>##             "href": "https://api.github.com/repos/littlesmilelove/Mvc/pulls/1/comments"</w:delText>
        </w:r>
      </w:del>
      <w:del w:id="5291" w:author="adrian " w:date="2017-04-28T10:28:07Z">
        <w:r>
          <w:rPr/>
          <w:br/>
        </w:r>
      </w:del>
      <w:del w:id="5292" w:author="adrian " w:date="2017-04-28T10:28:07Z">
        <w:r>
          <w:rPr>
            <w:rStyle w:val="VerbatimChar"/>
          </w:rPr>
          <w:delText>##           },</w:delText>
        </w:r>
      </w:del>
      <w:del w:id="5293" w:author="adrian " w:date="2017-04-28T10:28:07Z">
        <w:r>
          <w:rPr/>
          <w:br/>
        </w:r>
      </w:del>
      <w:del w:id="5294" w:author="adrian " w:date="2017-04-28T10:28:07Z">
        <w:r>
          <w:rPr>
            <w:rStyle w:val="VerbatimChar"/>
          </w:rPr>
          <w:delText>##           "review_comment": {</w:delText>
        </w:r>
      </w:del>
      <w:del w:id="5295" w:author="adrian " w:date="2017-04-28T10:28:07Z">
        <w:r>
          <w:rPr/>
          <w:br/>
        </w:r>
      </w:del>
      <w:del w:id="5296" w:author="adrian " w:date="2017-04-28T10:28:07Z">
        <w:r>
          <w:rPr>
            <w:rStyle w:val="VerbatimChar"/>
          </w:rPr>
          <w:delText>##             "href": "https://api.github.com/repos/littlesmilelove/Mvc/pulls/comments{/number}"</w:delText>
        </w:r>
      </w:del>
      <w:del w:id="5297" w:author="adrian " w:date="2017-04-28T10:28:07Z">
        <w:r>
          <w:rPr/>
          <w:br/>
        </w:r>
      </w:del>
      <w:del w:id="5298" w:author="adrian " w:date="2017-04-28T10:28:07Z">
        <w:r>
          <w:rPr>
            <w:rStyle w:val="VerbatimChar"/>
          </w:rPr>
          <w:delText>##           },</w:delText>
        </w:r>
      </w:del>
      <w:del w:id="5299" w:author="adrian " w:date="2017-04-28T10:28:07Z">
        <w:r>
          <w:rPr/>
          <w:br/>
        </w:r>
      </w:del>
      <w:del w:id="5300" w:author="adrian " w:date="2017-04-28T10:28:07Z">
        <w:r>
          <w:rPr>
            <w:rStyle w:val="VerbatimChar"/>
          </w:rPr>
          <w:delText>##           "commits": {</w:delText>
        </w:r>
      </w:del>
      <w:del w:id="5301" w:author="adrian " w:date="2017-04-28T10:28:07Z">
        <w:r>
          <w:rPr/>
          <w:br/>
        </w:r>
      </w:del>
      <w:del w:id="5302" w:author="adrian " w:date="2017-04-28T10:28:07Z">
        <w:r>
          <w:rPr>
            <w:rStyle w:val="VerbatimChar"/>
          </w:rPr>
          <w:delText>##             "href": "https://api.github.com/repos/littlesmilelove/Mvc/pulls/1/commits"</w:delText>
        </w:r>
      </w:del>
      <w:del w:id="5303" w:author="adrian " w:date="2017-04-28T10:28:07Z">
        <w:r>
          <w:rPr/>
          <w:br/>
        </w:r>
      </w:del>
      <w:del w:id="5304" w:author="adrian " w:date="2017-04-28T10:28:07Z">
        <w:r>
          <w:rPr>
            <w:rStyle w:val="VerbatimChar"/>
          </w:rPr>
          <w:delText>##           },</w:delText>
        </w:r>
      </w:del>
      <w:del w:id="5305" w:author="adrian " w:date="2017-04-28T10:28:07Z">
        <w:r>
          <w:rPr/>
          <w:br/>
        </w:r>
      </w:del>
      <w:del w:id="5306" w:author="adrian " w:date="2017-04-28T10:28:07Z">
        <w:r>
          <w:rPr>
            <w:rStyle w:val="VerbatimChar"/>
          </w:rPr>
          <w:delText>##           "statuses": {</w:delText>
        </w:r>
      </w:del>
      <w:del w:id="5307" w:author="adrian " w:date="2017-04-28T10:28:07Z">
        <w:r>
          <w:rPr/>
          <w:br/>
        </w:r>
      </w:del>
      <w:del w:id="5308" w:author="adrian " w:date="2017-04-28T10:28:07Z">
        <w:r>
          <w:rPr>
            <w:rStyle w:val="VerbatimChar"/>
          </w:rPr>
          <w:delText>##             "href": "https://api.github.com/repos/littlesmilelove/Mvc/statuses/9c6c8410e2ce4f20c73e3ff85688545d2c72f944"</w:delText>
        </w:r>
      </w:del>
      <w:del w:id="5309" w:author="adrian " w:date="2017-04-28T10:28:07Z">
        <w:r>
          <w:rPr/>
          <w:br/>
        </w:r>
      </w:del>
      <w:del w:id="5310" w:author="adrian " w:date="2017-04-28T10:28:07Z">
        <w:r>
          <w:rPr>
            <w:rStyle w:val="VerbatimChar"/>
          </w:rPr>
          <w:delText>##           }</w:delText>
        </w:r>
      </w:del>
      <w:del w:id="5311" w:author="adrian " w:date="2017-04-28T10:28:07Z">
        <w:r>
          <w:rPr/>
          <w:br/>
        </w:r>
      </w:del>
      <w:del w:id="5312" w:author="adrian " w:date="2017-04-28T10:28:07Z">
        <w:r>
          <w:rPr>
            <w:rStyle w:val="VerbatimChar"/>
          </w:rPr>
          <w:delText>##         },</w:delText>
        </w:r>
      </w:del>
      <w:del w:id="5313" w:author="adrian " w:date="2017-04-28T10:28:07Z">
        <w:r>
          <w:rPr/>
          <w:br/>
        </w:r>
      </w:del>
      <w:del w:id="5314" w:author="adrian " w:date="2017-04-28T10:28:07Z">
        <w:r>
          <w:rPr>
            <w:rStyle w:val="VerbatimChar"/>
          </w:rPr>
          <w:delText>##         "merged": false,</w:delText>
        </w:r>
      </w:del>
      <w:del w:id="5315" w:author="adrian " w:date="2017-04-28T10:28:07Z">
        <w:r>
          <w:rPr/>
          <w:br/>
        </w:r>
      </w:del>
      <w:del w:id="5316" w:author="adrian " w:date="2017-04-28T10:28:07Z">
        <w:r>
          <w:rPr>
            <w:rStyle w:val="VerbatimChar"/>
          </w:rPr>
          <w:delText>##         "mergeable": true,</w:delText>
        </w:r>
      </w:del>
      <w:del w:id="5317" w:author="adrian " w:date="2017-04-28T10:28:07Z">
        <w:r>
          <w:rPr/>
          <w:br/>
        </w:r>
      </w:del>
      <w:del w:id="5318" w:author="adrian " w:date="2017-04-28T10:28:07Z">
        <w:r>
          <w:rPr>
            <w:rStyle w:val="VerbatimChar"/>
          </w:rPr>
          <w:delText>##         "mergeable_state": "clean",</w:delText>
        </w:r>
      </w:del>
      <w:del w:id="5319" w:author="adrian " w:date="2017-04-28T10:28:07Z">
        <w:r>
          <w:rPr/>
          <w:br/>
        </w:r>
      </w:del>
      <w:del w:id="5320" w:author="adrian " w:date="2017-04-28T10:28:07Z">
        <w:r>
          <w:rPr>
            <w:rStyle w:val="VerbatimChar"/>
          </w:rPr>
          <w:delText>##         "merged_by": null,</w:delText>
        </w:r>
      </w:del>
      <w:del w:id="5321" w:author="adrian " w:date="2017-04-28T10:28:07Z">
        <w:r>
          <w:rPr/>
          <w:br/>
        </w:r>
      </w:del>
      <w:del w:id="5322" w:author="adrian " w:date="2017-04-28T10:28:07Z">
        <w:r>
          <w:rPr>
            <w:rStyle w:val="VerbatimChar"/>
          </w:rPr>
          <w:delText>##         "comments": 0,</w:delText>
        </w:r>
      </w:del>
      <w:del w:id="5323" w:author="adrian " w:date="2017-04-28T10:28:07Z">
        <w:r>
          <w:rPr/>
          <w:br/>
        </w:r>
      </w:del>
      <w:del w:id="5324" w:author="adrian " w:date="2017-04-28T10:28:07Z">
        <w:r>
          <w:rPr>
            <w:rStyle w:val="VerbatimChar"/>
          </w:rPr>
          <w:delText>##         "review_comments": 0,</w:delText>
        </w:r>
      </w:del>
      <w:del w:id="5325" w:author="adrian " w:date="2017-04-28T10:28:07Z">
        <w:r>
          <w:rPr/>
          <w:br/>
        </w:r>
      </w:del>
      <w:del w:id="5326" w:author="adrian " w:date="2017-04-28T10:28:07Z">
        <w:r>
          <w:rPr>
            <w:rStyle w:val="VerbatimChar"/>
          </w:rPr>
          <w:delText>##         "commits": 95,</w:delText>
        </w:r>
      </w:del>
      <w:del w:id="5327" w:author="adrian " w:date="2017-04-28T10:28:07Z">
        <w:r>
          <w:rPr/>
          <w:br/>
        </w:r>
      </w:del>
      <w:del w:id="5328" w:author="adrian " w:date="2017-04-28T10:28:07Z">
        <w:r>
          <w:rPr>
            <w:rStyle w:val="VerbatimChar"/>
          </w:rPr>
          <w:delText>##         "additions": 11474,</w:delText>
        </w:r>
      </w:del>
      <w:del w:id="5329" w:author="adrian " w:date="2017-04-28T10:28:07Z">
        <w:r>
          <w:rPr/>
          <w:br/>
        </w:r>
      </w:del>
      <w:del w:id="5330" w:author="adrian " w:date="2017-04-28T10:28:07Z">
        <w:r>
          <w:rPr>
            <w:rStyle w:val="VerbatimChar"/>
          </w:rPr>
          <w:delText>##         "deletions": 2650,</w:delText>
        </w:r>
      </w:del>
      <w:del w:id="5331" w:author="adrian " w:date="2017-04-28T10:28:07Z">
        <w:r>
          <w:rPr/>
          <w:br/>
        </w:r>
      </w:del>
      <w:del w:id="5332" w:author="adrian " w:date="2017-04-28T10:28:07Z">
        <w:r>
          <w:rPr>
            <w:rStyle w:val="VerbatimChar"/>
          </w:rPr>
          <w:delText>##         "changed_files": 264</w:delText>
        </w:r>
      </w:del>
      <w:del w:id="5333" w:author="adrian " w:date="2017-04-28T10:28:07Z">
        <w:r>
          <w:rPr/>
          <w:br/>
        </w:r>
      </w:del>
      <w:del w:id="5334" w:author="adrian " w:date="2017-04-28T10:28:07Z">
        <w:r>
          <w:rPr>
            <w:rStyle w:val="VerbatimChar"/>
          </w:rPr>
          <w:delText>##       }</w:delText>
        </w:r>
      </w:del>
      <w:del w:id="5335" w:author="adrian " w:date="2017-04-28T10:28:07Z">
        <w:r>
          <w:rPr/>
          <w:br/>
        </w:r>
      </w:del>
      <w:del w:id="5336" w:author="adrian " w:date="2017-04-28T10:28:07Z">
        <w:r>
          <w:rPr>
            <w:rStyle w:val="VerbatimChar"/>
          </w:rPr>
          <w:delText>##     },</w:delText>
        </w:r>
      </w:del>
      <w:del w:id="5337" w:author="adrian " w:date="2017-04-28T10:28:07Z">
        <w:r>
          <w:rPr/>
          <w:br/>
        </w:r>
      </w:del>
      <w:del w:id="5338" w:author="adrian " w:date="2017-04-28T10:28:07Z">
        <w:r>
          <w:rPr>
            <w:rStyle w:val="VerbatimChar"/>
          </w:rPr>
          <w:delText>##     "public": true,</w:delText>
        </w:r>
      </w:del>
      <w:del w:id="5339" w:author="adrian " w:date="2017-04-28T10:28:07Z">
        <w:r>
          <w:rPr/>
          <w:br/>
        </w:r>
      </w:del>
      <w:del w:id="5340" w:author="adrian " w:date="2017-04-28T10:28:07Z">
        <w:r>
          <w:rPr>
            <w:rStyle w:val="VerbatimChar"/>
          </w:rPr>
          <w:delText>##     "created_at": "2016-09-23T10:13:21Z"</w:delText>
        </w:r>
      </w:del>
      <w:del w:id="5341" w:author="adrian " w:date="2017-04-28T10:28:07Z">
        <w:r>
          <w:rPr/>
          <w:br/>
        </w:r>
      </w:del>
      <w:del w:id="5342" w:author="adrian " w:date="2017-04-28T10:28:07Z">
        <w:r>
          <w:rPr>
            <w:rStyle w:val="VerbatimChar"/>
          </w:rPr>
          <w:delText>##   }</w:delText>
        </w:r>
      </w:del>
      <w:del w:id="5343" w:author="adrian " w:date="2017-04-28T10:28:07Z">
        <w:r>
          <w:rPr/>
          <w:br/>
        </w:r>
      </w:del>
      <w:del w:id="5344" w:author="adrian " w:date="2017-04-28T10:28:07Z">
        <w:r>
          <w:rPr>
            <w:rStyle w:val="VerbatimChar"/>
          </w:rPr>
          <w:delText>## ]</w:delText>
        </w:r>
      </w:del>
    </w:p>
    <w:p>
      <w:pPr>
        <w:pStyle w:val="SourceCode"/>
        <w:rPr/>
      </w:pPr>
      <w:r>
        <w:rPr/>
        <w:t xml:space="preserve">The two lines </w:t>
      </w:r>
      <w:ins w:id="5345" w:author="adrian " w:date="2017-04-28T10:28:07Z">
        <w:r>
          <w:rPr/>
          <w:t xml:space="preserve">or </w:t>
        </w:r>
      </w:ins>
      <w:ins w:id="5346" w:author="adrian " w:date="2017-04-28T10:28:07Z">
        <w:r>
          <w:rPr>
            <w:rStyle w:val="VerbatimChar"/>
          </w:rPr>
          <w:t>R</w:t>
        </w:r>
      </w:ins>
      <w:ins w:id="5347" w:author="adrian " w:date="2017-04-28T10:28:07Z">
        <w:r>
          <w:rPr/>
          <w:t xml:space="preserve"> code </w:t>
        </w:r>
      </w:ins>
      <w:r>
        <w:rPr/>
        <w:t xml:space="preserve">in the vignette </w:t>
      </w:r>
      <w:ins w:id="5348" w:author="adrian " w:date="2017-04-28T10:28:07Z">
        <w:r>
          <w:rPr/>
          <w:t xml:space="preserve">(or </w:t>
        </w:r>
      </w:ins>
      <w:ins w:id="5349" w:author="adrian " w:date="2017-04-28T10:28:07Z">
        <w:r>
          <w:rPr>
            <w:rStyle w:val="VerbatimChar"/>
          </w:rPr>
          <w:t>Gist,</w:t>
        </w:r>
      </w:ins>
      <w:del w:id="5350" w:author="adrian " w:date="2017-04-28T10:28:07Z">
        <w:r>
          <w:rPr>
            <w:rStyle w:val="VerbatimChar"/>
          </w:rPr>
          <w:delText xml:space="preserve">or </w:delText>
        </w:r>
      </w:del>
      <w:del w:id="5351" w:author="adrian " w:date="2017-04-28T10:28:07Z">
        <w:r>
          <w:rPr>
            <w:rStyle w:val="VerbatimChar"/>
          </w:rPr>
          <w:delText>Gist</w:delText>
        </w:r>
      </w:del>
      <w:r>
        <w:rPr/>
        <w:t xml:space="preserve"> as it would be called on Github</w:t>
      </w:r>
      <w:ins w:id="5352" w:author="adrian " w:date="2017-04-28T10:28:07Z">
        <w:r>
          <w:rPr/>
          <w:t>)</w:t>
        </w:r>
      </w:ins>
      <w:del w:id="5353" w:author="adrian " w:date="2017-04-28T10:28:07Z">
        <w:r>
          <w:rPr/>
          <w:delText>,</w:delText>
        </w:r>
      </w:del>
      <w:r>
        <w:rPr/>
        <w:t xml:space="preserve"> fetch the latest public </w:t>
      </w:r>
      <w:ins w:id="5354" w:author="adrian " w:date="2017-04-28T10:28:07Z">
        <w:r>
          <w:rPr/>
          <w:t xml:space="preserve">-- that is, visible to anyone -- </w:t>
        </w:r>
      </w:ins>
      <w:r>
        <w:rPr/>
        <w:t xml:space="preserve">events from the API, and </w:t>
      </w:r>
      <w:ins w:id="5355" w:author="adrian " w:date="2017-04-28T10:28:07Z">
        <w:r>
          <w:rPr/>
          <w:t>print</w:t>
        </w:r>
      </w:ins>
      <w:del w:id="5356" w:author="adrian " w:date="2017-04-28T10:28:07Z">
        <w:r>
          <w:rPr/>
          <w:delText>display</w:delText>
        </w:r>
      </w:del>
      <w:r>
        <w:rPr/>
        <w:t xml:space="preserve"> them. </w:t>
      </w:r>
      <w:ins w:id="5357" w:author="adrian " w:date="2017-04-28T10:28:07Z">
        <w:r>
          <w:rPr/>
          <w:t xml:space="preserve">(Private events have exactly the same format, but are only available through the API to authorized requests.) </w:t>
        </w:r>
      </w:ins>
      <w:r>
        <w:rPr/>
        <w:t>Rather than displaying them</w:t>
      </w:r>
      <w:ins w:id="5358" w:author="adrian " w:date="2017-04-28T10:28:07Z">
        <w:r>
          <w:rPr/>
          <w:t>,</w:t>
        </w:r>
      </w:ins>
      <w:r>
        <w:rPr/>
        <w:t xml:space="preserve"> big data</w:t>
      </w:r>
      <w:del w:id="5359" w:author="adrian " w:date="2017-04-28T10:28:07Z">
        <w:r>
          <w:rPr/>
          <w:delText xml:space="preserve"> in</w:delText>
        </w:r>
      </w:del>
      <w:r>
        <w:rPr/>
        <w:t xml:space="preserve"> practice would feed them all into some datastore awaiting further analysis.</w:t>
      </w:r>
    </w:p>
    <w:p>
      <w:pPr>
        <w:pStyle w:val="TextBody"/>
        <w:rPr/>
      </w:pPr>
      <w:r>
        <w:rPr/>
        <w:t xml:space="preserve">What would it mean to count </w:t>
      </w:r>
      <w:ins w:id="5360" w:author="adrian " w:date="2017-04-28T10:28:07Z">
        <w:r>
          <w:rPr/>
          <w:t>repositories</w:t>
        </w:r>
      </w:ins>
      <w:del w:id="5361" w:author="adrian " w:date="2017-04-28T10:28:07Z">
        <w:r>
          <w:rPr/>
          <w:delText>things</w:delText>
        </w:r>
      </w:del>
      <w:r>
        <w:rPr/>
        <w:t xml:space="preserve"> using formatted, API data? </w:t>
      </w:r>
      <w:ins w:id="5362" w:author="adrian " w:date="2017-04-28T10:28:07Z">
        <w:r>
          <w:rPr/>
          <w:t xml:space="preserve">The JSON (JavaScript Object Notation format; a format commonly used for social media data) </w:t>
        </w:r>
      </w:ins>
      <w:del w:id="5363" w:author="adrian " w:date="2017-04-28T10:28:07Z">
        <w:r>
          <w:rPr/>
          <w:delText xml:space="preserve">These JSON </w:delText>
        </w:r>
      </w:del>
      <w:r>
        <w:rPr/>
        <w:t>records conjoin elements</w:t>
      </w:r>
      <w:del w:id="5364" w:author="adrian " w:date="2017-04-28T10:28:07Z">
        <w:r>
          <w:rPr/>
          <w:delText xml:space="preserve"> together</w:delText>
        </w:r>
      </w:del>
      <w:r>
        <w:rPr/>
        <w:t xml:space="preserve">. The relatively simple </w:t>
      </w:r>
      <w:ins w:id="5365" w:author="adrian " w:date="2017-04-28T10:28:07Z">
        <w:r>
          <w:rPr>
            <w:rStyle w:val="VerbatimChar"/>
          </w:rPr>
          <w:t>PushEvent</w:t>
        </w:r>
      </w:ins>
      <w:del w:id="5366" w:author="adrian " w:date="2017-04-28T10:28:07Z">
        <w:r>
          <w:rPr>
            <w:rStyle w:val="VerbatimChar"/>
          </w:rPr>
          <w:delText>WatchEvent</w:delText>
        </w:r>
      </w:del>
      <w:r>
        <w:rPr/>
        <w:t xml:space="preserve"> on Github shown in the data extract above documents how an </w:t>
      </w:r>
      <w:r>
        <w:rPr>
          <w:rStyle w:val="VerbatimChar"/>
        </w:rPr>
        <w:t>actor</w:t>
      </w:r>
      <w:r>
        <w:rPr/>
        <w:t xml:space="preserve"> calling themselves </w:t>
      </w:r>
      <w:ins w:id="5367" w:author="adrian " w:date="2017-04-28T10:28:07Z">
        <w:r>
          <w:rPr>
            <w:rStyle w:val="VerbatimChar"/>
          </w:rPr>
          <w:t>6ijr</w:t>
        </w:r>
      </w:ins>
      <w:ins w:id="5368" w:author="adrian " w:date="2017-04-28T10:28:07Z">
        <w:r>
          <w:rPr/>
          <w:t xml:space="preserve"> adds a file into</w:t>
        </w:r>
      </w:ins>
      <w:del w:id="5369" w:author="adrian " w:date="2017-04-28T10:28:07Z">
        <w:r>
          <w:rPr>
            <w:rStyle w:val="VerbatimChar"/>
          </w:rPr>
          <w:delText>mmemetea</w:delText>
        </w:r>
      </w:del>
      <w:del w:id="5370" w:author="adrian " w:date="2017-04-28T10:28:07Z">
        <w:r>
          <w:rPr/>
          <w:delText xml:space="preserve"> associates as a </w:delText>
        </w:r>
      </w:del>
      <w:del w:id="5371" w:author="adrian " w:date="2017-04-28T10:28:07Z">
        <w:r>
          <w:rPr>
            <w:rStyle w:val="VerbatimChar"/>
          </w:rPr>
          <w:delText>Watcher</w:delText>
        </w:r>
      </w:del>
      <w:del w:id="5372" w:author="adrian " w:date="2017-04-28T10:28:07Z">
        <w:r>
          <w:rPr/>
          <w:delText xml:space="preserve"> with</w:delText>
        </w:r>
      </w:del>
      <w:r>
        <w:rPr/>
        <w:t xml:space="preserve"> a repository called </w:t>
      </w:r>
      <w:ins w:id="5373" w:author="adrian " w:date="2017-04-28T10:28:07Z">
        <w:r>
          <w:rPr>
            <w:rStyle w:val="VerbatimChar"/>
          </w:rPr>
          <w:t>tbd-ace.</w:t>
        </w:r>
      </w:ins>
      <w:del w:id="5374" w:author="adrian " w:date="2017-04-28T10:28:07Z">
        <w:r>
          <w:rPr>
            <w:rStyle w:val="VerbatimChar"/>
          </w:rPr>
          <w:delText>azondi, a software project coordinated by the 'organisation' OpenSensorsIO.[^2]</w:delText>
        </w:r>
      </w:del>
      <w:r>
        <w:rPr/>
        <w:t xml:space="preserve"> Note that the event also has various attributes -- it is a </w:t>
      </w:r>
      <w:r>
        <w:rPr>
          <w:rStyle w:val="VerbatimChar"/>
        </w:rPr>
        <w:t>public</w:t>
      </w:r>
      <w:r>
        <w:rPr/>
        <w:t xml:space="preserve"> event, it has a 'payload' (often much more complicated than simply </w:t>
      </w:r>
      <w:ins w:id="5375" w:author="adrian " w:date="2017-04-28T10:28:07Z">
        <w:r>
          <w:rPr>
            <w:rStyle w:val="VerbatimChar"/>
          </w:rPr>
          <w:t>create README.md</w:t>
        </w:r>
      </w:ins>
      <w:del w:id="5376" w:author="adrian " w:date="2017-04-28T10:28:07Z">
        <w:r>
          <w:rPr>
            <w:rStyle w:val="VerbatimChar"/>
          </w:rPr>
          <w:delText>started</w:delText>
        </w:r>
      </w:del>
      <w:r>
        <w:rPr/>
        <w:t xml:space="preserve">) -- and includes various indexical references or </w:t>
      </w:r>
      <w:r>
        <w:rPr>
          <w:rStyle w:val="VerbatimChar"/>
        </w:rPr>
        <w:t>id</w:t>
      </w:r>
      <w:r>
        <w:rPr/>
        <w:t>s that link the event to other groups of people, organisations, repositories and images (</w:t>
      </w:r>
      <w:r>
        <w:rPr>
          <w:rStyle w:val="VerbatimChar"/>
        </w:rPr>
        <w:t>gravatar_id</w:t>
      </w:r>
      <w:r>
        <w:rPr/>
        <w:t xml:space="preserve">). The intricate syntax of this data -- many brackets, inverted commas, colons, commas -- attests to a </w:t>
      </w:r>
      <w:del w:id="5377" w:author="adrian " w:date="2017-04-28T10:28:07Z">
        <w:r>
          <w:rPr/>
          <w:delText xml:space="preserve">complex </w:delText>
        </w:r>
      </w:del>
      <w:r>
        <w:rPr/>
        <w:t xml:space="preserve">social configuration </w:t>
      </w:r>
      <w:ins w:id="5378" w:author="adrian " w:date="2017-04-28T10:28:07Z">
        <w:r>
          <w:rPr/>
          <w:t>that orders</w:t>
        </w:r>
      </w:ins>
      <w:del w:id="5379" w:author="adrian " w:date="2017-04-28T10:28:07Z">
        <w:r>
          <w:rPr/>
          <w:delText>which links</w:delText>
        </w:r>
      </w:del>
      <w:r>
        <w:rPr/>
        <w:t xml:space="preserve"> actors, actions, places and times in discrete events </w:t>
      </w:r>
      <w:del w:id="5380" w:author="adrian " w:date="2017-04-28T10:28:07Z">
        <w:r>
          <w:rPr/>
          <w:delText xml:space="preserve">ordered </w:delText>
        </w:r>
      </w:del>
      <w:r>
        <w:rPr/>
        <w:t xml:space="preserve">in time. The </w:t>
      </w:r>
      <w:ins w:id="5381" w:author="adrian " w:date="2017-04-28T10:28:07Z">
        <w:r>
          <w:rPr/>
          <w:t>list</w:t>
        </w:r>
      </w:ins>
      <w:del w:id="5382" w:author="adrian " w:date="2017-04-28T10:28:07Z">
        <w:r>
          <w:rPr/>
          <w:delText>discreteness</w:delText>
        </w:r>
      </w:del>
      <w:r>
        <w:rPr/>
        <w:t xml:space="preserve"> of components in </w:t>
      </w:r>
      <w:ins w:id="5383" w:author="adrian " w:date="2017-04-28T10:28:07Z">
        <w:r>
          <w:rPr/>
          <w:t xml:space="preserve">the event data </w:t>
        </w:r>
      </w:ins>
      <w:del w:id="5384" w:author="adrian " w:date="2017-04-28T10:28:07Z">
        <w:r>
          <w:rPr/>
          <w:delText xml:space="preserve">this event </w:delText>
        </w:r>
      </w:del>
      <w:r>
        <w:rPr/>
        <w:t xml:space="preserve">- actor, organisation, repository, payload, gravatar, etc. -- attests to the potential for the </w:t>
      </w:r>
      <w:ins w:id="5385" w:author="adrian " w:date="2017-04-28T10:28:07Z">
        <w:r>
          <w:rPr/>
          <w:t>specific</w:t>
        </w:r>
      </w:ins>
      <w:del w:id="5386" w:author="adrian " w:date="2017-04-28T10:28:07Z">
        <w:r>
          <w:rPr/>
          <w:delText>precise</w:delText>
        </w:r>
      </w:del>
      <w:r>
        <w:rPr/>
        <w:t xml:space="preserve"> configuration of elements around a given repository to </w:t>
      </w:r>
      <w:ins w:id="5387" w:author="adrian " w:date="2017-04-28T10:28:07Z">
        <w:r>
          <w:rPr/>
          <w:t>undergo rearrangements</w:t>
        </w:r>
      </w:ins>
      <w:del w:id="5388" w:author="adrian " w:date="2017-04-28T10:28:07Z">
        <w:r>
          <w:rPr/>
          <w:delText>change or rearranged in some way</w:delText>
        </w:r>
      </w:del>
      <w:r>
        <w:rPr/>
        <w:t>. New actors might be added; relations might appear between entities; the location of entities might shift, and forms of association ('organizations') might subsume or grow out or around all of this. In short, each event in the timeline API suggests another small re-configuration in the totality of elements comprising Github.</w:t>
      </w:r>
    </w:p>
    <w:p>
      <w:pPr>
        <w:pStyle w:val="Heading2"/>
        <w:rPr/>
      </w:pPr>
      <w:bookmarkStart w:id="3" w:name="imbuing-numbers-with-importance"/>
      <w:bookmarkEnd w:id="3"/>
      <w:r>
        <w:rPr/>
        <w:t>Imbuing numbers with importance</w:t>
      </w:r>
    </w:p>
    <w:p>
      <w:pPr>
        <w:pStyle w:val="FirstParagraph"/>
        <w:rPr/>
      </w:pPr>
      <w:ins w:id="5389" w:author="adrian " w:date="2017-04-28T10:28:07Z">
        <w:r>
          <w:rPr/>
          <w:t xml:space="preserve">The ethnographic ambition to count or recount capital numbers in the interests of understanding complex operational environments is not a lone wolf activity. Strikingly often, ethnographic research encounters parallel or similar ambitions associated with different actors. </w:t>
        </w:r>
      </w:ins>
      <w:r>
        <w:rPr/>
        <w:t xml:space="preserve">When our project started in 2012, we were clearly not the only people interested in </w:t>
      </w:r>
      <w:ins w:id="5390" w:author="adrian " w:date="2017-04-28T10:28:07Z">
        <w:r>
          <w:rPr/>
          <w:t xml:space="preserve">using API data to understand </w:t>
        </w:r>
      </w:ins>
      <w:del w:id="5391" w:author="adrian " w:date="2017-04-28T10:28:07Z">
        <w:r>
          <w:rPr/>
          <w:delText xml:space="preserve">counting things amidst </w:delText>
        </w:r>
      </w:del>
      <w:r>
        <w:rPr/>
        <w:t xml:space="preserve">the massive stream of event data </w:t>
      </w:r>
      <w:ins w:id="5392" w:author="adrian " w:date="2017-04-28T10:28:07Z">
        <w:r>
          <w:rPr/>
          <w:t>converging on</w:t>
        </w:r>
      </w:ins>
      <w:del w:id="5393" w:author="adrian " w:date="2017-04-28T10:28:07Z">
        <w:r>
          <w:rPr/>
          <w:delText>concerning</w:delText>
        </w:r>
      </w:del>
      <w:r>
        <w:rPr/>
        <w:t xml:space="preserve"> Github. A dataset purporting to contain the whole public event timeline of Github appeared in mid-2012. Ilya Grigorik, a 'Web Performance Engineer' at Google, launched a Github repository </w:t>
      </w:r>
      <w:r>
        <w:rPr>
          <w:rStyle w:val="VerbatimChar"/>
        </w:rPr>
        <w:t>igrigorik/githubarchive</w:t>
      </w:r>
      <w:r>
        <w:rPr/>
        <w:t xml:space="preserve"> linked to a website </w:t>
      </w:r>
      <w:r>
        <w:rPr>
          <w:rStyle w:val="VerbatimChar"/>
        </w:rPr>
        <w:t>GithubArchive.org</w:t>
      </w:r>
      <w:r>
        <w:rPr/>
        <w:t xml:space="preserve"> dedicated to archiving all the Github API public event data -- the so-called 'timeline' -- in one place (Grigorik 2012). Grigorik, or </w:t>
      </w:r>
      <w:r>
        <w:rPr>
          <w:rStyle w:val="VerbatimChar"/>
        </w:rPr>
        <w:t>igrigorik</w:t>
      </w:r>
      <w:r>
        <w:rPr/>
        <w:t xml:space="preserve">not only published all the data as hourly packages in a cloud-based data store but also copied that data to Google's newly launched cloud computing data analysis platform, </w:t>
      </w:r>
      <w:r>
        <w:rPr>
          <w:rStyle w:val="VerbatimChar"/>
        </w:rPr>
        <w:t>GoogleBigQuery</w:t>
      </w:r>
      <w:r>
        <w:rPr/>
        <w:t xml:space="preserve">.[^1] The </w:t>
      </w:r>
      <w:hyperlink r:id="rId4">
        <w:r>
          <w:rPr>
            <w:rStyle w:val="InternetLink"/>
          </w:rPr>
          <w:t>Github timeline data</w:t>
        </w:r>
      </w:hyperlink>
      <w:r>
        <w:rPr/>
        <w:t xml:space="preserve"> was listed, along with all the words in Shakespeare and all the US birth name records, as one of three dataset exemplars that people could use to learn about Google </w:t>
      </w:r>
      <w:r>
        <w:rPr>
          <w:rStyle w:val="VerbatimChar"/>
        </w:rPr>
        <w:t>BigQuery</w:t>
      </w:r>
      <w:r>
        <w:rPr/>
        <w:t xml:space="preserve"> (Google 2016). Like the data on GithubArchive itself, the Google </w:t>
      </w:r>
      <w:r>
        <w:rPr>
          <w:rStyle w:val="VerbatimChar"/>
        </w:rPr>
        <w:t>BigQuery</w:t>
      </w:r>
      <w:r>
        <w:rPr/>
        <w:t xml:space="preserve"> copy of the Github public timeline data was updated hourly. Reaching back to 2011, it logs around 400 million public events.</w:t>
      </w:r>
      <w:r>
        <w:rPr>
          <w:rStyle w:val="FootnoteAnchor"/>
        </w:rPr>
        <w:footnoteReference w:id="5"/>
      </w:r>
    </w:p>
    <w:p>
      <w:pPr>
        <w:pStyle w:val="SourceCode"/>
        <w:rPr/>
      </w:pPr>
      <w:ins w:id="5394" w:author="adrian " w:date="2017-04-28T10:28:07Z">
        <w:r>
          <w:rPr>
            <w:rStyle w:val="KeywordTok"/>
          </w:rPr>
          <w:t>library</w:t>
        </w:r>
      </w:ins>
      <w:ins w:id="5395" w:author="adrian " w:date="2017-04-28T10:28:07Z">
        <w:r>
          <w:rPr>
            <w:rStyle w:val="NormalTok"/>
          </w:rPr>
          <w:t>(knitr)</w:t>
        </w:r>
      </w:ins>
      <w:ins w:id="5396" w:author="adrian " w:date="2017-04-28T10:28:07Z">
        <w:r>
          <w:rPr/>
          <w:br/>
        </w:r>
      </w:ins>
      <w:ins w:id="5397" w:author="adrian " w:date="2017-04-28T10:28:07Z">
        <w:r>
          <w:rPr>
            <w:rStyle w:val="KeywordTok"/>
          </w:rPr>
          <w:t>include_graphics</w:t>
        </w:r>
      </w:ins>
      <w:ins w:id="5398" w:author="adrian " w:date="2017-04-28T10:28:07Z">
        <w:r>
          <w:rPr>
            <w:rStyle w:val="NormalTok"/>
          </w:rPr>
          <w:t>(</w:t>
        </w:r>
      </w:ins>
      <w:ins w:id="5399" w:author="adrian " w:date="2017-04-28T10:28:07Z">
        <w:r>
          <w:rPr>
            <w:rStyle w:val="StringTok"/>
          </w:rPr>
          <w:t>'figure/osrc.png'</w:t>
        </w:r>
      </w:ins>
      <w:ins w:id="5400" w:author="adrian " w:date="2017-04-28T10:28:07Z">
        <w:r>
          <w:rPr>
            <w:rStyle w:val="NormalTok"/>
          </w:rPr>
          <w:t>)</w:t>
        </w:r>
      </w:ins>
    </w:p>
    <w:p>
      <w:pPr>
        <w:pStyle w:val="FigurewithCaption"/>
        <w:rPr/>
      </w:pPr>
      <w:ins w:id="5401" w:author="adrian " w:date="2017-04-28T10:28:07Z">
        <w:r>
          <w:rPr/>
          <w:drawing>
            <wp:inline distT="0" distB="0" distL="114935" distR="114935">
              <wp:extent cx="5334000" cy="3146425"/>
              <wp:effectExtent l="0" t="0" r="0" b="0"/>
              <wp:docPr id="1" name="Picture" descr="Figure 1 The Open Source Repor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The Open Source Report Card"/>
                      <pic:cNvPicPr>
                        <a:picLocks noChangeAspect="1" noChangeArrowheads="1"/>
                      </pic:cNvPicPr>
                    </pic:nvPicPr>
                    <pic:blipFill>
                      <a:blip r:embed="rId5"/>
                      <a:stretch>
                        <a:fillRect/>
                      </a:stretch>
                    </pic:blipFill>
                    <pic:spPr bwMode="auto">
                      <a:xfrm>
                        <a:off x="0" y="0"/>
                        <a:ext cx="5334000" cy="3146425"/>
                      </a:xfrm>
                      <a:prstGeom prst="rect">
                        <a:avLst/>
                      </a:prstGeom>
                    </pic:spPr>
                  </pic:pic>
                </a:graphicData>
              </a:graphic>
            </wp:inline>
          </w:drawing>
        </w:r>
      </w:ins>
    </w:p>
    <w:p>
      <w:pPr>
        <w:pStyle w:val="ImageCaption"/>
        <w:rPr/>
      </w:pPr>
      <w:ins w:id="5402" w:author="adrian " w:date="2017-04-28T10:28:07Z">
        <w:r>
          <w:rPr/>
          <w:t>Figure 1 The Open Source Report Card</w:t>
        </w:r>
      </w:ins>
    </w:p>
    <w:p>
      <w:pPr>
        <w:pStyle w:val="TextBody"/>
        <w:rPr/>
      </w:pPr>
      <w:r>
        <w:rPr/>
        <w:t xml:space="preserve">The archiving, copying and transformation of Github event data into big data-ready format drew the attention </w:t>
      </w:r>
      <w:ins w:id="5403" w:author="adrian " w:date="2017-04-28T10:28:07Z">
        <w:r>
          <w:rPr/>
          <w:t xml:space="preserve">of </w:t>
        </w:r>
      </w:ins>
      <w:r>
        <w:rPr/>
        <w:t xml:space="preserve">many people. The data was publicised through several 'Github Data Challenges' (2012-2014). Working </w:t>
      </w:r>
      <w:del w:id="5404" w:author="adrian " w:date="2017-04-28T10:28:07Z">
        <w:r>
          <w:rPr/>
          <w:delText xml:space="preserve">to count events </w:delText>
        </w:r>
      </w:del>
      <w:r>
        <w:rPr/>
        <w:t>in different ways using data analytic techniques and data visualizations, people re-counted events on the Github timeline</w:t>
      </w:r>
      <w:del w:id="5405" w:author="adrian " w:date="2017-04-28T10:28:07Z">
        <w:r>
          <w:rPr/>
          <w:delText xml:space="preserve"> to</w:delText>
        </w:r>
      </w:del>
      <w:r>
        <w:rPr/>
        <w:t xml:space="preserve"> in order to tell different 'stories' about Github's millions of repositories and people. These stories include many different configurations. 'Data challenges,' hackathons and the like presented difficulties for my project of recounting the Github repositories. In some ways, the entries and projects that respond to the publication of the data threaten to supplant or render redundant the efforts of social researchers. They 'socialise' big data in multiple ways, albeit often retaining if not reinforcing aspects of its capitalisation.</w:t>
      </w:r>
    </w:p>
    <w:p>
      <w:pPr>
        <w:pStyle w:val="TextBody"/>
        <w:rPr/>
      </w:pPr>
      <w:del w:id="5406" w:author="adrian " w:date="2017-04-28T10:28:07Z">
        <w:r>
          <w:rPr/>
          <w:delText xml:space="preserve">For instance, the 'OpenSource Report Card' (http://osrc.dfm.io/) or </w:delText>
        </w:r>
      </w:del>
      <w:del w:id="5407" w:author="adrian " w:date="2017-04-28T10:28:07Z">
        <w:r>
          <w:rPr>
            <w:rStyle w:val="VerbatimChar"/>
          </w:rPr>
          <w:delText>dfm/osrc</w:delText>
        </w:r>
      </w:del>
      <w:del w:id="5408" w:author="adrian " w:date="2017-04-28T10:28:07Z">
        <w:r>
          <w:rPr/>
          <w:delText xml:space="preserve"> by Dan Foreman-Mackay (Foreman-Mackay 2014), is a prize-winning use of the timeline data (see Figure ). It ingests all the data from the Githubarchive, counting what developers do, when they do it, and using what programming languages. With this data stored, it then builds a predictive model that allows it to both profile a given Github user in terms of the mixture of programming language they use, and to predict who that Github user might be similar to. Here the mass of events in the Github timeline are brought to bear on finding similarities between people, producing numbers and score to suggest similarities in coding work.</w:delText>
        </w:r>
      </w:del>
    </w:p>
    <w:p>
      <w:pPr>
        <w:pStyle w:val="TextBody"/>
        <w:rPr/>
      </w:pPr>
      <w:ins w:id="5409" w:author="adrian " w:date="2017-04-28T10:28:07Z">
        <w:r>
          <w:rPr/>
          <w:t>For instance, the 'OpenSource Report Card' (</w:t>
        </w:r>
      </w:ins>
      <w:hyperlink r:id="rId6">
        <w:ins w:id="5410" w:author="adrian " w:date="2017-04-28T10:28:07Z">
          <w:r>
            <w:rPr>
              <w:rStyle w:val="InternetLink"/>
            </w:rPr>
            <w:t>http://osrc.dfm.io/</w:t>
          </w:r>
        </w:ins>
      </w:hyperlink>
      <w:ins w:id="5411" w:author="adrian " w:date="2017-04-28T10:28:07Z">
        <w:r>
          <w:rPr/>
          <w:t xml:space="preserve">) or </w:t>
        </w:r>
      </w:ins>
      <w:ins w:id="5412" w:author="adrian " w:date="2017-04-28T10:28:07Z">
        <w:r>
          <w:rPr>
            <w:rStyle w:val="VerbatimChar"/>
          </w:rPr>
          <w:t>dfm/osrc</w:t>
        </w:r>
      </w:ins>
      <w:ins w:id="5413" w:author="adrian " w:date="2017-04-28T10:28:07Z">
        <w:r>
          <w:rPr/>
          <w:t xml:space="preserve"> by Dan Foreman-Mackay (Foreman-Mackay 2014), is a prize-winning use of the timeline data (see Figure 1). It ingests all the data from the Githubarchive, counting what developers do, when they do it, and using what programming languages. With this data stored, it then builds a predictive model that allows it to both profile a given Github user in terms of the mixture of programming language they use, and to predict who that Github user might be similar to. Here the mass of events in the Github timeline are brought to bear on finding similarities between people, producing numbers and score to suggest similarities in coding work. Similarly, in </w:t>
        </w:r>
      </w:ins>
      <w:del w:id="5414" w:author="adrian " w:date="2017-04-28T10:28:07Z">
        <w:r>
          <w:rPr/>
          <w:delText xml:space="preserve">In </w:delText>
        </w:r>
      </w:del>
      <w:r>
        <w:rPr/>
        <w:t xml:space="preserve">response to the Github Data Challenge in 2012, people looked </w:t>
      </w:r>
      <w:ins w:id="5415" w:author="adrian " w:date="2017-04-28T10:28:07Z">
        <w:r>
          <w:rPr/>
          <w:t xml:space="preserve">in the timeline data </w:t>
        </w:r>
      </w:ins>
      <w:r>
        <w:rPr/>
        <w:t xml:space="preserve">for feelings or 'sentiments' </w:t>
      </w:r>
      <w:ins w:id="5416" w:author="adrian " w:date="2017-04-28T10:28:07Z">
        <w:r>
          <w:rPr/>
          <w:t xml:space="preserve">associated with </w:t>
        </w:r>
      </w:ins>
      <w:del w:id="5417" w:author="adrian " w:date="2017-04-28T10:28:07Z">
        <w:r>
          <w:rPr/>
          <w:delText xml:space="preserve">about </w:delText>
        </w:r>
      </w:del>
      <w:r>
        <w:rPr/>
        <w:t>different programming languages</w:t>
      </w:r>
      <w:del w:id="5418" w:author="adrian " w:date="2017-04-28T10:28:07Z">
        <w:r>
          <w:rPr/>
          <w:delText xml:space="preserve"> in the timeline data</w:delText>
        </w:r>
      </w:del>
      <w:r>
        <w:rPr/>
        <w:t>. Feelings associated with coding were mined by counting emotional words present in comments accompanying the Github events (</w:t>
      </w:r>
      <w:ins w:id="5419" w:author="adrian " w:date="2017-04-28T10:28:07Z">
        <w:r>
          <w:rPr/>
          <w:t>Gómez 2012</w:t>
        </w:r>
      </w:ins>
      <w:del w:id="5420" w:author="adrian " w:date="2017-04-28T10:28:07Z">
        <w:r>
          <w:rPr/>
          <w:delText>http://geeksta.net/geeklog/exploring-expressions-emotions-github-commit-messages/</w:delText>
        </w:r>
      </w:del>
      <w:r>
        <w:rPr/>
        <w:t>). The presence of words in these message can be cross-linked with programming languages in order to profile how different programming languages elicit different emotional reactions.</w:t>
      </w:r>
    </w:p>
    <w:p>
      <w:pPr>
        <w:pStyle w:val="TextBody"/>
        <w:rPr/>
      </w:pPr>
      <w:r>
        <w:rPr/>
        <w:t xml:space="preserve">Capital numbers were also </w:t>
      </w:r>
      <w:r>
        <w:rPr>
          <w:i/>
        </w:rPr>
        <w:t>nationalised</w:t>
      </w:r>
      <w:r>
        <w:rPr/>
        <w:t xml:space="preserve"> or regionalised. People mapped coders and repositories by geographic location. The mapping of Github contributions by location performed by David Fischer (</w:t>
      </w:r>
      <w:r>
        <w:fldChar w:fldCharType="begin"/>
      </w:r>
      <w:r>
        <w:instrText> HYPERLINK "http://davidfischer.github.io/gdc2/" \l "languages/All"</w:instrText>
      </w:r>
      <w:r>
        <w:fldChar w:fldCharType="separate"/>
      </w:r>
      <w:r>
        <w:rPr>
          <w:rStyle w:val="InternetLink"/>
        </w:rPr>
        <w:t>http://davidfischer.github.io/gdc2/#languages/All</w:t>
      </w:r>
      <w:r>
        <w:fldChar w:fldCharType="end"/>
      </w:r>
      <w:r>
        <w:rPr/>
        <w:t>) is typical in that it too counts events, but this time puts the emphasis on the geography of the 'top' repositories, coders and their programming languages. As the David Fischer puts it 'this data set contains contributions to the top 200 GitHub repositories during the first four months of 2013 and plots the location based on what the contributor provided' (Fischer 2013–2013-05-05T02:47:58+00:00).</w:t>
      </w:r>
    </w:p>
    <w:p>
      <w:pPr>
        <w:pStyle w:val="SourceCode"/>
        <w:rPr/>
      </w:pPr>
      <w:ins w:id="5421" w:author="adrian " w:date="2017-04-28T10:28:07Z">
        <w:r>
          <w:rPr>
            <w:rStyle w:val="KeywordTok"/>
          </w:rPr>
          <w:t>include_graphics</w:t>
        </w:r>
      </w:ins>
      <w:ins w:id="5422" w:author="adrian " w:date="2017-04-28T10:28:07Z">
        <w:r>
          <w:rPr>
            <w:rStyle w:val="NormalTok"/>
          </w:rPr>
          <w:t>(</w:t>
        </w:r>
      </w:ins>
      <w:ins w:id="5423" w:author="adrian " w:date="2017-04-28T10:28:07Z">
        <w:r>
          <w:rPr>
            <w:rStyle w:val="StringTok"/>
          </w:rPr>
          <w:t>'figure/octoboard.png'</w:t>
        </w:r>
      </w:ins>
      <w:ins w:id="5424" w:author="adrian " w:date="2017-04-28T10:28:07Z">
        <w:r>
          <w:rPr>
            <w:rStyle w:val="NormalTok"/>
          </w:rPr>
          <w:t>)</w:t>
        </w:r>
      </w:ins>
    </w:p>
    <w:p>
      <w:pPr>
        <w:pStyle w:val="FigurewithCaption"/>
        <w:rPr/>
      </w:pPr>
      <w:ins w:id="5425" w:author="adrian " w:date="2017-04-28T10:28:07Z">
        <w:r>
          <w:rPr/>
          <w:drawing>
            <wp:inline distT="0" distB="0" distL="114935" distR="114935">
              <wp:extent cx="5334000" cy="2999105"/>
              <wp:effectExtent l="0" t="0" r="0" b="0"/>
              <wp:docPr id="2" name="Image1" descr="Figure 2 Octoboard: a Github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Octoboard: a Github dashboard"/>
                      <pic:cNvPicPr>
                        <a:picLocks noChangeAspect="1" noChangeArrowheads="1"/>
                      </pic:cNvPicPr>
                    </pic:nvPicPr>
                    <pic:blipFill>
                      <a:blip r:embed="rId7"/>
                      <a:stretch>
                        <a:fillRect/>
                      </a:stretch>
                    </pic:blipFill>
                    <pic:spPr bwMode="auto">
                      <a:xfrm>
                        <a:off x="0" y="0"/>
                        <a:ext cx="5334000" cy="2999105"/>
                      </a:xfrm>
                      <a:prstGeom prst="rect">
                        <a:avLst/>
                      </a:prstGeom>
                    </pic:spPr>
                  </pic:pic>
                </a:graphicData>
              </a:graphic>
            </wp:inline>
          </w:drawing>
        </w:r>
      </w:ins>
    </w:p>
    <w:p>
      <w:pPr>
        <w:pStyle w:val="ImageCaption"/>
        <w:rPr/>
      </w:pPr>
      <w:ins w:id="5426" w:author="adrian " w:date="2017-04-28T10:28:07Z">
        <w:r>
          <w:rPr/>
          <w:t>Figure 2 Octoboard: a Github dashboard</w:t>
        </w:r>
      </w:ins>
    </w:p>
    <w:p>
      <w:pPr>
        <w:pStyle w:val="TextBody"/>
        <w:rPr/>
      </w:pPr>
      <w:r>
        <w:rPr>
          <w:i/>
        </w:rPr>
        <w:t xml:space="preserve">Logistic </w:t>
      </w:r>
      <w:ins w:id="5427" w:author="adrian " w:date="2017-04-28T10:28:07Z">
        <w:r>
          <w:rPr>
            <w:i/>
          </w:rPr>
          <w:t>narratives</w:t>
        </w:r>
      </w:ins>
      <w:del w:id="5428" w:author="adrian " w:date="2017-04-28T10:28:07Z">
        <w:r>
          <w:rPr>
            <w:i/>
          </w:rPr>
          <w:delText>numbers</w:delText>
        </w:r>
      </w:del>
      <w:r>
        <w:rPr/>
        <w:t xml:space="preserve"> can be derived from </w:t>
      </w:r>
      <w:del w:id="5429" w:author="adrian " w:date="2017-04-28T10:28:07Z">
        <w:r>
          <w:rPr/>
          <w:delText xml:space="preserve">the </w:delText>
        </w:r>
      </w:del>
      <w:r>
        <w:rPr/>
        <w:t xml:space="preserve">data streams. People made live dashboards, a characteristic data analytic visual form, for Github. </w:t>
      </w:r>
      <w:r>
        <w:rPr>
          <w:rStyle w:val="VerbatimChar"/>
        </w:rPr>
        <w:t>Octoboard</w:t>
      </w:r>
      <w:r>
        <w:rPr/>
        <w:t xml:space="preserve"> (</w:t>
      </w:r>
      <w:hyperlink r:id="rId8">
        <w:r>
          <w:rPr>
            <w:rStyle w:val="InternetLink"/>
          </w:rPr>
          <w:t>http://octoboard.com/</w:t>
        </w:r>
      </w:hyperlink>
      <w:r>
        <w:rPr/>
        <w:t xml:space="preserve">) animates changes on Github using the timeline data (Roussell 2015) (see Figure </w:t>
      </w:r>
      <w:ins w:id="5430" w:author="adrian " w:date="2017-04-28T10:28:07Z">
        <w:r>
          <w:rPr/>
          <w:t xml:space="preserve">2). Logistic narratives ornament </w:t>
        </w:r>
      </w:ins>
      <w:del w:id="5431" w:author="adrian " w:date="2017-04-28T10:28:07Z">
        <w:r>
          <w:rPr/>
          <w:delText xml:space="preserve">). It ornaments </w:delText>
        </w:r>
      </w:del>
      <w:r>
        <w:rPr/>
        <w:t xml:space="preserve">the capital numbers with a range of peripheral live enumerations that point to the </w:t>
      </w:r>
      <w:ins w:id="5432" w:author="adrian " w:date="2017-04-28T10:28:07Z">
        <w:r>
          <w:rPr/>
          <w:t>productive flow of actions</w:t>
        </w:r>
      </w:ins>
      <w:del w:id="5433" w:author="adrian " w:date="2017-04-28T10:28:07Z">
        <w:r>
          <w:rPr/>
          <w:delText>liveliness of events</w:delText>
        </w:r>
      </w:del>
      <w:r>
        <w:rPr/>
        <w:t xml:space="preserve"> on Github. </w:t>
      </w:r>
      <w:ins w:id="5434" w:author="adrian " w:date="2017-04-28T10:28:07Z">
        <w:r>
          <w:rPr/>
          <w:t xml:space="preserve">They do this in the form of summaries of </w:t>
        </w:r>
      </w:ins>
      <w:del w:id="5435" w:author="adrian " w:date="2017-04-28T10:28:07Z">
        <w:r>
          <w:rPr/>
          <w:delText xml:space="preserve">It presents a summary of </w:delText>
        </w:r>
      </w:del>
      <w:r>
        <w:rPr/>
        <w:t xml:space="preserve">daily activity in major categories on Github – how many new repositories, how many issues, how repositories have been 'open sourced' today. </w:t>
      </w:r>
      <w:del w:id="5436" w:author="adrian " w:date="2017-04-28T10:28:07Z">
        <w:r>
          <w:rPr/>
          <w:delText xml:space="preserve">It offers realtime analytics on emotions. </w:delText>
        </w:r>
      </w:del>
      <w:r>
        <w:rPr/>
        <w:t xml:space="preserve">Like many other dashboards associated with social media analytics, </w:t>
      </w:r>
      <w:r>
        <w:rPr>
          <w:rStyle w:val="VerbatimChar"/>
        </w:rPr>
        <w:t>octoboard</w:t>
      </w:r>
      <w:r>
        <w:rPr/>
        <w:t xml:space="preserve"> suggests that the constant change in associations and projects in software development can no longer be known through leisurely rhythms of analysis, but is increasingly framed as a problem realtime</w:t>
      </w:r>
      <w:ins w:id="5437" w:author="adrian " w:date="2017-04-28T10:28:07Z">
        <w:r>
          <w:rPr/>
          <w:t>, operational awareness of the flow of social actions</w:t>
        </w:r>
      </w:ins>
      <w:del w:id="5438" w:author="adrian " w:date="2017-04-28T10:28:07Z">
        <w:r>
          <w:rPr/>
          <w:delText xml:space="preserve"> awareness</w:delText>
        </w:r>
      </w:del>
      <w:r>
        <w:rPr/>
        <w:t>.</w:t>
      </w:r>
    </w:p>
    <w:p>
      <w:pPr>
        <w:pStyle w:val="TextBody"/>
        <w:rPr/>
      </w:pPr>
      <w:r>
        <w:rPr/>
        <w:t xml:space="preserve">Looking slightly more widely, the Github timeline data has quickly become a favourite training tool for data mining textbooks books that configure and convey the calculative agencies characteristic of capital numbers. In </w:t>
      </w:r>
      <w:r>
        <w:rPr>
          <w:i/>
        </w:rPr>
        <w:t>Mining the Social Web: Data Mining Facebook, Twitter, LinkedIn, Google+, GitHub, and More,</w:t>
      </w:r>
      <w:r>
        <w:rPr/>
        <w:t xml:space="preserve"> Matthew Russell makes use of the Github timeline to demonstrate ways of uses social network analysis to highlight the important nodes and links between repositories and users (Russell 2013). Finally and not least for my own projects, academic researchers in computer science and certain parts of management science, GithubArchive and the </w:t>
      </w:r>
      <w:r>
        <w:rPr>
          <w:rStyle w:val="VerbatimChar"/>
        </w:rPr>
        <w:t>BigQuery</w:t>
      </w:r>
      <w:r>
        <w:rPr/>
        <w:t xml:space="preserve"> publication of Github has been a boon because it permits relatively easy study technologically and economically important practices of software development. Academic researchers in fields such as software engineering do social network analysis in order to gauge productivity, reuse, efficiency and other engineering and management concern (Thung et al. 2013). Like the many Github-hosted projects discussed above, they analyse sentiment (Guzman, Azócar, and Li 2014), collaboration and productivity (Dabbish et al. 2012), and geography (Takhteyev and Hilts 2010).</w:t>
      </w:r>
    </w:p>
    <w:p>
      <w:pPr>
        <w:pStyle w:val="TextBody"/>
        <w:rPr/>
      </w:pPr>
      <w:r>
        <w:rPr/>
        <w:t xml:space="preserve">All of these re-countings enliven, animate, reactivate, localise and qualify the capital numbers. They </w:t>
      </w:r>
      <w:ins w:id="5439" w:author="adrian " w:date="2017-04-28T10:28:07Z">
        <w:r>
          <w:rPr/>
          <w:t>configure</w:t>
        </w:r>
      </w:ins>
      <w:del w:id="5440" w:author="adrian " w:date="2017-04-28T10:28:07Z">
        <w:r>
          <w:rPr/>
          <w:delText>potentialise</w:delText>
        </w:r>
      </w:del>
      <w:r>
        <w:rPr/>
        <w:t xml:space="preserve"> the numbers in terms of work, geography, liveness and further accumulation by summing them up in different ways (realtime status updates and dashboards, networks of associations, geographies of work and affect) commonly found in contemporary data economies and as the outcome of big data practice. Many of the dashboards, maps, sentiment analyses and predictive recommendations are common in big data practice, and the fact that people using Github should so readily analyse Github itself using big data infrastructures such as GoogleBigQuery and other analytic devices is hardly surprising. Coders and software developers are, after all, key workers in the ongoing transformation of systems of controls and configuration associated with big data.</w:t>
      </w:r>
    </w:p>
    <w:p>
      <w:pPr>
        <w:pStyle w:val="Heading2"/>
        <w:rPr/>
      </w:pPr>
      <w:bookmarkStart w:id="4" w:name="acts-of-imagined-accumulation"/>
      <w:bookmarkEnd w:id="4"/>
      <w:r>
        <w:rPr/>
        <w:t>Acts of imagined accumulation</w:t>
      </w:r>
    </w:p>
    <w:p>
      <w:pPr>
        <w:pStyle w:val="FirstParagraph"/>
        <w:rPr/>
      </w:pPr>
      <w:r>
        <w:rPr/>
        <w:t xml:space="preserve">Given this vortex of </w:t>
      </w:r>
      <w:del w:id="5441" w:author="adrian " w:date="2017-04-28T10:28:07Z">
        <w:r>
          <w:rPr/>
          <w:delText xml:space="preserve">data-challenged </w:delText>
        </w:r>
      </w:del>
      <w:r>
        <w:rPr/>
        <w:t xml:space="preserve">work around the Github data, which I interpret as both symptomatic of big data practices and as a set of parallel 'storyfications' of the 'datafication' of Github, where would an ethnographic sensibility intervene? </w:t>
      </w:r>
      <w:ins w:id="5442" w:author="adrian " w:date="2017-04-28T10:28:07Z">
        <w:r>
          <w:rPr/>
          <w:t xml:space="preserve">George Marcus in his account of prototyping ethnographic experimentation emphasises the ongoing relevance of 'images of moving through natural settings of social action' (Marcus 2014, 3). </w:t>
        </w:r>
      </w:ins>
      <w:r>
        <w:rPr/>
        <w:t xml:space="preserve">Is there any place or point at which </w:t>
      </w:r>
      <w:ins w:id="5443" w:author="adrian " w:date="2017-04-28T10:28:07Z">
        <w:r>
          <w:rPr/>
          <w:t xml:space="preserve">analysis might ethnographically </w:t>
        </w:r>
      </w:ins>
      <w:del w:id="5444" w:author="adrian " w:date="2017-04-28T10:28:07Z">
        <w:r>
          <w:rPr/>
          <w:delText xml:space="preserve">it might </w:delText>
        </w:r>
      </w:del>
      <w:r>
        <w:rPr/>
        <w:t xml:space="preserve">engage with the code-infrastructure oriented practices associated with flows of data? Given my -- and indeed 'our', since this project was a team effort, including statisticians and social theorists -- propensity or somewhat unwitting interpellation as a white, middle-class, middle-age, relatively technically over-skilled male social researcher long-drawn into information infrastructural transformations, the </w:t>
      </w:r>
      <w:ins w:id="5445" w:author="adrian " w:date="2017-04-28T10:28:07Z">
        <w:r>
          <w:rPr/>
          <w:t xml:space="preserve">viable forms of </w:t>
        </w:r>
      </w:ins>
      <w:del w:id="5446" w:author="adrian " w:date="2017-04-28T10:28:07Z">
        <w:r>
          <w:rPr/>
          <w:delText xml:space="preserve">chances of an </w:delText>
        </w:r>
      </w:del>
      <w:r>
        <w:rPr/>
        <w:t xml:space="preserve">ethnographic attentiveness to differences, slippages, experiential ambivalences and ambiguities </w:t>
      </w:r>
      <w:ins w:id="5447" w:author="adrian " w:date="2017-04-28T10:28:07Z">
        <w:r>
          <w:rPr/>
          <w:t>were not obvious</w:t>
        </w:r>
      </w:ins>
      <w:del w:id="5448" w:author="adrian " w:date="2017-04-28T10:28:07Z">
        <w:r>
          <w:rPr/>
          <w:delText>actually having an chance of purchase were rather slim</w:delText>
        </w:r>
      </w:del>
      <w:r>
        <w:rPr/>
        <w:t xml:space="preserve">. Could writing queries for GoogleBigQuery GithubArchive dataset, developing data analytic and visualizing code in </w:t>
      </w:r>
      <w:ins w:id="5449" w:author="adrian " w:date="2017-04-28T10:28:07Z">
        <w:r>
          <w:rPr/>
          <w:t xml:space="preserve">languages such as </w:t>
        </w:r>
      </w:ins>
      <w:r>
        <w:rPr>
          <w:rStyle w:val="VerbatimChar"/>
        </w:rPr>
        <w:t>R</w:t>
      </w:r>
      <w:r>
        <w:rPr/>
        <w:t xml:space="preserve"> and </w:t>
      </w:r>
      <w:r>
        <w:rPr>
          <w:rStyle w:val="VerbatimChar"/>
        </w:rPr>
        <w:t>python</w:t>
      </w:r>
      <w:r>
        <w:rPr/>
        <w:t>, programming languages commonly used in the big data practices</w:t>
      </w:r>
      <w:ins w:id="5450" w:author="adrian " w:date="2017-04-28T10:28:07Z">
        <w:r>
          <w:rPr/>
          <w:t>, actively prototype forms that did not simply conform to the implicit and pervasive injunction to 'tell stories with data'</w:t>
        </w:r>
      </w:ins>
      <w:del w:id="5451" w:author="adrian " w:date="2017-04-28T10:28:07Z">
        <w:r>
          <w:rPr/>
          <w:delText xml:space="preserve"> actually generate any auto-ethnographic resonance</w:delText>
        </w:r>
      </w:del>
      <w:r>
        <w:rPr/>
        <w:t>?</w:t>
      </w:r>
    </w:p>
    <w:p>
      <w:pPr>
        <w:pStyle w:val="TextBody"/>
        <w:rPr/>
      </w:pPr>
      <w:ins w:id="5452" w:author="adrian " w:date="2017-04-28T10:28:07Z">
        <w:r>
          <w:rPr/>
          <w:t>In this respect, the elementary character</w:t>
        </w:r>
      </w:ins>
      <w:del w:id="5453" w:author="adrian " w:date="2017-04-28T10:28:07Z">
        <w:r>
          <w:rPr/>
          <w:delText>The basic capital number</w:delText>
        </w:r>
      </w:del>
      <w:r>
        <w:rPr/>
        <w:t xml:space="preserve"> of the repository count was usefully grounding. Technically, the number is relatively easy to approximate in the GithubArchive data. A simply GoogleBigQuery produces the number in roughly 2.0 secs having processed around 40Gb of repository URLs:</w:t>
      </w:r>
    </w:p>
    <w:p>
      <w:pPr>
        <w:pStyle w:val="SourceCode"/>
        <w:rPr/>
      </w:pPr>
      <w:r>
        <w:rPr>
          <w:rStyle w:val="KeywordTok"/>
        </w:rPr>
        <w:t>library</w:t>
      </w:r>
      <w:r>
        <w:rPr>
          <w:rStyle w:val="NormalTok"/>
        </w:rPr>
        <w:t>(bigrquery)</w:t>
      </w:r>
      <w:r>
        <w:rPr/>
        <w:br/>
      </w:r>
      <w:r>
        <w:rPr>
          <w:rStyle w:val="NormalTok"/>
        </w:rPr>
        <w:t>query1 =</w:t>
      </w:r>
      <w:r>
        <w:rPr>
          <w:rStyle w:val="StringTok"/>
        </w:rPr>
        <w:t xml:space="preserve"> "SELECT count(distinct(repo.url))</w:t>
      </w:r>
      <w:r>
        <w:rPr/>
        <w:br/>
      </w:r>
      <w:r>
        <w:rPr>
          <w:rStyle w:val="StringTok"/>
        </w:rPr>
        <w:t xml:space="preserve">    FROM </w:t>
      </w:r>
      <w:r>
        <w:rPr/>
        <w:br/>
      </w:r>
      <w:r>
        <w:rPr>
          <w:rStyle w:val="StringTok"/>
        </w:rPr>
        <w:t xml:space="preserve">    [githubarchive:year.2011],</w:t>
      </w:r>
      <w:r>
        <w:rPr/>
        <w:br/>
      </w:r>
      <w:r>
        <w:rPr>
          <w:rStyle w:val="StringTok"/>
        </w:rPr>
        <w:t xml:space="preserve">    [githubarchive:year.2012],</w:t>
      </w:r>
      <w:r>
        <w:rPr/>
        <w:br/>
      </w:r>
      <w:r>
        <w:rPr>
          <w:rStyle w:val="StringTok"/>
        </w:rPr>
        <w:t xml:space="preserve">    [githubarchive:year.2013],</w:t>
      </w:r>
      <w:r>
        <w:rPr/>
        <w:br/>
      </w:r>
      <w:r>
        <w:rPr>
          <w:rStyle w:val="StringTok"/>
        </w:rPr>
        <w:t xml:space="preserve">    [githubarchive:year.2014],</w:t>
      </w:r>
      <w:r>
        <w:rPr/>
        <w:br/>
      </w:r>
      <w:r>
        <w:rPr>
          <w:rStyle w:val="StringTok"/>
        </w:rPr>
        <w:t xml:space="preserve">    [githubarchive:year.2015]"</w:t>
      </w:r>
      <w:r>
        <w:rPr/>
        <w:br/>
      </w:r>
      <w:r>
        <w:rPr>
          <w:rStyle w:val="NormalTok"/>
        </w:rPr>
        <w:t xml:space="preserve">    repo_count =</w:t>
      </w:r>
      <w:r>
        <w:rPr>
          <w:rStyle w:val="StringTok"/>
        </w:rPr>
        <w:t xml:space="preserve"> </w:t>
      </w:r>
      <w:r>
        <w:rPr>
          <w:rStyle w:val="KeywordTok"/>
        </w:rPr>
        <w:t>query_exec</w:t>
      </w:r>
      <w:r>
        <w:rPr>
          <w:rStyle w:val="NormalTok"/>
        </w:rPr>
        <w:t>(</w:t>
      </w:r>
      <w:r>
        <w:rPr>
          <w:rStyle w:val="StringTok"/>
        </w:rPr>
        <w:t>'metacommunities'</w:t>
      </w:r>
      <w:r>
        <w:rPr>
          <w:rStyle w:val="NormalTok"/>
        </w:rPr>
        <w:t xml:space="preserve">, </w:t>
      </w:r>
      <w:r>
        <w:rPr>
          <w:rStyle w:val="DataTypeTok"/>
        </w:rPr>
        <w:t>query =</w:t>
      </w:r>
      <w:r>
        <w:rPr>
          <w:rStyle w:val="NormalTok"/>
        </w:rPr>
        <w:t xml:space="preserve"> query1)</w:t>
      </w:r>
    </w:p>
    <w:p>
      <w:pPr>
        <w:pStyle w:val="SourceCode"/>
        <w:rPr/>
      </w:pPr>
      <w:del w:id="5454" w:author="adrian " w:date="2017-04-28T10:28:07Z">
        <w:r>
          <w:rPr>
            <w:rStyle w:val="VerbatimChar"/>
          </w:rPr>
          <w:delText xml:space="preserve">## </w:delText>
        </w:r>
      </w:del>
      <w:del w:id="5455" w:author="adrian " w:date="2017-04-28T10:28:07Z">
        <w:r>
          <w:rPr/>
          <w:br/>
        </w:r>
      </w:del>
      <w:del w:id="5456" w:author="adrian " w:date="2017-04-28T10:28:07Z">
        <w:r>
          <w:rPr>
            <w:rStyle w:val="VerbatimChar"/>
          </w:rPr>
          <w:delText>Running query:   RUNNING  2.4s</w:delText>
        </w:r>
      </w:del>
      <w:del w:id="5457" w:author="adrian " w:date="2017-04-28T10:28:07Z">
        <w:r>
          <w:rPr/>
          <w:br/>
        </w:r>
      </w:del>
      <w:del w:id="5458" w:author="adrian " w:date="2017-04-28T10:28:07Z">
        <w:r>
          <w:rPr>
            <w:rStyle w:val="VerbatimChar"/>
          </w:rPr>
          <w:delText>Running query:   RUNNING  3.3s</w:delText>
        </w:r>
      </w:del>
    </w:p>
    <w:p>
      <w:pPr>
        <w:pStyle w:val="SourceCode"/>
        <w:rPr/>
      </w:pPr>
      <w:del w:id="5459" w:author="adrian " w:date="2017-04-28T10:28:07Z">
        <w:r>
          <w:rPr>
            <w:rStyle w:val="VerbatimChar"/>
          </w:rPr>
          <w:delText>## 21.5 gigabytes processed</w:delText>
        </w:r>
      </w:del>
    </w:p>
    <w:p>
      <w:pPr>
        <w:pStyle w:val="SourceCode"/>
        <w:rPr/>
      </w:pPr>
      <w:ins w:id="5460" w:author="adrian " w:date="2017-04-28T10:28:07Z">
        <w:r>
          <w:rPr>
            <w:rStyle w:val="VerbatimChar"/>
          </w:rPr>
          <w:t>## Auto-refreshing stale OAuth token.</w:t>
        </w:r>
      </w:ins>
    </w:p>
    <w:p>
      <w:pPr>
        <w:pStyle w:val="FirstParagraph"/>
        <w:rPr/>
      </w:pPr>
      <w:del w:id="5461" w:author="adrian " w:date="2017-04-28T10:28:07Z">
        <w:r>
          <w:rPr/>
          <w:delText>The result: 31,490,949</w:delText>
        </w:r>
      </w:del>
    </w:p>
    <w:p>
      <w:pPr>
        <w:pStyle w:val="FirstParagraph"/>
        <w:rPr/>
      </w:pPr>
      <w:ins w:id="5462" w:author="adrian " w:date="2017-04-28T10:28:07Z">
        <w:r>
          <w:rPr/>
          <w:t>The result: 31490949 repositories.</w:t>
        </w:r>
      </w:ins>
    </w:p>
    <w:p>
      <w:pPr>
        <w:pStyle w:val="TextBody"/>
        <w:rPr/>
      </w:pPr>
      <w:ins w:id="5463" w:author="adrian " w:date="2017-04-28T10:28:07Z">
        <w:r>
          <w:rPr/>
          <w:t xml:space="preserve">Could </w:t>
        </w:r>
      </w:ins>
      <w:del w:id="5464" w:author="adrian " w:date="2017-04-28T10:28:07Z">
        <w:r>
          <w:rPr/>
          <w:delText xml:space="preserve">How could </w:delText>
        </w:r>
      </w:del>
      <w:r>
        <w:rPr/>
        <w:t xml:space="preserve">we re-count such capital numbers in order to both further highlight their dynamic composition through flows of association and to highlight some of the highly reactive, imaginary boundary work they might do as </w:t>
      </w:r>
      <w:ins w:id="5465" w:author="adrian " w:date="2017-04-28T10:28:07Z">
        <w:r>
          <w:rPr/>
          <w:t>they</w:t>
        </w:r>
      </w:ins>
      <w:del w:id="5466" w:author="adrian " w:date="2017-04-28T10:28:07Z">
        <w:r>
          <w:rPr/>
          <w:delText>the</w:delText>
        </w:r>
      </w:del>
      <w:r>
        <w:rPr/>
        <w:t xml:space="preserve"> materialize imaginaries of totality, globality or infrastructural control? Could configurative numbers in both their compositional and imaginary-materialising multiplicity be counted? Whilst there is a much configurational work involved even in beginning to count things heterogeneously on an infrastructural scale, I found myself drawn </w:t>
      </w:r>
      <w:ins w:id="5467" w:author="adrian " w:date="2017-04-28T10:28:07Z">
        <w:r>
          <w:rPr/>
          <w:t xml:space="preserve">by the </w:t>
        </w:r>
      </w:ins>
      <w:del w:id="5468" w:author="adrian " w:date="2017-04-28T10:28:07Z">
        <w:r>
          <w:rPr/>
          <w:delText xml:space="preserve">in two directions, one concerned with </w:delText>
        </w:r>
      </w:del>
      <w:r>
        <w:rPr/>
        <w:t xml:space="preserve">transience of configurations and </w:t>
      </w:r>
      <w:del w:id="5469" w:author="adrian " w:date="2017-04-28T10:28:07Z">
        <w:r>
          <w:rPr/>
          <w:delText xml:space="preserve">the other with </w:delText>
        </w:r>
      </w:del>
      <w:r>
        <w:rPr/>
        <w:t>their imitative composition. Both concerns -- transience and imitation -- are not highlighted in any of the other re-counts of the GithubArchive data</w:t>
      </w:r>
      <w:ins w:id="5470" w:author="adrian " w:date="2017-04-28T10:28:07Z">
        <w:r>
          <w:rPr/>
          <w:t>. They</w:t>
        </w:r>
      </w:ins>
      <w:del w:id="5471" w:author="adrian " w:date="2017-04-28T10:28:07Z">
        <w:r>
          <w:rPr/>
          <w:delText>, but they</w:delText>
        </w:r>
      </w:del>
      <w:r>
        <w:rPr/>
        <w:t xml:space="preserve"> only became salient to me amidst many other failures to find any interesting story, stable signal or statistical regularity in the Github timeline data.</w:t>
      </w:r>
      <w:r>
        <w:rPr>
          <w:rStyle w:val="FootnoteAnchor"/>
        </w:rPr>
        <w:footnoteReference w:id="6"/>
      </w:r>
    </w:p>
    <w:p>
      <w:pPr>
        <w:pStyle w:val="TextBody"/>
        <w:rPr/>
      </w:pPr>
      <w:del w:id="5472" w:author="adrian " w:date="2017-04-28T10:28:07Z">
        <w:r>
          <w:rPr/>
          <w:delText xml:space="preserve">When we count people or things (such as software project), the working assumption is that they have some duration and substantial presence. This assumption, however, does not hold very true at the scale of large data-streams, where, like sub-atomic particles in a collision, people and things flash in and out of existence quite rapidly and unpredictability. Frustrated by our seeming inability to find anything in the GithubArchive data apart from the obvious importance of well-known software projects such as </w:delText>
        </w:r>
      </w:del>
      <w:del w:id="5473" w:author="adrian " w:date="2017-04-28T10:28:07Z">
        <w:r>
          <w:rPr>
            <w:rStyle w:val="VerbatimChar"/>
          </w:rPr>
          <w:delText>linux</w:delText>
        </w:r>
      </w:del>
      <w:del w:id="5474" w:author="adrian " w:date="2017-04-28T10:28:07Z">
        <w:r>
          <w:rPr/>
          <w:delText xml:space="preserve"> or </w:delText>
        </w:r>
      </w:del>
      <w:del w:id="5475" w:author="adrian " w:date="2017-04-28T10:28:07Z">
        <w:r>
          <w:rPr>
            <w:rStyle w:val="VerbatimChar"/>
          </w:rPr>
          <w:delText>android</w:delText>
        </w:r>
      </w:del>
      <w:del w:id="5476" w:author="adrian " w:date="2017-04-28T10:28:07Z">
        <w:r>
          <w:rPr/>
          <w:delText>, we were forced to accept transience and ephemeral visibility as a common mode of existence on Github. The transient visibility of people and things in the data takes many forms. The vast majority of repositories on Github are very short-lived. They attract one or two events. A great proportion of events in the timeline data were absorbed into ephemeral repositories (if that is not too great a contradiction in terms). Millions of repositories flash into visibility on the timeline for a brief period before falling back into obscurity. Yet they remain in the capital number. The diagram shown in the Figure  encapsulates this imitative flux. On the left hand side, millions of repositories receive less than five events during the 18 months. On the right hand side, less than 50 repositories receive more than a thousand events. A similar pattern appears in the other capital number: while some 'people' emit many thousands of events, others only trigger a few.[^5] Already, then, the capital number of repositories on Github takes on a different composition when viewed from the perspective of duration. In the number '29 million,' 22</w:delText>
        </w:r>
      </w:del>
    </w:p>
    <w:p>
      <w:pPr>
        <w:pStyle w:val="TextBody"/>
        <w:rPr/>
      </w:pPr>
      <w:del w:id="5477" w:author="adrian " w:date="2017-04-28T10:28:07Z">
        <w:r>
          <w:rPr/>
          <w:delText>The massive asymmetry between the relatively few long duration repositories and the vast mass of transient, abandoned repositories is definitely not another corroboration of 'the long-tail' distributions that social media exponents such as Clay Shirky and Chris Anderson began discussing more than a decade ago and that may have had a large part to play in many of the intensely individualizing tendencies of big data analytics, targetted advertising, predictive feeds and recommendations. (For instance, one reason that Amazon.com stocks so many obscure products, is that the long tail of sales of these items is potentially more important than the sales of a smaller number of best-sellers (</w:delText>
        </w:r>
      </w:del>
      <w:del w:id="5478" w:author="adrian " w:date="2017-04-28T10:28:07Z">
        <w:r>
          <w:rPr>
            <w:b/>
          </w:rPr>
          <w:delText>???</w:delText>
        </w:r>
      </w:del>
      <w:del w:id="5479" w:author="adrian " w:date="2017-04-28T10:28:07Z">
        <w:r>
          <w:rPr/>
          <w:delText>; Anderson 2009).) Rather than the long tail of coding, or a scale-free network of code-hubs on Github (itself a hub in networks of code-related infrastructure), or even simply waste, noise or something to be discarded, we might trace the working of associative processes through highly skewed distribution of events. I can only give a brief indication of this here. For instance, counting just the unique names of repositories in the timeline data, counting how often and when they appear as event in the data stream begins to suggest something about the composition of the capital number of repositories. Almost two thirds of the repositories in Github inject only one or two events into the timeline data stream ever. This means that 20 million of the 30 million repositories are just flashes in the timeline data appearing as one or two events.</w:delText>
        </w:r>
      </w:del>
    </w:p>
    <w:p>
      <w:pPr>
        <w:pStyle w:val="SourceCode"/>
        <w:rPr/>
      </w:pPr>
      <w:del w:id="5480" w:author="adrian " w:date="2017-04-28T10:28:07Z">
        <w:r>
          <w:rPr>
            <w:rStyle w:val="VerbatimChar"/>
          </w:rPr>
          <w:delText xml:space="preserve">## </w:delText>
        </w:r>
      </w:del>
      <w:del w:id="5481" w:author="adrian " w:date="2017-04-28T10:28:07Z">
        <w:r>
          <w:rPr/>
          <w:br/>
        </w:r>
      </w:del>
      <w:del w:id="5482" w:author="adrian " w:date="2017-04-28T10:28:07Z">
        <w:r>
          <w:rPr>
            <w:rStyle w:val="VerbatimChar"/>
          </w:rPr>
          <w:delText>## Attaching package: 'dplyr'</w:delText>
        </w:r>
      </w:del>
    </w:p>
    <w:p>
      <w:pPr>
        <w:pStyle w:val="SourceCode"/>
        <w:rPr/>
      </w:pPr>
      <w:del w:id="5483" w:author="adrian " w:date="2017-04-28T10:28:07Z">
        <w:r>
          <w:rPr>
            <w:rStyle w:val="VerbatimChar"/>
          </w:rPr>
          <w:delText>## The following objects are masked from 'package:stats':</w:delText>
        </w:r>
      </w:del>
      <w:del w:id="5484" w:author="adrian " w:date="2017-04-28T10:28:07Z">
        <w:r>
          <w:rPr/>
          <w:br/>
        </w:r>
      </w:del>
      <w:del w:id="5485" w:author="adrian " w:date="2017-04-28T10:28:07Z">
        <w:r>
          <w:rPr>
            <w:rStyle w:val="VerbatimChar"/>
          </w:rPr>
          <w:delText xml:space="preserve">## </w:delText>
        </w:r>
      </w:del>
      <w:del w:id="5486" w:author="adrian " w:date="2017-04-28T10:28:07Z">
        <w:r>
          <w:rPr/>
          <w:br/>
        </w:r>
      </w:del>
      <w:del w:id="5487" w:author="adrian " w:date="2017-04-28T10:28:07Z">
        <w:r>
          <w:rPr>
            <w:rStyle w:val="VerbatimChar"/>
          </w:rPr>
          <w:delText>##     filter, lag</w:delText>
        </w:r>
      </w:del>
    </w:p>
    <w:p>
      <w:pPr>
        <w:pStyle w:val="SourceCode"/>
        <w:rPr/>
      </w:pPr>
      <w:del w:id="5488" w:author="adrian " w:date="2017-04-28T10:28:07Z">
        <w:r>
          <w:rPr>
            <w:rStyle w:val="VerbatimChar"/>
          </w:rPr>
          <w:delText>## The following objects are masked from 'package:base':</w:delText>
        </w:r>
      </w:del>
      <w:del w:id="5489" w:author="adrian " w:date="2017-04-28T10:28:07Z">
        <w:r>
          <w:rPr/>
          <w:br/>
        </w:r>
      </w:del>
      <w:del w:id="5490" w:author="adrian " w:date="2017-04-28T10:28:07Z">
        <w:r>
          <w:rPr>
            <w:rStyle w:val="VerbatimChar"/>
          </w:rPr>
          <w:delText xml:space="preserve">## </w:delText>
        </w:r>
      </w:del>
      <w:del w:id="5491" w:author="adrian " w:date="2017-04-28T10:28:07Z">
        <w:r>
          <w:rPr/>
          <w:br/>
        </w:r>
      </w:del>
      <w:del w:id="5492" w:author="adrian " w:date="2017-04-28T10:28:07Z">
        <w:r>
          <w:rPr>
            <w:rStyle w:val="VerbatimChar"/>
          </w:rPr>
          <w:delText>##     intersect, setdiff, setequal, union</w:delText>
        </w:r>
      </w:del>
    </w:p>
    <w:p>
      <w:pPr>
        <w:pStyle w:val="TextBody"/>
        <w:rPr/>
      </w:pPr>
      <w:r>
        <w:rPr/>
        <w:drawing>
          <wp:inline distT="0" distB="0" distL="114935" distR="114935">
            <wp:extent cx="3810000" cy="2540000"/>
            <wp:effectExtent l="0" t="0" r="0" b="0"/>
            <wp:docPr id="3" name="Image2" descr="(#fig:power_time)Events associated with reposi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power_time)Events associated with repositories"/>
                    <pic:cNvPicPr>
                      <a:picLocks noChangeAspect="1" noChangeArrowheads="1"/>
                    </pic:cNvPicPr>
                  </pic:nvPicPr>
                  <pic:blipFill>
                    <a:blip r:embed="rId9"/>
                    <a:stretch>
                      <a:fillRect/>
                    </a:stretch>
                  </pic:blipFill>
                  <pic:spPr bwMode="auto">
                    <a:xfrm>
                      <a:off x="0" y="0"/>
                      <a:ext cx="3810000" cy="2540000"/>
                    </a:xfrm>
                    <a:prstGeom prst="rect">
                      <a:avLst/>
                    </a:prstGeom>
                  </pic:spPr>
                </pic:pic>
              </a:graphicData>
            </a:graphic>
          </wp:inline>
        </w:drawing>
      </w:r>
    </w:p>
    <w:p>
      <w:pPr>
        <w:pStyle w:val="ImageCaption"/>
        <w:rPr/>
      </w:pPr>
      <w:ins w:id="5493" w:author="adrian " w:date="2017-04-28T10:28:07Z">
        <w:r>
          <w:rPr/>
          <w:t>(#fig:power_time)Events associated with repositories</w:t>
        </w:r>
      </w:ins>
    </w:p>
    <w:p>
      <w:pPr>
        <w:pStyle w:val="ImageCaption"/>
        <w:rPr/>
      </w:pPr>
      <w:del w:id="5494" w:author="adrian " w:date="2017-04-28T10:28:07Z">
        <w:r>
          <w:rPr/>
          <w:delText>plot of chunk event_count</w:delText>
        </w:r>
      </w:del>
    </w:p>
    <w:p>
      <w:pPr>
        <w:pStyle w:val="ImageCaption"/>
        <w:rPr/>
      </w:pPr>
      <w:ins w:id="5495" w:author="adrian " w:date="2017-04-28T10:28:07Z">
        <w:r>
          <w:rPr/>
          <w:t xml:space="preserve">When we count people or things (such as software projects), the working assumption is that they have some duration and substantial presence. This assumption, however, does not hold very true at the scale of large data-streams, where, like sub-atomic particles in a collision, people and things rapidly and unpredictably flash in and out of existence. Transience and instability is an artefact of the datastream. Frustrated by our seeming inability to find anything in the GithubArchive data apart from the obvious importance of well-known software projects such as </w:t>
        </w:r>
      </w:ins>
      <w:ins w:id="5496" w:author="adrian " w:date="2017-04-28T10:28:07Z">
        <w:r>
          <w:rPr>
            <w:rStyle w:val="VerbatimChar"/>
          </w:rPr>
          <w:t>linux</w:t>
        </w:r>
      </w:ins>
      <w:ins w:id="5497" w:author="adrian " w:date="2017-04-28T10:28:07Z">
        <w:r>
          <w:rPr/>
          <w:t xml:space="preserve"> or </w:t>
        </w:r>
      </w:ins>
      <w:ins w:id="5498" w:author="adrian " w:date="2017-04-28T10:28:07Z">
        <w:r>
          <w:rPr>
            <w:rStyle w:val="VerbatimChar"/>
          </w:rPr>
          <w:t>android</w:t>
        </w:r>
      </w:ins>
      <w:ins w:id="5499" w:author="adrian " w:date="2017-04-28T10:28:07Z">
        <w:r>
          <w:rPr/>
          <w:t>, we were forced to accept transience and ephemeral visibility as a common mode of existence on Github. The transient visibility of people and things in the data takes many forms. The vast majority of repositories on Github are very short-lived. They attract one or two events. A great proportion of events in the timeline data were absorbed into ephemeral repositories (if that is not too great a contradiction in terms). Millions of repositories blink into visibility on the timeline for a brief period before falling back into obscurity. Yet they survive in the capital number. The diagram shown in the Figure @ref(fig:power_time) encapsulates this imitative flux. On the left hand side, millions of repositories receive less than five events during the 18 months. On the right hand side, less than 50 repositories receive more than a thousand events. A similar pattern appears in the other capital number: while some 'people' emit many thousands of events, others only trigger a few. Already, then, the capital number of repositories on Github takes on a different composition when viewed from the perspective of duration.</w:t>
        </w:r>
      </w:ins>
    </w:p>
    <w:p>
      <w:pPr>
        <w:pStyle w:val="TextBody"/>
        <w:rPr/>
      </w:pPr>
      <w:ins w:id="5500" w:author="adrian " w:date="2017-04-28T10:28:07Z">
        <w:r>
          <w:rPr/>
          <w:t>The massive asymmetry between the relatively few long duration repositories and the vast mass of transient, abandoned repositories is definitely not another corroboration of 'the long-tail' distributions that social media exponents such as Clay Shirky and Chris Anderson began discussing more than a decade ago and that may have had a large part to play in many of the intensely individualizing tendencies of big data analytics, targetted advertising, predictive feeds and recommendations. (For instance, one reason that Amazon.com stocks so many obscure products, is that the long tail of sales of these items is potentially more important than the sales of a smaller number of best-sellers (Brynjolfsson, Hu, and Smith 2006; Anderson 2009).) Rather than the long tail of coding, a scale-free network of code-hubs on Github (itself a hub in networks of code-related infrastructure), or even simply waste, noise or something to be discarded, we might trace the working of associative processes through highly skewed distribution of events.</w:t>
        </w:r>
      </w:ins>
    </w:p>
    <w:p>
      <w:pPr>
        <w:pStyle w:val="TextBody"/>
        <w:rPr/>
      </w:pPr>
      <w:ins w:id="5501" w:author="adrian " w:date="2017-04-28T10:28:07Z">
        <w:r>
          <w:rPr/>
          <w:t>I can only give a brief indication of some prototyping experiments. For instance, counting just the unique names of repositories in the timeline data, counting how often and when they appear as event in the data stream begins to suggest something about the composition of the capital number of repositories. Almost two thirds of the repositories in Github inject only one or two events into the timeline data stream ever. This means that 20 million of the 30 million repositories are just flashes in the timeline data appearing as one or two events.</w:t>
        </w:r>
      </w:ins>
    </w:p>
    <w:p>
      <w:pPr>
        <w:pStyle w:val="FigurewithCaption"/>
        <w:rPr/>
      </w:pPr>
      <w:ins w:id="5502" w:author="adrian " w:date="2017-04-28T10:28:07Z">
        <w:r>
          <w:rPr/>
          <w:drawing>
            <wp:inline distT="0" distB="0" distL="114935" distR="114935">
              <wp:extent cx="4620260" cy="3696335"/>
              <wp:effectExtent l="0" t="0" r="0" b="0"/>
              <wp:docPr id="4" name="Image3" descr="(#fig:event_count)Event counts on Github 2011-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event_count)Event counts on Github 2011-2015"/>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inline>
          </w:drawing>
        </w:r>
      </w:ins>
    </w:p>
    <w:p>
      <w:pPr>
        <w:pStyle w:val="ImageCaption"/>
        <w:rPr/>
      </w:pPr>
      <w:ins w:id="5503" w:author="adrian " w:date="2017-04-28T10:28:07Z">
        <w:r>
          <w:rPr/>
          <w:t>(#fig:event_count)Event counts on Github 2011-2015</w:t>
        </w:r>
      </w:ins>
    </w:p>
    <w:p>
      <w:pPr>
        <w:pStyle w:val="TextBody"/>
        <w:rPr/>
      </w:pPr>
      <w:r>
        <w:rPr/>
        <w:t>What are these events? The event of creating a named repository is primary, followed by the event of pushing (putting something into a repository -- a 'commit'), and then act of copying ('forking') another repository. People 'fork' other repositories frequently. If we just count the event of creating a repository by copying or forking it, more than half all repositories are copies of existing repositories (1.</w:t>
      </w:r>
      <w:ins w:id="5504" w:author="adrian " w:date="2017-04-28T10:28:07Z">
        <w:r>
          <w:rPr/>
          <w:t>665343710^{7}</w:t>
        </w:r>
      </w:ins>
      <w:del w:id="5505" w:author="adrian " w:date="2017-04-28T10:28:07Z">
        <w:r>
          <w:rPr/>
          <w:delText>6653437 × 107</w:delText>
        </w:r>
      </w:del>
      <w:r>
        <w:rPr/>
        <w:t xml:space="preserve">). If every ForkEvent on Github creates a new repository, more than half of the repositories are direct copies. Acts of copying occur on many scales and at various levels of infrastructural and associative complexity. This copying is vital to the 'sharing' practice of Github coding. Of the several hundred million events in the timeline dataset, approximately 151891374 or 31% of all events in the Github timeline data arise from copying, watching, commenting on or otherwise observing other repositories.(See the WatchEvent, ForkEvent, PullRequestEvent,and IssueEvent counts in figure </w:t>
      </w:r>
      <w:ins w:id="5506" w:author="adrian " w:date="2017-04-28T10:28:07Z">
        <w:r>
          <w:rPr/>
          <w:t>@ref(fig:event_count)</w:t>
        </w:r>
      </w:ins>
      <w:r>
        <w:rPr/>
        <w:t>.)</w:t>
      </w:r>
    </w:p>
    <w:p>
      <w:pPr>
        <w:pStyle w:val="Heading2"/>
        <w:rPr/>
      </w:pPr>
      <w:bookmarkStart w:id="5" w:name="the-growth-of-associative-imitation"/>
      <w:bookmarkEnd w:id="5"/>
      <w:r>
        <w:rPr/>
        <w:t>The growth of associative imitation</w:t>
      </w:r>
    </w:p>
    <w:p>
      <w:pPr>
        <w:pStyle w:val="SourceCode"/>
        <w:rPr/>
      </w:pPr>
      <w:r>
        <w:rPr>
          <w:rStyle w:val="VerbatimChar"/>
        </w:rPr>
        <w:t xml:space="preserve">## </w:t>
      </w:r>
      <w:r>
        <w:rPr/>
        <w:br/>
      </w:r>
      <w:r>
        <w:rPr>
          <w:rStyle w:val="VerbatimChar"/>
        </w:rPr>
        <w:t>## Attaching package: 'readr'</w:t>
      </w:r>
    </w:p>
    <w:p>
      <w:pPr>
        <w:pStyle w:val="SourceCode"/>
        <w:rPr/>
      </w:pPr>
      <w:r>
        <w:rPr>
          <w:rStyle w:val="VerbatimChar"/>
        </w:rPr>
        <w:t>## The following object is masked from 'package:curl':</w:t>
      </w:r>
      <w:r>
        <w:rPr/>
        <w:br/>
      </w:r>
      <w:r>
        <w:rPr>
          <w:rStyle w:val="VerbatimChar"/>
        </w:rPr>
        <w:t xml:space="preserve">## </w:t>
      </w:r>
      <w:r>
        <w:rPr/>
        <w:br/>
      </w:r>
      <w:r>
        <w:rPr>
          <w:rStyle w:val="VerbatimChar"/>
        </w:rPr>
        <w:t>##     parse_date</w:t>
      </w:r>
    </w:p>
    <w:p>
      <w:pPr>
        <w:pStyle w:val="SourceCode"/>
        <w:rPr/>
      </w:pPr>
      <w:ins w:id="5507" w:author="adrian " w:date="2017-04-28T10:28:07Z">
        <w:r>
          <w:rPr>
            <w:rStyle w:val="VerbatimChar"/>
          </w:rPr>
          <w:t xml:space="preserve">## </w:t>
        </w:r>
      </w:ins>
      <w:ins w:id="5508" w:author="adrian " w:date="2017-04-28T10:28:07Z">
        <w:r>
          <w:rPr/>
          <w:br/>
        </w:r>
      </w:ins>
      <w:ins w:id="5509" w:author="adrian " w:date="2017-04-28T10:28:07Z">
        <w:r>
          <w:rPr>
            <w:rStyle w:val="VerbatimChar"/>
          </w:rPr>
          <w:t>Retrieving data:  2.1s</w:t>
        </w:r>
      </w:ins>
      <w:ins w:id="5510" w:author="adrian " w:date="2017-04-28T10:28:07Z">
        <w:r>
          <w:rPr/>
          <w:br/>
        </w:r>
      </w:ins>
      <w:ins w:id="5511" w:author="adrian " w:date="2017-04-28T10:28:07Z">
        <w:r>
          <w:rPr>
            <w:rStyle w:val="VerbatimChar"/>
          </w:rPr>
          <w:t>Retrieving data:  4.0s</w:t>
        </w:r>
      </w:ins>
      <w:ins w:id="5512" w:author="adrian " w:date="2017-04-28T10:28:07Z">
        <w:r>
          <w:rPr/>
          <w:br/>
        </w:r>
      </w:ins>
      <w:ins w:id="5513" w:author="adrian " w:date="2017-04-28T10:28:07Z">
        <w:r>
          <w:rPr>
            <w:rStyle w:val="VerbatimChar"/>
          </w:rPr>
          <w:t>Retrieving data:  5.9s</w:t>
        </w:r>
      </w:ins>
      <w:ins w:id="5514" w:author="adrian " w:date="2017-04-28T10:28:07Z">
        <w:r>
          <w:rPr/>
          <w:br/>
        </w:r>
      </w:ins>
      <w:ins w:id="5515" w:author="adrian " w:date="2017-04-28T10:28:07Z">
        <w:r>
          <w:rPr>
            <w:rStyle w:val="VerbatimChar"/>
          </w:rPr>
          <w:t>Retrieving data:  7.8s</w:t>
        </w:r>
      </w:ins>
      <w:ins w:id="5516" w:author="adrian " w:date="2017-04-28T10:28:07Z">
        <w:r>
          <w:rPr/>
          <w:br/>
        </w:r>
      </w:ins>
      <w:ins w:id="5517" w:author="adrian " w:date="2017-04-28T10:28:07Z">
        <w:r>
          <w:rPr>
            <w:rStyle w:val="VerbatimChar"/>
          </w:rPr>
          <w:t>Retrieving data:  9.7s</w:t>
        </w:r>
      </w:ins>
      <w:ins w:id="5518" w:author="adrian " w:date="2017-04-28T10:28:07Z">
        <w:r>
          <w:rPr/>
          <w:br/>
        </w:r>
      </w:ins>
      <w:ins w:id="5519" w:author="adrian " w:date="2017-04-28T10:28:07Z">
        <w:r>
          <w:rPr>
            <w:rStyle w:val="VerbatimChar"/>
          </w:rPr>
          <w:t>Retrieving data: 12.2s</w:t>
        </w:r>
      </w:ins>
      <w:ins w:id="5520" w:author="adrian " w:date="2017-04-28T10:28:07Z">
        <w:r>
          <w:rPr/>
          <w:br/>
        </w:r>
      </w:ins>
      <w:ins w:id="5521" w:author="adrian " w:date="2017-04-28T10:28:07Z">
        <w:r>
          <w:rPr>
            <w:rStyle w:val="VerbatimChar"/>
          </w:rPr>
          <w:t>Retrieving data: 14.1s</w:t>
        </w:r>
      </w:ins>
      <w:ins w:id="5522" w:author="adrian " w:date="2017-04-28T10:28:07Z">
        <w:r>
          <w:rPr/>
          <w:br/>
        </w:r>
      </w:ins>
      <w:ins w:id="5523" w:author="adrian " w:date="2017-04-28T10:28:07Z">
        <w:r>
          <w:rPr>
            <w:rStyle w:val="VerbatimChar"/>
          </w:rPr>
          <w:t>Retrieving data: 15.7s</w:t>
        </w:r>
      </w:ins>
      <w:ins w:id="5524" w:author="adrian " w:date="2017-04-28T10:28:07Z">
        <w:r>
          <w:rPr/>
          <w:br/>
        </w:r>
      </w:ins>
      <w:ins w:id="5525" w:author="adrian " w:date="2017-04-28T10:28:07Z">
        <w:r>
          <w:rPr>
            <w:rStyle w:val="VerbatimChar"/>
          </w:rPr>
          <w:t>Retrieving data: 17.7s</w:t>
        </w:r>
      </w:ins>
      <w:ins w:id="5526" w:author="adrian " w:date="2017-04-28T10:28:07Z">
        <w:r>
          <w:rPr/>
          <w:br/>
        </w:r>
      </w:ins>
      <w:ins w:id="5527" w:author="adrian " w:date="2017-04-28T10:28:07Z">
        <w:r>
          <w:rPr>
            <w:rStyle w:val="VerbatimChar"/>
          </w:rPr>
          <w:t>Retrieving data: 19.5s</w:t>
        </w:r>
      </w:ins>
      <w:ins w:id="5528" w:author="adrian " w:date="2017-04-28T10:28:07Z">
        <w:r>
          <w:rPr/>
          <w:br/>
        </w:r>
      </w:ins>
      <w:ins w:id="5529" w:author="adrian " w:date="2017-04-28T10:28:07Z">
        <w:r>
          <w:rPr>
            <w:rStyle w:val="VerbatimChar"/>
          </w:rPr>
          <w:t>Retrieving data: 21.0s</w:t>
        </w:r>
      </w:ins>
      <w:ins w:id="5530" w:author="adrian " w:date="2017-04-28T10:28:07Z">
        <w:r>
          <w:rPr/>
          <w:br/>
        </w:r>
      </w:ins>
      <w:ins w:id="5531" w:author="adrian " w:date="2017-04-28T10:28:07Z">
        <w:r>
          <w:rPr>
            <w:rStyle w:val="VerbatimChar"/>
          </w:rPr>
          <w:t>Retrieving data: 22.9s</w:t>
        </w:r>
      </w:ins>
      <w:ins w:id="5532" w:author="adrian " w:date="2017-04-28T10:28:07Z">
        <w:r>
          <w:rPr/>
          <w:br/>
        </w:r>
      </w:ins>
      <w:ins w:id="5533" w:author="adrian " w:date="2017-04-28T10:28:07Z">
        <w:r>
          <w:rPr>
            <w:rStyle w:val="VerbatimChar"/>
          </w:rPr>
          <w:t>Retrieving data: 25.0s</w:t>
        </w:r>
      </w:ins>
      <w:ins w:id="5534" w:author="adrian " w:date="2017-04-28T10:28:07Z">
        <w:r>
          <w:rPr/>
          <w:br/>
        </w:r>
      </w:ins>
      <w:ins w:id="5535" w:author="adrian " w:date="2017-04-28T10:28:07Z">
        <w:r>
          <w:rPr>
            <w:rStyle w:val="VerbatimChar"/>
          </w:rPr>
          <w:t>Retrieving data: 26.6s</w:t>
        </w:r>
      </w:ins>
      <w:ins w:id="5536" w:author="adrian " w:date="2017-04-28T10:28:07Z">
        <w:r>
          <w:rPr/>
          <w:br/>
        </w:r>
      </w:ins>
      <w:ins w:id="5537" w:author="adrian " w:date="2017-04-28T10:28:07Z">
        <w:r>
          <w:rPr>
            <w:rStyle w:val="VerbatimChar"/>
          </w:rPr>
          <w:t>Retrieving data: 28.1s</w:t>
        </w:r>
      </w:ins>
      <w:ins w:id="5538" w:author="adrian " w:date="2017-04-28T10:28:07Z">
        <w:r>
          <w:rPr/>
          <w:br/>
        </w:r>
      </w:ins>
      <w:ins w:id="5539" w:author="adrian " w:date="2017-04-28T10:28:07Z">
        <w:r>
          <w:rPr>
            <w:rStyle w:val="VerbatimChar"/>
          </w:rPr>
          <w:t>Retrieving data: 29.7s</w:t>
        </w:r>
      </w:ins>
      <w:ins w:id="5540" w:author="adrian " w:date="2017-04-28T10:28:07Z">
        <w:r>
          <w:rPr/>
          <w:br/>
        </w:r>
      </w:ins>
      <w:ins w:id="5541" w:author="adrian " w:date="2017-04-28T10:28:07Z">
        <w:r>
          <w:rPr>
            <w:rStyle w:val="VerbatimChar"/>
          </w:rPr>
          <w:t>Retrieving data: 31.8s</w:t>
        </w:r>
      </w:ins>
      <w:ins w:id="5542" w:author="adrian " w:date="2017-04-28T10:28:07Z">
        <w:r>
          <w:rPr/>
          <w:br/>
        </w:r>
      </w:ins>
      <w:ins w:id="5543" w:author="adrian " w:date="2017-04-28T10:28:07Z">
        <w:r>
          <w:rPr>
            <w:rStyle w:val="VerbatimChar"/>
          </w:rPr>
          <w:t>Retrieving data: 33.3s</w:t>
        </w:r>
      </w:ins>
      <w:ins w:id="5544" w:author="adrian " w:date="2017-04-28T10:28:07Z">
        <w:r>
          <w:rPr/>
          <w:br/>
        </w:r>
      </w:ins>
      <w:ins w:id="5545" w:author="adrian " w:date="2017-04-28T10:28:07Z">
        <w:r>
          <w:rPr>
            <w:rStyle w:val="VerbatimChar"/>
          </w:rPr>
          <w:t>Retrieving data: 35.5s</w:t>
        </w:r>
      </w:ins>
      <w:ins w:id="5546" w:author="adrian " w:date="2017-04-28T10:28:07Z">
        <w:r>
          <w:rPr/>
          <w:br/>
        </w:r>
      </w:ins>
      <w:ins w:id="5547" w:author="adrian " w:date="2017-04-28T10:28:07Z">
        <w:r>
          <w:rPr>
            <w:rStyle w:val="VerbatimChar"/>
          </w:rPr>
          <w:t>Retrieving data: 37.3s</w:t>
        </w:r>
      </w:ins>
      <w:ins w:id="5548" w:author="adrian " w:date="2017-04-28T10:28:07Z">
        <w:r>
          <w:rPr/>
          <w:br/>
        </w:r>
      </w:ins>
      <w:ins w:id="5549" w:author="adrian " w:date="2017-04-28T10:28:07Z">
        <w:r>
          <w:rPr>
            <w:rStyle w:val="VerbatimChar"/>
          </w:rPr>
          <w:t>Retrieving data: 38.8s</w:t>
        </w:r>
      </w:ins>
      <w:ins w:id="5550" w:author="adrian " w:date="2017-04-28T10:28:07Z">
        <w:r>
          <w:rPr/>
          <w:br/>
        </w:r>
      </w:ins>
      <w:ins w:id="5551" w:author="adrian " w:date="2017-04-28T10:28:07Z">
        <w:r>
          <w:rPr>
            <w:rStyle w:val="VerbatimChar"/>
          </w:rPr>
          <w:t>Retrieving data: 40.4s</w:t>
        </w:r>
      </w:ins>
      <w:ins w:id="5552" w:author="adrian " w:date="2017-04-28T10:28:07Z">
        <w:r>
          <w:rPr/>
          <w:br/>
        </w:r>
      </w:ins>
      <w:ins w:id="5553" w:author="adrian " w:date="2017-04-28T10:28:07Z">
        <w:r>
          <w:rPr>
            <w:rStyle w:val="VerbatimChar"/>
          </w:rPr>
          <w:t>Retrieving data: 42.0s</w:t>
        </w:r>
      </w:ins>
      <w:ins w:id="5554" w:author="adrian " w:date="2017-04-28T10:28:07Z">
        <w:r>
          <w:rPr/>
          <w:br/>
        </w:r>
      </w:ins>
      <w:ins w:id="5555" w:author="adrian " w:date="2017-04-28T10:28:07Z">
        <w:r>
          <w:rPr>
            <w:rStyle w:val="VerbatimChar"/>
          </w:rPr>
          <w:t>Retrieving data: 43.8s</w:t>
        </w:r>
      </w:ins>
      <w:ins w:id="5556" w:author="adrian " w:date="2017-04-28T10:28:07Z">
        <w:r>
          <w:rPr/>
          <w:br/>
        </w:r>
      </w:ins>
      <w:ins w:id="5557" w:author="adrian " w:date="2017-04-28T10:28:07Z">
        <w:r>
          <w:rPr>
            <w:rStyle w:val="VerbatimChar"/>
          </w:rPr>
          <w:t>Retrieving data: 45.5s</w:t>
        </w:r>
      </w:ins>
      <w:ins w:id="5558" w:author="adrian " w:date="2017-04-28T10:28:07Z">
        <w:r>
          <w:rPr/>
          <w:br/>
        </w:r>
      </w:ins>
      <w:ins w:id="5559" w:author="adrian " w:date="2017-04-28T10:28:07Z">
        <w:r>
          <w:rPr>
            <w:rStyle w:val="VerbatimChar"/>
          </w:rPr>
          <w:t>Retrieving data: 47.4s</w:t>
        </w:r>
      </w:ins>
      <w:ins w:id="5560" w:author="adrian " w:date="2017-04-28T10:28:07Z">
        <w:r>
          <w:rPr/>
          <w:br/>
        </w:r>
      </w:ins>
      <w:ins w:id="5561" w:author="adrian " w:date="2017-04-28T10:28:07Z">
        <w:r>
          <w:rPr>
            <w:rStyle w:val="VerbatimChar"/>
          </w:rPr>
          <w:t>Retrieving data: 49.0s</w:t>
        </w:r>
      </w:ins>
      <w:ins w:id="5562" w:author="adrian " w:date="2017-04-28T10:28:07Z">
        <w:r>
          <w:rPr/>
          <w:br/>
        </w:r>
      </w:ins>
      <w:ins w:id="5563" w:author="adrian " w:date="2017-04-28T10:28:07Z">
        <w:r>
          <w:rPr>
            <w:rStyle w:val="VerbatimChar"/>
          </w:rPr>
          <w:t>Retrieving data: 50.9s</w:t>
        </w:r>
      </w:ins>
      <w:ins w:id="5564" w:author="adrian " w:date="2017-04-28T10:28:07Z">
        <w:r>
          <w:rPr/>
          <w:br/>
        </w:r>
      </w:ins>
      <w:ins w:id="5565" w:author="adrian " w:date="2017-04-28T10:28:07Z">
        <w:r>
          <w:rPr>
            <w:rStyle w:val="VerbatimChar"/>
          </w:rPr>
          <w:t>Retrieving data: 52.8s</w:t>
        </w:r>
      </w:ins>
      <w:ins w:id="5566" w:author="adrian " w:date="2017-04-28T10:28:07Z">
        <w:r>
          <w:rPr/>
          <w:br/>
        </w:r>
      </w:ins>
      <w:ins w:id="5567" w:author="adrian " w:date="2017-04-28T10:28:07Z">
        <w:r>
          <w:rPr>
            <w:rStyle w:val="VerbatimChar"/>
          </w:rPr>
          <w:t>Retrieving data: 54.6s</w:t>
        </w:r>
      </w:ins>
      <w:ins w:id="5568" w:author="adrian " w:date="2017-04-28T10:28:07Z">
        <w:r>
          <w:rPr/>
          <w:br/>
        </w:r>
      </w:ins>
      <w:ins w:id="5569" w:author="adrian " w:date="2017-04-28T10:28:07Z">
        <w:r>
          <w:rPr>
            <w:rStyle w:val="VerbatimChar"/>
          </w:rPr>
          <w:t>Retrieving data: 57.4s</w:t>
        </w:r>
      </w:ins>
      <w:ins w:id="5570" w:author="adrian " w:date="2017-04-28T10:28:07Z">
        <w:r>
          <w:rPr/>
          <w:br/>
        </w:r>
      </w:ins>
      <w:ins w:id="5571" w:author="adrian " w:date="2017-04-28T10:28:07Z">
        <w:r>
          <w:rPr>
            <w:rStyle w:val="VerbatimChar"/>
          </w:rPr>
          <w:t>Retrieving data: 58.8s</w:t>
        </w:r>
      </w:ins>
      <w:ins w:id="5572" w:author="adrian " w:date="2017-04-28T10:28:07Z">
        <w:r>
          <w:rPr/>
          <w:br/>
        </w:r>
      </w:ins>
      <w:ins w:id="5573" w:author="adrian " w:date="2017-04-28T10:28:07Z">
        <w:r>
          <w:rPr>
            <w:rStyle w:val="VerbatimChar"/>
          </w:rPr>
          <w:t>Retrieving data: 60.7s</w:t>
        </w:r>
      </w:ins>
      <w:ins w:id="5574" w:author="adrian " w:date="2017-04-28T10:28:07Z">
        <w:r>
          <w:rPr/>
          <w:br/>
        </w:r>
      </w:ins>
      <w:ins w:id="5575" w:author="adrian " w:date="2017-04-28T10:28:07Z">
        <w:r>
          <w:rPr>
            <w:rStyle w:val="VerbatimChar"/>
          </w:rPr>
          <w:t>Retrieving data: 63.0s</w:t>
        </w:r>
      </w:ins>
      <w:ins w:id="5576" w:author="adrian " w:date="2017-04-28T10:28:07Z">
        <w:r>
          <w:rPr/>
          <w:br/>
        </w:r>
      </w:ins>
      <w:ins w:id="5577" w:author="adrian " w:date="2017-04-28T10:28:07Z">
        <w:r>
          <w:rPr>
            <w:rStyle w:val="VerbatimChar"/>
          </w:rPr>
          <w:t>Retrieving data: 64.9s</w:t>
        </w:r>
      </w:ins>
      <w:ins w:id="5578" w:author="adrian " w:date="2017-04-28T10:28:07Z">
        <w:r>
          <w:rPr/>
          <w:br/>
        </w:r>
      </w:ins>
      <w:ins w:id="5579" w:author="adrian " w:date="2017-04-28T10:28:07Z">
        <w:r>
          <w:rPr>
            <w:rStyle w:val="VerbatimChar"/>
          </w:rPr>
          <w:t>Retrieving data: 66.5s</w:t>
        </w:r>
      </w:ins>
      <w:ins w:id="5580" w:author="adrian " w:date="2017-04-28T10:28:07Z">
        <w:r>
          <w:rPr/>
          <w:br/>
        </w:r>
      </w:ins>
      <w:ins w:id="5581" w:author="adrian " w:date="2017-04-28T10:28:07Z">
        <w:r>
          <w:rPr>
            <w:rStyle w:val="VerbatimChar"/>
          </w:rPr>
          <w:t>Retrieving data: 68.3s</w:t>
        </w:r>
      </w:ins>
      <w:ins w:id="5582" w:author="adrian " w:date="2017-04-28T10:28:07Z">
        <w:r>
          <w:rPr/>
          <w:br/>
        </w:r>
      </w:ins>
      <w:ins w:id="5583" w:author="adrian " w:date="2017-04-28T10:28:07Z">
        <w:r>
          <w:rPr>
            <w:rStyle w:val="VerbatimChar"/>
          </w:rPr>
          <w:t>Retrieving data: 70.4s</w:t>
        </w:r>
      </w:ins>
      <w:ins w:id="5584" w:author="adrian " w:date="2017-04-28T10:28:07Z">
        <w:r>
          <w:rPr/>
          <w:br/>
        </w:r>
      </w:ins>
      <w:ins w:id="5585" w:author="adrian " w:date="2017-04-28T10:28:07Z">
        <w:r>
          <w:rPr>
            <w:rStyle w:val="VerbatimChar"/>
          </w:rPr>
          <w:t>Retrieving data: 72.5s</w:t>
        </w:r>
      </w:ins>
      <w:ins w:id="5586" w:author="adrian " w:date="2017-04-28T10:28:07Z">
        <w:r>
          <w:rPr/>
          <w:br/>
        </w:r>
      </w:ins>
      <w:ins w:id="5587" w:author="adrian " w:date="2017-04-28T10:28:07Z">
        <w:r>
          <w:rPr>
            <w:rStyle w:val="VerbatimChar"/>
          </w:rPr>
          <w:t>Retrieving data: 74.7s</w:t>
        </w:r>
      </w:ins>
      <w:ins w:id="5588" w:author="adrian " w:date="2017-04-28T10:28:07Z">
        <w:r>
          <w:rPr/>
          <w:br/>
        </w:r>
      </w:ins>
      <w:ins w:id="5589" w:author="adrian " w:date="2017-04-28T10:28:07Z">
        <w:r>
          <w:rPr>
            <w:rStyle w:val="VerbatimChar"/>
          </w:rPr>
          <w:t>Retrieving data: 76.9s</w:t>
        </w:r>
      </w:ins>
      <w:ins w:id="5590" w:author="adrian " w:date="2017-04-28T10:28:07Z">
        <w:r>
          <w:rPr/>
          <w:br/>
        </w:r>
      </w:ins>
      <w:ins w:id="5591" w:author="adrian " w:date="2017-04-28T10:28:07Z">
        <w:r>
          <w:rPr>
            <w:rStyle w:val="VerbatimChar"/>
          </w:rPr>
          <w:t>Retrieving data: 79.0s</w:t>
        </w:r>
      </w:ins>
      <w:ins w:id="5592" w:author="adrian " w:date="2017-04-28T10:28:07Z">
        <w:r>
          <w:rPr/>
          <w:br/>
        </w:r>
      </w:ins>
      <w:ins w:id="5593" w:author="adrian " w:date="2017-04-28T10:28:07Z">
        <w:r>
          <w:rPr>
            <w:rStyle w:val="VerbatimChar"/>
          </w:rPr>
          <w:t>Retrieving data: 81.0s</w:t>
        </w:r>
      </w:ins>
      <w:ins w:id="5594" w:author="adrian " w:date="2017-04-28T10:28:07Z">
        <w:r>
          <w:rPr/>
          <w:br/>
        </w:r>
      </w:ins>
      <w:ins w:id="5595" w:author="adrian " w:date="2017-04-28T10:28:07Z">
        <w:r>
          <w:rPr>
            <w:rStyle w:val="VerbatimChar"/>
          </w:rPr>
          <w:t>Retrieving data: 83.1s</w:t>
        </w:r>
      </w:ins>
      <w:ins w:id="5596" w:author="adrian " w:date="2017-04-28T10:28:07Z">
        <w:r>
          <w:rPr/>
          <w:br/>
        </w:r>
      </w:ins>
      <w:ins w:id="5597" w:author="adrian " w:date="2017-04-28T10:28:07Z">
        <w:r>
          <w:rPr>
            <w:rStyle w:val="VerbatimChar"/>
          </w:rPr>
          <w:t>Retrieving data: 85.3s</w:t>
        </w:r>
      </w:ins>
      <w:ins w:id="5598" w:author="adrian " w:date="2017-04-28T10:28:07Z">
        <w:r>
          <w:rPr/>
          <w:br/>
        </w:r>
      </w:ins>
      <w:ins w:id="5599" w:author="adrian " w:date="2017-04-28T10:28:07Z">
        <w:r>
          <w:rPr>
            <w:rStyle w:val="VerbatimChar"/>
          </w:rPr>
          <w:t>Retrieving data: 88.1s</w:t>
        </w:r>
      </w:ins>
      <w:ins w:id="5600" w:author="adrian " w:date="2017-04-28T10:28:07Z">
        <w:r>
          <w:rPr/>
          <w:br/>
        </w:r>
      </w:ins>
      <w:ins w:id="5601" w:author="adrian " w:date="2017-04-28T10:28:07Z">
        <w:r>
          <w:rPr>
            <w:rStyle w:val="VerbatimChar"/>
          </w:rPr>
          <w:t>Retrieving data: 91.1s</w:t>
        </w:r>
      </w:ins>
      <w:ins w:id="5602" w:author="adrian " w:date="2017-04-28T10:28:07Z">
        <w:r>
          <w:rPr/>
          <w:br/>
        </w:r>
      </w:ins>
      <w:ins w:id="5603" w:author="adrian " w:date="2017-04-28T10:28:07Z">
        <w:r>
          <w:rPr>
            <w:rStyle w:val="VerbatimChar"/>
          </w:rPr>
          <w:t>Retrieving data: 94.3s</w:t>
        </w:r>
      </w:ins>
      <w:ins w:id="5604" w:author="adrian " w:date="2017-04-28T10:28:07Z">
        <w:r>
          <w:rPr/>
          <w:br/>
        </w:r>
      </w:ins>
      <w:ins w:id="5605" w:author="adrian " w:date="2017-04-28T10:28:07Z">
        <w:r>
          <w:rPr>
            <w:rStyle w:val="VerbatimChar"/>
          </w:rPr>
          <w:t>Retrieving data: 96.6s</w:t>
        </w:r>
      </w:ins>
      <w:ins w:id="5606" w:author="adrian " w:date="2017-04-28T10:28:07Z">
        <w:r>
          <w:rPr/>
          <w:br/>
        </w:r>
      </w:ins>
      <w:ins w:id="5607" w:author="adrian " w:date="2017-04-28T10:28:07Z">
        <w:r>
          <w:rPr>
            <w:rStyle w:val="VerbatimChar"/>
          </w:rPr>
          <w:t>Retrieving data: 99.7s</w:t>
        </w:r>
      </w:ins>
      <w:ins w:id="5608" w:author="adrian " w:date="2017-04-28T10:28:07Z">
        <w:r>
          <w:rPr/>
          <w:br/>
        </w:r>
      </w:ins>
      <w:ins w:id="5609" w:author="adrian " w:date="2017-04-28T10:28:07Z">
        <w:r>
          <w:rPr>
            <w:rStyle w:val="VerbatimChar"/>
          </w:rPr>
          <w:t>Retrieving data: 102.3s</w:t>
        </w:r>
      </w:ins>
      <w:ins w:id="5610" w:author="adrian " w:date="2017-04-28T10:28:07Z">
        <w:r>
          <w:rPr/>
          <w:br/>
        </w:r>
      </w:ins>
      <w:ins w:id="5611" w:author="adrian " w:date="2017-04-28T10:28:07Z">
        <w:r>
          <w:rPr>
            <w:rStyle w:val="VerbatimChar"/>
          </w:rPr>
          <w:t>Retrieving data: 104.6s</w:t>
        </w:r>
      </w:ins>
      <w:ins w:id="5612" w:author="adrian " w:date="2017-04-28T10:28:07Z">
        <w:r>
          <w:rPr/>
          <w:br/>
        </w:r>
      </w:ins>
      <w:ins w:id="5613" w:author="adrian " w:date="2017-04-28T10:28:07Z">
        <w:r>
          <w:rPr>
            <w:rStyle w:val="VerbatimChar"/>
          </w:rPr>
          <w:t>Retrieving data: 107.1s</w:t>
        </w:r>
      </w:ins>
      <w:ins w:id="5614" w:author="adrian " w:date="2017-04-28T10:28:07Z">
        <w:r>
          <w:rPr/>
          <w:br/>
        </w:r>
      </w:ins>
      <w:ins w:id="5615" w:author="adrian " w:date="2017-04-28T10:28:07Z">
        <w:r>
          <w:rPr>
            <w:rStyle w:val="VerbatimChar"/>
          </w:rPr>
          <w:t>Retrieving data: 109.3s</w:t>
        </w:r>
      </w:ins>
      <w:ins w:id="5616" w:author="adrian " w:date="2017-04-28T10:28:07Z">
        <w:r>
          <w:rPr/>
          <w:br/>
        </w:r>
      </w:ins>
      <w:ins w:id="5617" w:author="adrian " w:date="2017-04-28T10:28:07Z">
        <w:r>
          <w:rPr>
            <w:rStyle w:val="VerbatimChar"/>
          </w:rPr>
          <w:t>Retrieving data: 111.3s</w:t>
        </w:r>
      </w:ins>
      <w:ins w:id="5618" w:author="adrian " w:date="2017-04-28T10:28:07Z">
        <w:r>
          <w:rPr/>
          <w:br/>
        </w:r>
      </w:ins>
      <w:ins w:id="5619" w:author="adrian " w:date="2017-04-28T10:28:07Z">
        <w:r>
          <w:rPr>
            <w:rStyle w:val="VerbatimChar"/>
          </w:rPr>
          <w:t>Retrieving data: 113.3s</w:t>
        </w:r>
      </w:ins>
      <w:ins w:id="5620" w:author="adrian " w:date="2017-04-28T10:28:07Z">
        <w:r>
          <w:rPr/>
          <w:br/>
        </w:r>
      </w:ins>
      <w:ins w:id="5621" w:author="adrian " w:date="2017-04-28T10:28:07Z">
        <w:r>
          <w:rPr>
            <w:rStyle w:val="VerbatimChar"/>
          </w:rPr>
          <w:t>Retrieving data: 115.7s</w:t>
        </w:r>
      </w:ins>
      <w:ins w:id="5622" w:author="adrian " w:date="2017-04-28T10:28:07Z">
        <w:r>
          <w:rPr/>
          <w:br/>
        </w:r>
      </w:ins>
      <w:ins w:id="5623" w:author="adrian " w:date="2017-04-28T10:28:07Z">
        <w:r>
          <w:rPr>
            <w:rStyle w:val="VerbatimChar"/>
          </w:rPr>
          <w:t>Retrieving data: 117.9s</w:t>
        </w:r>
      </w:ins>
      <w:ins w:id="5624" w:author="adrian " w:date="2017-04-28T10:28:07Z">
        <w:r>
          <w:rPr/>
          <w:br/>
        </w:r>
      </w:ins>
      <w:ins w:id="5625" w:author="adrian " w:date="2017-04-28T10:28:07Z">
        <w:r>
          <w:rPr>
            <w:rStyle w:val="VerbatimChar"/>
          </w:rPr>
          <w:t>Retrieving data: 120.5s</w:t>
        </w:r>
      </w:ins>
      <w:ins w:id="5626" w:author="adrian " w:date="2017-04-28T10:28:07Z">
        <w:r>
          <w:rPr/>
          <w:br/>
        </w:r>
      </w:ins>
      <w:ins w:id="5627" w:author="adrian " w:date="2017-04-28T10:28:07Z">
        <w:r>
          <w:rPr>
            <w:rStyle w:val="VerbatimChar"/>
          </w:rPr>
          <w:t>Retrieving data: 123.0s</w:t>
        </w:r>
      </w:ins>
      <w:ins w:id="5628" w:author="adrian " w:date="2017-04-28T10:28:07Z">
        <w:r>
          <w:rPr/>
          <w:br/>
        </w:r>
      </w:ins>
      <w:ins w:id="5629" w:author="adrian " w:date="2017-04-28T10:28:07Z">
        <w:r>
          <w:rPr>
            <w:rStyle w:val="VerbatimChar"/>
          </w:rPr>
          <w:t>Retrieving data: 125.8s</w:t>
        </w:r>
      </w:ins>
      <w:ins w:id="5630" w:author="adrian " w:date="2017-04-28T10:28:07Z">
        <w:r>
          <w:rPr/>
          <w:br/>
        </w:r>
      </w:ins>
      <w:ins w:id="5631" w:author="adrian " w:date="2017-04-28T10:28:07Z">
        <w:r>
          <w:rPr>
            <w:rStyle w:val="VerbatimChar"/>
          </w:rPr>
          <w:t>Retrieving data: 128.9s</w:t>
        </w:r>
      </w:ins>
      <w:ins w:id="5632" w:author="adrian " w:date="2017-04-28T10:28:07Z">
        <w:r>
          <w:rPr/>
          <w:br/>
        </w:r>
      </w:ins>
      <w:ins w:id="5633" w:author="adrian " w:date="2017-04-28T10:28:07Z">
        <w:r>
          <w:rPr>
            <w:rStyle w:val="VerbatimChar"/>
          </w:rPr>
          <w:t>Retrieving data: 130.9s</w:t>
        </w:r>
      </w:ins>
      <w:ins w:id="5634" w:author="adrian " w:date="2017-04-28T10:28:07Z">
        <w:r>
          <w:rPr/>
          <w:br/>
        </w:r>
      </w:ins>
      <w:ins w:id="5635" w:author="adrian " w:date="2017-04-28T10:28:07Z">
        <w:r>
          <w:rPr>
            <w:rStyle w:val="VerbatimChar"/>
          </w:rPr>
          <w:t>Retrieving data: 133.1s</w:t>
        </w:r>
      </w:ins>
      <w:ins w:id="5636" w:author="adrian " w:date="2017-04-28T10:28:07Z">
        <w:r>
          <w:rPr/>
          <w:br/>
        </w:r>
      </w:ins>
      <w:ins w:id="5637" w:author="adrian " w:date="2017-04-28T10:28:07Z">
        <w:r>
          <w:rPr>
            <w:rStyle w:val="VerbatimChar"/>
          </w:rPr>
          <w:t>Retrieving data: 136.1s</w:t>
        </w:r>
      </w:ins>
      <w:ins w:id="5638" w:author="adrian " w:date="2017-04-28T10:28:07Z">
        <w:r>
          <w:rPr/>
          <w:br/>
        </w:r>
      </w:ins>
      <w:ins w:id="5639" w:author="adrian " w:date="2017-04-28T10:28:07Z">
        <w:r>
          <w:rPr>
            <w:rStyle w:val="VerbatimChar"/>
          </w:rPr>
          <w:t>Retrieving data: 139.4s</w:t>
        </w:r>
      </w:ins>
      <w:ins w:id="5640" w:author="adrian " w:date="2017-04-28T10:28:07Z">
        <w:r>
          <w:rPr/>
          <w:br/>
        </w:r>
      </w:ins>
      <w:ins w:id="5641" w:author="adrian " w:date="2017-04-28T10:28:07Z">
        <w:r>
          <w:rPr>
            <w:rStyle w:val="VerbatimChar"/>
          </w:rPr>
          <w:t>Retrieving data: 142.8s</w:t>
        </w:r>
      </w:ins>
      <w:ins w:id="5642" w:author="adrian " w:date="2017-04-28T10:28:07Z">
        <w:r>
          <w:rPr/>
          <w:br/>
        </w:r>
      </w:ins>
      <w:ins w:id="5643" w:author="adrian " w:date="2017-04-28T10:28:07Z">
        <w:r>
          <w:rPr>
            <w:rStyle w:val="VerbatimChar"/>
          </w:rPr>
          <w:t>Retrieving data: 145.2s</w:t>
        </w:r>
      </w:ins>
      <w:ins w:id="5644" w:author="adrian " w:date="2017-04-28T10:28:07Z">
        <w:r>
          <w:rPr/>
          <w:br/>
        </w:r>
      </w:ins>
      <w:ins w:id="5645" w:author="adrian " w:date="2017-04-28T10:28:07Z">
        <w:r>
          <w:rPr>
            <w:rStyle w:val="VerbatimChar"/>
          </w:rPr>
          <w:t>Retrieving data: 147.9s</w:t>
        </w:r>
      </w:ins>
      <w:ins w:id="5646" w:author="adrian " w:date="2017-04-28T10:28:07Z">
        <w:r>
          <w:rPr/>
          <w:br/>
        </w:r>
      </w:ins>
      <w:ins w:id="5647" w:author="adrian " w:date="2017-04-28T10:28:07Z">
        <w:r>
          <w:rPr>
            <w:rStyle w:val="VerbatimChar"/>
          </w:rPr>
          <w:t>Retrieving data: 151.0s</w:t>
        </w:r>
      </w:ins>
      <w:ins w:id="5648" w:author="adrian " w:date="2017-04-28T10:28:07Z">
        <w:r>
          <w:rPr/>
          <w:br/>
        </w:r>
      </w:ins>
      <w:ins w:id="5649" w:author="adrian " w:date="2017-04-28T10:28:07Z">
        <w:r>
          <w:rPr>
            <w:rStyle w:val="VerbatimChar"/>
          </w:rPr>
          <w:t>Retrieving data: 153.4s</w:t>
        </w:r>
      </w:ins>
      <w:ins w:id="5650" w:author="adrian " w:date="2017-04-28T10:28:07Z">
        <w:r>
          <w:rPr/>
          <w:br/>
        </w:r>
      </w:ins>
      <w:ins w:id="5651" w:author="adrian " w:date="2017-04-28T10:28:07Z">
        <w:r>
          <w:rPr>
            <w:rStyle w:val="VerbatimChar"/>
          </w:rPr>
          <w:t>Retrieving data: 155.8s</w:t>
        </w:r>
      </w:ins>
      <w:ins w:id="5652" w:author="adrian " w:date="2017-04-28T10:28:07Z">
        <w:r>
          <w:rPr/>
          <w:br/>
        </w:r>
      </w:ins>
      <w:ins w:id="5653" w:author="adrian " w:date="2017-04-28T10:28:07Z">
        <w:r>
          <w:rPr>
            <w:rStyle w:val="VerbatimChar"/>
          </w:rPr>
          <w:t>Retrieving data: 158.7s</w:t>
        </w:r>
      </w:ins>
      <w:ins w:id="5654" w:author="adrian " w:date="2017-04-28T10:28:07Z">
        <w:r>
          <w:rPr/>
          <w:br/>
        </w:r>
      </w:ins>
      <w:ins w:id="5655" w:author="adrian " w:date="2017-04-28T10:28:07Z">
        <w:r>
          <w:rPr>
            <w:rStyle w:val="VerbatimChar"/>
          </w:rPr>
          <w:t>Retrieving data: 161.9s</w:t>
        </w:r>
      </w:ins>
      <w:ins w:id="5656" w:author="adrian " w:date="2017-04-28T10:28:07Z">
        <w:r>
          <w:rPr/>
          <w:br/>
        </w:r>
      </w:ins>
      <w:ins w:id="5657" w:author="adrian " w:date="2017-04-28T10:28:07Z">
        <w:r>
          <w:rPr>
            <w:rStyle w:val="VerbatimChar"/>
          </w:rPr>
          <w:t>Retrieving data: 165.4s</w:t>
        </w:r>
      </w:ins>
      <w:ins w:id="5658" w:author="adrian " w:date="2017-04-28T10:28:07Z">
        <w:r>
          <w:rPr/>
          <w:br/>
        </w:r>
      </w:ins>
      <w:ins w:id="5659" w:author="adrian " w:date="2017-04-28T10:28:07Z">
        <w:r>
          <w:rPr>
            <w:rStyle w:val="VerbatimChar"/>
          </w:rPr>
          <w:t>Retrieving data: 170.3s</w:t>
        </w:r>
      </w:ins>
      <w:ins w:id="5660" w:author="adrian " w:date="2017-04-28T10:28:07Z">
        <w:r>
          <w:rPr/>
          <w:br/>
        </w:r>
      </w:ins>
      <w:ins w:id="5661" w:author="adrian " w:date="2017-04-28T10:28:07Z">
        <w:r>
          <w:rPr>
            <w:rStyle w:val="VerbatimChar"/>
          </w:rPr>
          <w:t>Retrieving data: 174.2s</w:t>
        </w:r>
      </w:ins>
      <w:ins w:id="5662" w:author="adrian " w:date="2017-04-28T10:28:07Z">
        <w:r>
          <w:rPr/>
          <w:br/>
        </w:r>
      </w:ins>
      <w:ins w:id="5663" w:author="adrian " w:date="2017-04-28T10:28:07Z">
        <w:r>
          <w:rPr>
            <w:rStyle w:val="VerbatimChar"/>
          </w:rPr>
          <w:t>Retrieving data: 178.2s</w:t>
        </w:r>
      </w:ins>
    </w:p>
    <w:p>
      <w:pPr>
        <w:pStyle w:val="SourceCode"/>
        <w:rPr/>
      </w:pPr>
      <w:del w:id="5664" w:author="adrian " w:date="2017-04-28T10:28:07Z">
        <w:r>
          <w:rPr>
            <w:rStyle w:val="VerbatimChar"/>
          </w:rPr>
          <w:delText>## Auto-refreshing stale OAuth token.</w:delText>
        </w:r>
      </w:del>
    </w:p>
    <w:p>
      <w:pPr>
        <w:pStyle w:val="SourceCode"/>
        <w:rPr/>
      </w:pPr>
      <w:del w:id="5665" w:author="adrian " w:date="2017-04-28T10:28:07Z">
        <w:r>
          <w:rPr>
            <w:rStyle w:val="VerbatimChar"/>
          </w:rPr>
          <w:delText xml:space="preserve">## </w:delText>
        </w:r>
      </w:del>
      <w:del w:id="5666" w:author="adrian " w:date="2017-04-28T10:28:07Z">
        <w:r>
          <w:rPr/>
          <w:br/>
        </w:r>
      </w:del>
      <w:del w:id="5667" w:author="adrian " w:date="2017-04-28T10:28:07Z">
        <w:r>
          <w:rPr>
            <w:rStyle w:val="VerbatimChar"/>
          </w:rPr>
          <w:delText>Running query:   RUNNING  2.9s</w:delText>
        </w:r>
      </w:del>
      <w:del w:id="5668" w:author="adrian " w:date="2017-04-28T10:28:07Z">
        <w:r>
          <w:rPr/>
          <w:br/>
        </w:r>
      </w:del>
      <w:del w:id="5669" w:author="adrian " w:date="2017-04-28T10:28:07Z">
        <w:r>
          <w:rPr>
            <w:rStyle w:val="VerbatimChar"/>
          </w:rPr>
          <w:delText>Running query:   RUNNING  4.1s</w:delText>
        </w:r>
      </w:del>
      <w:del w:id="5670" w:author="adrian " w:date="2017-04-28T10:28:07Z">
        <w:r>
          <w:rPr/>
          <w:br/>
        </w:r>
      </w:del>
      <w:del w:id="5671" w:author="adrian " w:date="2017-04-28T10:28:07Z">
        <w:r>
          <w:rPr>
            <w:rStyle w:val="VerbatimChar"/>
          </w:rPr>
          <w:delText>Running query:   RUNNING  5.0s</w:delText>
        </w:r>
      </w:del>
      <w:del w:id="5672" w:author="adrian " w:date="2017-04-28T10:28:07Z">
        <w:r>
          <w:rPr/>
          <w:br/>
        </w:r>
      </w:del>
      <w:del w:id="5673" w:author="adrian " w:date="2017-04-28T10:28:07Z">
        <w:r>
          <w:rPr>
            <w:rStyle w:val="VerbatimChar"/>
          </w:rPr>
          <w:delText>Running query:   RUNNING  6.1s</w:delText>
        </w:r>
      </w:del>
      <w:del w:id="5674" w:author="adrian " w:date="2017-04-28T10:28:07Z">
        <w:r>
          <w:rPr/>
          <w:br/>
        </w:r>
      </w:del>
      <w:del w:id="5675" w:author="adrian " w:date="2017-04-28T10:28:07Z">
        <w:r>
          <w:rPr>
            <w:rStyle w:val="VerbatimChar"/>
          </w:rPr>
          <w:delText>Running query:   RUNNING  7.1s</w:delText>
        </w:r>
      </w:del>
      <w:del w:id="5676" w:author="adrian " w:date="2017-04-28T10:28:07Z">
        <w:r>
          <w:rPr/>
          <w:br/>
        </w:r>
      </w:del>
      <w:del w:id="5677" w:author="adrian " w:date="2017-04-28T10:28:07Z">
        <w:r>
          <w:rPr>
            <w:rStyle w:val="VerbatimChar"/>
          </w:rPr>
          <w:delText>Running query:   RUNNING  8.0s</w:delText>
        </w:r>
      </w:del>
      <w:del w:id="5678" w:author="adrian " w:date="2017-04-28T10:28:07Z">
        <w:r>
          <w:rPr/>
          <w:br/>
        </w:r>
      </w:del>
      <w:del w:id="5679" w:author="adrian " w:date="2017-04-28T10:28:07Z">
        <w:r>
          <w:rPr>
            <w:rStyle w:val="VerbatimChar"/>
          </w:rPr>
          <w:delText>Running query:   RUNNING  9.3s</w:delText>
        </w:r>
      </w:del>
      <w:del w:id="5680" w:author="adrian " w:date="2017-04-28T10:28:07Z">
        <w:r>
          <w:rPr/>
          <w:br/>
        </w:r>
      </w:del>
      <w:del w:id="5681" w:author="adrian " w:date="2017-04-28T10:28:07Z">
        <w:r>
          <w:rPr>
            <w:rStyle w:val="VerbatimChar"/>
          </w:rPr>
          <w:delText>Running query:   RUNNING 10.2s</w:delText>
        </w:r>
      </w:del>
      <w:del w:id="5682" w:author="adrian " w:date="2017-04-28T10:28:07Z">
        <w:r>
          <w:rPr/>
          <w:br/>
        </w:r>
      </w:del>
      <w:del w:id="5683" w:author="adrian " w:date="2017-04-28T10:28:07Z">
        <w:r>
          <w:rPr>
            <w:rStyle w:val="VerbatimChar"/>
          </w:rPr>
          <w:delText>Running query:   RUNNING 11.3s</w:delText>
        </w:r>
      </w:del>
      <w:del w:id="5684" w:author="adrian " w:date="2017-04-28T10:28:07Z">
        <w:r>
          <w:rPr/>
          <w:br/>
        </w:r>
      </w:del>
      <w:del w:id="5685" w:author="adrian " w:date="2017-04-28T10:28:07Z">
        <w:r>
          <w:rPr>
            <w:rStyle w:val="VerbatimChar"/>
          </w:rPr>
          <w:delText>Running query:   RUNNING 12.3s</w:delText>
        </w:r>
      </w:del>
      <w:del w:id="5686" w:author="adrian " w:date="2017-04-28T10:28:07Z">
        <w:r>
          <w:rPr/>
          <w:br/>
        </w:r>
      </w:del>
      <w:del w:id="5687" w:author="adrian " w:date="2017-04-28T10:28:07Z">
        <w:r>
          <w:rPr>
            <w:rStyle w:val="VerbatimChar"/>
          </w:rPr>
          <w:delText>Running query:   RUNNING 13.3s</w:delText>
        </w:r>
      </w:del>
      <w:del w:id="5688" w:author="adrian " w:date="2017-04-28T10:28:07Z">
        <w:r>
          <w:rPr/>
          <w:br/>
        </w:r>
      </w:del>
      <w:del w:id="5689" w:author="adrian " w:date="2017-04-28T10:28:07Z">
        <w:r>
          <w:rPr>
            <w:rStyle w:val="VerbatimChar"/>
          </w:rPr>
          <w:delText>Running query:   RUNNING 15.4s</w:delText>
        </w:r>
      </w:del>
      <w:del w:id="5690" w:author="adrian " w:date="2017-04-28T10:28:07Z">
        <w:r>
          <w:rPr/>
          <w:br/>
        </w:r>
      </w:del>
      <w:del w:id="5691" w:author="adrian " w:date="2017-04-28T10:28:07Z">
        <w:r>
          <w:rPr>
            <w:rStyle w:val="VerbatimChar"/>
          </w:rPr>
          <w:delText>Running query:   RUNNING 16.3s</w:delText>
        </w:r>
      </w:del>
      <w:del w:id="5692" w:author="adrian " w:date="2017-04-28T10:28:07Z">
        <w:r>
          <w:rPr/>
          <w:br/>
        </w:r>
      </w:del>
      <w:del w:id="5693" w:author="adrian " w:date="2017-04-28T10:28:07Z">
        <w:r>
          <w:rPr>
            <w:rStyle w:val="VerbatimChar"/>
          </w:rPr>
          <w:delText>Running query:   RUNNING 17.3s</w:delText>
        </w:r>
      </w:del>
    </w:p>
    <w:p>
      <w:pPr>
        <w:pStyle w:val="SourceCode"/>
        <w:rPr/>
      </w:pPr>
      <w:del w:id="5694" w:author="adrian " w:date="2017-04-28T10:28:07Z">
        <w:r>
          <w:rPr>
            <w:rStyle w:val="VerbatimChar"/>
          </w:rPr>
          <w:delText>## 24.6 gigabytes processed</w:delText>
        </w:r>
      </w:del>
    </w:p>
    <w:p>
      <w:pPr>
        <w:pStyle w:val="SourceCode"/>
        <w:rPr/>
      </w:pPr>
      <w:del w:id="5695" w:author="adrian " w:date="2017-04-28T10:28:07Z">
        <w:r>
          <w:rPr>
            <w:rStyle w:val="VerbatimChar"/>
          </w:rPr>
          <w:delText>## Warning: closing unused connection 6 (https://api.github.com/repos/</w:delText>
        </w:r>
      </w:del>
      <w:del w:id="5696" w:author="adrian " w:date="2017-04-28T10:28:07Z">
        <w:r>
          <w:rPr/>
          <w:br/>
        </w:r>
      </w:del>
      <w:del w:id="5697" w:author="adrian " w:date="2017-04-28T10:28:07Z">
        <w:r>
          <w:rPr>
            <w:rStyle w:val="VerbatimChar"/>
          </w:rPr>
          <w:delText>## metacommunities/metacommunities/branches)</w:delText>
        </w:r>
      </w:del>
    </w:p>
    <w:p>
      <w:pPr>
        <w:pStyle w:val="SourceCode"/>
        <w:rPr/>
      </w:pPr>
      <w:del w:id="5698" w:author="adrian " w:date="2017-04-28T10:28:07Z">
        <w:r>
          <w:rPr>
            <w:rStyle w:val="VerbatimChar"/>
          </w:rPr>
          <w:delText>## Warning: closing unused connection 5 (https://api.github.com/repos/</w:delText>
        </w:r>
      </w:del>
      <w:del w:id="5699" w:author="adrian " w:date="2017-04-28T10:28:07Z">
        <w:r>
          <w:rPr/>
          <w:br/>
        </w:r>
      </w:del>
      <w:del w:id="5700" w:author="adrian " w:date="2017-04-28T10:28:07Z">
        <w:r>
          <w:rPr>
            <w:rStyle w:val="VerbatimChar"/>
          </w:rPr>
          <w:delText>## metacommunities/metacommunities/contributors)</w:delText>
        </w:r>
      </w:del>
    </w:p>
    <w:p>
      <w:pPr>
        <w:pStyle w:val="SourceCode"/>
        <w:rPr/>
      </w:pPr>
      <w:del w:id="5701" w:author="adrian " w:date="2017-04-28T10:28:07Z">
        <w:r>
          <w:rPr>
            <w:rStyle w:val="VerbatimChar"/>
          </w:rPr>
          <w:delText>## Warning: closing unused connection 4 (https://api.github.com/repos/</w:delText>
        </w:r>
      </w:del>
      <w:del w:id="5702" w:author="adrian " w:date="2017-04-28T10:28:07Z">
        <w:r>
          <w:rPr/>
          <w:br/>
        </w:r>
      </w:del>
      <w:del w:id="5703" w:author="adrian " w:date="2017-04-28T10:28:07Z">
        <w:r>
          <w:rPr>
            <w:rStyle w:val="VerbatimChar"/>
          </w:rPr>
          <w:delText>## metacommunities/metacommunities/languages)</w:delText>
        </w:r>
      </w:del>
    </w:p>
    <w:p>
      <w:pPr>
        <w:pStyle w:val="SourceCode"/>
        <w:rPr/>
      </w:pPr>
      <w:del w:id="5704" w:author="adrian " w:date="2017-04-28T10:28:07Z">
        <w:r>
          <w:rPr>
            <w:rStyle w:val="VerbatimChar"/>
          </w:rPr>
          <w:delText xml:space="preserve">## </w:delText>
        </w:r>
      </w:del>
      <w:del w:id="5705" w:author="adrian " w:date="2017-04-28T10:28:07Z">
        <w:r>
          <w:rPr/>
          <w:br/>
        </w:r>
      </w:del>
      <w:del w:id="5706" w:author="adrian " w:date="2017-04-28T10:28:07Z">
        <w:r>
          <w:rPr>
            <w:rStyle w:val="VerbatimChar"/>
          </w:rPr>
          <w:delText>Retrieving data:  6.5s</w:delText>
        </w:r>
      </w:del>
      <w:del w:id="5707" w:author="adrian " w:date="2017-04-28T10:28:07Z">
        <w:r>
          <w:rPr/>
          <w:br/>
        </w:r>
      </w:del>
      <w:del w:id="5708" w:author="adrian " w:date="2017-04-28T10:28:07Z">
        <w:r>
          <w:rPr>
            <w:rStyle w:val="VerbatimChar"/>
          </w:rPr>
          <w:delText>Retrieving data: 12.4s</w:delText>
        </w:r>
      </w:del>
      <w:del w:id="5709" w:author="adrian " w:date="2017-04-28T10:28:07Z">
        <w:r>
          <w:rPr/>
          <w:br/>
        </w:r>
      </w:del>
      <w:del w:id="5710" w:author="adrian " w:date="2017-04-28T10:28:07Z">
        <w:r>
          <w:rPr>
            <w:rStyle w:val="VerbatimChar"/>
          </w:rPr>
          <w:delText>Retrieving data: 18.1s</w:delText>
        </w:r>
      </w:del>
      <w:del w:id="5711" w:author="adrian " w:date="2017-04-28T10:28:07Z">
        <w:r>
          <w:rPr/>
          <w:br/>
        </w:r>
      </w:del>
      <w:del w:id="5712" w:author="adrian " w:date="2017-04-28T10:28:07Z">
        <w:r>
          <w:rPr>
            <w:rStyle w:val="VerbatimChar"/>
          </w:rPr>
          <w:delText>Retrieving data: 24.3s</w:delText>
        </w:r>
      </w:del>
      <w:del w:id="5713" w:author="adrian " w:date="2017-04-28T10:28:07Z">
        <w:r>
          <w:rPr/>
          <w:br/>
        </w:r>
      </w:del>
      <w:del w:id="5714" w:author="adrian " w:date="2017-04-28T10:28:07Z">
        <w:r>
          <w:rPr>
            <w:rStyle w:val="VerbatimChar"/>
          </w:rPr>
          <w:delText>Retrieving data: 31.6s</w:delText>
        </w:r>
      </w:del>
      <w:del w:id="5715" w:author="adrian " w:date="2017-04-28T10:28:07Z">
        <w:r>
          <w:rPr/>
          <w:br/>
        </w:r>
      </w:del>
      <w:del w:id="5716" w:author="adrian " w:date="2017-04-28T10:28:07Z">
        <w:r>
          <w:rPr>
            <w:rStyle w:val="VerbatimChar"/>
          </w:rPr>
          <w:delText>Retrieving data: 37.7s</w:delText>
        </w:r>
      </w:del>
      <w:del w:id="5717" w:author="adrian " w:date="2017-04-28T10:28:07Z">
        <w:r>
          <w:rPr/>
          <w:br/>
        </w:r>
      </w:del>
      <w:del w:id="5718" w:author="adrian " w:date="2017-04-28T10:28:07Z">
        <w:r>
          <w:rPr>
            <w:rStyle w:val="VerbatimChar"/>
          </w:rPr>
          <w:delText>Retrieving data: 43.7s</w:delText>
        </w:r>
      </w:del>
      <w:del w:id="5719" w:author="adrian " w:date="2017-04-28T10:28:07Z">
        <w:r>
          <w:rPr/>
          <w:br/>
        </w:r>
      </w:del>
      <w:del w:id="5720" w:author="adrian " w:date="2017-04-28T10:28:07Z">
        <w:r>
          <w:rPr>
            <w:rStyle w:val="VerbatimChar"/>
          </w:rPr>
          <w:delText>Retrieving data: 48.9s</w:delText>
        </w:r>
      </w:del>
      <w:del w:id="5721" w:author="adrian " w:date="2017-04-28T10:28:07Z">
        <w:r>
          <w:rPr/>
          <w:br/>
        </w:r>
      </w:del>
      <w:del w:id="5722" w:author="adrian " w:date="2017-04-28T10:28:07Z">
        <w:r>
          <w:rPr>
            <w:rStyle w:val="VerbatimChar"/>
          </w:rPr>
          <w:delText>Retrieving data: 54.1s</w:delText>
        </w:r>
      </w:del>
      <w:del w:id="5723" w:author="adrian " w:date="2017-04-28T10:28:07Z">
        <w:r>
          <w:rPr/>
          <w:br/>
        </w:r>
      </w:del>
      <w:del w:id="5724" w:author="adrian " w:date="2017-04-28T10:28:07Z">
        <w:r>
          <w:rPr>
            <w:rStyle w:val="VerbatimChar"/>
          </w:rPr>
          <w:delText>Retrieving data: 61.1s</w:delText>
        </w:r>
      </w:del>
      <w:del w:id="5725" w:author="adrian " w:date="2017-04-28T10:28:07Z">
        <w:r>
          <w:rPr/>
          <w:br/>
        </w:r>
      </w:del>
      <w:del w:id="5726" w:author="adrian " w:date="2017-04-28T10:28:07Z">
        <w:r>
          <w:rPr>
            <w:rStyle w:val="VerbatimChar"/>
          </w:rPr>
          <w:delText>Retrieving data: 67.5s</w:delText>
        </w:r>
      </w:del>
      <w:del w:id="5727" w:author="adrian " w:date="2017-04-28T10:28:07Z">
        <w:r>
          <w:rPr/>
          <w:br/>
        </w:r>
      </w:del>
      <w:del w:id="5728" w:author="adrian " w:date="2017-04-28T10:28:07Z">
        <w:r>
          <w:rPr>
            <w:rStyle w:val="VerbatimChar"/>
          </w:rPr>
          <w:delText>Retrieving data: 73.0s</w:delText>
        </w:r>
      </w:del>
      <w:del w:id="5729" w:author="adrian " w:date="2017-04-28T10:28:07Z">
        <w:r>
          <w:rPr/>
          <w:br/>
        </w:r>
      </w:del>
      <w:del w:id="5730" w:author="adrian " w:date="2017-04-28T10:28:07Z">
        <w:r>
          <w:rPr>
            <w:rStyle w:val="VerbatimChar"/>
          </w:rPr>
          <w:delText>Retrieving data: 84.9s</w:delText>
        </w:r>
      </w:del>
      <w:del w:id="5731" w:author="adrian " w:date="2017-04-28T10:28:07Z">
        <w:r>
          <w:rPr/>
          <w:br/>
        </w:r>
      </w:del>
      <w:del w:id="5732" w:author="adrian " w:date="2017-04-28T10:28:07Z">
        <w:r>
          <w:rPr>
            <w:rStyle w:val="VerbatimChar"/>
          </w:rPr>
          <w:delText>Retrieving data: 91.0s</w:delText>
        </w:r>
      </w:del>
      <w:del w:id="5733" w:author="adrian " w:date="2017-04-28T10:28:07Z">
        <w:r>
          <w:rPr/>
          <w:br/>
        </w:r>
      </w:del>
      <w:del w:id="5734" w:author="adrian " w:date="2017-04-28T10:28:07Z">
        <w:r>
          <w:rPr>
            <w:rStyle w:val="VerbatimChar"/>
          </w:rPr>
          <w:delText>Retrieving data: 98.3s</w:delText>
        </w:r>
      </w:del>
      <w:del w:id="5735" w:author="adrian " w:date="2017-04-28T10:28:07Z">
        <w:r>
          <w:rPr/>
          <w:br/>
        </w:r>
      </w:del>
      <w:del w:id="5736" w:author="adrian " w:date="2017-04-28T10:28:07Z">
        <w:r>
          <w:rPr>
            <w:rStyle w:val="VerbatimChar"/>
          </w:rPr>
          <w:delText>Retrieving data: 105.0s</w:delText>
        </w:r>
      </w:del>
      <w:del w:id="5737" w:author="adrian " w:date="2017-04-28T10:28:07Z">
        <w:r>
          <w:rPr/>
          <w:br/>
        </w:r>
      </w:del>
      <w:del w:id="5738" w:author="adrian " w:date="2017-04-28T10:28:07Z">
        <w:r>
          <w:rPr>
            <w:rStyle w:val="VerbatimChar"/>
          </w:rPr>
          <w:delText>Retrieving data: 112.0s</w:delText>
        </w:r>
      </w:del>
      <w:del w:id="5739" w:author="adrian " w:date="2017-04-28T10:28:07Z">
        <w:r>
          <w:rPr/>
          <w:br/>
        </w:r>
      </w:del>
      <w:del w:id="5740" w:author="adrian " w:date="2017-04-28T10:28:07Z">
        <w:r>
          <w:rPr>
            <w:rStyle w:val="VerbatimChar"/>
          </w:rPr>
          <w:delText>Retrieving data: 126.8s</w:delText>
        </w:r>
      </w:del>
      <w:del w:id="5741" w:author="adrian " w:date="2017-04-28T10:28:07Z">
        <w:r>
          <w:rPr/>
          <w:br/>
        </w:r>
      </w:del>
      <w:del w:id="5742" w:author="adrian " w:date="2017-04-28T10:28:07Z">
        <w:r>
          <w:rPr>
            <w:rStyle w:val="VerbatimChar"/>
          </w:rPr>
          <w:delText>Retrieving data: 147.7s</w:delText>
        </w:r>
      </w:del>
      <w:del w:id="5743" w:author="adrian " w:date="2017-04-28T10:28:07Z">
        <w:r>
          <w:rPr/>
          <w:br/>
        </w:r>
      </w:del>
      <w:del w:id="5744" w:author="adrian " w:date="2017-04-28T10:28:07Z">
        <w:r>
          <w:rPr>
            <w:rStyle w:val="VerbatimChar"/>
          </w:rPr>
          <w:delText>Retrieving data: 156.4s</w:delText>
        </w:r>
      </w:del>
      <w:del w:id="5745" w:author="adrian " w:date="2017-04-28T10:28:07Z">
        <w:r>
          <w:rPr/>
          <w:br/>
        </w:r>
      </w:del>
      <w:del w:id="5746" w:author="adrian " w:date="2017-04-28T10:28:07Z">
        <w:r>
          <w:rPr>
            <w:rStyle w:val="VerbatimChar"/>
          </w:rPr>
          <w:delText>Retrieving data: 162.6s</w:delText>
        </w:r>
      </w:del>
      <w:del w:id="5747" w:author="adrian " w:date="2017-04-28T10:28:07Z">
        <w:r>
          <w:rPr/>
          <w:br/>
        </w:r>
      </w:del>
      <w:del w:id="5748" w:author="adrian " w:date="2017-04-28T10:28:07Z">
        <w:r>
          <w:rPr>
            <w:rStyle w:val="VerbatimChar"/>
          </w:rPr>
          <w:delText>Retrieving data: 168.4s</w:delText>
        </w:r>
      </w:del>
      <w:del w:id="5749" w:author="adrian " w:date="2017-04-28T10:28:07Z">
        <w:r>
          <w:rPr/>
          <w:br/>
        </w:r>
      </w:del>
      <w:del w:id="5750" w:author="adrian " w:date="2017-04-28T10:28:07Z">
        <w:r>
          <w:rPr>
            <w:rStyle w:val="VerbatimChar"/>
          </w:rPr>
          <w:delText>Retrieving data: 176.2s</w:delText>
        </w:r>
      </w:del>
      <w:del w:id="5751" w:author="adrian " w:date="2017-04-28T10:28:07Z">
        <w:r>
          <w:rPr/>
          <w:br/>
        </w:r>
      </w:del>
      <w:del w:id="5752" w:author="adrian " w:date="2017-04-28T10:28:07Z">
        <w:r>
          <w:rPr>
            <w:rStyle w:val="VerbatimChar"/>
          </w:rPr>
          <w:delText>Retrieving data: 183.0s</w:delText>
        </w:r>
      </w:del>
      <w:del w:id="5753" w:author="adrian " w:date="2017-04-28T10:28:07Z">
        <w:r>
          <w:rPr/>
          <w:br/>
        </w:r>
      </w:del>
      <w:del w:id="5754" w:author="adrian " w:date="2017-04-28T10:28:07Z">
        <w:r>
          <w:rPr>
            <w:rStyle w:val="VerbatimChar"/>
          </w:rPr>
          <w:delText>Retrieving data: 191.0s</w:delText>
        </w:r>
      </w:del>
      <w:del w:id="5755" w:author="adrian " w:date="2017-04-28T10:28:07Z">
        <w:r>
          <w:rPr/>
          <w:br/>
        </w:r>
      </w:del>
      <w:del w:id="5756" w:author="adrian " w:date="2017-04-28T10:28:07Z">
        <w:r>
          <w:rPr>
            <w:rStyle w:val="VerbatimChar"/>
          </w:rPr>
          <w:delText>Retrieving data: 197.6s</w:delText>
        </w:r>
      </w:del>
      <w:del w:id="5757" w:author="adrian " w:date="2017-04-28T10:28:07Z">
        <w:r>
          <w:rPr/>
          <w:br/>
        </w:r>
      </w:del>
      <w:del w:id="5758" w:author="adrian " w:date="2017-04-28T10:28:07Z">
        <w:r>
          <w:rPr>
            <w:rStyle w:val="VerbatimChar"/>
          </w:rPr>
          <w:delText>Retrieving data: 205.2s</w:delText>
        </w:r>
      </w:del>
      <w:del w:id="5759" w:author="adrian " w:date="2017-04-28T10:28:07Z">
        <w:r>
          <w:rPr/>
          <w:br/>
        </w:r>
      </w:del>
      <w:del w:id="5760" w:author="adrian " w:date="2017-04-28T10:28:07Z">
        <w:r>
          <w:rPr>
            <w:rStyle w:val="VerbatimChar"/>
          </w:rPr>
          <w:delText>Retrieving data: 211.1s</w:delText>
        </w:r>
      </w:del>
      <w:del w:id="5761" w:author="adrian " w:date="2017-04-28T10:28:07Z">
        <w:r>
          <w:rPr/>
          <w:br/>
        </w:r>
      </w:del>
      <w:del w:id="5762" w:author="adrian " w:date="2017-04-28T10:28:07Z">
        <w:r>
          <w:rPr>
            <w:rStyle w:val="VerbatimChar"/>
          </w:rPr>
          <w:delText>Retrieving data: 217.2s</w:delText>
        </w:r>
      </w:del>
      <w:del w:id="5763" w:author="adrian " w:date="2017-04-28T10:28:07Z">
        <w:r>
          <w:rPr/>
          <w:br/>
        </w:r>
      </w:del>
      <w:del w:id="5764" w:author="adrian " w:date="2017-04-28T10:28:07Z">
        <w:r>
          <w:rPr>
            <w:rStyle w:val="VerbatimChar"/>
          </w:rPr>
          <w:delText>Retrieving data: 224.1s</w:delText>
        </w:r>
      </w:del>
      <w:del w:id="5765" w:author="adrian " w:date="2017-04-28T10:28:07Z">
        <w:r>
          <w:rPr/>
          <w:br/>
        </w:r>
      </w:del>
      <w:del w:id="5766" w:author="adrian " w:date="2017-04-28T10:28:07Z">
        <w:r>
          <w:rPr>
            <w:rStyle w:val="VerbatimChar"/>
          </w:rPr>
          <w:delText>Retrieving data: 230.7s</w:delText>
        </w:r>
      </w:del>
      <w:del w:id="5767" w:author="adrian " w:date="2017-04-28T10:28:07Z">
        <w:r>
          <w:rPr/>
          <w:br/>
        </w:r>
      </w:del>
      <w:del w:id="5768" w:author="adrian " w:date="2017-04-28T10:28:07Z">
        <w:r>
          <w:rPr>
            <w:rStyle w:val="VerbatimChar"/>
          </w:rPr>
          <w:delText>Retrieving data: 236.5s</w:delText>
        </w:r>
      </w:del>
      <w:del w:id="5769" w:author="adrian " w:date="2017-04-28T10:28:07Z">
        <w:r>
          <w:rPr/>
          <w:br/>
        </w:r>
      </w:del>
      <w:del w:id="5770" w:author="adrian " w:date="2017-04-28T10:28:07Z">
        <w:r>
          <w:rPr>
            <w:rStyle w:val="VerbatimChar"/>
          </w:rPr>
          <w:delText>Retrieving data: 243.7s</w:delText>
        </w:r>
      </w:del>
      <w:del w:id="5771" w:author="adrian " w:date="2017-04-28T10:28:07Z">
        <w:r>
          <w:rPr/>
          <w:br/>
        </w:r>
      </w:del>
      <w:del w:id="5772" w:author="adrian " w:date="2017-04-28T10:28:07Z">
        <w:r>
          <w:rPr>
            <w:rStyle w:val="VerbatimChar"/>
          </w:rPr>
          <w:delText>Retrieving data: 249.3s</w:delText>
        </w:r>
      </w:del>
      <w:del w:id="5773" w:author="adrian " w:date="2017-04-28T10:28:07Z">
        <w:r>
          <w:rPr/>
          <w:br/>
        </w:r>
      </w:del>
      <w:del w:id="5774" w:author="adrian " w:date="2017-04-28T10:28:07Z">
        <w:r>
          <w:rPr>
            <w:rStyle w:val="VerbatimChar"/>
          </w:rPr>
          <w:delText>Retrieving data: 256.2s</w:delText>
        </w:r>
      </w:del>
      <w:del w:id="5775" w:author="adrian " w:date="2017-04-28T10:28:07Z">
        <w:r>
          <w:rPr/>
          <w:br/>
        </w:r>
      </w:del>
      <w:del w:id="5776" w:author="adrian " w:date="2017-04-28T10:28:07Z">
        <w:r>
          <w:rPr>
            <w:rStyle w:val="VerbatimChar"/>
          </w:rPr>
          <w:delText>Retrieving data: 262.4s</w:delText>
        </w:r>
      </w:del>
      <w:del w:id="5777" w:author="adrian " w:date="2017-04-28T10:28:07Z">
        <w:r>
          <w:rPr/>
          <w:br/>
        </w:r>
      </w:del>
      <w:del w:id="5778" w:author="adrian " w:date="2017-04-28T10:28:07Z">
        <w:r>
          <w:rPr>
            <w:rStyle w:val="VerbatimChar"/>
          </w:rPr>
          <w:delText>Retrieving data: 269.5s</w:delText>
        </w:r>
      </w:del>
      <w:del w:id="5779" w:author="adrian " w:date="2017-04-28T10:28:07Z">
        <w:r>
          <w:rPr/>
          <w:br/>
        </w:r>
      </w:del>
      <w:del w:id="5780" w:author="adrian " w:date="2017-04-28T10:28:07Z">
        <w:r>
          <w:rPr>
            <w:rStyle w:val="VerbatimChar"/>
          </w:rPr>
          <w:delText>Retrieving data: 276.8s</w:delText>
        </w:r>
      </w:del>
      <w:del w:id="5781" w:author="adrian " w:date="2017-04-28T10:28:07Z">
        <w:r>
          <w:rPr/>
          <w:br/>
        </w:r>
      </w:del>
      <w:del w:id="5782" w:author="adrian " w:date="2017-04-28T10:28:07Z">
        <w:r>
          <w:rPr>
            <w:rStyle w:val="VerbatimChar"/>
          </w:rPr>
          <w:delText>Retrieving data: 285.8s</w:delText>
        </w:r>
      </w:del>
      <w:del w:id="5783" w:author="adrian " w:date="2017-04-28T10:28:07Z">
        <w:r>
          <w:rPr/>
          <w:br/>
        </w:r>
      </w:del>
      <w:del w:id="5784" w:author="adrian " w:date="2017-04-28T10:28:07Z">
        <w:r>
          <w:rPr>
            <w:rStyle w:val="VerbatimChar"/>
          </w:rPr>
          <w:delText>Retrieving data: 294.1s</w:delText>
        </w:r>
      </w:del>
      <w:del w:id="5785" w:author="adrian " w:date="2017-04-28T10:28:07Z">
        <w:r>
          <w:rPr/>
          <w:br/>
        </w:r>
      </w:del>
      <w:del w:id="5786" w:author="adrian " w:date="2017-04-28T10:28:07Z">
        <w:r>
          <w:rPr>
            <w:rStyle w:val="VerbatimChar"/>
          </w:rPr>
          <w:delText>Retrieving data: 302.1s</w:delText>
        </w:r>
      </w:del>
      <w:del w:id="5787" w:author="adrian " w:date="2017-04-28T10:28:07Z">
        <w:r>
          <w:rPr/>
          <w:br/>
        </w:r>
      </w:del>
      <w:del w:id="5788" w:author="adrian " w:date="2017-04-28T10:28:07Z">
        <w:r>
          <w:rPr>
            <w:rStyle w:val="VerbatimChar"/>
          </w:rPr>
          <w:delText>Retrieving data: 308.9s</w:delText>
        </w:r>
      </w:del>
      <w:del w:id="5789" w:author="adrian " w:date="2017-04-28T10:28:07Z">
        <w:r>
          <w:rPr/>
          <w:br/>
        </w:r>
      </w:del>
      <w:del w:id="5790" w:author="adrian " w:date="2017-04-28T10:28:07Z">
        <w:r>
          <w:rPr>
            <w:rStyle w:val="VerbatimChar"/>
          </w:rPr>
          <w:delText>Retrieving data: 317.8s</w:delText>
        </w:r>
      </w:del>
      <w:del w:id="5791" w:author="adrian " w:date="2017-04-28T10:28:07Z">
        <w:r>
          <w:rPr/>
          <w:br/>
        </w:r>
      </w:del>
      <w:del w:id="5792" w:author="adrian " w:date="2017-04-28T10:28:07Z">
        <w:r>
          <w:rPr>
            <w:rStyle w:val="VerbatimChar"/>
          </w:rPr>
          <w:delText>Retrieving data: 325.1s</w:delText>
        </w:r>
      </w:del>
      <w:del w:id="5793" w:author="adrian " w:date="2017-04-28T10:28:07Z">
        <w:r>
          <w:rPr/>
          <w:br/>
        </w:r>
      </w:del>
      <w:del w:id="5794" w:author="adrian " w:date="2017-04-28T10:28:07Z">
        <w:r>
          <w:rPr>
            <w:rStyle w:val="VerbatimChar"/>
          </w:rPr>
          <w:delText>Retrieving data: 331.1s</w:delText>
        </w:r>
      </w:del>
      <w:del w:id="5795" w:author="adrian " w:date="2017-04-28T10:28:07Z">
        <w:r>
          <w:rPr/>
          <w:br/>
        </w:r>
      </w:del>
      <w:del w:id="5796" w:author="adrian " w:date="2017-04-28T10:28:07Z">
        <w:r>
          <w:rPr>
            <w:rStyle w:val="VerbatimChar"/>
          </w:rPr>
          <w:delText>Retrieving data: 337.6s</w:delText>
        </w:r>
      </w:del>
      <w:del w:id="5797" w:author="adrian " w:date="2017-04-28T10:28:07Z">
        <w:r>
          <w:rPr/>
          <w:br/>
        </w:r>
      </w:del>
      <w:del w:id="5798" w:author="adrian " w:date="2017-04-28T10:28:07Z">
        <w:r>
          <w:rPr>
            <w:rStyle w:val="VerbatimChar"/>
          </w:rPr>
          <w:delText>Retrieving data: 344.0s</w:delText>
        </w:r>
      </w:del>
      <w:del w:id="5799" w:author="adrian " w:date="2017-04-28T10:28:07Z">
        <w:r>
          <w:rPr/>
          <w:br/>
        </w:r>
      </w:del>
      <w:del w:id="5800" w:author="adrian " w:date="2017-04-28T10:28:07Z">
        <w:r>
          <w:rPr>
            <w:rStyle w:val="VerbatimChar"/>
          </w:rPr>
          <w:delText>Retrieving data: 352.3s</w:delText>
        </w:r>
      </w:del>
      <w:del w:id="5801" w:author="adrian " w:date="2017-04-28T10:28:07Z">
        <w:r>
          <w:rPr/>
          <w:br/>
        </w:r>
      </w:del>
      <w:del w:id="5802" w:author="adrian " w:date="2017-04-28T10:28:07Z">
        <w:r>
          <w:rPr>
            <w:rStyle w:val="VerbatimChar"/>
          </w:rPr>
          <w:delText>Retrieving data: 358.5s</w:delText>
        </w:r>
      </w:del>
      <w:del w:id="5803" w:author="adrian " w:date="2017-04-28T10:28:07Z">
        <w:r>
          <w:rPr/>
          <w:br/>
        </w:r>
      </w:del>
      <w:del w:id="5804" w:author="adrian " w:date="2017-04-28T10:28:07Z">
        <w:r>
          <w:rPr>
            <w:rStyle w:val="VerbatimChar"/>
          </w:rPr>
          <w:delText>Retrieving data: 365.0s</w:delText>
        </w:r>
      </w:del>
      <w:del w:id="5805" w:author="adrian " w:date="2017-04-28T10:28:07Z">
        <w:r>
          <w:rPr/>
          <w:br/>
        </w:r>
      </w:del>
      <w:del w:id="5806" w:author="adrian " w:date="2017-04-28T10:28:07Z">
        <w:r>
          <w:rPr>
            <w:rStyle w:val="VerbatimChar"/>
          </w:rPr>
          <w:delText>Retrieving data: 371.4s</w:delText>
        </w:r>
      </w:del>
      <w:del w:id="5807" w:author="adrian " w:date="2017-04-28T10:28:07Z">
        <w:r>
          <w:rPr/>
          <w:br/>
        </w:r>
      </w:del>
      <w:del w:id="5808" w:author="adrian " w:date="2017-04-28T10:28:07Z">
        <w:r>
          <w:rPr>
            <w:rStyle w:val="VerbatimChar"/>
          </w:rPr>
          <w:delText>Retrieving data: 377.7s</w:delText>
        </w:r>
      </w:del>
      <w:del w:id="5809" w:author="adrian " w:date="2017-04-28T10:28:07Z">
        <w:r>
          <w:rPr/>
          <w:br/>
        </w:r>
      </w:del>
      <w:del w:id="5810" w:author="adrian " w:date="2017-04-28T10:28:07Z">
        <w:r>
          <w:rPr>
            <w:rStyle w:val="VerbatimChar"/>
          </w:rPr>
          <w:delText>Retrieving data: 385.6s</w:delText>
        </w:r>
      </w:del>
      <w:del w:id="5811" w:author="adrian " w:date="2017-04-28T10:28:07Z">
        <w:r>
          <w:rPr/>
          <w:br/>
        </w:r>
      </w:del>
      <w:del w:id="5812" w:author="adrian " w:date="2017-04-28T10:28:07Z">
        <w:r>
          <w:rPr>
            <w:rStyle w:val="VerbatimChar"/>
          </w:rPr>
          <w:delText>Retrieving data: 392.3s</w:delText>
        </w:r>
      </w:del>
      <w:del w:id="5813" w:author="adrian " w:date="2017-04-28T10:28:07Z">
        <w:r>
          <w:rPr/>
          <w:br/>
        </w:r>
      </w:del>
      <w:del w:id="5814" w:author="adrian " w:date="2017-04-28T10:28:07Z">
        <w:r>
          <w:rPr>
            <w:rStyle w:val="VerbatimChar"/>
          </w:rPr>
          <w:delText>Retrieving data: 398.3s</w:delText>
        </w:r>
      </w:del>
      <w:del w:id="5815" w:author="adrian " w:date="2017-04-28T10:28:07Z">
        <w:r>
          <w:rPr/>
          <w:br/>
        </w:r>
      </w:del>
      <w:del w:id="5816" w:author="adrian " w:date="2017-04-28T10:28:07Z">
        <w:r>
          <w:rPr>
            <w:rStyle w:val="VerbatimChar"/>
          </w:rPr>
          <w:delText>Retrieving data: 404.7s</w:delText>
        </w:r>
      </w:del>
      <w:del w:id="5817" w:author="adrian " w:date="2017-04-28T10:28:07Z">
        <w:r>
          <w:rPr/>
          <w:br/>
        </w:r>
      </w:del>
      <w:del w:id="5818" w:author="adrian " w:date="2017-04-28T10:28:07Z">
        <w:r>
          <w:rPr>
            <w:rStyle w:val="VerbatimChar"/>
          </w:rPr>
          <w:delText>Retrieving data: 412.9s</w:delText>
        </w:r>
      </w:del>
      <w:del w:id="5819" w:author="adrian " w:date="2017-04-28T10:28:07Z">
        <w:r>
          <w:rPr/>
          <w:br/>
        </w:r>
      </w:del>
      <w:del w:id="5820" w:author="adrian " w:date="2017-04-28T10:28:07Z">
        <w:r>
          <w:rPr>
            <w:rStyle w:val="VerbatimChar"/>
          </w:rPr>
          <w:delText>Retrieving data: 418.9s</w:delText>
        </w:r>
      </w:del>
      <w:del w:id="5821" w:author="adrian " w:date="2017-04-28T10:28:07Z">
        <w:r>
          <w:rPr/>
          <w:br/>
        </w:r>
      </w:del>
      <w:del w:id="5822" w:author="adrian " w:date="2017-04-28T10:28:07Z">
        <w:r>
          <w:rPr>
            <w:rStyle w:val="VerbatimChar"/>
          </w:rPr>
          <w:delText>Retrieving data: 425.1s</w:delText>
        </w:r>
      </w:del>
      <w:del w:id="5823" w:author="adrian " w:date="2017-04-28T10:28:07Z">
        <w:r>
          <w:rPr/>
          <w:br/>
        </w:r>
      </w:del>
      <w:del w:id="5824" w:author="adrian " w:date="2017-04-28T10:28:07Z">
        <w:r>
          <w:rPr>
            <w:rStyle w:val="VerbatimChar"/>
          </w:rPr>
          <w:delText>Retrieving data: 431.3s</w:delText>
        </w:r>
      </w:del>
      <w:del w:id="5825" w:author="adrian " w:date="2017-04-28T10:28:07Z">
        <w:r>
          <w:rPr/>
          <w:br/>
        </w:r>
      </w:del>
      <w:del w:id="5826" w:author="adrian " w:date="2017-04-28T10:28:07Z">
        <w:r>
          <w:rPr>
            <w:rStyle w:val="VerbatimChar"/>
          </w:rPr>
          <w:delText>Retrieving data: 438.3s</w:delText>
        </w:r>
      </w:del>
      <w:del w:id="5827" w:author="adrian " w:date="2017-04-28T10:28:07Z">
        <w:r>
          <w:rPr/>
          <w:br/>
        </w:r>
      </w:del>
      <w:del w:id="5828" w:author="adrian " w:date="2017-04-28T10:28:07Z">
        <w:r>
          <w:rPr>
            <w:rStyle w:val="VerbatimChar"/>
          </w:rPr>
          <w:delText>Retrieving data: 446.6s</w:delText>
        </w:r>
      </w:del>
      <w:del w:id="5829" w:author="adrian " w:date="2017-04-28T10:28:07Z">
        <w:r>
          <w:rPr/>
          <w:br/>
        </w:r>
      </w:del>
      <w:del w:id="5830" w:author="adrian " w:date="2017-04-28T10:28:07Z">
        <w:r>
          <w:rPr>
            <w:rStyle w:val="VerbatimChar"/>
          </w:rPr>
          <w:delText>Retrieving data: 453.4s</w:delText>
        </w:r>
      </w:del>
      <w:del w:id="5831" w:author="adrian " w:date="2017-04-28T10:28:07Z">
        <w:r>
          <w:rPr/>
          <w:br/>
        </w:r>
      </w:del>
      <w:del w:id="5832" w:author="adrian " w:date="2017-04-28T10:28:07Z">
        <w:r>
          <w:rPr>
            <w:rStyle w:val="VerbatimChar"/>
          </w:rPr>
          <w:delText>Retrieving data: 459.5s</w:delText>
        </w:r>
      </w:del>
      <w:del w:id="5833" w:author="adrian " w:date="2017-04-28T10:28:07Z">
        <w:r>
          <w:rPr/>
          <w:br/>
        </w:r>
      </w:del>
      <w:del w:id="5834" w:author="adrian " w:date="2017-04-28T10:28:07Z">
        <w:r>
          <w:rPr>
            <w:rStyle w:val="VerbatimChar"/>
          </w:rPr>
          <w:delText>Retrieving data: 466.6s</w:delText>
        </w:r>
      </w:del>
      <w:del w:id="5835" w:author="adrian " w:date="2017-04-28T10:28:07Z">
        <w:r>
          <w:rPr/>
          <w:br/>
        </w:r>
      </w:del>
      <w:del w:id="5836" w:author="adrian " w:date="2017-04-28T10:28:07Z">
        <w:r>
          <w:rPr>
            <w:rStyle w:val="VerbatimChar"/>
          </w:rPr>
          <w:delText>Retrieving data: 473.9s</w:delText>
        </w:r>
      </w:del>
      <w:del w:id="5837" w:author="adrian " w:date="2017-04-28T10:28:07Z">
        <w:r>
          <w:rPr/>
          <w:br/>
        </w:r>
      </w:del>
      <w:del w:id="5838" w:author="adrian " w:date="2017-04-28T10:28:07Z">
        <w:r>
          <w:rPr>
            <w:rStyle w:val="VerbatimChar"/>
          </w:rPr>
          <w:delText>Retrieving data: 481.9s</w:delText>
        </w:r>
      </w:del>
      <w:del w:id="5839" w:author="adrian " w:date="2017-04-28T10:28:07Z">
        <w:r>
          <w:rPr/>
          <w:br/>
        </w:r>
      </w:del>
      <w:del w:id="5840" w:author="adrian " w:date="2017-04-28T10:28:07Z">
        <w:r>
          <w:rPr>
            <w:rStyle w:val="VerbatimChar"/>
          </w:rPr>
          <w:delText>Retrieving data: 489.0s</w:delText>
        </w:r>
      </w:del>
      <w:del w:id="5841" w:author="adrian " w:date="2017-04-28T10:28:07Z">
        <w:r>
          <w:rPr/>
          <w:br/>
        </w:r>
      </w:del>
      <w:del w:id="5842" w:author="adrian " w:date="2017-04-28T10:28:07Z">
        <w:r>
          <w:rPr>
            <w:rStyle w:val="VerbatimChar"/>
          </w:rPr>
          <w:delText>Retrieving data: 497.8s</w:delText>
        </w:r>
      </w:del>
      <w:del w:id="5843" w:author="adrian " w:date="2017-04-28T10:28:07Z">
        <w:r>
          <w:rPr/>
          <w:br/>
        </w:r>
      </w:del>
      <w:del w:id="5844" w:author="adrian " w:date="2017-04-28T10:28:07Z">
        <w:r>
          <w:rPr>
            <w:rStyle w:val="VerbatimChar"/>
          </w:rPr>
          <w:delText>Retrieving data: 506.2s</w:delText>
        </w:r>
      </w:del>
      <w:del w:id="5845" w:author="adrian " w:date="2017-04-28T10:28:07Z">
        <w:r>
          <w:rPr/>
          <w:br/>
        </w:r>
      </w:del>
      <w:del w:id="5846" w:author="adrian " w:date="2017-04-28T10:28:07Z">
        <w:r>
          <w:rPr>
            <w:rStyle w:val="VerbatimChar"/>
          </w:rPr>
          <w:delText>Retrieving data: 515.2s</w:delText>
        </w:r>
      </w:del>
      <w:del w:id="5847" w:author="adrian " w:date="2017-04-28T10:28:07Z">
        <w:r>
          <w:rPr/>
          <w:br/>
        </w:r>
      </w:del>
      <w:del w:id="5848" w:author="adrian " w:date="2017-04-28T10:28:07Z">
        <w:r>
          <w:rPr>
            <w:rStyle w:val="VerbatimChar"/>
          </w:rPr>
          <w:delText>Retrieving data: 523.5s</w:delText>
        </w:r>
      </w:del>
      <w:del w:id="5849" w:author="adrian " w:date="2017-04-28T10:28:07Z">
        <w:r>
          <w:rPr/>
          <w:br/>
        </w:r>
      </w:del>
      <w:del w:id="5850" w:author="adrian " w:date="2017-04-28T10:28:07Z">
        <w:r>
          <w:rPr>
            <w:rStyle w:val="VerbatimChar"/>
          </w:rPr>
          <w:delText>Retrieving data: 531.6s</w:delText>
        </w:r>
      </w:del>
      <w:del w:id="5851" w:author="adrian " w:date="2017-04-28T10:28:07Z">
        <w:r>
          <w:rPr/>
          <w:br/>
        </w:r>
      </w:del>
      <w:del w:id="5852" w:author="adrian " w:date="2017-04-28T10:28:07Z">
        <w:r>
          <w:rPr>
            <w:rStyle w:val="VerbatimChar"/>
          </w:rPr>
          <w:delText>Retrieving data: 541.2s</w:delText>
        </w:r>
      </w:del>
      <w:del w:id="5853" w:author="adrian " w:date="2017-04-28T10:28:07Z">
        <w:r>
          <w:rPr/>
          <w:br/>
        </w:r>
      </w:del>
      <w:del w:id="5854" w:author="adrian " w:date="2017-04-28T10:28:07Z">
        <w:r>
          <w:rPr>
            <w:rStyle w:val="VerbatimChar"/>
          </w:rPr>
          <w:delText>Retrieving data: 549.2s</w:delText>
        </w:r>
      </w:del>
      <w:del w:id="5855" w:author="adrian " w:date="2017-04-28T10:28:07Z">
        <w:r>
          <w:rPr/>
          <w:br/>
        </w:r>
      </w:del>
      <w:del w:id="5856" w:author="adrian " w:date="2017-04-28T10:28:07Z">
        <w:r>
          <w:rPr>
            <w:rStyle w:val="VerbatimChar"/>
          </w:rPr>
          <w:delText>Retrieving data: 556.6s</w:delText>
        </w:r>
      </w:del>
      <w:del w:id="5857" w:author="adrian " w:date="2017-04-28T10:28:07Z">
        <w:r>
          <w:rPr/>
          <w:br/>
        </w:r>
      </w:del>
      <w:del w:id="5858" w:author="adrian " w:date="2017-04-28T10:28:07Z">
        <w:r>
          <w:rPr>
            <w:rStyle w:val="VerbatimChar"/>
          </w:rPr>
          <w:delText>Retrieving data: 564.2s</w:delText>
        </w:r>
      </w:del>
      <w:del w:id="5859" w:author="adrian " w:date="2017-04-28T10:28:07Z">
        <w:r>
          <w:rPr/>
          <w:br/>
        </w:r>
      </w:del>
      <w:del w:id="5860" w:author="adrian " w:date="2017-04-28T10:28:07Z">
        <w:r>
          <w:rPr>
            <w:rStyle w:val="VerbatimChar"/>
          </w:rPr>
          <w:delText>Retrieving data: 573.3s</w:delText>
        </w:r>
      </w:del>
    </w:p>
    <w:p>
      <w:pPr>
        <w:pStyle w:val="SourceCode"/>
        <w:rPr/>
      </w:pPr>
      <w:r>
        <w:rPr/>
        <w:drawing>
          <wp:inline distT="0" distB="0" distL="114935" distR="114935">
            <wp:extent cx="4620260" cy="3696335"/>
            <wp:effectExtent l="0" t="0" r="0" b="0"/>
            <wp:docPr id="5" name="Image4" descr="(#fig:android_associations)Repository forks associated with the name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android_associations)Repository forks associated with the name android"/>
                    <pic:cNvPicPr>
                      <a:picLocks noChangeAspect="1" noChangeArrowheads="1"/>
                    </pic:cNvPicPr>
                  </pic:nvPicPr>
                  <pic:blipFill>
                    <a:blip r:embed="rId11"/>
                    <a:stretch>
                      <a:fillRect/>
                    </a:stretch>
                  </pic:blipFill>
                  <pic:spPr bwMode="auto">
                    <a:xfrm>
                      <a:off x="0" y="0"/>
                      <a:ext cx="4620260" cy="3696335"/>
                    </a:xfrm>
                    <a:prstGeom prst="rect">
                      <a:avLst/>
                    </a:prstGeom>
                  </pic:spPr>
                </pic:pic>
              </a:graphicData>
            </a:graphic>
          </wp:inline>
        </w:drawing>
      </w:r>
    </w:p>
    <w:p>
      <w:pPr>
        <w:pStyle w:val="ImageCaption"/>
        <w:rPr/>
      </w:pPr>
      <w:ins w:id="5861" w:author="adrian " w:date="2017-04-28T10:28:07Z">
        <w:r>
          <w:rPr/>
          <w:t xml:space="preserve">(#fig:android_associations)Repository forks associated with the name </w:t>
        </w:r>
      </w:ins>
      <w:ins w:id="5862" w:author="adrian " w:date="2017-04-28T10:28:07Z">
        <w:r>
          <w:rPr>
            <w:rStyle w:val="VerbatimChar"/>
          </w:rPr>
          <w:t>android</w:t>
        </w:r>
      </w:ins>
    </w:p>
    <w:p>
      <w:pPr>
        <w:pStyle w:val="ImageCaption"/>
        <w:rPr/>
      </w:pPr>
      <w:del w:id="5863" w:author="adrian " w:date="2017-04-28T10:28:07Z">
        <w:r>
          <w:rPr/>
          <w:delText>plot of chunk android_associations</w:delText>
        </w:r>
      </w:del>
    </w:p>
    <w:p>
      <w:pPr>
        <w:pStyle w:val="ImageCaption"/>
        <w:rPr/>
      </w:pPr>
      <w:r>
        <w:rPr/>
        <w:t xml:space="preserve">While it is hard to grasp the texture of imitative processes in event data, they figure deeply in the composition of the capital numbers. We can observe some localised aspects of propagation of imitation by going beyond the formatted data of the API or GithubArchive data. Much social media platform data relies heavily on unique names (hence, for instance, Facebook's insistence that every user has a single unique identity). Yet the associative play of names (of people and things) attests to processes of associative imitations that continually </w:t>
      </w:r>
      <w:ins w:id="5864" w:author="adrian " w:date="2017-04-28T10:28:07Z">
        <w:r>
          <w:rPr/>
          <w:t xml:space="preserve">overflow any singular naming. </w:t>
        </w:r>
      </w:ins>
      <w:r>
        <w:rPr/>
        <w:t xml:space="preserve">In the years 2012-2015, both mobile devices and user interfaces were being intensively transformed in complex ways (e.g. the growth of apps, and the transformation of webpages from static HTML-formatted text to thoroughly dynamic script-driven surfaces composed for many elements). While these transformation were not directly the work of 'big data' practices, they are intricately connected to it by virtue of the proliferation of devices, the deeper integration of networks of association they implement and not least, the changes in the texture of contemporary experiences of interfaces. Both Figure </w:t>
      </w:r>
      <w:ins w:id="5865" w:author="adrian " w:date="2017-04-28T10:28:07Z">
        <w:r>
          <w:rPr/>
          <w:t>@ref(fig:bootstrap_assoiation) and @ref(fig:android_associations)</w:t>
        </w:r>
      </w:ins>
      <w:del w:id="5866" w:author="adrian " w:date="2017-04-28T10:28:07Z">
        <w:r>
          <w:rPr/>
          <w:delText xml:space="preserve"> and </w:delText>
        </w:r>
      </w:del>
      <w:r>
        <w:rPr/>
        <w:t xml:space="preserve"> attempt to figure something of this proliferating-integrating process of change. Both figures count imitations in the form of copying code, but in ways that go beyond the formal copying mechanisms offered by Github itself (for instance in the 'Fork' button that appears on the top right hand side of any repository on Github).</w:t>
      </w:r>
    </w:p>
    <w:p>
      <w:pPr>
        <w:pStyle w:val="SourceCode"/>
        <w:rPr/>
      </w:pPr>
      <w:r>
        <w:rPr>
          <w:rStyle w:val="VerbatimChar"/>
        </w:rPr>
        <w:t>## Parsed with column specification:</w:t>
      </w:r>
      <w:r>
        <w:rPr/>
        <w:br/>
      </w:r>
      <w:r>
        <w:rPr>
          <w:rStyle w:val="VerbatimChar"/>
        </w:rPr>
        <w:t>## cols(</w:t>
      </w:r>
      <w:r>
        <w:rPr/>
        <w:br/>
      </w:r>
      <w:r>
        <w:rPr>
          <w:rStyle w:val="VerbatimChar"/>
        </w:rPr>
        <w:t>##   repo_name = col_character(),</w:t>
      </w:r>
      <w:r>
        <w:rPr/>
        <w:br/>
      </w:r>
      <w:r>
        <w:rPr>
          <w:rStyle w:val="VerbatimChar"/>
        </w:rPr>
        <w:t>##   created_at = col_datetime(format = ""),</w:t>
      </w:r>
      <w:r>
        <w:rPr/>
        <w:br/>
      </w:r>
      <w:r>
        <w:rPr>
          <w:rStyle w:val="VerbatimChar"/>
        </w:rPr>
        <w:t>##   cnt = col_integer()</w:t>
      </w:r>
      <w:r>
        <w:rPr/>
        <w:br/>
      </w:r>
      <w:r>
        <w:rPr>
          <w:rStyle w:val="VerbatimChar"/>
        </w:rPr>
        <w:t>## )</w:t>
      </w:r>
    </w:p>
    <w:p>
      <w:pPr>
        <w:pStyle w:val="FigurewithCaption"/>
        <w:rPr/>
      </w:pPr>
      <w:r>
        <w:rPr/>
        <w:drawing>
          <wp:inline distT="0" distB="0" distL="114935" distR="114935">
            <wp:extent cx="4620260" cy="3696335"/>
            <wp:effectExtent l="0" t="0" r="0" b="0"/>
            <wp:docPr id="6" name="Image5" descr="(#fig:bootstrap_association)Repository forks associated with the name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ig:bootstrap_association)Repository forks associated with the name bootstrap"/>
                    <pic:cNvPicPr>
                      <a:picLocks noChangeAspect="1" noChangeArrowheads="1"/>
                    </pic:cNvPicPr>
                  </pic:nvPicPr>
                  <pic:blipFill>
                    <a:blip r:embed="rId12"/>
                    <a:stretch>
                      <a:fillRect/>
                    </a:stretch>
                  </pic:blipFill>
                  <pic:spPr bwMode="auto">
                    <a:xfrm>
                      <a:off x="0" y="0"/>
                      <a:ext cx="4620260" cy="3696335"/>
                    </a:xfrm>
                    <a:prstGeom prst="rect">
                      <a:avLst/>
                    </a:prstGeom>
                  </pic:spPr>
                </pic:pic>
              </a:graphicData>
            </a:graphic>
          </wp:inline>
        </w:drawing>
      </w:r>
    </w:p>
    <w:p>
      <w:pPr>
        <w:pStyle w:val="ImageCaption"/>
        <w:rPr/>
      </w:pPr>
      <w:ins w:id="5867" w:author="adrian " w:date="2017-04-28T10:28:07Z">
        <w:r>
          <w:rPr/>
          <w:t xml:space="preserve">(#fig:bootstrap_association)Repository forks associated with the name </w:t>
        </w:r>
      </w:ins>
      <w:ins w:id="5868" w:author="adrian " w:date="2017-04-28T10:28:07Z">
        <w:r>
          <w:rPr>
            <w:rStyle w:val="VerbatimChar"/>
          </w:rPr>
          <w:t>bootstrap</w:t>
        </w:r>
      </w:ins>
    </w:p>
    <w:p>
      <w:pPr>
        <w:pStyle w:val="ImageCaption"/>
        <w:rPr/>
      </w:pPr>
      <w:del w:id="5869" w:author="adrian " w:date="2017-04-28T10:28:07Z">
        <w:r>
          <w:rPr/>
          <w:delText>plot of chunk bootstraph_association</w:delText>
        </w:r>
      </w:del>
    </w:p>
    <w:p>
      <w:pPr>
        <w:pStyle w:val="ImageCaption"/>
        <w:rPr/>
      </w:pPr>
      <w:r>
        <w:rPr/>
        <w:t xml:space="preserve">We might call this form of composition, as it configures capital numbers, </w:t>
      </w:r>
      <w:r>
        <w:rPr>
          <w:i/>
        </w:rPr>
        <w:t>stacked associative imitation.</w:t>
      </w:r>
      <w:r>
        <w:rPr/>
        <w:t xml:space="preserve"> Associative imitation appears in two different ways in these figures. The broad bands of color rippling horizontally across the base of the figures graph the counts of copies being made each day on Github of popular repositories such as </w:t>
      </w:r>
      <w:r>
        <w:rPr>
          <w:rStyle w:val="VerbatimChar"/>
        </w:rPr>
        <w:t>android</w:t>
      </w:r>
      <w:r>
        <w:rPr/>
        <w:t xml:space="preserve"> or </w:t>
      </w:r>
      <w:r>
        <w:rPr>
          <w:rStyle w:val="VerbatimChar"/>
        </w:rPr>
        <w:t>bootstrap</w:t>
      </w:r>
      <w:r>
        <w:rPr/>
        <w:t xml:space="preserve"> using the Fork action. (In forking, the repository name remains the same.) But the much more dense striations running above the base ribbons, seen for instance in Figure </w:t>
      </w:r>
      <w:ins w:id="5870" w:author="adrian " w:date="2017-04-28T10:28:07Z">
        <w:r>
          <w:rPr/>
          <w:t>@ref(fig:android_associations)</w:t>
        </w:r>
      </w:ins>
      <w:r>
        <w:rPr/>
        <w:t xml:space="preserve">, count repositories whose names combine the base repository (e.g. </w:t>
      </w:r>
      <w:r>
        <w:rPr>
          <w:rStyle w:val="VerbatimChar"/>
        </w:rPr>
        <w:t>android</w:t>
      </w:r>
      <w:r>
        <w:rPr/>
        <w:t xml:space="preserve">) but vary it in some way. These repositories associate with the base repository, but diverge from it in a multiplicity of ways. A repository may, for instance, relate to the popular </w:t>
      </w:r>
      <w:r>
        <w:rPr>
          <w:rStyle w:val="VerbatimChar"/>
        </w:rPr>
        <w:t>bootstrap</w:t>
      </w:r>
      <w:r>
        <w:rPr/>
        <w:t xml:space="preserve"> repository yet combine it with a range of other platforms and devices such as </w:t>
      </w:r>
      <w:r>
        <w:rPr>
          <w:rStyle w:val="VerbatimChar"/>
        </w:rPr>
        <w:t>android</w:t>
      </w:r>
      <w:r>
        <w:rPr/>
        <w:t xml:space="preserve"> or </w:t>
      </w:r>
      <w:r>
        <w:rPr>
          <w:rStyle w:val="VerbatimChar"/>
        </w:rPr>
        <w:t>jQuery</w:t>
      </w:r>
      <w:r>
        <w:rPr/>
        <w:t>.</w:t>
      </w:r>
    </w:p>
    <w:p>
      <w:pPr>
        <w:pStyle w:val="TextBody"/>
        <w:rPr/>
      </w:pPr>
      <w:r>
        <w:rPr/>
        <w:t>In the striated zones of associo-imitation plotted in the figures, it is possible to count something that is neither the long tail nor a link-based network of affiliations</w:t>
      </w:r>
      <w:ins w:id="5871" w:author="adrian " w:date="2017-04-28T10:28:07Z">
        <w:r>
          <w:rPr/>
          <w:t>, or any figure that is part of a business solution or an implementation</w:t>
        </w:r>
      </w:ins>
      <w:r>
        <w:rPr/>
        <w:t xml:space="preserve">. The cross-ply of repository imitations identify the average everydayness of coding work with forms of associative investment and affective identification that range across many different repositories. In this work, </w:t>
      </w:r>
      <w:ins w:id="5872" w:author="adrian " w:date="2017-04-28T10:28:07Z">
        <w:r>
          <w:rPr/>
          <w:t xml:space="preserve">certain </w:t>
        </w:r>
      </w:ins>
      <w:r>
        <w:rPr/>
        <w:t xml:space="preserve">repositories act as high visibility markers around which waves of hybridisation stack up. Unlike the capital numbers with their total aggregates of people or repositories, the imitative fluxes that bulk out </w:t>
      </w:r>
      <w:del w:id="5873" w:author="adrian " w:date="2017-04-28T10:28:07Z">
        <w:r>
          <w:rPr/>
          <w:delText xml:space="preserve">and pad in </w:delText>
        </w:r>
      </w:del>
      <w:r>
        <w:rPr/>
        <w:t>these diagrams have diverse networks of association</w:t>
      </w:r>
      <w:ins w:id="5874" w:author="adrian " w:date="2017-04-28T10:28:07Z">
        <w:r>
          <w:rPr/>
          <w:t xml:space="preserve"> and affiliation</w:t>
        </w:r>
      </w:ins>
      <w:r>
        <w:rPr/>
        <w:t xml:space="preserve">. The implication here is that by counting elements within the capital numbers, we can begin to glimpse the pathways of generative circulation that </w:t>
      </w:r>
      <w:ins w:id="5875" w:author="adrian " w:date="2017-04-28T10:28:07Z">
        <w:r>
          <w:rPr/>
          <w:t>join together</w:t>
        </w:r>
      </w:ins>
      <w:del w:id="5876" w:author="adrian " w:date="2017-04-28T10:28:07Z">
        <w:r>
          <w:rPr/>
          <w:delText>enliven and literally join together in</w:delText>
        </w:r>
      </w:del>
      <w:r>
        <w:rPr/>
        <w:t xml:space="preserve"> contemporary technologies.</w:t>
      </w:r>
    </w:p>
    <w:p>
      <w:pPr>
        <w:pStyle w:val="Heading2"/>
        <w:rPr/>
      </w:pPr>
      <w:bookmarkStart w:id="6" w:name="de-capitalising-configuration"/>
      <w:bookmarkEnd w:id="6"/>
      <w:r>
        <w:rPr/>
        <w:t>De-capitalising configuration</w:t>
      </w:r>
    </w:p>
    <w:p>
      <w:pPr>
        <w:pStyle w:val="FirstParagraph"/>
        <w:rPr/>
      </w:pPr>
      <w:r>
        <w:rPr/>
        <w:t xml:space="preserve">Densely populated with </w:t>
      </w:r>
      <w:del w:id="5877" w:author="adrian " w:date="2017-04-28T10:28:07Z">
        <w:r>
          <w:rPr/>
          <w:delText xml:space="preserve">counts of </w:delText>
        </w:r>
      </w:del>
      <w:r>
        <w:rPr/>
        <w:t xml:space="preserve">ephemeral repositories, stacked with associative imitations, the capital number 29 million seemed in the light of these re-counting to be a sieve-like entity, </w:t>
      </w:r>
      <w:ins w:id="5878" w:author="adrian " w:date="2017-04-28T10:28:07Z">
        <w:r>
          <w:rPr/>
          <w:t>overflowing with</w:t>
        </w:r>
      </w:ins>
      <w:del w:id="5879" w:author="adrian " w:date="2017-04-28T10:28:07Z">
        <w:r>
          <w:rPr/>
          <w:delText>full of</w:delText>
        </w:r>
      </w:del>
      <w:r>
        <w:rPr/>
        <w:t xml:space="preserve"> differently configured processes. Yet still the count was not exhaustively accounted for in these different counts. The very act of counting these imitations has a device-specificity, in its reliance on the Github platform API, the GithubArchive timeline dataset</w:t>
      </w:r>
      <w:ins w:id="5880" w:author="adrian " w:date="2017-04-28T10:28:07Z">
        <w:r>
          <w:rPr/>
          <w:t xml:space="preserve">, </w:t>
        </w:r>
      </w:ins>
      <w:del w:id="5881" w:author="adrian " w:date="2017-04-28T10:28:07Z">
        <w:r>
          <w:rPr/>
          <w:delText xml:space="preserve"> and </w:delText>
        </w:r>
      </w:del>
      <w:r>
        <w:rPr/>
        <w:t xml:space="preserve">the GoogleBigQuery cloud analytic's platform, and indeed Github itself as the repository of the code and text comprising this article (Metacommunities </w:t>
      </w:r>
      <w:ins w:id="5882" w:author="adrian " w:date="2017-04-28T10:28:07Z">
        <w:r>
          <w:rPr/>
          <w:t>2016a)</w:t>
        </w:r>
      </w:ins>
      <w:del w:id="5883" w:author="adrian " w:date="2017-04-28T10:28:07Z">
        <w:r>
          <w:rPr/>
          <w:delText>2016). Unlike the network-tracing approach, it can perhaps take into account the ways in which the platform itself works to shape networked associations</w:delText>
        </w:r>
      </w:del>
      <w:r>
        <w:rPr/>
        <w:t>. Whenever we count or calculate in any form, device-specific configurations materialise in the numbers. The expansively contagious nature of imitation inevitably encounters device-specific configurations.</w:t>
      </w:r>
    </w:p>
    <w:p>
      <w:pPr>
        <w:pStyle w:val="SourceCode"/>
        <w:rPr/>
      </w:pPr>
      <w:del w:id="5884" w:author="adrian " w:date="2017-04-28T10:28:07Z">
        <w:r>
          <w:rPr>
            <w:rStyle w:val="VerbatimChar"/>
          </w:rPr>
          <w:delText>##         f0_</w:delText>
        </w:r>
      </w:del>
      <w:del w:id="5885" w:author="adrian " w:date="2017-04-28T10:28:07Z">
        <w:r>
          <w:rPr/>
          <w:br/>
        </w:r>
      </w:del>
      <w:del w:id="5886" w:author="adrian " w:date="2017-04-28T10:28:07Z">
        <w:r>
          <w:rPr>
            <w:rStyle w:val="VerbatimChar"/>
          </w:rPr>
          <w:delText>## 1 493542302</w:delText>
        </w:r>
      </w:del>
    </w:p>
    <w:p>
      <w:pPr>
        <w:pStyle w:val="SourceCode"/>
        <w:rPr/>
      </w:pPr>
      <w:del w:id="5887" w:author="adrian " w:date="2017-04-28T10:28:07Z">
        <w:r>
          <w:rPr>
            <w:rStyle w:val="VerbatimChar"/>
          </w:rPr>
          <w:delText xml:space="preserve">## </w:delText>
        </w:r>
      </w:del>
      <w:del w:id="5888" w:author="adrian " w:date="2017-04-28T10:28:07Z">
        <w:r>
          <w:rPr/>
          <w:br/>
        </w:r>
      </w:del>
      <w:del w:id="5889" w:author="adrian " w:date="2017-04-28T10:28:07Z">
        <w:r>
          <w:rPr>
            <w:rStyle w:val="VerbatimChar"/>
          </w:rPr>
          <w:delText>Running query:   RUNNING  2.9s</w:delText>
        </w:r>
      </w:del>
      <w:del w:id="5890" w:author="adrian " w:date="2017-04-28T10:28:07Z">
        <w:r>
          <w:rPr/>
          <w:br/>
        </w:r>
      </w:del>
      <w:del w:id="5891" w:author="adrian " w:date="2017-04-28T10:28:07Z">
        <w:r>
          <w:rPr>
            <w:rStyle w:val="VerbatimChar"/>
          </w:rPr>
          <w:delText>Running query:   RUNNING  3.9s</w:delText>
        </w:r>
      </w:del>
      <w:del w:id="5892" w:author="adrian " w:date="2017-04-28T10:28:07Z">
        <w:r>
          <w:rPr/>
          <w:br/>
        </w:r>
      </w:del>
      <w:del w:id="5893" w:author="adrian " w:date="2017-04-28T10:28:07Z">
        <w:r>
          <w:rPr>
            <w:rStyle w:val="VerbatimChar"/>
          </w:rPr>
          <w:delText>Running query:   RUNNING  4.9s</w:delText>
        </w:r>
      </w:del>
      <w:del w:id="5894" w:author="adrian " w:date="2017-04-28T10:28:07Z">
        <w:r>
          <w:rPr/>
          <w:br/>
        </w:r>
      </w:del>
      <w:del w:id="5895" w:author="adrian " w:date="2017-04-28T10:28:07Z">
        <w:r>
          <w:rPr>
            <w:rStyle w:val="VerbatimChar"/>
          </w:rPr>
          <w:delText>Running query:   RUNNING  5.9s</w:delText>
        </w:r>
      </w:del>
      <w:del w:id="5896" w:author="adrian " w:date="2017-04-28T10:28:07Z">
        <w:r>
          <w:rPr/>
          <w:br/>
        </w:r>
      </w:del>
      <w:del w:id="5897" w:author="adrian " w:date="2017-04-28T10:28:07Z">
        <w:r>
          <w:rPr>
            <w:rStyle w:val="VerbatimChar"/>
          </w:rPr>
          <w:delText>Running query:   RUNNING  6.9s</w:delText>
        </w:r>
      </w:del>
      <w:del w:id="5898" w:author="adrian " w:date="2017-04-28T10:28:07Z">
        <w:r>
          <w:rPr/>
          <w:br/>
        </w:r>
      </w:del>
      <w:del w:id="5899" w:author="adrian " w:date="2017-04-28T10:28:07Z">
        <w:r>
          <w:rPr>
            <w:rStyle w:val="VerbatimChar"/>
          </w:rPr>
          <w:delText>Running query:   RUNNING  7.9s</w:delText>
        </w:r>
      </w:del>
      <w:del w:id="5900" w:author="adrian " w:date="2017-04-28T10:28:07Z">
        <w:r>
          <w:rPr/>
          <w:br/>
        </w:r>
      </w:del>
      <w:del w:id="5901" w:author="adrian " w:date="2017-04-28T10:28:07Z">
        <w:r>
          <w:rPr>
            <w:rStyle w:val="VerbatimChar"/>
          </w:rPr>
          <w:delText>Running query:   RUNNING  8.9s</w:delText>
        </w:r>
      </w:del>
      <w:del w:id="5902" w:author="adrian " w:date="2017-04-28T10:28:07Z">
        <w:r>
          <w:rPr/>
          <w:br/>
        </w:r>
      </w:del>
      <w:del w:id="5903" w:author="adrian " w:date="2017-04-28T10:28:07Z">
        <w:r>
          <w:rPr>
            <w:rStyle w:val="VerbatimChar"/>
          </w:rPr>
          <w:delText>Running query:   RUNNING  9.8s</w:delText>
        </w:r>
      </w:del>
      <w:del w:id="5904" w:author="adrian " w:date="2017-04-28T10:28:07Z">
        <w:r>
          <w:rPr/>
          <w:br/>
        </w:r>
      </w:del>
      <w:del w:id="5905" w:author="adrian " w:date="2017-04-28T10:28:07Z">
        <w:r>
          <w:rPr>
            <w:rStyle w:val="VerbatimChar"/>
          </w:rPr>
          <w:delText>Running query:   RUNNING 10.8s</w:delText>
        </w:r>
      </w:del>
      <w:del w:id="5906" w:author="adrian " w:date="2017-04-28T10:28:07Z">
        <w:r>
          <w:rPr/>
          <w:br/>
        </w:r>
      </w:del>
      <w:del w:id="5907" w:author="adrian " w:date="2017-04-28T10:28:07Z">
        <w:r>
          <w:rPr>
            <w:rStyle w:val="VerbatimChar"/>
          </w:rPr>
          <w:delText>Running query:   RUNNING 11.8s</w:delText>
        </w:r>
      </w:del>
      <w:del w:id="5908" w:author="adrian " w:date="2017-04-28T10:28:07Z">
        <w:r>
          <w:rPr/>
          <w:br/>
        </w:r>
      </w:del>
      <w:del w:id="5909" w:author="adrian " w:date="2017-04-28T10:28:07Z">
        <w:r>
          <w:rPr>
            <w:rStyle w:val="VerbatimChar"/>
          </w:rPr>
          <w:delText>Running query:   RUNNING 12.7s</w:delText>
        </w:r>
      </w:del>
      <w:del w:id="5910" w:author="adrian " w:date="2017-04-28T10:28:07Z">
        <w:r>
          <w:rPr/>
          <w:br/>
        </w:r>
      </w:del>
      <w:del w:id="5911" w:author="adrian " w:date="2017-04-28T10:28:07Z">
        <w:r>
          <w:rPr>
            <w:rStyle w:val="VerbatimChar"/>
          </w:rPr>
          <w:delText>Running query:   RUNNING 13.7s</w:delText>
        </w:r>
      </w:del>
      <w:del w:id="5912" w:author="adrian " w:date="2017-04-28T10:28:07Z">
        <w:r>
          <w:rPr/>
          <w:br/>
        </w:r>
      </w:del>
      <w:del w:id="5913" w:author="adrian " w:date="2017-04-28T10:28:07Z">
        <w:r>
          <w:rPr>
            <w:rStyle w:val="VerbatimChar"/>
          </w:rPr>
          <w:delText>Running query:   RUNNING 14.7s</w:delText>
        </w:r>
      </w:del>
      <w:del w:id="5914" w:author="adrian " w:date="2017-04-28T10:28:07Z">
        <w:r>
          <w:rPr/>
          <w:br/>
        </w:r>
      </w:del>
      <w:del w:id="5915" w:author="adrian " w:date="2017-04-28T10:28:07Z">
        <w:r>
          <w:rPr>
            <w:rStyle w:val="VerbatimChar"/>
          </w:rPr>
          <w:delText>Running query:   RUNNING 15.6s</w:delText>
        </w:r>
      </w:del>
      <w:del w:id="5916" w:author="adrian " w:date="2017-04-28T10:28:07Z">
        <w:r>
          <w:rPr/>
          <w:br/>
        </w:r>
      </w:del>
      <w:del w:id="5917" w:author="adrian " w:date="2017-04-28T10:28:07Z">
        <w:r>
          <w:rPr>
            <w:rStyle w:val="VerbatimChar"/>
          </w:rPr>
          <w:delText>Running query:   RUNNING 16.5s</w:delText>
        </w:r>
      </w:del>
      <w:del w:id="5918" w:author="adrian " w:date="2017-04-28T10:28:07Z">
        <w:r>
          <w:rPr/>
          <w:br/>
        </w:r>
      </w:del>
      <w:del w:id="5919" w:author="adrian " w:date="2017-04-28T10:28:07Z">
        <w:r>
          <w:rPr>
            <w:rStyle w:val="VerbatimChar"/>
          </w:rPr>
          <w:delText>Running query:   RUNNING 17.5s</w:delText>
        </w:r>
      </w:del>
      <w:del w:id="5920" w:author="adrian " w:date="2017-04-28T10:28:07Z">
        <w:r>
          <w:rPr/>
          <w:br/>
        </w:r>
      </w:del>
      <w:del w:id="5921" w:author="adrian " w:date="2017-04-28T10:28:07Z">
        <w:r>
          <w:rPr>
            <w:rStyle w:val="VerbatimChar"/>
          </w:rPr>
          <w:delText>Running query:   RUNNING 18.5s</w:delText>
        </w:r>
      </w:del>
      <w:del w:id="5922" w:author="adrian " w:date="2017-04-28T10:28:07Z">
        <w:r>
          <w:rPr/>
          <w:br/>
        </w:r>
      </w:del>
      <w:del w:id="5923" w:author="adrian " w:date="2017-04-28T10:28:07Z">
        <w:r>
          <w:rPr>
            <w:rStyle w:val="VerbatimChar"/>
          </w:rPr>
          <w:delText>Running query:   RUNNING 24.5s</w:delText>
        </w:r>
      </w:del>
      <w:del w:id="5924" w:author="adrian " w:date="2017-04-28T10:28:07Z">
        <w:r>
          <w:rPr/>
          <w:br/>
        </w:r>
      </w:del>
      <w:del w:id="5925" w:author="adrian " w:date="2017-04-28T10:28:07Z">
        <w:r>
          <w:rPr>
            <w:rStyle w:val="VerbatimChar"/>
          </w:rPr>
          <w:delText>Running query:   RUNNING 25.5s</w:delText>
        </w:r>
      </w:del>
      <w:del w:id="5926" w:author="adrian " w:date="2017-04-28T10:28:07Z">
        <w:r>
          <w:rPr/>
          <w:br/>
        </w:r>
      </w:del>
      <w:del w:id="5927" w:author="adrian " w:date="2017-04-28T10:28:07Z">
        <w:r>
          <w:rPr>
            <w:rStyle w:val="VerbatimChar"/>
          </w:rPr>
          <w:delText>Running query:   RUNNING 26.4s</w:delText>
        </w:r>
      </w:del>
      <w:del w:id="5928" w:author="adrian " w:date="2017-04-28T10:28:07Z">
        <w:r>
          <w:rPr/>
          <w:br/>
        </w:r>
      </w:del>
      <w:del w:id="5929" w:author="adrian " w:date="2017-04-28T10:28:07Z">
        <w:r>
          <w:rPr>
            <w:rStyle w:val="VerbatimChar"/>
          </w:rPr>
          <w:delText>Running query:   RUNNING 27.4s</w:delText>
        </w:r>
      </w:del>
      <w:del w:id="5930" w:author="adrian " w:date="2017-04-28T10:28:07Z">
        <w:r>
          <w:rPr/>
          <w:br/>
        </w:r>
      </w:del>
      <w:del w:id="5931" w:author="adrian " w:date="2017-04-28T10:28:07Z">
        <w:r>
          <w:rPr>
            <w:rStyle w:val="VerbatimChar"/>
          </w:rPr>
          <w:delText>Running query:   RUNNING 28.4s</w:delText>
        </w:r>
      </w:del>
      <w:del w:id="5932" w:author="adrian " w:date="2017-04-28T10:28:07Z">
        <w:r>
          <w:rPr/>
          <w:br/>
        </w:r>
      </w:del>
      <w:del w:id="5933" w:author="adrian " w:date="2017-04-28T10:28:07Z">
        <w:r>
          <w:rPr>
            <w:rStyle w:val="VerbatimChar"/>
          </w:rPr>
          <w:delText>Running query:   RUNNING 29.4s</w:delText>
        </w:r>
      </w:del>
      <w:del w:id="5934" w:author="adrian " w:date="2017-04-28T10:28:07Z">
        <w:r>
          <w:rPr/>
          <w:br/>
        </w:r>
      </w:del>
      <w:del w:id="5935" w:author="adrian " w:date="2017-04-28T10:28:07Z">
        <w:r>
          <w:rPr>
            <w:rStyle w:val="VerbatimChar"/>
          </w:rPr>
          <w:delText>Running query:   RUNNING 30.4s</w:delText>
        </w:r>
      </w:del>
      <w:del w:id="5936" w:author="adrian " w:date="2017-04-28T10:28:07Z">
        <w:r>
          <w:rPr/>
          <w:br/>
        </w:r>
      </w:del>
      <w:del w:id="5937" w:author="adrian " w:date="2017-04-28T10:28:07Z">
        <w:r>
          <w:rPr>
            <w:rStyle w:val="VerbatimChar"/>
          </w:rPr>
          <w:delText>Running query:   RUNNING 31.3s</w:delText>
        </w:r>
      </w:del>
      <w:del w:id="5938" w:author="adrian " w:date="2017-04-28T10:28:07Z">
        <w:r>
          <w:rPr/>
          <w:br/>
        </w:r>
      </w:del>
      <w:del w:id="5939" w:author="adrian " w:date="2017-04-28T10:28:07Z">
        <w:r>
          <w:rPr>
            <w:rStyle w:val="VerbatimChar"/>
          </w:rPr>
          <w:delText>Running query:   RUNNING 32.3s</w:delText>
        </w:r>
      </w:del>
      <w:del w:id="5940" w:author="adrian " w:date="2017-04-28T10:28:07Z">
        <w:r>
          <w:rPr/>
          <w:br/>
        </w:r>
      </w:del>
      <w:del w:id="5941" w:author="adrian " w:date="2017-04-28T10:28:07Z">
        <w:r>
          <w:rPr>
            <w:rStyle w:val="VerbatimChar"/>
          </w:rPr>
          <w:delText>Running query:   RUNNING 33.2s</w:delText>
        </w:r>
      </w:del>
      <w:del w:id="5942" w:author="adrian " w:date="2017-04-28T10:28:07Z">
        <w:r>
          <w:rPr/>
          <w:br/>
        </w:r>
      </w:del>
      <w:del w:id="5943" w:author="adrian " w:date="2017-04-28T10:28:07Z">
        <w:r>
          <w:rPr>
            <w:rStyle w:val="VerbatimChar"/>
          </w:rPr>
          <w:delText>Running query:   RUNNING 34.2s</w:delText>
        </w:r>
      </w:del>
      <w:del w:id="5944" w:author="adrian " w:date="2017-04-28T10:28:07Z">
        <w:r>
          <w:rPr/>
          <w:br/>
        </w:r>
      </w:del>
      <w:del w:id="5945" w:author="adrian " w:date="2017-04-28T10:28:07Z">
        <w:r>
          <w:rPr>
            <w:rStyle w:val="VerbatimChar"/>
          </w:rPr>
          <w:delText>Running query:   RUNNING 35.2s</w:delText>
        </w:r>
      </w:del>
      <w:del w:id="5946" w:author="adrian " w:date="2017-04-28T10:28:07Z">
        <w:r>
          <w:rPr/>
          <w:br/>
        </w:r>
      </w:del>
      <w:del w:id="5947" w:author="adrian " w:date="2017-04-28T10:28:07Z">
        <w:r>
          <w:rPr>
            <w:rStyle w:val="VerbatimChar"/>
          </w:rPr>
          <w:delText>Running query:   RUNNING 36.1s</w:delText>
        </w:r>
      </w:del>
      <w:del w:id="5948" w:author="adrian " w:date="2017-04-28T10:28:07Z">
        <w:r>
          <w:rPr/>
          <w:br/>
        </w:r>
      </w:del>
      <w:del w:id="5949" w:author="adrian " w:date="2017-04-28T10:28:07Z">
        <w:r>
          <w:rPr>
            <w:rStyle w:val="VerbatimChar"/>
          </w:rPr>
          <w:delText>Running query:   RUNNING 37.1s</w:delText>
        </w:r>
      </w:del>
      <w:del w:id="5950" w:author="adrian " w:date="2017-04-28T10:28:07Z">
        <w:r>
          <w:rPr/>
          <w:br/>
        </w:r>
      </w:del>
      <w:del w:id="5951" w:author="adrian " w:date="2017-04-28T10:28:07Z">
        <w:r>
          <w:rPr>
            <w:rStyle w:val="VerbatimChar"/>
          </w:rPr>
          <w:delText>Running query:   RUNNING 38.1s</w:delText>
        </w:r>
      </w:del>
      <w:del w:id="5952" w:author="adrian " w:date="2017-04-28T10:28:07Z">
        <w:r>
          <w:rPr/>
          <w:br/>
        </w:r>
      </w:del>
      <w:del w:id="5953" w:author="adrian " w:date="2017-04-28T10:28:07Z">
        <w:r>
          <w:rPr>
            <w:rStyle w:val="VerbatimChar"/>
          </w:rPr>
          <w:delText>Running query:   RUNNING 39.0s</w:delText>
        </w:r>
      </w:del>
      <w:del w:id="5954" w:author="adrian " w:date="2017-04-28T10:28:07Z">
        <w:r>
          <w:rPr/>
          <w:br/>
        </w:r>
      </w:del>
      <w:del w:id="5955" w:author="adrian " w:date="2017-04-28T10:28:07Z">
        <w:r>
          <w:rPr>
            <w:rStyle w:val="VerbatimChar"/>
          </w:rPr>
          <w:delText>Running query:   RUNNING 40.0s</w:delText>
        </w:r>
      </w:del>
      <w:del w:id="5956" w:author="adrian " w:date="2017-04-28T10:28:07Z">
        <w:r>
          <w:rPr/>
          <w:br/>
        </w:r>
      </w:del>
      <w:del w:id="5957" w:author="adrian " w:date="2017-04-28T10:28:07Z">
        <w:r>
          <w:rPr>
            <w:rStyle w:val="VerbatimChar"/>
          </w:rPr>
          <w:delText>Running query:   RUNNING 41.0s</w:delText>
        </w:r>
      </w:del>
      <w:del w:id="5958" w:author="adrian " w:date="2017-04-28T10:28:07Z">
        <w:r>
          <w:rPr/>
          <w:br/>
        </w:r>
      </w:del>
      <w:del w:id="5959" w:author="adrian " w:date="2017-04-28T10:28:07Z">
        <w:r>
          <w:rPr>
            <w:rStyle w:val="VerbatimChar"/>
          </w:rPr>
          <w:delText>Running query:   RUNNING 42.1s</w:delText>
        </w:r>
      </w:del>
      <w:del w:id="5960" w:author="adrian " w:date="2017-04-28T10:28:07Z">
        <w:r>
          <w:rPr/>
          <w:br/>
        </w:r>
      </w:del>
      <w:del w:id="5961" w:author="adrian " w:date="2017-04-28T10:28:07Z">
        <w:r>
          <w:rPr>
            <w:rStyle w:val="VerbatimChar"/>
          </w:rPr>
          <w:delText>Running query:   RUNNING 43.1s</w:delText>
        </w:r>
      </w:del>
      <w:del w:id="5962" w:author="adrian " w:date="2017-04-28T10:28:07Z">
        <w:r>
          <w:rPr/>
          <w:br/>
        </w:r>
      </w:del>
      <w:del w:id="5963" w:author="adrian " w:date="2017-04-28T10:28:07Z">
        <w:r>
          <w:rPr>
            <w:rStyle w:val="VerbatimChar"/>
          </w:rPr>
          <w:delText>Running query:   RUNNING 44.0s</w:delText>
        </w:r>
      </w:del>
      <w:del w:id="5964" w:author="adrian " w:date="2017-04-28T10:28:07Z">
        <w:r>
          <w:rPr/>
          <w:br/>
        </w:r>
      </w:del>
      <w:del w:id="5965" w:author="adrian " w:date="2017-04-28T10:28:07Z">
        <w:r>
          <w:rPr>
            <w:rStyle w:val="VerbatimChar"/>
          </w:rPr>
          <w:delText>Running query:   RUNNING 45.0s</w:delText>
        </w:r>
      </w:del>
      <w:del w:id="5966" w:author="adrian " w:date="2017-04-28T10:28:07Z">
        <w:r>
          <w:rPr/>
          <w:br/>
        </w:r>
      </w:del>
      <w:del w:id="5967" w:author="adrian " w:date="2017-04-28T10:28:07Z">
        <w:r>
          <w:rPr>
            <w:rStyle w:val="VerbatimChar"/>
          </w:rPr>
          <w:delText>Running query:   RUNNING 46.0s</w:delText>
        </w:r>
      </w:del>
      <w:del w:id="5968" w:author="adrian " w:date="2017-04-28T10:28:07Z">
        <w:r>
          <w:rPr/>
          <w:br/>
        </w:r>
      </w:del>
      <w:del w:id="5969" w:author="adrian " w:date="2017-04-28T10:28:07Z">
        <w:r>
          <w:rPr>
            <w:rStyle w:val="VerbatimChar"/>
          </w:rPr>
          <w:delText>Running query:   RUNNING 46.9s</w:delText>
        </w:r>
      </w:del>
      <w:del w:id="5970" w:author="adrian " w:date="2017-04-28T10:28:07Z">
        <w:r>
          <w:rPr/>
          <w:br/>
        </w:r>
      </w:del>
      <w:del w:id="5971" w:author="adrian " w:date="2017-04-28T10:28:07Z">
        <w:r>
          <w:rPr>
            <w:rStyle w:val="VerbatimChar"/>
          </w:rPr>
          <w:delText>Running query:   RUNNING 48.0s</w:delText>
        </w:r>
      </w:del>
      <w:del w:id="5972" w:author="adrian " w:date="2017-04-28T10:28:07Z">
        <w:r>
          <w:rPr/>
          <w:br/>
        </w:r>
      </w:del>
      <w:del w:id="5973" w:author="adrian " w:date="2017-04-28T10:28:07Z">
        <w:r>
          <w:rPr>
            <w:rStyle w:val="VerbatimChar"/>
          </w:rPr>
          <w:delText>Running query:   RUNNING 49.0s</w:delText>
        </w:r>
      </w:del>
      <w:del w:id="5974" w:author="adrian " w:date="2017-04-28T10:28:07Z">
        <w:r>
          <w:rPr/>
          <w:br/>
        </w:r>
      </w:del>
      <w:del w:id="5975" w:author="adrian " w:date="2017-04-28T10:28:07Z">
        <w:r>
          <w:rPr>
            <w:rStyle w:val="VerbatimChar"/>
          </w:rPr>
          <w:delText>Running query:   RUNNING 50.0s</w:delText>
        </w:r>
      </w:del>
      <w:del w:id="5976" w:author="adrian " w:date="2017-04-28T10:28:07Z">
        <w:r>
          <w:rPr/>
          <w:br/>
        </w:r>
      </w:del>
      <w:del w:id="5977" w:author="adrian " w:date="2017-04-28T10:28:07Z">
        <w:r>
          <w:rPr>
            <w:rStyle w:val="VerbatimChar"/>
          </w:rPr>
          <w:delText>Running query:   RUNNING 52.1s</w:delText>
        </w:r>
      </w:del>
      <w:del w:id="5978" w:author="adrian " w:date="2017-04-28T10:28:07Z">
        <w:r>
          <w:rPr/>
          <w:br/>
        </w:r>
      </w:del>
      <w:del w:id="5979" w:author="adrian " w:date="2017-04-28T10:28:07Z">
        <w:r>
          <w:rPr>
            <w:rStyle w:val="VerbatimChar"/>
          </w:rPr>
          <w:delText>Running query:   RUNNING 53.1s</w:delText>
        </w:r>
      </w:del>
      <w:del w:id="5980" w:author="adrian " w:date="2017-04-28T10:28:07Z">
        <w:r>
          <w:rPr/>
          <w:br/>
        </w:r>
      </w:del>
      <w:del w:id="5981" w:author="adrian " w:date="2017-04-28T10:28:07Z">
        <w:r>
          <w:rPr>
            <w:rStyle w:val="VerbatimChar"/>
          </w:rPr>
          <w:delText>Running query:   RUNNING 54.1s</w:delText>
        </w:r>
      </w:del>
      <w:del w:id="5982" w:author="adrian " w:date="2017-04-28T10:28:07Z">
        <w:r>
          <w:rPr/>
          <w:br/>
        </w:r>
      </w:del>
      <w:del w:id="5983" w:author="adrian " w:date="2017-04-28T10:28:07Z">
        <w:r>
          <w:rPr>
            <w:rStyle w:val="VerbatimChar"/>
          </w:rPr>
          <w:delText>Running query:   RUNNING 55.1s</w:delText>
        </w:r>
      </w:del>
      <w:del w:id="5984" w:author="adrian " w:date="2017-04-28T10:28:07Z">
        <w:r>
          <w:rPr/>
          <w:br/>
        </w:r>
      </w:del>
      <w:del w:id="5985" w:author="adrian " w:date="2017-04-28T10:28:07Z">
        <w:r>
          <w:rPr>
            <w:rStyle w:val="VerbatimChar"/>
          </w:rPr>
          <w:delText>Running query:   RUNNING 56.0s</w:delText>
        </w:r>
      </w:del>
      <w:del w:id="5986" w:author="adrian " w:date="2017-04-28T10:28:07Z">
        <w:r>
          <w:rPr/>
          <w:br/>
        </w:r>
      </w:del>
      <w:del w:id="5987" w:author="adrian " w:date="2017-04-28T10:28:07Z">
        <w:r>
          <w:rPr>
            <w:rStyle w:val="VerbatimChar"/>
          </w:rPr>
          <w:delText>Running query:   RUNNING 57.0s</w:delText>
        </w:r>
      </w:del>
      <w:del w:id="5988" w:author="adrian " w:date="2017-04-28T10:28:07Z">
        <w:r>
          <w:rPr/>
          <w:br/>
        </w:r>
      </w:del>
      <w:del w:id="5989" w:author="adrian " w:date="2017-04-28T10:28:07Z">
        <w:r>
          <w:rPr>
            <w:rStyle w:val="VerbatimChar"/>
          </w:rPr>
          <w:delText>Running query:   RUNNING 57.9s</w:delText>
        </w:r>
      </w:del>
      <w:del w:id="5990" w:author="adrian " w:date="2017-04-28T10:28:07Z">
        <w:r>
          <w:rPr/>
          <w:br/>
        </w:r>
      </w:del>
      <w:del w:id="5991" w:author="adrian " w:date="2017-04-28T10:28:07Z">
        <w:r>
          <w:rPr>
            <w:rStyle w:val="VerbatimChar"/>
          </w:rPr>
          <w:delText>Running query:   RUNNING 58.9s</w:delText>
        </w:r>
      </w:del>
      <w:del w:id="5992" w:author="adrian " w:date="2017-04-28T10:28:07Z">
        <w:r>
          <w:rPr/>
          <w:br/>
        </w:r>
      </w:del>
      <w:del w:id="5993" w:author="adrian " w:date="2017-04-28T10:28:07Z">
        <w:r>
          <w:rPr>
            <w:rStyle w:val="VerbatimChar"/>
          </w:rPr>
          <w:delText>Running query:   RUNNING 59.9s</w:delText>
        </w:r>
      </w:del>
      <w:del w:id="5994" w:author="adrian " w:date="2017-04-28T10:28:07Z">
        <w:r>
          <w:rPr/>
          <w:br/>
        </w:r>
      </w:del>
      <w:del w:id="5995" w:author="adrian " w:date="2017-04-28T10:28:07Z">
        <w:r>
          <w:rPr>
            <w:rStyle w:val="VerbatimChar"/>
          </w:rPr>
          <w:delText>Running query:   RUNNING 60.9s</w:delText>
        </w:r>
      </w:del>
      <w:del w:id="5996" w:author="adrian " w:date="2017-04-28T10:28:07Z">
        <w:r>
          <w:rPr/>
          <w:br/>
        </w:r>
      </w:del>
      <w:del w:id="5997" w:author="adrian " w:date="2017-04-28T10:28:07Z">
        <w:r>
          <w:rPr>
            <w:rStyle w:val="VerbatimChar"/>
          </w:rPr>
          <w:delText>Running query:   RUNNING 61.9s</w:delText>
        </w:r>
      </w:del>
      <w:del w:id="5998" w:author="adrian " w:date="2017-04-28T10:28:07Z">
        <w:r>
          <w:rPr/>
          <w:br/>
        </w:r>
      </w:del>
      <w:del w:id="5999" w:author="adrian " w:date="2017-04-28T10:28:07Z">
        <w:r>
          <w:rPr>
            <w:rStyle w:val="VerbatimChar"/>
          </w:rPr>
          <w:delText>Running query:   RUNNING 62.8s</w:delText>
        </w:r>
      </w:del>
      <w:del w:id="6000" w:author="adrian " w:date="2017-04-28T10:28:07Z">
        <w:r>
          <w:rPr/>
          <w:br/>
        </w:r>
      </w:del>
      <w:del w:id="6001" w:author="adrian " w:date="2017-04-28T10:28:07Z">
        <w:r>
          <w:rPr>
            <w:rStyle w:val="VerbatimChar"/>
          </w:rPr>
          <w:delText>Running query:   RUNNING 63.8s</w:delText>
        </w:r>
      </w:del>
      <w:del w:id="6002" w:author="adrian " w:date="2017-04-28T10:28:07Z">
        <w:r>
          <w:rPr/>
          <w:br/>
        </w:r>
      </w:del>
      <w:del w:id="6003" w:author="adrian " w:date="2017-04-28T10:28:07Z">
        <w:r>
          <w:rPr>
            <w:rStyle w:val="VerbatimChar"/>
          </w:rPr>
          <w:delText>Running query:   RUNNING 64.8s</w:delText>
        </w:r>
      </w:del>
      <w:del w:id="6004" w:author="adrian " w:date="2017-04-28T10:28:07Z">
        <w:r>
          <w:rPr/>
          <w:br/>
        </w:r>
      </w:del>
      <w:del w:id="6005" w:author="adrian " w:date="2017-04-28T10:28:07Z">
        <w:r>
          <w:rPr>
            <w:rStyle w:val="VerbatimChar"/>
          </w:rPr>
          <w:delText>Running query:   RUNNING 65.8s</w:delText>
        </w:r>
      </w:del>
      <w:del w:id="6006" w:author="adrian " w:date="2017-04-28T10:28:07Z">
        <w:r>
          <w:rPr/>
          <w:br/>
        </w:r>
      </w:del>
      <w:del w:id="6007" w:author="adrian " w:date="2017-04-28T10:28:07Z">
        <w:r>
          <w:rPr>
            <w:rStyle w:val="VerbatimChar"/>
          </w:rPr>
          <w:delText>Running query:   RUNNING 66.8s</w:delText>
        </w:r>
      </w:del>
      <w:del w:id="6008" w:author="adrian " w:date="2017-04-28T10:28:07Z">
        <w:r>
          <w:rPr/>
          <w:br/>
        </w:r>
      </w:del>
      <w:del w:id="6009" w:author="adrian " w:date="2017-04-28T10:28:07Z">
        <w:r>
          <w:rPr>
            <w:rStyle w:val="VerbatimChar"/>
          </w:rPr>
          <w:delText>Running query:   RUNNING 67.7s</w:delText>
        </w:r>
      </w:del>
      <w:del w:id="6010" w:author="adrian " w:date="2017-04-28T10:28:07Z">
        <w:r>
          <w:rPr/>
          <w:br/>
        </w:r>
      </w:del>
      <w:del w:id="6011" w:author="adrian " w:date="2017-04-28T10:28:07Z">
        <w:r>
          <w:rPr>
            <w:rStyle w:val="VerbatimChar"/>
          </w:rPr>
          <w:delText>Running query:   RUNNING 68.7s</w:delText>
        </w:r>
      </w:del>
      <w:del w:id="6012" w:author="adrian " w:date="2017-04-28T10:28:07Z">
        <w:r>
          <w:rPr/>
          <w:br/>
        </w:r>
      </w:del>
      <w:del w:id="6013" w:author="adrian " w:date="2017-04-28T10:28:07Z">
        <w:r>
          <w:rPr>
            <w:rStyle w:val="VerbatimChar"/>
          </w:rPr>
          <w:delText>Running query:   RUNNING 69.6s</w:delText>
        </w:r>
      </w:del>
      <w:del w:id="6014" w:author="adrian " w:date="2017-04-28T10:28:07Z">
        <w:r>
          <w:rPr/>
          <w:br/>
        </w:r>
      </w:del>
      <w:del w:id="6015" w:author="adrian " w:date="2017-04-28T10:28:07Z">
        <w:r>
          <w:rPr>
            <w:rStyle w:val="VerbatimChar"/>
          </w:rPr>
          <w:delText>Running query:   RUNNING 70.6s</w:delText>
        </w:r>
      </w:del>
      <w:del w:id="6016" w:author="adrian " w:date="2017-04-28T10:28:07Z">
        <w:r>
          <w:rPr/>
          <w:br/>
        </w:r>
      </w:del>
      <w:del w:id="6017" w:author="adrian " w:date="2017-04-28T10:28:07Z">
        <w:r>
          <w:rPr>
            <w:rStyle w:val="VerbatimChar"/>
          </w:rPr>
          <w:delText>Running query:   RUNNING 71.5s</w:delText>
        </w:r>
      </w:del>
      <w:del w:id="6018" w:author="adrian " w:date="2017-04-28T10:28:07Z">
        <w:r>
          <w:rPr/>
          <w:br/>
        </w:r>
      </w:del>
      <w:del w:id="6019" w:author="adrian " w:date="2017-04-28T10:28:07Z">
        <w:r>
          <w:rPr>
            <w:rStyle w:val="VerbatimChar"/>
          </w:rPr>
          <w:delText>Running query:   RUNNING 72.6s</w:delText>
        </w:r>
      </w:del>
      <w:del w:id="6020" w:author="adrian " w:date="2017-04-28T10:28:07Z">
        <w:r>
          <w:rPr/>
          <w:br/>
        </w:r>
      </w:del>
      <w:del w:id="6021" w:author="adrian " w:date="2017-04-28T10:28:07Z">
        <w:r>
          <w:rPr>
            <w:rStyle w:val="VerbatimChar"/>
          </w:rPr>
          <w:delText>Running query:   RUNNING 73.5s</w:delText>
        </w:r>
      </w:del>
      <w:del w:id="6022" w:author="adrian " w:date="2017-04-28T10:28:07Z">
        <w:r>
          <w:rPr/>
          <w:br/>
        </w:r>
      </w:del>
      <w:del w:id="6023" w:author="adrian " w:date="2017-04-28T10:28:07Z">
        <w:r>
          <w:rPr>
            <w:rStyle w:val="VerbatimChar"/>
          </w:rPr>
          <w:delText>Running query:   RUNNING 74.5s</w:delText>
        </w:r>
      </w:del>
      <w:del w:id="6024" w:author="adrian " w:date="2017-04-28T10:28:07Z">
        <w:r>
          <w:rPr/>
          <w:br/>
        </w:r>
      </w:del>
      <w:del w:id="6025" w:author="adrian " w:date="2017-04-28T10:28:07Z">
        <w:r>
          <w:rPr>
            <w:rStyle w:val="VerbatimChar"/>
          </w:rPr>
          <w:delText>Running query:   RUNNING 75.5s</w:delText>
        </w:r>
      </w:del>
      <w:del w:id="6026" w:author="adrian " w:date="2017-04-28T10:28:07Z">
        <w:r>
          <w:rPr/>
          <w:br/>
        </w:r>
      </w:del>
      <w:del w:id="6027" w:author="adrian " w:date="2017-04-28T10:28:07Z">
        <w:r>
          <w:rPr>
            <w:rStyle w:val="VerbatimChar"/>
          </w:rPr>
          <w:delText>Running query:   RUNNING 76.4s</w:delText>
        </w:r>
      </w:del>
      <w:del w:id="6028" w:author="adrian " w:date="2017-04-28T10:28:07Z">
        <w:r>
          <w:rPr/>
          <w:br/>
        </w:r>
      </w:del>
      <w:del w:id="6029" w:author="adrian " w:date="2017-04-28T10:28:07Z">
        <w:r>
          <w:rPr>
            <w:rStyle w:val="VerbatimChar"/>
          </w:rPr>
          <w:delText>Running query:   RUNNING 77.4s</w:delText>
        </w:r>
      </w:del>
      <w:del w:id="6030" w:author="adrian " w:date="2017-04-28T10:28:07Z">
        <w:r>
          <w:rPr/>
          <w:br/>
        </w:r>
      </w:del>
      <w:del w:id="6031" w:author="adrian " w:date="2017-04-28T10:28:07Z">
        <w:r>
          <w:rPr>
            <w:rStyle w:val="VerbatimChar"/>
          </w:rPr>
          <w:delText>Running query:   RUNNING 78.4s</w:delText>
        </w:r>
      </w:del>
      <w:del w:id="6032" w:author="adrian " w:date="2017-04-28T10:28:07Z">
        <w:r>
          <w:rPr/>
          <w:br/>
        </w:r>
      </w:del>
      <w:del w:id="6033" w:author="adrian " w:date="2017-04-28T10:28:07Z">
        <w:r>
          <w:rPr>
            <w:rStyle w:val="VerbatimChar"/>
          </w:rPr>
          <w:delText>Running query:   RUNNING 79.5s</w:delText>
        </w:r>
      </w:del>
      <w:del w:id="6034" w:author="adrian " w:date="2017-04-28T10:28:07Z">
        <w:r>
          <w:rPr/>
          <w:br/>
        </w:r>
      </w:del>
      <w:del w:id="6035" w:author="adrian " w:date="2017-04-28T10:28:07Z">
        <w:r>
          <w:rPr>
            <w:rStyle w:val="VerbatimChar"/>
          </w:rPr>
          <w:delText>Running query:   RUNNING 80.5s</w:delText>
        </w:r>
      </w:del>
      <w:del w:id="6036" w:author="adrian " w:date="2017-04-28T10:28:07Z">
        <w:r>
          <w:rPr/>
          <w:br/>
        </w:r>
      </w:del>
      <w:del w:id="6037" w:author="adrian " w:date="2017-04-28T10:28:07Z">
        <w:r>
          <w:rPr>
            <w:rStyle w:val="VerbatimChar"/>
          </w:rPr>
          <w:delText>Running query:   RUNNING 81.4s</w:delText>
        </w:r>
      </w:del>
      <w:del w:id="6038" w:author="adrian " w:date="2017-04-28T10:28:07Z">
        <w:r>
          <w:rPr/>
          <w:br/>
        </w:r>
      </w:del>
      <w:del w:id="6039" w:author="adrian " w:date="2017-04-28T10:28:07Z">
        <w:r>
          <w:rPr>
            <w:rStyle w:val="VerbatimChar"/>
          </w:rPr>
          <w:delText>Running query:   RUNNING 83.7s</w:delText>
        </w:r>
      </w:del>
      <w:del w:id="6040" w:author="adrian " w:date="2017-04-28T10:28:07Z">
        <w:r>
          <w:rPr/>
          <w:br/>
        </w:r>
      </w:del>
      <w:del w:id="6041" w:author="adrian " w:date="2017-04-28T10:28:07Z">
        <w:r>
          <w:rPr>
            <w:rStyle w:val="VerbatimChar"/>
          </w:rPr>
          <w:delText>Running query:   RUNNING 84.6s</w:delText>
        </w:r>
      </w:del>
      <w:del w:id="6042" w:author="adrian " w:date="2017-04-28T10:28:07Z">
        <w:r>
          <w:rPr/>
          <w:br/>
        </w:r>
      </w:del>
      <w:del w:id="6043" w:author="adrian " w:date="2017-04-28T10:28:07Z">
        <w:r>
          <w:rPr>
            <w:rStyle w:val="VerbatimChar"/>
          </w:rPr>
          <w:delText>Running query:   RUNNING 85.6s</w:delText>
        </w:r>
      </w:del>
      <w:del w:id="6044" w:author="adrian " w:date="2017-04-28T10:28:07Z">
        <w:r>
          <w:rPr/>
          <w:br/>
        </w:r>
      </w:del>
      <w:del w:id="6045" w:author="adrian " w:date="2017-04-28T10:28:07Z">
        <w:r>
          <w:rPr>
            <w:rStyle w:val="VerbatimChar"/>
          </w:rPr>
          <w:delText>Running query:   RUNNING 86.5s</w:delText>
        </w:r>
      </w:del>
      <w:del w:id="6046" w:author="adrian " w:date="2017-04-28T10:28:07Z">
        <w:r>
          <w:rPr/>
          <w:br/>
        </w:r>
      </w:del>
      <w:del w:id="6047" w:author="adrian " w:date="2017-04-28T10:28:07Z">
        <w:r>
          <w:rPr>
            <w:rStyle w:val="VerbatimChar"/>
          </w:rPr>
          <w:delText>Running query:   RUNNING 87.5s</w:delText>
        </w:r>
      </w:del>
      <w:del w:id="6048" w:author="adrian " w:date="2017-04-28T10:28:07Z">
        <w:r>
          <w:rPr/>
          <w:br/>
        </w:r>
      </w:del>
      <w:del w:id="6049" w:author="adrian " w:date="2017-04-28T10:28:07Z">
        <w:r>
          <w:rPr>
            <w:rStyle w:val="VerbatimChar"/>
          </w:rPr>
          <w:delText>Running query:   RUNNING 88.5s</w:delText>
        </w:r>
      </w:del>
      <w:del w:id="6050" w:author="adrian " w:date="2017-04-28T10:28:07Z">
        <w:r>
          <w:rPr/>
          <w:br/>
        </w:r>
      </w:del>
      <w:del w:id="6051" w:author="adrian " w:date="2017-04-28T10:28:07Z">
        <w:r>
          <w:rPr>
            <w:rStyle w:val="VerbatimChar"/>
          </w:rPr>
          <w:delText>Running query:   RUNNING 89.5s</w:delText>
        </w:r>
      </w:del>
      <w:del w:id="6052" w:author="adrian " w:date="2017-04-28T10:28:07Z">
        <w:r>
          <w:rPr/>
          <w:br/>
        </w:r>
      </w:del>
      <w:del w:id="6053" w:author="adrian " w:date="2017-04-28T10:28:07Z">
        <w:r>
          <w:rPr>
            <w:rStyle w:val="VerbatimChar"/>
          </w:rPr>
          <w:delText>Running query:   RUNNING 90.5s</w:delText>
        </w:r>
      </w:del>
      <w:del w:id="6054" w:author="adrian " w:date="2017-04-28T10:28:07Z">
        <w:r>
          <w:rPr/>
          <w:br/>
        </w:r>
      </w:del>
      <w:del w:id="6055" w:author="adrian " w:date="2017-04-28T10:28:07Z">
        <w:r>
          <w:rPr>
            <w:rStyle w:val="VerbatimChar"/>
          </w:rPr>
          <w:delText>Running query:   RUNNING 91.4s</w:delText>
        </w:r>
      </w:del>
      <w:del w:id="6056" w:author="adrian " w:date="2017-04-28T10:28:07Z">
        <w:r>
          <w:rPr/>
          <w:br/>
        </w:r>
      </w:del>
      <w:del w:id="6057" w:author="adrian " w:date="2017-04-28T10:28:07Z">
        <w:r>
          <w:rPr>
            <w:rStyle w:val="VerbatimChar"/>
          </w:rPr>
          <w:delText>Running query:   RUNNING 92.4s</w:delText>
        </w:r>
      </w:del>
      <w:del w:id="6058" w:author="adrian " w:date="2017-04-28T10:28:07Z">
        <w:r>
          <w:rPr/>
          <w:br/>
        </w:r>
      </w:del>
      <w:del w:id="6059" w:author="adrian " w:date="2017-04-28T10:28:07Z">
        <w:r>
          <w:rPr>
            <w:rStyle w:val="VerbatimChar"/>
          </w:rPr>
          <w:delText>Running query:   RUNNING 93.3s</w:delText>
        </w:r>
      </w:del>
      <w:del w:id="6060" w:author="adrian " w:date="2017-04-28T10:28:07Z">
        <w:r>
          <w:rPr/>
          <w:br/>
        </w:r>
      </w:del>
      <w:del w:id="6061" w:author="adrian " w:date="2017-04-28T10:28:07Z">
        <w:r>
          <w:rPr>
            <w:rStyle w:val="VerbatimChar"/>
          </w:rPr>
          <w:delText>Running query:   RUNNING 94.3s</w:delText>
        </w:r>
      </w:del>
      <w:del w:id="6062" w:author="adrian " w:date="2017-04-28T10:28:07Z">
        <w:r>
          <w:rPr/>
          <w:br/>
        </w:r>
      </w:del>
      <w:del w:id="6063" w:author="adrian " w:date="2017-04-28T10:28:07Z">
        <w:r>
          <w:rPr>
            <w:rStyle w:val="VerbatimChar"/>
          </w:rPr>
          <w:delText>Running query:   RUNNING 95.3s</w:delText>
        </w:r>
      </w:del>
      <w:del w:id="6064" w:author="adrian " w:date="2017-04-28T10:28:07Z">
        <w:r>
          <w:rPr/>
          <w:br/>
        </w:r>
      </w:del>
      <w:del w:id="6065" w:author="adrian " w:date="2017-04-28T10:28:07Z">
        <w:r>
          <w:rPr>
            <w:rStyle w:val="VerbatimChar"/>
          </w:rPr>
          <w:delText>Running query:   RUNNING 96.4s</w:delText>
        </w:r>
      </w:del>
      <w:del w:id="6066" w:author="adrian " w:date="2017-04-28T10:28:07Z">
        <w:r>
          <w:rPr/>
          <w:br/>
        </w:r>
      </w:del>
      <w:del w:id="6067" w:author="adrian " w:date="2017-04-28T10:28:07Z">
        <w:r>
          <w:rPr>
            <w:rStyle w:val="VerbatimChar"/>
          </w:rPr>
          <w:delText>Running query:   RUNNING 97.4s</w:delText>
        </w:r>
      </w:del>
      <w:del w:id="6068" w:author="adrian " w:date="2017-04-28T10:28:07Z">
        <w:r>
          <w:rPr/>
          <w:br/>
        </w:r>
      </w:del>
      <w:del w:id="6069" w:author="adrian " w:date="2017-04-28T10:28:07Z">
        <w:r>
          <w:rPr>
            <w:rStyle w:val="VerbatimChar"/>
          </w:rPr>
          <w:delText>Running query:   RUNNING 98.3s</w:delText>
        </w:r>
      </w:del>
      <w:del w:id="6070" w:author="adrian " w:date="2017-04-28T10:28:07Z">
        <w:r>
          <w:rPr/>
          <w:br/>
        </w:r>
      </w:del>
      <w:del w:id="6071" w:author="adrian " w:date="2017-04-28T10:28:07Z">
        <w:r>
          <w:rPr>
            <w:rStyle w:val="VerbatimChar"/>
          </w:rPr>
          <w:delText>Running query:   RUNNING 99.3s</w:delText>
        </w:r>
      </w:del>
      <w:del w:id="6072" w:author="adrian " w:date="2017-04-28T10:28:07Z">
        <w:r>
          <w:rPr/>
          <w:br/>
        </w:r>
      </w:del>
      <w:del w:id="6073" w:author="adrian " w:date="2017-04-28T10:28:07Z">
        <w:r>
          <w:rPr>
            <w:rStyle w:val="VerbatimChar"/>
          </w:rPr>
          <w:delText>Running query:   RUNNING 100.3s</w:delText>
        </w:r>
      </w:del>
      <w:del w:id="6074" w:author="adrian " w:date="2017-04-28T10:28:07Z">
        <w:r>
          <w:rPr/>
          <w:br/>
        </w:r>
      </w:del>
      <w:del w:id="6075" w:author="adrian " w:date="2017-04-28T10:28:07Z">
        <w:r>
          <w:rPr>
            <w:rStyle w:val="VerbatimChar"/>
          </w:rPr>
          <w:delText>Running query:   RUNNING 101.2s</w:delText>
        </w:r>
      </w:del>
      <w:del w:id="6076" w:author="adrian " w:date="2017-04-28T10:28:07Z">
        <w:r>
          <w:rPr/>
          <w:br/>
        </w:r>
      </w:del>
      <w:del w:id="6077" w:author="adrian " w:date="2017-04-28T10:28:07Z">
        <w:r>
          <w:rPr>
            <w:rStyle w:val="VerbatimChar"/>
          </w:rPr>
          <w:delText>Running query:   RUNNING 102.2s</w:delText>
        </w:r>
      </w:del>
      <w:del w:id="6078" w:author="adrian " w:date="2017-04-28T10:28:07Z">
        <w:r>
          <w:rPr/>
          <w:br/>
        </w:r>
      </w:del>
      <w:del w:id="6079" w:author="adrian " w:date="2017-04-28T10:28:07Z">
        <w:r>
          <w:rPr>
            <w:rStyle w:val="VerbatimChar"/>
          </w:rPr>
          <w:delText>Running query:   RUNNING 103.1s</w:delText>
        </w:r>
      </w:del>
      <w:del w:id="6080" w:author="adrian " w:date="2017-04-28T10:28:07Z">
        <w:r>
          <w:rPr/>
          <w:br/>
        </w:r>
      </w:del>
      <w:del w:id="6081" w:author="adrian " w:date="2017-04-28T10:28:07Z">
        <w:r>
          <w:rPr>
            <w:rStyle w:val="VerbatimChar"/>
          </w:rPr>
          <w:delText>Running query:   RUNNING 104.1s</w:delText>
        </w:r>
      </w:del>
      <w:del w:id="6082" w:author="adrian " w:date="2017-04-28T10:28:07Z">
        <w:r>
          <w:rPr/>
          <w:br/>
        </w:r>
      </w:del>
      <w:del w:id="6083" w:author="adrian " w:date="2017-04-28T10:28:07Z">
        <w:r>
          <w:rPr>
            <w:rStyle w:val="VerbatimChar"/>
          </w:rPr>
          <w:delText>Running query:   RUNNING 105.1s</w:delText>
        </w:r>
      </w:del>
      <w:del w:id="6084" w:author="adrian " w:date="2017-04-28T10:28:07Z">
        <w:r>
          <w:rPr/>
          <w:br/>
        </w:r>
      </w:del>
      <w:del w:id="6085" w:author="adrian " w:date="2017-04-28T10:28:07Z">
        <w:r>
          <w:rPr>
            <w:rStyle w:val="VerbatimChar"/>
          </w:rPr>
          <w:delText>Running query:   RUNNING 106.0s</w:delText>
        </w:r>
      </w:del>
      <w:del w:id="6086" w:author="adrian " w:date="2017-04-28T10:28:07Z">
        <w:r>
          <w:rPr/>
          <w:br/>
        </w:r>
      </w:del>
      <w:del w:id="6087" w:author="adrian " w:date="2017-04-28T10:28:07Z">
        <w:r>
          <w:rPr>
            <w:rStyle w:val="VerbatimChar"/>
          </w:rPr>
          <w:delText>Running query:   RUNNING 107.0s</w:delText>
        </w:r>
      </w:del>
      <w:del w:id="6088" w:author="adrian " w:date="2017-04-28T10:28:07Z">
        <w:r>
          <w:rPr/>
          <w:br/>
        </w:r>
      </w:del>
      <w:del w:id="6089" w:author="adrian " w:date="2017-04-28T10:28:07Z">
        <w:r>
          <w:rPr>
            <w:rStyle w:val="VerbatimChar"/>
          </w:rPr>
          <w:delText>Running query:   RUNNING 107.9s</w:delText>
        </w:r>
      </w:del>
      <w:del w:id="6090" w:author="adrian " w:date="2017-04-28T10:28:07Z">
        <w:r>
          <w:rPr/>
          <w:br/>
        </w:r>
      </w:del>
      <w:del w:id="6091" w:author="adrian " w:date="2017-04-28T10:28:07Z">
        <w:r>
          <w:rPr>
            <w:rStyle w:val="VerbatimChar"/>
          </w:rPr>
          <w:delText>Running query:   RUNNING 109.0s</w:delText>
        </w:r>
      </w:del>
      <w:del w:id="6092" w:author="adrian " w:date="2017-04-28T10:28:07Z">
        <w:r>
          <w:rPr/>
          <w:br/>
        </w:r>
      </w:del>
      <w:del w:id="6093" w:author="adrian " w:date="2017-04-28T10:28:07Z">
        <w:r>
          <w:rPr>
            <w:rStyle w:val="VerbatimChar"/>
          </w:rPr>
          <w:delText>Running query:   RUNNING 110.3s</w:delText>
        </w:r>
      </w:del>
      <w:del w:id="6094" w:author="adrian " w:date="2017-04-28T10:28:07Z">
        <w:r>
          <w:rPr/>
          <w:br/>
        </w:r>
      </w:del>
      <w:del w:id="6095" w:author="adrian " w:date="2017-04-28T10:28:07Z">
        <w:r>
          <w:rPr>
            <w:rStyle w:val="VerbatimChar"/>
          </w:rPr>
          <w:delText>Running query:   RUNNING 111.3s</w:delText>
        </w:r>
      </w:del>
      <w:del w:id="6096" w:author="adrian " w:date="2017-04-28T10:28:07Z">
        <w:r>
          <w:rPr/>
          <w:br/>
        </w:r>
      </w:del>
      <w:del w:id="6097" w:author="adrian " w:date="2017-04-28T10:28:07Z">
        <w:r>
          <w:rPr>
            <w:rStyle w:val="VerbatimChar"/>
          </w:rPr>
          <w:delText>Running query:   RUNNING 112.2s</w:delText>
        </w:r>
      </w:del>
      <w:del w:id="6098" w:author="adrian " w:date="2017-04-28T10:28:07Z">
        <w:r>
          <w:rPr/>
          <w:br/>
        </w:r>
      </w:del>
      <w:del w:id="6099" w:author="adrian " w:date="2017-04-28T10:28:07Z">
        <w:r>
          <w:rPr>
            <w:rStyle w:val="VerbatimChar"/>
          </w:rPr>
          <w:delText>Running query:   RUNNING 113.2s</w:delText>
        </w:r>
      </w:del>
      <w:del w:id="6100" w:author="adrian " w:date="2017-04-28T10:28:07Z">
        <w:r>
          <w:rPr/>
          <w:br/>
        </w:r>
      </w:del>
      <w:del w:id="6101" w:author="adrian " w:date="2017-04-28T10:28:07Z">
        <w:r>
          <w:rPr>
            <w:rStyle w:val="VerbatimChar"/>
          </w:rPr>
          <w:delText>Running query:   RUNNING 115.9s</w:delText>
        </w:r>
      </w:del>
      <w:del w:id="6102" w:author="adrian " w:date="2017-04-28T10:28:07Z">
        <w:r>
          <w:rPr/>
          <w:br/>
        </w:r>
      </w:del>
      <w:del w:id="6103" w:author="adrian " w:date="2017-04-28T10:28:07Z">
        <w:r>
          <w:rPr>
            <w:rStyle w:val="VerbatimChar"/>
          </w:rPr>
          <w:delText>Running query:   RUNNING 117.0s</w:delText>
        </w:r>
      </w:del>
      <w:del w:id="6104" w:author="adrian " w:date="2017-04-28T10:28:07Z">
        <w:r>
          <w:rPr/>
          <w:br/>
        </w:r>
      </w:del>
      <w:del w:id="6105" w:author="adrian " w:date="2017-04-28T10:28:07Z">
        <w:r>
          <w:rPr>
            <w:rStyle w:val="VerbatimChar"/>
          </w:rPr>
          <w:delText>Running query:   RUNNING 117.9s</w:delText>
        </w:r>
      </w:del>
      <w:del w:id="6106" w:author="adrian " w:date="2017-04-28T10:28:07Z">
        <w:r>
          <w:rPr/>
          <w:br/>
        </w:r>
      </w:del>
      <w:del w:id="6107" w:author="adrian " w:date="2017-04-28T10:28:07Z">
        <w:r>
          <w:rPr>
            <w:rStyle w:val="VerbatimChar"/>
          </w:rPr>
          <w:delText>Running query:   RUNNING 119.0s</w:delText>
        </w:r>
      </w:del>
      <w:del w:id="6108" w:author="adrian " w:date="2017-04-28T10:28:07Z">
        <w:r>
          <w:rPr/>
          <w:br/>
        </w:r>
      </w:del>
      <w:del w:id="6109" w:author="adrian " w:date="2017-04-28T10:28:07Z">
        <w:r>
          <w:rPr>
            <w:rStyle w:val="VerbatimChar"/>
          </w:rPr>
          <w:delText>Running query:   RUNNING 120.0s</w:delText>
        </w:r>
      </w:del>
      <w:del w:id="6110" w:author="adrian " w:date="2017-04-28T10:28:07Z">
        <w:r>
          <w:rPr/>
          <w:br/>
        </w:r>
      </w:del>
      <w:del w:id="6111" w:author="adrian " w:date="2017-04-28T10:28:07Z">
        <w:r>
          <w:rPr>
            <w:rStyle w:val="VerbatimChar"/>
          </w:rPr>
          <w:delText>Running query:   RUNNING 120.9s</w:delText>
        </w:r>
      </w:del>
      <w:del w:id="6112" w:author="adrian " w:date="2017-04-28T10:28:07Z">
        <w:r>
          <w:rPr/>
          <w:br/>
        </w:r>
      </w:del>
      <w:del w:id="6113" w:author="adrian " w:date="2017-04-28T10:28:07Z">
        <w:r>
          <w:rPr>
            <w:rStyle w:val="VerbatimChar"/>
          </w:rPr>
          <w:delText>Running query:   RUNNING 122.0s</w:delText>
        </w:r>
      </w:del>
      <w:del w:id="6114" w:author="adrian " w:date="2017-04-28T10:28:07Z">
        <w:r>
          <w:rPr/>
          <w:br/>
        </w:r>
      </w:del>
      <w:del w:id="6115" w:author="adrian " w:date="2017-04-28T10:28:07Z">
        <w:r>
          <w:rPr>
            <w:rStyle w:val="VerbatimChar"/>
          </w:rPr>
          <w:delText>Running query:   RUNNING 123.0s</w:delText>
        </w:r>
      </w:del>
      <w:del w:id="6116" w:author="adrian " w:date="2017-04-28T10:28:07Z">
        <w:r>
          <w:rPr/>
          <w:br/>
        </w:r>
      </w:del>
      <w:del w:id="6117" w:author="adrian " w:date="2017-04-28T10:28:07Z">
        <w:r>
          <w:rPr>
            <w:rStyle w:val="VerbatimChar"/>
          </w:rPr>
          <w:delText>Running query:   RUNNING 124.1s</w:delText>
        </w:r>
      </w:del>
      <w:del w:id="6118" w:author="adrian " w:date="2017-04-28T10:28:07Z">
        <w:r>
          <w:rPr/>
          <w:br/>
        </w:r>
      </w:del>
      <w:del w:id="6119" w:author="adrian " w:date="2017-04-28T10:28:07Z">
        <w:r>
          <w:rPr>
            <w:rStyle w:val="VerbatimChar"/>
          </w:rPr>
          <w:delText>Running query:   RUNNING 125.6s</w:delText>
        </w:r>
      </w:del>
      <w:del w:id="6120" w:author="adrian " w:date="2017-04-28T10:28:07Z">
        <w:r>
          <w:rPr/>
          <w:br/>
        </w:r>
      </w:del>
      <w:del w:id="6121" w:author="adrian " w:date="2017-04-28T10:28:07Z">
        <w:r>
          <w:rPr>
            <w:rStyle w:val="VerbatimChar"/>
          </w:rPr>
          <w:delText>Running query:   RUNNING 126.6s</w:delText>
        </w:r>
      </w:del>
      <w:del w:id="6122" w:author="adrian " w:date="2017-04-28T10:28:07Z">
        <w:r>
          <w:rPr/>
          <w:br/>
        </w:r>
      </w:del>
      <w:del w:id="6123" w:author="adrian " w:date="2017-04-28T10:28:07Z">
        <w:r>
          <w:rPr>
            <w:rStyle w:val="VerbatimChar"/>
          </w:rPr>
          <w:delText>Running query:   RUNNING 127.6s</w:delText>
        </w:r>
      </w:del>
      <w:del w:id="6124" w:author="adrian " w:date="2017-04-28T10:28:07Z">
        <w:r>
          <w:rPr/>
          <w:br/>
        </w:r>
      </w:del>
      <w:del w:id="6125" w:author="adrian " w:date="2017-04-28T10:28:07Z">
        <w:r>
          <w:rPr>
            <w:rStyle w:val="VerbatimChar"/>
          </w:rPr>
          <w:delText>Running query:   RUNNING 128.5s</w:delText>
        </w:r>
      </w:del>
      <w:del w:id="6126" w:author="adrian " w:date="2017-04-28T10:28:07Z">
        <w:r>
          <w:rPr/>
          <w:br/>
        </w:r>
      </w:del>
      <w:del w:id="6127" w:author="adrian " w:date="2017-04-28T10:28:07Z">
        <w:r>
          <w:rPr>
            <w:rStyle w:val="VerbatimChar"/>
          </w:rPr>
          <w:delText>Running query:   RUNNING 129.5s</w:delText>
        </w:r>
      </w:del>
      <w:del w:id="6128" w:author="adrian " w:date="2017-04-28T10:28:07Z">
        <w:r>
          <w:rPr/>
          <w:br/>
        </w:r>
      </w:del>
      <w:del w:id="6129" w:author="adrian " w:date="2017-04-28T10:28:07Z">
        <w:r>
          <w:rPr>
            <w:rStyle w:val="VerbatimChar"/>
          </w:rPr>
          <w:delText>Running query:   RUNNING 130.5s</w:delText>
        </w:r>
      </w:del>
      <w:del w:id="6130" w:author="adrian " w:date="2017-04-28T10:28:07Z">
        <w:r>
          <w:rPr/>
          <w:br/>
        </w:r>
      </w:del>
      <w:del w:id="6131" w:author="adrian " w:date="2017-04-28T10:28:07Z">
        <w:r>
          <w:rPr>
            <w:rStyle w:val="VerbatimChar"/>
          </w:rPr>
          <w:delText>Running query:   RUNNING 131.4s</w:delText>
        </w:r>
      </w:del>
      <w:del w:id="6132" w:author="adrian " w:date="2017-04-28T10:28:07Z">
        <w:r>
          <w:rPr/>
          <w:br/>
        </w:r>
      </w:del>
      <w:del w:id="6133" w:author="adrian " w:date="2017-04-28T10:28:07Z">
        <w:r>
          <w:rPr>
            <w:rStyle w:val="VerbatimChar"/>
          </w:rPr>
          <w:delText>Running query:   RUNNING 132.4s</w:delText>
        </w:r>
      </w:del>
      <w:del w:id="6134" w:author="adrian " w:date="2017-04-28T10:28:07Z">
        <w:r>
          <w:rPr/>
          <w:br/>
        </w:r>
      </w:del>
      <w:del w:id="6135" w:author="adrian " w:date="2017-04-28T10:28:07Z">
        <w:r>
          <w:rPr>
            <w:rStyle w:val="VerbatimChar"/>
          </w:rPr>
          <w:delText>Running query:   RUNNING 133.3s</w:delText>
        </w:r>
      </w:del>
      <w:del w:id="6136" w:author="adrian " w:date="2017-04-28T10:28:07Z">
        <w:r>
          <w:rPr/>
          <w:br/>
        </w:r>
      </w:del>
      <w:del w:id="6137" w:author="adrian " w:date="2017-04-28T10:28:07Z">
        <w:r>
          <w:rPr>
            <w:rStyle w:val="VerbatimChar"/>
          </w:rPr>
          <w:delText>Running query:   RUNNING 134.3s</w:delText>
        </w:r>
      </w:del>
      <w:del w:id="6138" w:author="adrian " w:date="2017-04-28T10:28:07Z">
        <w:r>
          <w:rPr/>
          <w:br/>
        </w:r>
      </w:del>
      <w:del w:id="6139" w:author="adrian " w:date="2017-04-28T10:28:07Z">
        <w:r>
          <w:rPr>
            <w:rStyle w:val="VerbatimChar"/>
          </w:rPr>
          <w:delText>Running query:   RUNNING 135.3s</w:delText>
        </w:r>
      </w:del>
      <w:del w:id="6140" w:author="adrian " w:date="2017-04-28T10:28:07Z">
        <w:r>
          <w:rPr/>
          <w:br/>
        </w:r>
      </w:del>
      <w:del w:id="6141" w:author="adrian " w:date="2017-04-28T10:28:07Z">
        <w:r>
          <w:rPr>
            <w:rStyle w:val="VerbatimChar"/>
          </w:rPr>
          <w:delText>Running query:   RUNNING 136.2s</w:delText>
        </w:r>
      </w:del>
      <w:del w:id="6142" w:author="adrian " w:date="2017-04-28T10:28:07Z">
        <w:r>
          <w:rPr/>
          <w:br/>
        </w:r>
      </w:del>
      <w:del w:id="6143" w:author="adrian " w:date="2017-04-28T10:28:07Z">
        <w:r>
          <w:rPr>
            <w:rStyle w:val="VerbatimChar"/>
          </w:rPr>
          <w:delText>Running query:   RUNNING 137.2s</w:delText>
        </w:r>
      </w:del>
      <w:del w:id="6144" w:author="adrian " w:date="2017-04-28T10:28:07Z">
        <w:r>
          <w:rPr/>
          <w:br/>
        </w:r>
      </w:del>
      <w:del w:id="6145" w:author="adrian " w:date="2017-04-28T10:28:07Z">
        <w:r>
          <w:rPr>
            <w:rStyle w:val="VerbatimChar"/>
          </w:rPr>
          <w:delText>Running query:   RUNNING 138.2s</w:delText>
        </w:r>
      </w:del>
      <w:del w:id="6146" w:author="adrian " w:date="2017-04-28T10:28:07Z">
        <w:r>
          <w:rPr/>
          <w:br/>
        </w:r>
      </w:del>
      <w:del w:id="6147" w:author="adrian " w:date="2017-04-28T10:28:07Z">
        <w:r>
          <w:rPr>
            <w:rStyle w:val="VerbatimChar"/>
          </w:rPr>
          <w:delText>Running query:   RUNNING 139.1s</w:delText>
        </w:r>
      </w:del>
      <w:del w:id="6148" w:author="adrian " w:date="2017-04-28T10:28:07Z">
        <w:r>
          <w:rPr/>
          <w:br/>
        </w:r>
      </w:del>
      <w:del w:id="6149" w:author="adrian " w:date="2017-04-28T10:28:07Z">
        <w:r>
          <w:rPr>
            <w:rStyle w:val="VerbatimChar"/>
          </w:rPr>
          <w:delText>Running query:   RUNNING 140.0s</w:delText>
        </w:r>
      </w:del>
      <w:del w:id="6150" w:author="adrian " w:date="2017-04-28T10:28:07Z">
        <w:r>
          <w:rPr/>
          <w:br/>
        </w:r>
      </w:del>
      <w:del w:id="6151" w:author="adrian " w:date="2017-04-28T10:28:07Z">
        <w:r>
          <w:rPr>
            <w:rStyle w:val="VerbatimChar"/>
          </w:rPr>
          <w:delText>Running query:   RUNNING 141.1s</w:delText>
        </w:r>
      </w:del>
      <w:del w:id="6152" w:author="adrian " w:date="2017-04-28T10:28:07Z">
        <w:r>
          <w:rPr/>
          <w:br/>
        </w:r>
      </w:del>
      <w:del w:id="6153" w:author="adrian " w:date="2017-04-28T10:28:07Z">
        <w:r>
          <w:rPr>
            <w:rStyle w:val="VerbatimChar"/>
          </w:rPr>
          <w:delText>Running query:   RUNNING 142.1s</w:delText>
        </w:r>
      </w:del>
      <w:del w:id="6154" w:author="adrian " w:date="2017-04-28T10:28:07Z">
        <w:r>
          <w:rPr/>
          <w:br/>
        </w:r>
      </w:del>
      <w:del w:id="6155" w:author="adrian " w:date="2017-04-28T10:28:07Z">
        <w:r>
          <w:rPr>
            <w:rStyle w:val="VerbatimChar"/>
          </w:rPr>
          <w:delText>Running query:   RUNNING 143.0s</w:delText>
        </w:r>
      </w:del>
      <w:del w:id="6156" w:author="adrian " w:date="2017-04-28T10:28:07Z">
        <w:r>
          <w:rPr/>
          <w:br/>
        </w:r>
      </w:del>
      <w:del w:id="6157" w:author="adrian " w:date="2017-04-28T10:28:07Z">
        <w:r>
          <w:rPr>
            <w:rStyle w:val="VerbatimChar"/>
          </w:rPr>
          <w:delText>Running query:   RUNNING 144.0s</w:delText>
        </w:r>
      </w:del>
      <w:del w:id="6158" w:author="adrian " w:date="2017-04-28T10:28:07Z">
        <w:r>
          <w:rPr/>
          <w:br/>
        </w:r>
      </w:del>
      <w:del w:id="6159" w:author="adrian " w:date="2017-04-28T10:28:07Z">
        <w:r>
          <w:rPr>
            <w:rStyle w:val="VerbatimChar"/>
          </w:rPr>
          <w:delText>Running query:   RUNNING 145.0s</w:delText>
        </w:r>
      </w:del>
      <w:del w:id="6160" w:author="adrian " w:date="2017-04-28T10:28:07Z">
        <w:r>
          <w:rPr/>
          <w:br/>
        </w:r>
      </w:del>
      <w:del w:id="6161" w:author="adrian " w:date="2017-04-28T10:28:07Z">
        <w:r>
          <w:rPr>
            <w:rStyle w:val="VerbatimChar"/>
          </w:rPr>
          <w:delText>Running query:   RUNNING 146.7s</w:delText>
        </w:r>
      </w:del>
      <w:del w:id="6162" w:author="adrian " w:date="2017-04-28T10:28:07Z">
        <w:r>
          <w:rPr/>
          <w:br/>
        </w:r>
      </w:del>
      <w:del w:id="6163" w:author="adrian " w:date="2017-04-28T10:28:07Z">
        <w:r>
          <w:rPr>
            <w:rStyle w:val="VerbatimChar"/>
          </w:rPr>
          <w:delText>Running query:   RUNNING 147.7s</w:delText>
        </w:r>
      </w:del>
      <w:del w:id="6164" w:author="adrian " w:date="2017-04-28T10:28:07Z">
        <w:r>
          <w:rPr/>
          <w:br/>
        </w:r>
      </w:del>
      <w:del w:id="6165" w:author="adrian " w:date="2017-04-28T10:28:07Z">
        <w:r>
          <w:rPr>
            <w:rStyle w:val="VerbatimChar"/>
          </w:rPr>
          <w:delText>Running query:   RUNNING 148.6s</w:delText>
        </w:r>
      </w:del>
      <w:del w:id="6166" w:author="adrian " w:date="2017-04-28T10:28:07Z">
        <w:r>
          <w:rPr/>
          <w:br/>
        </w:r>
      </w:del>
      <w:del w:id="6167" w:author="adrian " w:date="2017-04-28T10:28:07Z">
        <w:r>
          <w:rPr>
            <w:rStyle w:val="VerbatimChar"/>
          </w:rPr>
          <w:delText>Running query:   RUNNING 149.6s</w:delText>
        </w:r>
      </w:del>
      <w:del w:id="6168" w:author="adrian " w:date="2017-04-28T10:28:07Z">
        <w:r>
          <w:rPr/>
          <w:br/>
        </w:r>
      </w:del>
      <w:del w:id="6169" w:author="adrian " w:date="2017-04-28T10:28:07Z">
        <w:r>
          <w:rPr>
            <w:rStyle w:val="VerbatimChar"/>
          </w:rPr>
          <w:delText>Running query:   RUNNING 150.5s</w:delText>
        </w:r>
      </w:del>
      <w:del w:id="6170" w:author="adrian " w:date="2017-04-28T10:28:07Z">
        <w:r>
          <w:rPr/>
          <w:br/>
        </w:r>
      </w:del>
      <w:del w:id="6171" w:author="adrian " w:date="2017-04-28T10:28:07Z">
        <w:r>
          <w:rPr>
            <w:rStyle w:val="VerbatimChar"/>
          </w:rPr>
          <w:delText>Running query:   RUNNING 151.5s</w:delText>
        </w:r>
      </w:del>
      <w:del w:id="6172" w:author="adrian " w:date="2017-04-28T10:28:07Z">
        <w:r>
          <w:rPr/>
          <w:br/>
        </w:r>
      </w:del>
      <w:del w:id="6173" w:author="adrian " w:date="2017-04-28T10:28:07Z">
        <w:r>
          <w:rPr>
            <w:rStyle w:val="VerbatimChar"/>
          </w:rPr>
          <w:delText>Running query:   RUNNING 152.4s</w:delText>
        </w:r>
      </w:del>
      <w:del w:id="6174" w:author="adrian " w:date="2017-04-28T10:28:07Z">
        <w:r>
          <w:rPr/>
          <w:br/>
        </w:r>
      </w:del>
      <w:del w:id="6175" w:author="adrian " w:date="2017-04-28T10:28:07Z">
        <w:r>
          <w:rPr>
            <w:rStyle w:val="VerbatimChar"/>
          </w:rPr>
          <w:delText>Running query:   RUNNING 153.4s</w:delText>
        </w:r>
      </w:del>
      <w:del w:id="6176" w:author="adrian " w:date="2017-04-28T10:28:07Z">
        <w:r>
          <w:rPr/>
          <w:br/>
        </w:r>
      </w:del>
      <w:del w:id="6177" w:author="adrian " w:date="2017-04-28T10:28:07Z">
        <w:r>
          <w:rPr>
            <w:rStyle w:val="VerbatimChar"/>
          </w:rPr>
          <w:delText>Running query:   RUNNING 154.4s</w:delText>
        </w:r>
      </w:del>
      <w:del w:id="6178" w:author="adrian " w:date="2017-04-28T10:28:07Z">
        <w:r>
          <w:rPr/>
          <w:br/>
        </w:r>
      </w:del>
      <w:del w:id="6179" w:author="adrian " w:date="2017-04-28T10:28:07Z">
        <w:r>
          <w:rPr>
            <w:rStyle w:val="VerbatimChar"/>
          </w:rPr>
          <w:delText>Running query:   RUNNING 155.4s</w:delText>
        </w:r>
      </w:del>
      <w:del w:id="6180" w:author="adrian " w:date="2017-04-28T10:28:07Z">
        <w:r>
          <w:rPr/>
          <w:br/>
        </w:r>
      </w:del>
      <w:del w:id="6181" w:author="adrian " w:date="2017-04-28T10:28:07Z">
        <w:r>
          <w:rPr>
            <w:rStyle w:val="VerbatimChar"/>
          </w:rPr>
          <w:delText>Running query:   RUNNING 156.3s</w:delText>
        </w:r>
      </w:del>
      <w:del w:id="6182" w:author="adrian " w:date="2017-04-28T10:28:07Z">
        <w:r>
          <w:rPr/>
          <w:br/>
        </w:r>
      </w:del>
      <w:del w:id="6183" w:author="adrian " w:date="2017-04-28T10:28:07Z">
        <w:r>
          <w:rPr>
            <w:rStyle w:val="VerbatimChar"/>
          </w:rPr>
          <w:delText>Running query:   RUNNING 157.3s</w:delText>
        </w:r>
      </w:del>
      <w:del w:id="6184" w:author="adrian " w:date="2017-04-28T10:28:07Z">
        <w:r>
          <w:rPr/>
          <w:br/>
        </w:r>
      </w:del>
      <w:del w:id="6185" w:author="adrian " w:date="2017-04-28T10:28:07Z">
        <w:r>
          <w:rPr>
            <w:rStyle w:val="VerbatimChar"/>
          </w:rPr>
          <w:delText>Running query:   RUNNING 158.2s</w:delText>
        </w:r>
      </w:del>
      <w:del w:id="6186" w:author="adrian " w:date="2017-04-28T10:28:07Z">
        <w:r>
          <w:rPr/>
          <w:br/>
        </w:r>
      </w:del>
      <w:del w:id="6187" w:author="adrian " w:date="2017-04-28T10:28:07Z">
        <w:r>
          <w:rPr>
            <w:rStyle w:val="VerbatimChar"/>
          </w:rPr>
          <w:delText>Running query:   RUNNING 159.1s</w:delText>
        </w:r>
      </w:del>
      <w:del w:id="6188" w:author="adrian " w:date="2017-04-28T10:28:07Z">
        <w:r>
          <w:rPr/>
          <w:br/>
        </w:r>
      </w:del>
      <w:del w:id="6189" w:author="adrian " w:date="2017-04-28T10:28:07Z">
        <w:r>
          <w:rPr>
            <w:rStyle w:val="VerbatimChar"/>
          </w:rPr>
          <w:delText>Running query:   RUNNING 160.1s</w:delText>
        </w:r>
      </w:del>
      <w:del w:id="6190" w:author="adrian " w:date="2017-04-28T10:28:07Z">
        <w:r>
          <w:rPr/>
          <w:br/>
        </w:r>
      </w:del>
      <w:del w:id="6191" w:author="adrian " w:date="2017-04-28T10:28:07Z">
        <w:r>
          <w:rPr>
            <w:rStyle w:val="VerbatimChar"/>
          </w:rPr>
          <w:delText>Running query:   RUNNING 161.1s</w:delText>
        </w:r>
      </w:del>
      <w:del w:id="6192" w:author="adrian " w:date="2017-04-28T10:28:07Z">
        <w:r>
          <w:rPr/>
          <w:br/>
        </w:r>
      </w:del>
      <w:del w:id="6193" w:author="adrian " w:date="2017-04-28T10:28:07Z">
        <w:r>
          <w:rPr>
            <w:rStyle w:val="VerbatimChar"/>
          </w:rPr>
          <w:delText>Running query:   RUNNING 162.1s</w:delText>
        </w:r>
      </w:del>
      <w:del w:id="6194" w:author="adrian " w:date="2017-04-28T10:28:07Z">
        <w:r>
          <w:rPr/>
          <w:br/>
        </w:r>
      </w:del>
      <w:del w:id="6195" w:author="adrian " w:date="2017-04-28T10:28:07Z">
        <w:r>
          <w:rPr>
            <w:rStyle w:val="VerbatimChar"/>
          </w:rPr>
          <w:delText>Running query:   RUNNING 163.0s</w:delText>
        </w:r>
      </w:del>
      <w:del w:id="6196" w:author="adrian " w:date="2017-04-28T10:28:07Z">
        <w:r>
          <w:rPr/>
          <w:br/>
        </w:r>
      </w:del>
      <w:del w:id="6197" w:author="adrian " w:date="2017-04-28T10:28:07Z">
        <w:r>
          <w:rPr>
            <w:rStyle w:val="VerbatimChar"/>
          </w:rPr>
          <w:delText>Running query:   RUNNING 164.0s</w:delText>
        </w:r>
      </w:del>
      <w:del w:id="6198" w:author="adrian " w:date="2017-04-28T10:28:07Z">
        <w:r>
          <w:rPr/>
          <w:br/>
        </w:r>
      </w:del>
      <w:del w:id="6199" w:author="adrian " w:date="2017-04-28T10:28:07Z">
        <w:r>
          <w:rPr>
            <w:rStyle w:val="VerbatimChar"/>
          </w:rPr>
          <w:delText>Running query:   RUNNING 164.9s</w:delText>
        </w:r>
      </w:del>
      <w:del w:id="6200" w:author="adrian " w:date="2017-04-28T10:28:07Z">
        <w:r>
          <w:rPr/>
          <w:br/>
        </w:r>
      </w:del>
      <w:del w:id="6201" w:author="adrian " w:date="2017-04-28T10:28:07Z">
        <w:r>
          <w:rPr>
            <w:rStyle w:val="VerbatimChar"/>
          </w:rPr>
          <w:delText>Running query:   RUNNING 165.9s</w:delText>
        </w:r>
      </w:del>
      <w:del w:id="6202" w:author="adrian " w:date="2017-04-28T10:28:07Z">
        <w:r>
          <w:rPr/>
          <w:br/>
        </w:r>
      </w:del>
      <w:del w:id="6203" w:author="adrian " w:date="2017-04-28T10:28:07Z">
        <w:r>
          <w:rPr>
            <w:rStyle w:val="VerbatimChar"/>
          </w:rPr>
          <w:delText>Running query:   RUNNING 166.8s</w:delText>
        </w:r>
      </w:del>
      <w:del w:id="6204" w:author="adrian " w:date="2017-04-28T10:28:07Z">
        <w:r>
          <w:rPr/>
          <w:br/>
        </w:r>
      </w:del>
      <w:del w:id="6205" w:author="adrian " w:date="2017-04-28T10:28:07Z">
        <w:r>
          <w:rPr>
            <w:rStyle w:val="VerbatimChar"/>
          </w:rPr>
          <w:delText>Running query:   RUNNING 167.8s</w:delText>
        </w:r>
      </w:del>
      <w:del w:id="6206" w:author="adrian " w:date="2017-04-28T10:28:07Z">
        <w:r>
          <w:rPr/>
          <w:br/>
        </w:r>
      </w:del>
      <w:del w:id="6207" w:author="adrian " w:date="2017-04-28T10:28:07Z">
        <w:r>
          <w:rPr>
            <w:rStyle w:val="VerbatimChar"/>
          </w:rPr>
          <w:delText>Running query:   RUNNING 168.8s</w:delText>
        </w:r>
      </w:del>
      <w:del w:id="6208" w:author="adrian " w:date="2017-04-28T10:28:07Z">
        <w:r>
          <w:rPr/>
          <w:br/>
        </w:r>
      </w:del>
      <w:del w:id="6209" w:author="adrian " w:date="2017-04-28T10:28:07Z">
        <w:r>
          <w:rPr>
            <w:rStyle w:val="VerbatimChar"/>
          </w:rPr>
          <w:delText>Running query:   RUNNING 169.7s</w:delText>
        </w:r>
      </w:del>
      <w:del w:id="6210" w:author="adrian " w:date="2017-04-28T10:28:07Z">
        <w:r>
          <w:rPr/>
          <w:br/>
        </w:r>
      </w:del>
      <w:del w:id="6211" w:author="adrian " w:date="2017-04-28T10:28:07Z">
        <w:r>
          <w:rPr>
            <w:rStyle w:val="VerbatimChar"/>
          </w:rPr>
          <w:delText>Running query:   RUNNING 170.7s</w:delText>
        </w:r>
      </w:del>
      <w:del w:id="6212" w:author="adrian " w:date="2017-04-28T10:28:07Z">
        <w:r>
          <w:rPr/>
          <w:br/>
        </w:r>
      </w:del>
      <w:del w:id="6213" w:author="adrian " w:date="2017-04-28T10:28:07Z">
        <w:r>
          <w:rPr>
            <w:rStyle w:val="VerbatimChar"/>
          </w:rPr>
          <w:delText>Running query:   RUNNING 171.6s</w:delText>
        </w:r>
      </w:del>
      <w:del w:id="6214" w:author="adrian " w:date="2017-04-28T10:28:07Z">
        <w:r>
          <w:rPr/>
          <w:br/>
        </w:r>
      </w:del>
      <w:del w:id="6215" w:author="adrian " w:date="2017-04-28T10:28:07Z">
        <w:r>
          <w:rPr>
            <w:rStyle w:val="VerbatimChar"/>
          </w:rPr>
          <w:delText>Running query:   RUNNING 172.5s</w:delText>
        </w:r>
      </w:del>
      <w:del w:id="6216" w:author="adrian " w:date="2017-04-28T10:28:07Z">
        <w:r>
          <w:rPr/>
          <w:br/>
        </w:r>
      </w:del>
      <w:del w:id="6217" w:author="adrian " w:date="2017-04-28T10:28:07Z">
        <w:r>
          <w:rPr>
            <w:rStyle w:val="VerbatimChar"/>
          </w:rPr>
          <w:delText>Running query:   RUNNING 173.6s</w:delText>
        </w:r>
      </w:del>
      <w:del w:id="6218" w:author="adrian " w:date="2017-04-28T10:28:07Z">
        <w:r>
          <w:rPr/>
          <w:br/>
        </w:r>
      </w:del>
      <w:del w:id="6219" w:author="adrian " w:date="2017-04-28T10:28:07Z">
        <w:r>
          <w:rPr>
            <w:rStyle w:val="VerbatimChar"/>
          </w:rPr>
          <w:delText>Running query:   RUNNING 174.5s</w:delText>
        </w:r>
      </w:del>
      <w:del w:id="6220" w:author="adrian " w:date="2017-04-28T10:28:07Z">
        <w:r>
          <w:rPr/>
          <w:br/>
        </w:r>
      </w:del>
      <w:del w:id="6221" w:author="adrian " w:date="2017-04-28T10:28:07Z">
        <w:r>
          <w:rPr>
            <w:rStyle w:val="VerbatimChar"/>
          </w:rPr>
          <w:delText>Running query:   RUNNING 175.5s</w:delText>
        </w:r>
      </w:del>
      <w:del w:id="6222" w:author="adrian " w:date="2017-04-28T10:28:07Z">
        <w:r>
          <w:rPr/>
          <w:br/>
        </w:r>
      </w:del>
      <w:del w:id="6223" w:author="adrian " w:date="2017-04-28T10:28:07Z">
        <w:r>
          <w:rPr>
            <w:rStyle w:val="VerbatimChar"/>
          </w:rPr>
          <w:delText>Running query:   RUNNING 176.5s</w:delText>
        </w:r>
      </w:del>
      <w:del w:id="6224" w:author="adrian " w:date="2017-04-28T10:28:07Z">
        <w:r>
          <w:rPr/>
          <w:br/>
        </w:r>
      </w:del>
      <w:del w:id="6225" w:author="adrian " w:date="2017-04-28T10:28:07Z">
        <w:r>
          <w:rPr>
            <w:rStyle w:val="VerbatimChar"/>
          </w:rPr>
          <w:delText>Running query:   RUNNING 178.3s</w:delText>
        </w:r>
      </w:del>
      <w:del w:id="6226" w:author="adrian " w:date="2017-04-28T10:28:07Z">
        <w:r>
          <w:rPr/>
          <w:br/>
        </w:r>
      </w:del>
      <w:del w:id="6227" w:author="adrian " w:date="2017-04-28T10:28:07Z">
        <w:r>
          <w:rPr>
            <w:rStyle w:val="VerbatimChar"/>
          </w:rPr>
          <w:delText>Running query:   RUNNING 179.3s</w:delText>
        </w:r>
      </w:del>
      <w:del w:id="6228" w:author="adrian " w:date="2017-04-28T10:28:07Z">
        <w:r>
          <w:rPr/>
          <w:br/>
        </w:r>
      </w:del>
      <w:del w:id="6229" w:author="adrian " w:date="2017-04-28T10:28:07Z">
        <w:r>
          <w:rPr>
            <w:rStyle w:val="VerbatimChar"/>
          </w:rPr>
          <w:delText>Running query:   RUNNING 180.2s</w:delText>
        </w:r>
      </w:del>
      <w:del w:id="6230" w:author="adrian " w:date="2017-04-28T10:28:07Z">
        <w:r>
          <w:rPr/>
          <w:br/>
        </w:r>
      </w:del>
      <w:del w:id="6231" w:author="adrian " w:date="2017-04-28T10:28:07Z">
        <w:r>
          <w:rPr>
            <w:rStyle w:val="VerbatimChar"/>
          </w:rPr>
          <w:delText>Running query:   RUNNING 181.2s</w:delText>
        </w:r>
      </w:del>
      <w:del w:id="6232" w:author="adrian " w:date="2017-04-28T10:28:07Z">
        <w:r>
          <w:rPr/>
          <w:br/>
        </w:r>
      </w:del>
      <w:del w:id="6233" w:author="adrian " w:date="2017-04-28T10:28:07Z">
        <w:r>
          <w:rPr>
            <w:rStyle w:val="VerbatimChar"/>
          </w:rPr>
          <w:delText>Running query:   RUNNING 182.1s</w:delText>
        </w:r>
      </w:del>
      <w:del w:id="6234" w:author="adrian " w:date="2017-04-28T10:28:07Z">
        <w:r>
          <w:rPr/>
          <w:br/>
        </w:r>
      </w:del>
      <w:del w:id="6235" w:author="adrian " w:date="2017-04-28T10:28:07Z">
        <w:r>
          <w:rPr>
            <w:rStyle w:val="VerbatimChar"/>
          </w:rPr>
          <w:delText>Running query:   RUNNING 183.1s</w:delText>
        </w:r>
      </w:del>
      <w:del w:id="6236" w:author="adrian " w:date="2017-04-28T10:28:07Z">
        <w:r>
          <w:rPr/>
          <w:br/>
        </w:r>
      </w:del>
      <w:del w:id="6237" w:author="adrian " w:date="2017-04-28T10:28:07Z">
        <w:r>
          <w:rPr>
            <w:rStyle w:val="VerbatimChar"/>
          </w:rPr>
          <w:delText>Running query:   RUNNING 184.0s</w:delText>
        </w:r>
      </w:del>
      <w:del w:id="6238" w:author="adrian " w:date="2017-04-28T10:28:07Z">
        <w:r>
          <w:rPr/>
          <w:br/>
        </w:r>
      </w:del>
      <w:del w:id="6239" w:author="adrian " w:date="2017-04-28T10:28:07Z">
        <w:r>
          <w:rPr>
            <w:rStyle w:val="VerbatimChar"/>
          </w:rPr>
          <w:delText>Running query:   RUNNING 184.9s</w:delText>
        </w:r>
      </w:del>
      <w:del w:id="6240" w:author="adrian " w:date="2017-04-28T10:28:07Z">
        <w:r>
          <w:rPr/>
          <w:br/>
        </w:r>
      </w:del>
      <w:del w:id="6241" w:author="adrian " w:date="2017-04-28T10:28:07Z">
        <w:r>
          <w:rPr>
            <w:rStyle w:val="VerbatimChar"/>
          </w:rPr>
          <w:delText>Running query:   RUNNING 185.9s</w:delText>
        </w:r>
      </w:del>
      <w:del w:id="6242" w:author="adrian " w:date="2017-04-28T10:28:07Z">
        <w:r>
          <w:rPr/>
          <w:br/>
        </w:r>
      </w:del>
      <w:del w:id="6243" w:author="adrian " w:date="2017-04-28T10:28:07Z">
        <w:r>
          <w:rPr>
            <w:rStyle w:val="VerbatimChar"/>
          </w:rPr>
          <w:delText>Running query:   RUNNING 186.8s</w:delText>
        </w:r>
      </w:del>
      <w:del w:id="6244" w:author="adrian " w:date="2017-04-28T10:28:07Z">
        <w:r>
          <w:rPr/>
          <w:br/>
        </w:r>
      </w:del>
      <w:del w:id="6245" w:author="adrian " w:date="2017-04-28T10:28:07Z">
        <w:r>
          <w:rPr>
            <w:rStyle w:val="VerbatimChar"/>
          </w:rPr>
          <w:delText>Running query:   RUNNING 187.8s</w:delText>
        </w:r>
      </w:del>
      <w:del w:id="6246" w:author="adrian " w:date="2017-04-28T10:28:07Z">
        <w:r>
          <w:rPr/>
          <w:br/>
        </w:r>
      </w:del>
      <w:del w:id="6247" w:author="adrian " w:date="2017-04-28T10:28:07Z">
        <w:r>
          <w:rPr>
            <w:rStyle w:val="VerbatimChar"/>
          </w:rPr>
          <w:delText>Running query:   RUNNING 188.8s</w:delText>
        </w:r>
      </w:del>
      <w:del w:id="6248" w:author="adrian " w:date="2017-04-28T10:28:07Z">
        <w:r>
          <w:rPr/>
          <w:br/>
        </w:r>
      </w:del>
      <w:del w:id="6249" w:author="adrian " w:date="2017-04-28T10:28:07Z">
        <w:r>
          <w:rPr>
            <w:rStyle w:val="VerbatimChar"/>
          </w:rPr>
          <w:delText>Running query:   RUNNING 189.7s</w:delText>
        </w:r>
      </w:del>
      <w:del w:id="6250" w:author="adrian " w:date="2017-04-28T10:28:07Z">
        <w:r>
          <w:rPr/>
          <w:br/>
        </w:r>
      </w:del>
      <w:del w:id="6251" w:author="adrian " w:date="2017-04-28T10:28:07Z">
        <w:r>
          <w:rPr>
            <w:rStyle w:val="VerbatimChar"/>
          </w:rPr>
          <w:delText>Running query:   RUNNING 190.7s</w:delText>
        </w:r>
      </w:del>
      <w:del w:id="6252" w:author="adrian " w:date="2017-04-28T10:28:07Z">
        <w:r>
          <w:rPr/>
          <w:br/>
        </w:r>
      </w:del>
      <w:del w:id="6253" w:author="adrian " w:date="2017-04-28T10:28:07Z">
        <w:r>
          <w:rPr>
            <w:rStyle w:val="VerbatimChar"/>
          </w:rPr>
          <w:delText>Running query:   RUNNING 191.7s</w:delText>
        </w:r>
      </w:del>
      <w:del w:id="6254" w:author="adrian " w:date="2017-04-28T10:28:07Z">
        <w:r>
          <w:rPr/>
          <w:br/>
        </w:r>
      </w:del>
      <w:del w:id="6255" w:author="adrian " w:date="2017-04-28T10:28:07Z">
        <w:r>
          <w:rPr>
            <w:rStyle w:val="VerbatimChar"/>
          </w:rPr>
          <w:delText>Running query:   RUNNING 192.7s</w:delText>
        </w:r>
      </w:del>
      <w:del w:id="6256" w:author="adrian " w:date="2017-04-28T10:28:07Z">
        <w:r>
          <w:rPr/>
          <w:br/>
        </w:r>
      </w:del>
      <w:del w:id="6257" w:author="adrian " w:date="2017-04-28T10:28:07Z">
        <w:r>
          <w:rPr>
            <w:rStyle w:val="VerbatimChar"/>
          </w:rPr>
          <w:delText>Running query:   RUNNING 193.7s</w:delText>
        </w:r>
      </w:del>
      <w:del w:id="6258" w:author="adrian " w:date="2017-04-28T10:28:07Z">
        <w:r>
          <w:rPr/>
          <w:br/>
        </w:r>
      </w:del>
      <w:del w:id="6259" w:author="adrian " w:date="2017-04-28T10:28:07Z">
        <w:r>
          <w:rPr>
            <w:rStyle w:val="VerbatimChar"/>
          </w:rPr>
          <w:delText>Running query:   RUNNING 194.6s</w:delText>
        </w:r>
      </w:del>
      <w:del w:id="6260" w:author="adrian " w:date="2017-04-28T10:28:07Z">
        <w:r>
          <w:rPr/>
          <w:br/>
        </w:r>
      </w:del>
      <w:del w:id="6261" w:author="adrian " w:date="2017-04-28T10:28:07Z">
        <w:r>
          <w:rPr>
            <w:rStyle w:val="VerbatimChar"/>
          </w:rPr>
          <w:delText>Running query:   RUNNING 195.6s</w:delText>
        </w:r>
      </w:del>
      <w:del w:id="6262" w:author="adrian " w:date="2017-04-28T10:28:07Z">
        <w:r>
          <w:rPr/>
          <w:br/>
        </w:r>
      </w:del>
      <w:del w:id="6263" w:author="adrian " w:date="2017-04-28T10:28:07Z">
        <w:r>
          <w:rPr>
            <w:rStyle w:val="VerbatimChar"/>
          </w:rPr>
          <w:delText>Running query:   RUNNING 196.6s</w:delText>
        </w:r>
      </w:del>
      <w:del w:id="6264" w:author="adrian " w:date="2017-04-28T10:28:07Z">
        <w:r>
          <w:rPr/>
          <w:br/>
        </w:r>
      </w:del>
      <w:del w:id="6265" w:author="adrian " w:date="2017-04-28T10:28:07Z">
        <w:r>
          <w:rPr>
            <w:rStyle w:val="VerbatimChar"/>
          </w:rPr>
          <w:delText>Running query:   RUNNING 197.5s</w:delText>
        </w:r>
      </w:del>
      <w:del w:id="6266" w:author="adrian " w:date="2017-04-28T10:28:07Z">
        <w:r>
          <w:rPr/>
          <w:br/>
        </w:r>
      </w:del>
      <w:del w:id="6267" w:author="adrian " w:date="2017-04-28T10:28:07Z">
        <w:r>
          <w:rPr>
            <w:rStyle w:val="VerbatimChar"/>
          </w:rPr>
          <w:delText>Running query:   RUNNING 198.5s</w:delText>
        </w:r>
      </w:del>
      <w:del w:id="6268" w:author="adrian " w:date="2017-04-28T10:28:07Z">
        <w:r>
          <w:rPr/>
          <w:br/>
        </w:r>
      </w:del>
      <w:del w:id="6269" w:author="adrian " w:date="2017-04-28T10:28:07Z">
        <w:r>
          <w:rPr>
            <w:rStyle w:val="VerbatimChar"/>
          </w:rPr>
          <w:delText>Running query:   RUNNING 199.4s</w:delText>
        </w:r>
      </w:del>
      <w:del w:id="6270" w:author="adrian " w:date="2017-04-28T10:28:07Z">
        <w:r>
          <w:rPr/>
          <w:br/>
        </w:r>
      </w:del>
      <w:del w:id="6271" w:author="adrian " w:date="2017-04-28T10:28:07Z">
        <w:r>
          <w:rPr>
            <w:rStyle w:val="VerbatimChar"/>
          </w:rPr>
          <w:delText>Running query:   RUNNING 200.4s</w:delText>
        </w:r>
      </w:del>
      <w:del w:id="6272" w:author="adrian " w:date="2017-04-28T10:28:07Z">
        <w:r>
          <w:rPr/>
          <w:br/>
        </w:r>
      </w:del>
      <w:del w:id="6273" w:author="adrian " w:date="2017-04-28T10:28:07Z">
        <w:r>
          <w:rPr>
            <w:rStyle w:val="VerbatimChar"/>
          </w:rPr>
          <w:delText>Running query:   RUNNING 201.4s</w:delText>
        </w:r>
      </w:del>
      <w:del w:id="6274" w:author="adrian " w:date="2017-04-28T10:28:07Z">
        <w:r>
          <w:rPr/>
          <w:br/>
        </w:r>
      </w:del>
      <w:del w:id="6275" w:author="adrian " w:date="2017-04-28T10:28:07Z">
        <w:r>
          <w:rPr>
            <w:rStyle w:val="VerbatimChar"/>
          </w:rPr>
          <w:delText>Running query:   RUNNING 202.3s</w:delText>
        </w:r>
      </w:del>
      <w:del w:id="6276" w:author="adrian " w:date="2017-04-28T10:28:07Z">
        <w:r>
          <w:rPr/>
          <w:br/>
        </w:r>
      </w:del>
      <w:del w:id="6277" w:author="adrian " w:date="2017-04-28T10:28:07Z">
        <w:r>
          <w:rPr>
            <w:rStyle w:val="VerbatimChar"/>
          </w:rPr>
          <w:delText>Running query:   RUNNING 203.4s</w:delText>
        </w:r>
      </w:del>
      <w:del w:id="6278" w:author="adrian " w:date="2017-04-28T10:28:07Z">
        <w:r>
          <w:rPr/>
          <w:br/>
        </w:r>
      </w:del>
      <w:del w:id="6279" w:author="adrian " w:date="2017-04-28T10:28:07Z">
        <w:r>
          <w:rPr>
            <w:rStyle w:val="VerbatimChar"/>
          </w:rPr>
          <w:delText>Running query:   RUNNING 204.4s</w:delText>
        </w:r>
      </w:del>
      <w:del w:id="6280" w:author="adrian " w:date="2017-04-28T10:28:07Z">
        <w:r>
          <w:rPr/>
          <w:br/>
        </w:r>
      </w:del>
      <w:del w:id="6281" w:author="adrian " w:date="2017-04-28T10:28:07Z">
        <w:r>
          <w:rPr>
            <w:rStyle w:val="VerbatimChar"/>
          </w:rPr>
          <w:delText>Running query:   RUNNING 205.3s</w:delText>
        </w:r>
      </w:del>
      <w:del w:id="6282" w:author="adrian " w:date="2017-04-28T10:28:07Z">
        <w:r>
          <w:rPr/>
          <w:br/>
        </w:r>
      </w:del>
      <w:del w:id="6283" w:author="adrian " w:date="2017-04-28T10:28:07Z">
        <w:r>
          <w:rPr>
            <w:rStyle w:val="VerbatimChar"/>
          </w:rPr>
          <w:delText>Running query:   RUNNING 206.3s</w:delText>
        </w:r>
      </w:del>
      <w:del w:id="6284" w:author="adrian " w:date="2017-04-28T10:28:07Z">
        <w:r>
          <w:rPr/>
          <w:br/>
        </w:r>
      </w:del>
      <w:del w:id="6285" w:author="adrian " w:date="2017-04-28T10:28:07Z">
        <w:r>
          <w:rPr>
            <w:rStyle w:val="VerbatimChar"/>
          </w:rPr>
          <w:delText>Running query:   RUNNING 207.3s</w:delText>
        </w:r>
      </w:del>
      <w:del w:id="6286" w:author="adrian " w:date="2017-04-28T10:28:07Z">
        <w:r>
          <w:rPr/>
          <w:br/>
        </w:r>
      </w:del>
      <w:del w:id="6287" w:author="adrian " w:date="2017-04-28T10:28:07Z">
        <w:r>
          <w:rPr>
            <w:rStyle w:val="VerbatimChar"/>
          </w:rPr>
          <w:delText>Running query:   RUNNING 209.9s</w:delText>
        </w:r>
      </w:del>
      <w:del w:id="6288" w:author="adrian " w:date="2017-04-28T10:28:07Z">
        <w:r>
          <w:rPr/>
          <w:br/>
        </w:r>
      </w:del>
      <w:del w:id="6289" w:author="adrian " w:date="2017-04-28T10:28:07Z">
        <w:r>
          <w:rPr>
            <w:rStyle w:val="VerbatimChar"/>
          </w:rPr>
          <w:delText>Running query:   RUNNING 210.9s</w:delText>
        </w:r>
      </w:del>
      <w:del w:id="6290" w:author="adrian " w:date="2017-04-28T10:28:07Z">
        <w:r>
          <w:rPr/>
          <w:br/>
        </w:r>
      </w:del>
      <w:del w:id="6291" w:author="adrian " w:date="2017-04-28T10:28:07Z">
        <w:r>
          <w:rPr>
            <w:rStyle w:val="VerbatimChar"/>
          </w:rPr>
          <w:delText>Running query:   RUNNING 211.8s</w:delText>
        </w:r>
      </w:del>
      <w:del w:id="6292" w:author="adrian " w:date="2017-04-28T10:28:07Z">
        <w:r>
          <w:rPr/>
          <w:br/>
        </w:r>
      </w:del>
      <w:del w:id="6293" w:author="adrian " w:date="2017-04-28T10:28:07Z">
        <w:r>
          <w:rPr>
            <w:rStyle w:val="VerbatimChar"/>
          </w:rPr>
          <w:delText>Running query:   RUNNING 212.7s</w:delText>
        </w:r>
      </w:del>
      <w:del w:id="6294" w:author="adrian " w:date="2017-04-28T10:28:07Z">
        <w:r>
          <w:rPr/>
          <w:br/>
        </w:r>
      </w:del>
      <w:del w:id="6295" w:author="adrian " w:date="2017-04-28T10:28:07Z">
        <w:r>
          <w:rPr>
            <w:rStyle w:val="VerbatimChar"/>
          </w:rPr>
          <w:delText>Running query:   RUNNING 213.7s</w:delText>
        </w:r>
      </w:del>
      <w:del w:id="6296" w:author="adrian " w:date="2017-04-28T10:28:07Z">
        <w:r>
          <w:rPr/>
          <w:br/>
        </w:r>
      </w:del>
      <w:del w:id="6297" w:author="adrian " w:date="2017-04-28T10:28:07Z">
        <w:r>
          <w:rPr>
            <w:rStyle w:val="VerbatimChar"/>
          </w:rPr>
          <w:delText>Running query:   RUNNING 214.7s</w:delText>
        </w:r>
      </w:del>
      <w:del w:id="6298" w:author="adrian " w:date="2017-04-28T10:28:07Z">
        <w:r>
          <w:rPr/>
          <w:br/>
        </w:r>
      </w:del>
      <w:del w:id="6299" w:author="adrian " w:date="2017-04-28T10:28:07Z">
        <w:r>
          <w:rPr>
            <w:rStyle w:val="VerbatimChar"/>
          </w:rPr>
          <w:delText>Running query:   RUNNING 215.7s</w:delText>
        </w:r>
      </w:del>
      <w:del w:id="6300" w:author="adrian " w:date="2017-04-28T10:28:07Z">
        <w:r>
          <w:rPr/>
          <w:br/>
        </w:r>
      </w:del>
      <w:del w:id="6301" w:author="adrian " w:date="2017-04-28T10:28:07Z">
        <w:r>
          <w:rPr>
            <w:rStyle w:val="VerbatimChar"/>
          </w:rPr>
          <w:delText>Running query:   RUNNING 216.6s</w:delText>
        </w:r>
      </w:del>
      <w:del w:id="6302" w:author="adrian " w:date="2017-04-28T10:28:07Z">
        <w:r>
          <w:rPr/>
          <w:br/>
        </w:r>
      </w:del>
      <w:del w:id="6303" w:author="adrian " w:date="2017-04-28T10:28:07Z">
        <w:r>
          <w:rPr>
            <w:rStyle w:val="VerbatimChar"/>
          </w:rPr>
          <w:delText>Running query:   RUNNING 217.6s</w:delText>
        </w:r>
      </w:del>
      <w:del w:id="6304" w:author="adrian " w:date="2017-04-28T10:28:07Z">
        <w:r>
          <w:rPr/>
          <w:br/>
        </w:r>
      </w:del>
      <w:del w:id="6305" w:author="adrian " w:date="2017-04-28T10:28:07Z">
        <w:r>
          <w:rPr>
            <w:rStyle w:val="VerbatimChar"/>
          </w:rPr>
          <w:delText>Running query:   RUNNING 218.5s</w:delText>
        </w:r>
      </w:del>
      <w:del w:id="6306" w:author="adrian " w:date="2017-04-28T10:28:07Z">
        <w:r>
          <w:rPr/>
          <w:br/>
        </w:r>
      </w:del>
      <w:del w:id="6307" w:author="adrian " w:date="2017-04-28T10:28:07Z">
        <w:r>
          <w:rPr>
            <w:rStyle w:val="VerbatimChar"/>
          </w:rPr>
          <w:delText>Running query:   RUNNING 219.4s</w:delText>
        </w:r>
      </w:del>
      <w:del w:id="6308" w:author="adrian " w:date="2017-04-28T10:28:07Z">
        <w:r>
          <w:rPr/>
          <w:br/>
        </w:r>
      </w:del>
      <w:del w:id="6309" w:author="adrian " w:date="2017-04-28T10:28:07Z">
        <w:r>
          <w:rPr>
            <w:rStyle w:val="VerbatimChar"/>
          </w:rPr>
          <w:delText>Running query:   RUNNING 220.4s</w:delText>
        </w:r>
      </w:del>
      <w:del w:id="6310" w:author="adrian " w:date="2017-04-28T10:28:07Z">
        <w:r>
          <w:rPr/>
          <w:br/>
        </w:r>
      </w:del>
      <w:del w:id="6311" w:author="adrian " w:date="2017-04-28T10:28:07Z">
        <w:r>
          <w:rPr>
            <w:rStyle w:val="VerbatimChar"/>
          </w:rPr>
          <w:delText>Running query:   RUNNING 221.3s</w:delText>
        </w:r>
      </w:del>
      <w:del w:id="6312" w:author="adrian " w:date="2017-04-28T10:28:07Z">
        <w:r>
          <w:rPr/>
          <w:br/>
        </w:r>
      </w:del>
      <w:del w:id="6313" w:author="adrian " w:date="2017-04-28T10:28:07Z">
        <w:r>
          <w:rPr>
            <w:rStyle w:val="VerbatimChar"/>
          </w:rPr>
          <w:delText>Running query:   RUNNING 222.3s</w:delText>
        </w:r>
      </w:del>
      <w:del w:id="6314" w:author="adrian " w:date="2017-04-28T10:28:07Z">
        <w:r>
          <w:rPr/>
          <w:br/>
        </w:r>
      </w:del>
      <w:del w:id="6315" w:author="adrian " w:date="2017-04-28T10:28:07Z">
        <w:r>
          <w:rPr>
            <w:rStyle w:val="VerbatimChar"/>
          </w:rPr>
          <w:delText>Running query:   RUNNING 223.3s</w:delText>
        </w:r>
      </w:del>
      <w:del w:id="6316" w:author="adrian " w:date="2017-04-28T10:28:07Z">
        <w:r>
          <w:rPr/>
          <w:br/>
        </w:r>
      </w:del>
      <w:del w:id="6317" w:author="adrian " w:date="2017-04-28T10:28:07Z">
        <w:r>
          <w:rPr>
            <w:rStyle w:val="VerbatimChar"/>
          </w:rPr>
          <w:delText>Running query:   RUNNING 224.3s</w:delText>
        </w:r>
      </w:del>
      <w:del w:id="6318" w:author="adrian " w:date="2017-04-28T10:28:07Z">
        <w:r>
          <w:rPr/>
          <w:br/>
        </w:r>
      </w:del>
      <w:del w:id="6319" w:author="adrian " w:date="2017-04-28T10:28:07Z">
        <w:r>
          <w:rPr>
            <w:rStyle w:val="VerbatimChar"/>
          </w:rPr>
          <w:delText>Running query:   RUNNING 225.3s</w:delText>
        </w:r>
      </w:del>
      <w:del w:id="6320" w:author="adrian " w:date="2017-04-28T10:28:07Z">
        <w:r>
          <w:rPr/>
          <w:br/>
        </w:r>
      </w:del>
      <w:del w:id="6321" w:author="adrian " w:date="2017-04-28T10:28:07Z">
        <w:r>
          <w:rPr>
            <w:rStyle w:val="VerbatimChar"/>
          </w:rPr>
          <w:delText>Running query:   RUNNING 226.2s</w:delText>
        </w:r>
      </w:del>
      <w:del w:id="6322" w:author="adrian " w:date="2017-04-28T10:28:07Z">
        <w:r>
          <w:rPr/>
          <w:br/>
        </w:r>
      </w:del>
      <w:del w:id="6323" w:author="adrian " w:date="2017-04-28T10:28:07Z">
        <w:r>
          <w:rPr>
            <w:rStyle w:val="VerbatimChar"/>
          </w:rPr>
          <w:delText>Running query:   RUNNING 227.3s</w:delText>
        </w:r>
      </w:del>
      <w:del w:id="6324" w:author="adrian " w:date="2017-04-28T10:28:07Z">
        <w:r>
          <w:rPr/>
          <w:br/>
        </w:r>
      </w:del>
      <w:del w:id="6325" w:author="adrian " w:date="2017-04-28T10:28:07Z">
        <w:r>
          <w:rPr>
            <w:rStyle w:val="VerbatimChar"/>
          </w:rPr>
          <w:delText>Running query:   RUNNING 228.2s</w:delText>
        </w:r>
      </w:del>
      <w:del w:id="6326" w:author="adrian " w:date="2017-04-28T10:28:07Z">
        <w:r>
          <w:rPr/>
          <w:br/>
        </w:r>
      </w:del>
      <w:del w:id="6327" w:author="adrian " w:date="2017-04-28T10:28:07Z">
        <w:r>
          <w:rPr>
            <w:rStyle w:val="VerbatimChar"/>
          </w:rPr>
          <w:delText>Running query:   RUNNING 229.2s</w:delText>
        </w:r>
      </w:del>
      <w:del w:id="6328" w:author="adrian " w:date="2017-04-28T10:28:07Z">
        <w:r>
          <w:rPr/>
          <w:br/>
        </w:r>
      </w:del>
      <w:del w:id="6329" w:author="adrian " w:date="2017-04-28T10:28:07Z">
        <w:r>
          <w:rPr>
            <w:rStyle w:val="VerbatimChar"/>
          </w:rPr>
          <w:delText>Running query:   RUNNING 230.1s</w:delText>
        </w:r>
      </w:del>
      <w:del w:id="6330" w:author="adrian " w:date="2017-04-28T10:28:07Z">
        <w:r>
          <w:rPr/>
          <w:br/>
        </w:r>
      </w:del>
      <w:del w:id="6331" w:author="adrian " w:date="2017-04-28T10:28:07Z">
        <w:r>
          <w:rPr>
            <w:rStyle w:val="VerbatimChar"/>
          </w:rPr>
          <w:delText>Running query:   RUNNING 231.1s</w:delText>
        </w:r>
      </w:del>
      <w:del w:id="6332" w:author="adrian " w:date="2017-04-28T10:28:07Z">
        <w:r>
          <w:rPr/>
          <w:br/>
        </w:r>
      </w:del>
      <w:del w:id="6333" w:author="adrian " w:date="2017-04-28T10:28:07Z">
        <w:r>
          <w:rPr>
            <w:rStyle w:val="VerbatimChar"/>
          </w:rPr>
          <w:delText>Running query:   RUNNING 232.1s</w:delText>
        </w:r>
      </w:del>
      <w:del w:id="6334" w:author="adrian " w:date="2017-04-28T10:28:07Z">
        <w:r>
          <w:rPr/>
          <w:br/>
        </w:r>
      </w:del>
      <w:del w:id="6335" w:author="adrian " w:date="2017-04-28T10:28:07Z">
        <w:r>
          <w:rPr>
            <w:rStyle w:val="VerbatimChar"/>
          </w:rPr>
          <w:delText>Running query:   RUNNING 233.0s</w:delText>
        </w:r>
      </w:del>
      <w:del w:id="6336" w:author="adrian " w:date="2017-04-28T10:28:07Z">
        <w:r>
          <w:rPr/>
          <w:br/>
        </w:r>
      </w:del>
      <w:del w:id="6337" w:author="adrian " w:date="2017-04-28T10:28:07Z">
        <w:r>
          <w:rPr>
            <w:rStyle w:val="VerbatimChar"/>
          </w:rPr>
          <w:delText>Running query:   RUNNING 234.0s</w:delText>
        </w:r>
      </w:del>
      <w:del w:id="6338" w:author="adrian " w:date="2017-04-28T10:28:07Z">
        <w:r>
          <w:rPr/>
          <w:br/>
        </w:r>
      </w:del>
      <w:del w:id="6339" w:author="adrian " w:date="2017-04-28T10:28:07Z">
        <w:r>
          <w:rPr>
            <w:rStyle w:val="VerbatimChar"/>
          </w:rPr>
          <w:delText>Running query:   RUNNING 234.9s</w:delText>
        </w:r>
      </w:del>
      <w:del w:id="6340" w:author="adrian " w:date="2017-04-28T10:28:07Z">
        <w:r>
          <w:rPr/>
          <w:br/>
        </w:r>
      </w:del>
      <w:del w:id="6341" w:author="adrian " w:date="2017-04-28T10:28:07Z">
        <w:r>
          <w:rPr>
            <w:rStyle w:val="VerbatimChar"/>
          </w:rPr>
          <w:delText>Running query:   RUNNING 235.9s</w:delText>
        </w:r>
      </w:del>
      <w:del w:id="6342" w:author="adrian " w:date="2017-04-28T10:28:07Z">
        <w:r>
          <w:rPr/>
          <w:br/>
        </w:r>
      </w:del>
      <w:del w:id="6343" w:author="adrian " w:date="2017-04-28T10:28:07Z">
        <w:r>
          <w:rPr>
            <w:rStyle w:val="VerbatimChar"/>
          </w:rPr>
          <w:delText>Running query:   RUNNING 236.8s</w:delText>
        </w:r>
      </w:del>
      <w:del w:id="6344" w:author="adrian " w:date="2017-04-28T10:28:07Z">
        <w:r>
          <w:rPr/>
          <w:br/>
        </w:r>
      </w:del>
      <w:del w:id="6345" w:author="adrian " w:date="2017-04-28T10:28:07Z">
        <w:r>
          <w:rPr>
            <w:rStyle w:val="VerbatimChar"/>
          </w:rPr>
          <w:delText>Running query:   RUNNING 237.8s</w:delText>
        </w:r>
      </w:del>
      <w:del w:id="6346" w:author="adrian " w:date="2017-04-28T10:28:07Z">
        <w:r>
          <w:rPr/>
          <w:br/>
        </w:r>
      </w:del>
      <w:del w:id="6347" w:author="adrian " w:date="2017-04-28T10:28:07Z">
        <w:r>
          <w:rPr>
            <w:rStyle w:val="VerbatimChar"/>
          </w:rPr>
          <w:delText>Running query:   RUNNING 238.7s</w:delText>
        </w:r>
      </w:del>
      <w:del w:id="6348" w:author="adrian " w:date="2017-04-28T10:28:07Z">
        <w:r>
          <w:rPr/>
          <w:br/>
        </w:r>
      </w:del>
      <w:del w:id="6349" w:author="adrian " w:date="2017-04-28T10:28:07Z">
        <w:r>
          <w:rPr>
            <w:rStyle w:val="VerbatimChar"/>
          </w:rPr>
          <w:delText>Running query:   RUNNING 241.3s</w:delText>
        </w:r>
      </w:del>
      <w:del w:id="6350" w:author="adrian " w:date="2017-04-28T10:28:07Z">
        <w:r>
          <w:rPr/>
          <w:br/>
        </w:r>
      </w:del>
      <w:del w:id="6351" w:author="adrian " w:date="2017-04-28T10:28:07Z">
        <w:r>
          <w:rPr>
            <w:rStyle w:val="VerbatimChar"/>
          </w:rPr>
          <w:delText>Running query:   RUNNING 242.2s</w:delText>
        </w:r>
      </w:del>
      <w:del w:id="6352" w:author="adrian " w:date="2017-04-28T10:28:07Z">
        <w:r>
          <w:rPr/>
          <w:br/>
        </w:r>
      </w:del>
      <w:del w:id="6353" w:author="adrian " w:date="2017-04-28T10:28:07Z">
        <w:r>
          <w:rPr>
            <w:rStyle w:val="VerbatimChar"/>
          </w:rPr>
          <w:delText>Running query:   RUNNING 243.2s</w:delText>
        </w:r>
      </w:del>
      <w:del w:id="6354" w:author="adrian " w:date="2017-04-28T10:28:07Z">
        <w:r>
          <w:rPr/>
          <w:br/>
        </w:r>
      </w:del>
      <w:del w:id="6355" w:author="adrian " w:date="2017-04-28T10:28:07Z">
        <w:r>
          <w:rPr>
            <w:rStyle w:val="VerbatimChar"/>
          </w:rPr>
          <w:delText>Running query:   RUNNING 244.3s</w:delText>
        </w:r>
      </w:del>
      <w:del w:id="6356" w:author="adrian " w:date="2017-04-28T10:28:07Z">
        <w:r>
          <w:rPr/>
          <w:br/>
        </w:r>
      </w:del>
      <w:del w:id="6357" w:author="adrian " w:date="2017-04-28T10:28:07Z">
        <w:r>
          <w:rPr>
            <w:rStyle w:val="VerbatimChar"/>
          </w:rPr>
          <w:delText>Running query:   RUNNING 245.3s</w:delText>
        </w:r>
      </w:del>
      <w:del w:id="6358" w:author="adrian " w:date="2017-04-28T10:28:07Z">
        <w:r>
          <w:rPr/>
          <w:br/>
        </w:r>
      </w:del>
      <w:del w:id="6359" w:author="adrian " w:date="2017-04-28T10:28:07Z">
        <w:r>
          <w:rPr>
            <w:rStyle w:val="VerbatimChar"/>
          </w:rPr>
          <w:delText>Running query:   RUNNING 246.2s</w:delText>
        </w:r>
      </w:del>
      <w:del w:id="6360" w:author="adrian " w:date="2017-04-28T10:28:07Z">
        <w:r>
          <w:rPr/>
          <w:br/>
        </w:r>
      </w:del>
      <w:del w:id="6361" w:author="adrian " w:date="2017-04-28T10:28:07Z">
        <w:r>
          <w:rPr>
            <w:rStyle w:val="VerbatimChar"/>
          </w:rPr>
          <w:delText>Running query:   RUNNING 247.2s</w:delText>
        </w:r>
      </w:del>
      <w:del w:id="6362" w:author="adrian " w:date="2017-04-28T10:28:07Z">
        <w:r>
          <w:rPr/>
          <w:br/>
        </w:r>
      </w:del>
      <w:del w:id="6363" w:author="adrian " w:date="2017-04-28T10:28:07Z">
        <w:r>
          <w:rPr>
            <w:rStyle w:val="VerbatimChar"/>
          </w:rPr>
          <w:delText>Running query:   RUNNING 248.1s</w:delText>
        </w:r>
      </w:del>
      <w:del w:id="6364" w:author="adrian " w:date="2017-04-28T10:28:07Z">
        <w:r>
          <w:rPr/>
          <w:br/>
        </w:r>
      </w:del>
      <w:del w:id="6365" w:author="adrian " w:date="2017-04-28T10:28:07Z">
        <w:r>
          <w:rPr>
            <w:rStyle w:val="VerbatimChar"/>
          </w:rPr>
          <w:delText>Running query:   RUNNING 249.0s</w:delText>
        </w:r>
      </w:del>
      <w:del w:id="6366" w:author="adrian " w:date="2017-04-28T10:28:07Z">
        <w:r>
          <w:rPr/>
          <w:br/>
        </w:r>
      </w:del>
      <w:del w:id="6367" w:author="adrian " w:date="2017-04-28T10:28:07Z">
        <w:r>
          <w:rPr>
            <w:rStyle w:val="VerbatimChar"/>
          </w:rPr>
          <w:delText>Running query:   RUNNING 250.0s</w:delText>
        </w:r>
      </w:del>
      <w:del w:id="6368" w:author="adrian " w:date="2017-04-28T10:28:07Z">
        <w:r>
          <w:rPr/>
          <w:br/>
        </w:r>
      </w:del>
      <w:del w:id="6369" w:author="adrian " w:date="2017-04-28T10:28:07Z">
        <w:r>
          <w:rPr>
            <w:rStyle w:val="VerbatimChar"/>
          </w:rPr>
          <w:delText>Running query:   RUNNING 250.9s</w:delText>
        </w:r>
      </w:del>
      <w:del w:id="6370" w:author="adrian " w:date="2017-04-28T10:28:07Z">
        <w:r>
          <w:rPr/>
          <w:br/>
        </w:r>
      </w:del>
      <w:del w:id="6371" w:author="adrian " w:date="2017-04-28T10:28:07Z">
        <w:r>
          <w:rPr>
            <w:rStyle w:val="VerbatimChar"/>
          </w:rPr>
          <w:delText>Running query:   RUNNING 252.0s</w:delText>
        </w:r>
      </w:del>
      <w:del w:id="6372" w:author="adrian " w:date="2017-04-28T10:28:07Z">
        <w:r>
          <w:rPr/>
          <w:br/>
        </w:r>
      </w:del>
      <w:del w:id="6373" w:author="adrian " w:date="2017-04-28T10:28:07Z">
        <w:r>
          <w:rPr>
            <w:rStyle w:val="VerbatimChar"/>
          </w:rPr>
          <w:delText>Running query:   RUNNING 253.0s</w:delText>
        </w:r>
      </w:del>
      <w:del w:id="6374" w:author="adrian " w:date="2017-04-28T10:28:07Z">
        <w:r>
          <w:rPr/>
          <w:br/>
        </w:r>
      </w:del>
      <w:del w:id="6375" w:author="adrian " w:date="2017-04-28T10:28:07Z">
        <w:r>
          <w:rPr>
            <w:rStyle w:val="VerbatimChar"/>
          </w:rPr>
          <w:delText>Running query:   RUNNING 253.9s</w:delText>
        </w:r>
      </w:del>
      <w:del w:id="6376" w:author="adrian " w:date="2017-04-28T10:28:07Z">
        <w:r>
          <w:rPr/>
          <w:br/>
        </w:r>
      </w:del>
      <w:del w:id="6377" w:author="adrian " w:date="2017-04-28T10:28:07Z">
        <w:r>
          <w:rPr>
            <w:rStyle w:val="VerbatimChar"/>
          </w:rPr>
          <w:delText>Running query:   RUNNING 254.8s</w:delText>
        </w:r>
      </w:del>
      <w:del w:id="6378" w:author="adrian " w:date="2017-04-28T10:28:07Z">
        <w:r>
          <w:rPr/>
          <w:br/>
        </w:r>
      </w:del>
      <w:del w:id="6379" w:author="adrian " w:date="2017-04-28T10:28:07Z">
        <w:r>
          <w:rPr>
            <w:rStyle w:val="VerbatimChar"/>
          </w:rPr>
          <w:delText>Running query:   RUNNING 255.8s</w:delText>
        </w:r>
      </w:del>
      <w:del w:id="6380" w:author="adrian " w:date="2017-04-28T10:28:07Z">
        <w:r>
          <w:rPr/>
          <w:br/>
        </w:r>
      </w:del>
      <w:del w:id="6381" w:author="adrian " w:date="2017-04-28T10:28:07Z">
        <w:r>
          <w:rPr>
            <w:rStyle w:val="VerbatimChar"/>
          </w:rPr>
          <w:delText>Running query:   RUNNING 256.7s</w:delText>
        </w:r>
      </w:del>
      <w:del w:id="6382" w:author="adrian " w:date="2017-04-28T10:28:07Z">
        <w:r>
          <w:rPr/>
          <w:br/>
        </w:r>
      </w:del>
      <w:del w:id="6383" w:author="adrian " w:date="2017-04-28T10:28:07Z">
        <w:r>
          <w:rPr>
            <w:rStyle w:val="VerbatimChar"/>
          </w:rPr>
          <w:delText>Running query:   RUNNING 257.7s</w:delText>
        </w:r>
      </w:del>
      <w:del w:id="6384" w:author="adrian " w:date="2017-04-28T10:28:07Z">
        <w:r>
          <w:rPr/>
          <w:br/>
        </w:r>
      </w:del>
      <w:del w:id="6385" w:author="adrian " w:date="2017-04-28T10:28:07Z">
        <w:r>
          <w:rPr>
            <w:rStyle w:val="VerbatimChar"/>
          </w:rPr>
          <w:delText>Running query:   RUNNING 258.7s</w:delText>
        </w:r>
      </w:del>
      <w:del w:id="6386" w:author="adrian " w:date="2017-04-28T10:28:07Z">
        <w:r>
          <w:rPr/>
          <w:br/>
        </w:r>
      </w:del>
      <w:del w:id="6387" w:author="adrian " w:date="2017-04-28T10:28:07Z">
        <w:r>
          <w:rPr>
            <w:rStyle w:val="VerbatimChar"/>
          </w:rPr>
          <w:delText>Running query:   RUNNING 259.6s</w:delText>
        </w:r>
      </w:del>
      <w:del w:id="6388" w:author="adrian " w:date="2017-04-28T10:28:07Z">
        <w:r>
          <w:rPr/>
          <w:br/>
        </w:r>
      </w:del>
      <w:del w:id="6389" w:author="adrian " w:date="2017-04-28T10:28:07Z">
        <w:r>
          <w:rPr>
            <w:rStyle w:val="VerbatimChar"/>
          </w:rPr>
          <w:delText>Running query:   RUNNING 260.5s</w:delText>
        </w:r>
      </w:del>
      <w:del w:id="6390" w:author="adrian " w:date="2017-04-28T10:28:07Z">
        <w:r>
          <w:rPr/>
          <w:br/>
        </w:r>
      </w:del>
      <w:del w:id="6391" w:author="adrian " w:date="2017-04-28T10:28:07Z">
        <w:r>
          <w:rPr>
            <w:rStyle w:val="VerbatimChar"/>
          </w:rPr>
          <w:delText>Running query:   RUNNING 261.5s</w:delText>
        </w:r>
      </w:del>
      <w:del w:id="6392" w:author="adrian " w:date="2017-04-28T10:28:07Z">
        <w:r>
          <w:rPr/>
          <w:br/>
        </w:r>
      </w:del>
      <w:del w:id="6393" w:author="adrian " w:date="2017-04-28T10:28:07Z">
        <w:r>
          <w:rPr>
            <w:rStyle w:val="VerbatimChar"/>
          </w:rPr>
          <w:delText>Running query:   RUNNING 262.5s</w:delText>
        </w:r>
      </w:del>
      <w:del w:id="6394" w:author="adrian " w:date="2017-04-28T10:28:07Z">
        <w:r>
          <w:rPr/>
          <w:br/>
        </w:r>
      </w:del>
      <w:del w:id="6395" w:author="adrian " w:date="2017-04-28T10:28:07Z">
        <w:r>
          <w:rPr>
            <w:rStyle w:val="VerbatimChar"/>
          </w:rPr>
          <w:delText>Running query:   RUNNING 263.4s</w:delText>
        </w:r>
      </w:del>
      <w:del w:id="6396" w:author="adrian " w:date="2017-04-28T10:28:07Z">
        <w:r>
          <w:rPr/>
          <w:br/>
        </w:r>
      </w:del>
      <w:del w:id="6397" w:author="adrian " w:date="2017-04-28T10:28:07Z">
        <w:r>
          <w:rPr>
            <w:rStyle w:val="VerbatimChar"/>
          </w:rPr>
          <w:delText>Running query:   RUNNING 264.4s</w:delText>
        </w:r>
      </w:del>
      <w:del w:id="6398" w:author="adrian " w:date="2017-04-28T10:28:07Z">
        <w:r>
          <w:rPr/>
          <w:br/>
        </w:r>
      </w:del>
      <w:del w:id="6399" w:author="adrian " w:date="2017-04-28T10:28:07Z">
        <w:r>
          <w:rPr>
            <w:rStyle w:val="VerbatimChar"/>
          </w:rPr>
          <w:delText>Running query:   RUNNING 265.3s</w:delText>
        </w:r>
      </w:del>
      <w:del w:id="6400" w:author="adrian " w:date="2017-04-28T10:28:07Z">
        <w:r>
          <w:rPr/>
          <w:br/>
        </w:r>
      </w:del>
      <w:del w:id="6401" w:author="adrian " w:date="2017-04-28T10:28:07Z">
        <w:r>
          <w:rPr>
            <w:rStyle w:val="VerbatimChar"/>
          </w:rPr>
          <w:delText>Running query:   RUNNING 266.3s</w:delText>
        </w:r>
      </w:del>
      <w:del w:id="6402" w:author="adrian " w:date="2017-04-28T10:28:07Z">
        <w:r>
          <w:rPr/>
          <w:br/>
        </w:r>
      </w:del>
      <w:del w:id="6403" w:author="adrian " w:date="2017-04-28T10:28:07Z">
        <w:r>
          <w:rPr>
            <w:rStyle w:val="VerbatimChar"/>
          </w:rPr>
          <w:delText>Running query:   RUNNING 267.3s</w:delText>
        </w:r>
      </w:del>
      <w:del w:id="6404" w:author="adrian " w:date="2017-04-28T10:28:07Z">
        <w:r>
          <w:rPr/>
          <w:br/>
        </w:r>
      </w:del>
      <w:del w:id="6405" w:author="adrian " w:date="2017-04-28T10:28:07Z">
        <w:r>
          <w:rPr>
            <w:rStyle w:val="VerbatimChar"/>
          </w:rPr>
          <w:delText>Running query:   RUNNING 268.2s</w:delText>
        </w:r>
      </w:del>
      <w:del w:id="6406" w:author="adrian " w:date="2017-04-28T10:28:07Z">
        <w:r>
          <w:rPr/>
          <w:br/>
        </w:r>
      </w:del>
      <w:del w:id="6407" w:author="adrian " w:date="2017-04-28T10:28:07Z">
        <w:r>
          <w:rPr>
            <w:rStyle w:val="VerbatimChar"/>
          </w:rPr>
          <w:delText>Running query:   RUNNING 269.2s</w:delText>
        </w:r>
      </w:del>
      <w:del w:id="6408" w:author="adrian " w:date="2017-04-28T10:28:07Z">
        <w:r>
          <w:rPr/>
          <w:br/>
        </w:r>
      </w:del>
      <w:del w:id="6409" w:author="adrian " w:date="2017-04-28T10:28:07Z">
        <w:r>
          <w:rPr>
            <w:rStyle w:val="VerbatimChar"/>
          </w:rPr>
          <w:delText>Running query:   RUNNING 270.4s</w:delText>
        </w:r>
      </w:del>
      <w:del w:id="6410" w:author="adrian " w:date="2017-04-28T10:28:07Z">
        <w:r>
          <w:rPr/>
          <w:br/>
        </w:r>
      </w:del>
      <w:del w:id="6411" w:author="adrian " w:date="2017-04-28T10:28:07Z">
        <w:r>
          <w:rPr>
            <w:rStyle w:val="VerbatimChar"/>
          </w:rPr>
          <w:delText>Running query:   RUNNING 272.9s</w:delText>
        </w:r>
      </w:del>
      <w:del w:id="6412" w:author="adrian " w:date="2017-04-28T10:28:07Z">
        <w:r>
          <w:rPr/>
          <w:br/>
        </w:r>
      </w:del>
      <w:del w:id="6413" w:author="adrian " w:date="2017-04-28T10:28:07Z">
        <w:r>
          <w:rPr>
            <w:rStyle w:val="VerbatimChar"/>
          </w:rPr>
          <w:delText>Running query:   RUNNING 273.8s</w:delText>
        </w:r>
      </w:del>
      <w:del w:id="6414" w:author="adrian " w:date="2017-04-28T10:28:07Z">
        <w:r>
          <w:rPr/>
          <w:br/>
        </w:r>
      </w:del>
      <w:del w:id="6415" w:author="adrian " w:date="2017-04-28T10:28:07Z">
        <w:r>
          <w:rPr>
            <w:rStyle w:val="VerbatimChar"/>
          </w:rPr>
          <w:delText>Running query:   RUNNING 274.8s</w:delText>
        </w:r>
      </w:del>
      <w:del w:id="6416" w:author="adrian " w:date="2017-04-28T10:28:07Z">
        <w:r>
          <w:rPr/>
          <w:br/>
        </w:r>
      </w:del>
      <w:del w:id="6417" w:author="adrian " w:date="2017-04-28T10:28:07Z">
        <w:r>
          <w:rPr>
            <w:rStyle w:val="VerbatimChar"/>
          </w:rPr>
          <w:delText>Running query:   RUNNING 275.7s</w:delText>
        </w:r>
      </w:del>
      <w:del w:id="6418" w:author="adrian " w:date="2017-04-28T10:28:07Z">
        <w:r>
          <w:rPr/>
          <w:br/>
        </w:r>
      </w:del>
      <w:del w:id="6419" w:author="adrian " w:date="2017-04-28T10:28:07Z">
        <w:r>
          <w:rPr>
            <w:rStyle w:val="VerbatimChar"/>
          </w:rPr>
          <w:delText>Running query:   RUNNING 276.6s</w:delText>
        </w:r>
      </w:del>
      <w:del w:id="6420" w:author="adrian " w:date="2017-04-28T10:28:07Z">
        <w:r>
          <w:rPr/>
          <w:br/>
        </w:r>
      </w:del>
      <w:del w:id="6421" w:author="adrian " w:date="2017-04-28T10:28:07Z">
        <w:r>
          <w:rPr>
            <w:rStyle w:val="VerbatimChar"/>
          </w:rPr>
          <w:delText>Running query:   RUNNING 277.6s</w:delText>
        </w:r>
      </w:del>
      <w:del w:id="6422" w:author="adrian " w:date="2017-04-28T10:28:07Z">
        <w:r>
          <w:rPr/>
          <w:br/>
        </w:r>
      </w:del>
      <w:del w:id="6423" w:author="adrian " w:date="2017-04-28T10:28:07Z">
        <w:r>
          <w:rPr>
            <w:rStyle w:val="VerbatimChar"/>
          </w:rPr>
          <w:delText>Running query:   RUNNING 278.6s</w:delText>
        </w:r>
      </w:del>
      <w:del w:id="6424" w:author="adrian " w:date="2017-04-28T10:28:07Z">
        <w:r>
          <w:rPr/>
          <w:br/>
        </w:r>
      </w:del>
      <w:del w:id="6425" w:author="adrian " w:date="2017-04-28T10:28:07Z">
        <w:r>
          <w:rPr>
            <w:rStyle w:val="VerbatimChar"/>
          </w:rPr>
          <w:delText>Running query:   RUNNING 279.5s</w:delText>
        </w:r>
      </w:del>
      <w:del w:id="6426" w:author="adrian " w:date="2017-04-28T10:28:07Z">
        <w:r>
          <w:rPr/>
          <w:br/>
        </w:r>
      </w:del>
      <w:del w:id="6427" w:author="adrian " w:date="2017-04-28T10:28:07Z">
        <w:r>
          <w:rPr>
            <w:rStyle w:val="VerbatimChar"/>
          </w:rPr>
          <w:delText>Running query:   RUNNING 280.5s</w:delText>
        </w:r>
      </w:del>
      <w:del w:id="6428" w:author="adrian " w:date="2017-04-28T10:28:07Z">
        <w:r>
          <w:rPr/>
          <w:br/>
        </w:r>
      </w:del>
      <w:del w:id="6429" w:author="adrian " w:date="2017-04-28T10:28:07Z">
        <w:r>
          <w:rPr>
            <w:rStyle w:val="VerbatimChar"/>
          </w:rPr>
          <w:delText>Running query:   RUNNING 281.5s</w:delText>
        </w:r>
      </w:del>
      <w:del w:id="6430" w:author="adrian " w:date="2017-04-28T10:28:07Z">
        <w:r>
          <w:rPr/>
          <w:br/>
        </w:r>
      </w:del>
      <w:del w:id="6431" w:author="adrian " w:date="2017-04-28T10:28:07Z">
        <w:r>
          <w:rPr>
            <w:rStyle w:val="VerbatimChar"/>
          </w:rPr>
          <w:delText>Running query:   RUNNING 282.5s</w:delText>
        </w:r>
      </w:del>
      <w:del w:id="6432" w:author="adrian " w:date="2017-04-28T10:28:07Z">
        <w:r>
          <w:rPr/>
          <w:br/>
        </w:r>
      </w:del>
      <w:del w:id="6433" w:author="adrian " w:date="2017-04-28T10:28:07Z">
        <w:r>
          <w:rPr>
            <w:rStyle w:val="VerbatimChar"/>
          </w:rPr>
          <w:delText>Running query:   RUNNING 283.4s</w:delText>
        </w:r>
      </w:del>
      <w:del w:id="6434" w:author="adrian " w:date="2017-04-28T10:28:07Z">
        <w:r>
          <w:rPr/>
          <w:br/>
        </w:r>
      </w:del>
      <w:del w:id="6435" w:author="adrian " w:date="2017-04-28T10:28:07Z">
        <w:r>
          <w:rPr>
            <w:rStyle w:val="VerbatimChar"/>
          </w:rPr>
          <w:delText>Running query:   RUNNING 284.4s</w:delText>
        </w:r>
      </w:del>
      <w:del w:id="6436" w:author="adrian " w:date="2017-04-28T10:28:07Z">
        <w:r>
          <w:rPr/>
          <w:br/>
        </w:r>
      </w:del>
      <w:del w:id="6437" w:author="adrian " w:date="2017-04-28T10:28:07Z">
        <w:r>
          <w:rPr>
            <w:rStyle w:val="VerbatimChar"/>
          </w:rPr>
          <w:delText>Running query:   RUNNING 285.3s</w:delText>
        </w:r>
      </w:del>
      <w:del w:id="6438" w:author="adrian " w:date="2017-04-28T10:28:07Z">
        <w:r>
          <w:rPr/>
          <w:br/>
        </w:r>
      </w:del>
      <w:del w:id="6439" w:author="adrian " w:date="2017-04-28T10:28:07Z">
        <w:r>
          <w:rPr>
            <w:rStyle w:val="VerbatimChar"/>
          </w:rPr>
          <w:delText>Running query:   RUNNING 286.4s</w:delText>
        </w:r>
      </w:del>
      <w:del w:id="6440" w:author="adrian " w:date="2017-04-28T10:28:07Z">
        <w:r>
          <w:rPr/>
          <w:br/>
        </w:r>
      </w:del>
      <w:del w:id="6441" w:author="adrian " w:date="2017-04-28T10:28:07Z">
        <w:r>
          <w:rPr>
            <w:rStyle w:val="VerbatimChar"/>
          </w:rPr>
          <w:delText>Running query:   RUNNING 287.4s</w:delText>
        </w:r>
      </w:del>
      <w:del w:id="6442" w:author="adrian " w:date="2017-04-28T10:28:07Z">
        <w:r>
          <w:rPr/>
          <w:br/>
        </w:r>
      </w:del>
      <w:del w:id="6443" w:author="adrian " w:date="2017-04-28T10:28:07Z">
        <w:r>
          <w:rPr>
            <w:rStyle w:val="VerbatimChar"/>
          </w:rPr>
          <w:delText>Running query:   RUNNING 288.4s</w:delText>
        </w:r>
      </w:del>
      <w:del w:id="6444" w:author="adrian " w:date="2017-04-28T10:28:07Z">
        <w:r>
          <w:rPr/>
          <w:br/>
        </w:r>
      </w:del>
      <w:del w:id="6445" w:author="adrian " w:date="2017-04-28T10:28:07Z">
        <w:r>
          <w:rPr>
            <w:rStyle w:val="VerbatimChar"/>
          </w:rPr>
          <w:delText>Running query:   RUNNING 289.5s</w:delText>
        </w:r>
      </w:del>
      <w:del w:id="6446" w:author="adrian " w:date="2017-04-28T10:28:07Z">
        <w:r>
          <w:rPr/>
          <w:br/>
        </w:r>
      </w:del>
      <w:del w:id="6447" w:author="adrian " w:date="2017-04-28T10:28:07Z">
        <w:r>
          <w:rPr>
            <w:rStyle w:val="VerbatimChar"/>
          </w:rPr>
          <w:delText>Running query:   RUNNING 290.5s</w:delText>
        </w:r>
      </w:del>
      <w:del w:id="6448" w:author="adrian " w:date="2017-04-28T10:28:07Z">
        <w:r>
          <w:rPr/>
          <w:br/>
        </w:r>
      </w:del>
      <w:del w:id="6449" w:author="adrian " w:date="2017-04-28T10:28:07Z">
        <w:r>
          <w:rPr>
            <w:rStyle w:val="VerbatimChar"/>
          </w:rPr>
          <w:delText>Running query:   RUNNING 291.5s</w:delText>
        </w:r>
      </w:del>
      <w:del w:id="6450" w:author="adrian " w:date="2017-04-28T10:28:07Z">
        <w:r>
          <w:rPr/>
          <w:br/>
        </w:r>
      </w:del>
      <w:del w:id="6451" w:author="adrian " w:date="2017-04-28T10:28:07Z">
        <w:r>
          <w:rPr>
            <w:rStyle w:val="VerbatimChar"/>
          </w:rPr>
          <w:delText>Running query:   RUNNING 292.5s</w:delText>
        </w:r>
      </w:del>
      <w:del w:id="6452" w:author="adrian " w:date="2017-04-28T10:28:07Z">
        <w:r>
          <w:rPr/>
          <w:br/>
        </w:r>
      </w:del>
      <w:del w:id="6453" w:author="adrian " w:date="2017-04-28T10:28:07Z">
        <w:r>
          <w:rPr>
            <w:rStyle w:val="VerbatimChar"/>
          </w:rPr>
          <w:delText>Running query:   RUNNING 293.5s</w:delText>
        </w:r>
      </w:del>
      <w:del w:id="6454" w:author="adrian " w:date="2017-04-28T10:28:07Z">
        <w:r>
          <w:rPr/>
          <w:br/>
        </w:r>
      </w:del>
      <w:del w:id="6455" w:author="adrian " w:date="2017-04-28T10:28:07Z">
        <w:r>
          <w:rPr>
            <w:rStyle w:val="VerbatimChar"/>
          </w:rPr>
          <w:delText>Running query:   RUNNING 294.6s</w:delText>
        </w:r>
      </w:del>
      <w:del w:id="6456" w:author="adrian " w:date="2017-04-28T10:28:07Z">
        <w:r>
          <w:rPr/>
          <w:br/>
        </w:r>
      </w:del>
      <w:del w:id="6457" w:author="adrian " w:date="2017-04-28T10:28:07Z">
        <w:r>
          <w:rPr>
            <w:rStyle w:val="VerbatimChar"/>
          </w:rPr>
          <w:delText>Running query:   RUNNING 295.6s</w:delText>
        </w:r>
      </w:del>
      <w:del w:id="6458" w:author="adrian " w:date="2017-04-28T10:28:07Z">
        <w:r>
          <w:rPr/>
          <w:br/>
        </w:r>
      </w:del>
      <w:del w:id="6459" w:author="adrian " w:date="2017-04-28T10:28:07Z">
        <w:r>
          <w:rPr>
            <w:rStyle w:val="VerbatimChar"/>
          </w:rPr>
          <w:delText>Running query:   RUNNING 296.5s</w:delText>
        </w:r>
      </w:del>
      <w:del w:id="6460" w:author="adrian " w:date="2017-04-28T10:28:07Z">
        <w:r>
          <w:rPr/>
          <w:br/>
        </w:r>
      </w:del>
      <w:del w:id="6461" w:author="adrian " w:date="2017-04-28T10:28:07Z">
        <w:r>
          <w:rPr>
            <w:rStyle w:val="VerbatimChar"/>
          </w:rPr>
          <w:delText>Running query:   RUNNING 297.5s</w:delText>
        </w:r>
      </w:del>
      <w:del w:id="6462" w:author="adrian " w:date="2017-04-28T10:28:07Z">
        <w:r>
          <w:rPr/>
          <w:br/>
        </w:r>
      </w:del>
      <w:del w:id="6463" w:author="adrian " w:date="2017-04-28T10:28:07Z">
        <w:r>
          <w:rPr>
            <w:rStyle w:val="VerbatimChar"/>
          </w:rPr>
          <w:delText>Running query:   RUNNING 298.5s</w:delText>
        </w:r>
      </w:del>
      <w:del w:id="6464" w:author="adrian " w:date="2017-04-28T10:28:07Z">
        <w:r>
          <w:rPr/>
          <w:br/>
        </w:r>
      </w:del>
      <w:del w:id="6465" w:author="adrian " w:date="2017-04-28T10:28:07Z">
        <w:r>
          <w:rPr>
            <w:rStyle w:val="VerbatimChar"/>
          </w:rPr>
          <w:delText>Running query:   RUNNING 299.5s</w:delText>
        </w:r>
      </w:del>
      <w:del w:id="6466" w:author="adrian " w:date="2017-04-28T10:28:07Z">
        <w:r>
          <w:rPr/>
          <w:br/>
        </w:r>
      </w:del>
      <w:del w:id="6467" w:author="adrian " w:date="2017-04-28T10:28:07Z">
        <w:r>
          <w:rPr>
            <w:rStyle w:val="VerbatimChar"/>
          </w:rPr>
          <w:delText>Running query:   RUNNING 300.6s</w:delText>
        </w:r>
      </w:del>
      <w:del w:id="6468" w:author="adrian " w:date="2017-04-28T10:28:07Z">
        <w:r>
          <w:rPr/>
          <w:br/>
        </w:r>
      </w:del>
      <w:del w:id="6469" w:author="adrian " w:date="2017-04-28T10:28:07Z">
        <w:r>
          <w:rPr>
            <w:rStyle w:val="VerbatimChar"/>
          </w:rPr>
          <w:delText>Running query:   RUNNING 301.8s</w:delText>
        </w:r>
      </w:del>
      <w:del w:id="6470" w:author="adrian " w:date="2017-04-28T10:28:07Z">
        <w:r>
          <w:rPr/>
          <w:br/>
        </w:r>
      </w:del>
      <w:del w:id="6471" w:author="adrian " w:date="2017-04-28T10:28:07Z">
        <w:r>
          <w:rPr>
            <w:rStyle w:val="VerbatimChar"/>
          </w:rPr>
          <w:delText>Running query:   RUNNING 304.9s</w:delText>
        </w:r>
      </w:del>
      <w:del w:id="6472" w:author="adrian " w:date="2017-04-28T10:28:07Z">
        <w:r>
          <w:rPr/>
          <w:br/>
        </w:r>
      </w:del>
      <w:del w:id="6473" w:author="adrian " w:date="2017-04-28T10:28:07Z">
        <w:r>
          <w:rPr>
            <w:rStyle w:val="VerbatimChar"/>
          </w:rPr>
          <w:delText>Running query:   RUNNING 306.2s</w:delText>
        </w:r>
      </w:del>
      <w:del w:id="6474" w:author="adrian " w:date="2017-04-28T10:28:07Z">
        <w:r>
          <w:rPr/>
          <w:br/>
        </w:r>
      </w:del>
      <w:del w:id="6475" w:author="adrian " w:date="2017-04-28T10:28:07Z">
        <w:r>
          <w:rPr>
            <w:rStyle w:val="VerbatimChar"/>
          </w:rPr>
          <w:delText>Running query:   RUNNING 307.2s</w:delText>
        </w:r>
      </w:del>
      <w:del w:id="6476" w:author="adrian " w:date="2017-04-28T10:28:07Z">
        <w:r>
          <w:rPr/>
          <w:br/>
        </w:r>
      </w:del>
      <w:del w:id="6477" w:author="adrian " w:date="2017-04-28T10:28:07Z">
        <w:r>
          <w:rPr>
            <w:rStyle w:val="VerbatimChar"/>
          </w:rPr>
          <w:delText>Running query:   RUNNING 308.2s</w:delText>
        </w:r>
      </w:del>
      <w:del w:id="6478" w:author="adrian " w:date="2017-04-28T10:28:07Z">
        <w:r>
          <w:rPr/>
          <w:br/>
        </w:r>
      </w:del>
      <w:del w:id="6479" w:author="adrian " w:date="2017-04-28T10:28:07Z">
        <w:r>
          <w:rPr>
            <w:rStyle w:val="VerbatimChar"/>
          </w:rPr>
          <w:delText>Running query:   RUNNING 309.4s</w:delText>
        </w:r>
      </w:del>
      <w:del w:id="6480" w:author="adrian " w:date="2017-04-28T10:28:07Z">
        <w:r>
          <w:rPr/>
          <w:br/>
        </w:r>
      </w:del>
      <w:del w:id="6481" w:author="adrian " w:date="2017-04-28T10:28:07Z">
        <w:r>
          <w:rPr>
            <w:rStyle w:val="VerbatimChar"/>
          </w:rPr>
          <w:delText>Running query:   RUNNING 310.3s</w:delText>
        </w:r>
      </w:del>
      <w:del w:id="6482" w:author="adrian " w:date="2017-04-28T10:28:07Z">
        <w:r>
          <w:rPr/>
          <w:br/>
        </w:r>
      </w:del>
      <w:del w:id="6483" w:author="adrian " w:date="2017-04-28T10:28:07Z">
        <w:r>
          <w:rPr>
            <w:rStyle w:val="VerbatimChar"/>
          </w:rPr>
          <w:delText>Running query:   RUNNING 311.3s</w:delText>
        </w:r>
      </w:del>
      <w:del w:id="6484" w:author="adrian " w:date="2017-04-28T10:28:07Z">
        <w:r>
          <w:rPr/>
          <w:br/>
        </w:r>
      </w:del>
      <w:del w:id="6485" w:author="adrian " w:date="2017-04-28T10:28:07Z">
        <w:r>
          <w:rPr>
            <w:rStyle w:val="VerbatimChar"/>
          </w:rPr>
          <w:delText>Running query:   RUNNING 312.3s</w:delText>
        </w:r>
      </w:del>
      <w:del w:id="6486" w:author="adrian " w:date="2017-04-28T10:28:07Z">
        <w:r>
          <w:rPr/>
          <w:br/>
        </w:r>
      </w:del>
      <w:del w:id="6487" w:author="adrian " w:date="2017-04-28T10:28:07Z">
        <w:r>
          <w:rPr>
            <w:rStyle w:val="VerbatimChar"/>
          </w:rPr>
          <w:delText>Running query:   RUNNING 313.2s</w:delText>
        </w:r>
      </w:del>
      <w:del w:id="6488" w:author="adrian " w:date="2017-04-28T10:28:07Z">
        <w:r>
          <w:rPr/>
          <w:br/>
        </w:r>
      </w:del>
      <w:del w:id="6489" w:author="adrian " w:date="2017-04-28T10:28:07Z">
        <w:r>
          <w:rPr>
            <w:rStyle w:val="VerbatimChar"/>
          </w:rPr>
          <w:delText>Running query:   RUNNING 314.2s</w:delText>
        </w:r>
      </w:del>
      <w:del w:id="6490" w:author="adrian " w:date="2017-04-28T10:28:07Z">
        <w:r>
          <w:rPr/>
          <w:br/>
        </w:r>
      </w:del>
      <w:del w:id="6491" w:author="adrian " w:date="2017-04-28T10:28:07Z">
        <w:r>
          <w:rPr>
            <w:rStyle w:val="VerbatimChar"/>
          </w:rPr>
          <w:delText>Running query:   RUNNING 315.1s</w:delText>
        </w:r>
      </w:del>
      <w:del w:id="6492" w:author="adrian " w:date="2017-04-28T10:28:07Z">
        <w:r>
          <w:rPr/>
          <w:br/>
        </w:r>
      </w:del>
      <w:del w:id="6493" w:author="adrian " w:date="2017-04-28T10:28:07Z">
        <w:r>
          <w:rPr>
            <w:rStyle w:val="VerbatimChar"/>
          </w:rPr>
          <w:delText>Running query:   RUNNING 316.1s</w:delText>
        </w:r>
      </w:del>
      <w:del w:id="6494" w:author="adrian " w:date="2017-04-28T10:28:07Z">
        <w:r>
          <w:rPr/>
          <w:br/>
        </w:r>
      </w:del>
      <w:del w:id="6495" w:author="adrian " w:date="2017-04-28T10:28:07Z">
        <w:r>
          <w:rPr>
            <w:rStyle w:val="VerbatimChar"/>
          </w:rPr>
          <w:delText>Running query:   RUNNING 317.0s</w:delText>
        </w:r>
      </w:del>
      <w:del w:id="6496" w:author="adrian " w:date="2017-04-28T10:28:07Z">
        <w:r>
          <w:rPr/>
          <w:br/>
        </w:r>
      </w:del>
      <w:del w:id="6497" w:author="adrian " w:date="2017-04-28T10:28:07Z">
        <w:r>
          <w:rPr>
            <w:rStyle w:val="VerbatimChar"/>
          </w:rPr>
          <w:delText>Running query:   RUNNING 318.0s</w:delText>
        </w:r>
      </w:del>
      <w:del w:id="6498" w:author="adrian " w:date="2017-04-28T10:28:07Z">
        <w:r>
          <w:rPr/>
          <w:br/>
        </w:r>
      </w:del>
      <w:del w:id="6499" w:author="adrian " w:date="2017-04-28T10:28:07Z">
        <w:r>
          <w:rPr>
            <w:rStyle w:val="VerbatimChar"/>
          </w:rPr>
          <w:delText>Running query:   RUNNING 318.9s</w:delText>
        </w:r>
      </w:del>
      <w:del w:id="6500" w:author="adrian " w:date="2017-04-28T10:28:07Z">
        <w:r>
          <w:rPr/>
          <w:br/>
        </w:r>
      </w:del>
      <w:del w:id="6501" w:author="adrian " w:date="2017-04-28T10:28:07Z">
        <w:r>
          <w:rPr>
            <w:rStyle w:val="VerbatimChar"/>
          </w:rPr>
          <w:delText>Running query:   RUNNING 319.9s</w:delText>
        </w:r>
      </w:del>
      <w:del w:id="6502" w:author="adrian " w:date="2017-04-28T10:28:07Z">
        <w:r>
          <w:rPr/>
          <w:br/>
        </w:r>
      </w:del>
      <w:del w:id="6503" w:author="adrian " w:date="2017-04-28T10:28:07Z">
        <w:r>
          <w:rPr>
            <w:rStyle w:val="VerbatimChar"/>
          </w:rPr>
          <w:delText>Running query:   RUNNING 320.9s</w:delText>
        </w:r>
      </w:del>
      <w:del w:id="6504" w:author="adrian " w:date="2017-04-28T10:28:07Z">
        <w:r>
          <w:rPr/>
          <w:br/>
        </w:r>
      </w:del>
      <w:del w:id="6505" w:author="adrian " w:date="2017-04-28T10:28:07Z">
        <w:r>
          <w:rPr>
            <w:rStyle w:val="VerbatimChar"/>
          </w:rPr>
          <w:delText>Running query:   RUNNING 322.0s</w:delText>
        </w:r>
      </w:del>
      <w:del w:id="6506" w:author="adrian " w:date="2017-04-28T10:28:07Z">
        <w:r>
          <w:rPr/>
          <w:br/>
        </w:r>
      </w:del>
      <w:del w:id="6507" w:author="adrian " w:date="2017-04-28T10:28:07Z">
        <w:r>
          <w:rPr>
            <w:rStyle w:val="VerbatimChar"/>
          </w:rPr>
          <w:delText>Running query:   RUNNING 322.9s</w:delText>
        </w:r>
      </w:del>
      <w:del w:id="6508" w:author="adrian " w:date="2017-04-28T10:28:07Z">
        <w:r>
          <w:rPr/>
          <w:br/>
        </w:r>
      </w:del>
      <w:del w:id="6509" w:author="adrian " w:date="2017-04-28T10:28:07Z">
        <w:r>
          <w:rPr>
            <w:rStyle w:val="VerbatimChar"/>
          </w:rPr>
          <w:delText>Running query:   RUNNING 323.9s</w:delText>
        </w:r>
      </w:del>
      <w:del w:id="6510" w:author="adrian " w:date="2017-04-28T10:28:07Z">
        <w:r>
          <w:rPr/>
          <w:br/>
        </w:r>
      </w:del>
      <w:del w:id="6511" w:author="adrian " w:date="2017-04-28T10:28:07Z">
        <w:r>
          <w:rPr>
            <w:rStyle w:val="VerbatimChar"/>
          </w:rPr>
          <w:delText>Running query:   RUNNING 324.8s</w:delText>
        </w:r>
      </w:del>
      <w:del w:id="6512" w:author="adrian " w:date="2017-04-28T10:28:07Z">
        <w:r>
          <w:rPr/>
          <w:br/>
        </w:r>
      </w:del>
      <w:del w:id="6513" w:author="adrian " w:date="2017-04-28T10:28:07Z">
        <w:r>
          <w:rPr>
            <w:rStyle w:val="VerbatimChar"/>
          </w:rPr>
          <w:delText>Running query:   RUNNING 325.9s</w:delText>
        </w:r>
      </w:del>
      <w:del w:id="6514" w:author="adrian " w:date="2017-04-28T10:28:07Z">
        <w:r>
          <w:rPr/>
          <w:br/>
        </w:r>
      </w:del>
      <w:del w:id="6515" w:author="adrian " w:date="2017-04-28T10:28:07Z">
        <w:r>
          <w:rPr>
            <w:rStyle w:val="VerbatimChar"/>
          </w:rPr>
          <w:delText>Running query:   RUNNING 326.9s</w:delText>
        </w:r>
      </w:del>
      <w:del w:id="6516" w:author="adrian " w:date="2017-04-28T10:28:07Z">
        <w:r>
          <w:rPr/>
          <w:br/>
        </w:r>
      </w:del>
      <w:del w:id="6517" w:author="adrian " w:date="2017-04-28T10:28:07Z">
        <w:r>
          <w:rPr>
            <w:rStyle w:val="VerbatimChar"/>
          </w:rPr>
          <w:delText>Running query:   RUNNING 327.9s</w:delText>
        </w:r>
      </w:del>
      <w:del w:id="6518" w:author="adrian " w:date="2017-04-28T10:28:07Z">
        <w:r>
          <w:rPr/>
          <w:br/>
        </w:r>
      </w:del>
      <w:del w:id="6519" w:author="adrian " w:date="2017-04-28T10:28:07Z">
        <w:r>
          <w:rPr>
            <w:rStyle w:val="VerbatimChar"/>
          </w:rPr>
          <w:delText>Running query:   RUNNING 328.8s</w:delText>
        </w:r>
      </w:del>
      <w:del w:id="6520" w:author="adrian " w:date="2017-04-28T10:28:07Z">
        <w:r>
          <w:rPr/>
          <w:br/>
        </w:r>
      </w:del>
      <w:del w:id="6521" w:author="adrian " w:date="2017-04-28T10:28:07Z">
        <w:r>
          <w:rPr>
            <w:rStyle w:val="VerbatimChar"/>
          </w:rPr>
          <w:delText>Running query:   RUNNING 329.7s</w:delText>
        </w:r>
      </w:del>
      <w:del w:id="6522" w:author="adrian " w:date="2017-04-28T10:28:07Z">
        <w:r>
          <w:rPr/>
          <w:br/>
        </w:r>
      </w:del>
      <w:del w:id="6523" w:author="adrian " w:date="2017-04-28T10:28:07Z">
        <w:r>
          <w:rPr>
            <w:rStyle w:val="VerbatimChar"/>
          </w:rPr>
          <w:delText>Running query:   RUNNING 330.7s</w:delText>
        </w:r>
      </w:del>
      <w:del w:id="6524" w:author="adrian " w:date="2017-04-28T10:28:07Z">
        <w:r>
          <w:rPr/>
          <w:br/>
        </w:r>
      </w:del>
      <w:del w:id="6525" w:author="adrian " w:date="2017-04-28T10:28:07Z">
        <w:r>
          <w:rPr>
            <w:rStyle w:val="VerbatimChar"/>
          </w:rPr>
          <w:delText>Running query:   RUNNING 331.7s</w:delText>
        </w:r>
      </w:del>
      <w:del w:id="6526" w:author="adrian " w:date="2017-04-28T10:28:07Z">
        <w:r>
          <w:rPr/>
          <w:br/>
        </w:r>
      </w:del>
      <w:del w:id="6527" w:author="adrian " w:date="2017-04-28T10:28:07Z">
        <w:r>
          <w:rPr>
            <w:rStyle w:val="VerbatimChar"/>
          </w:rPr>
          <w:delText>Running query:   RUNNING 332.6s</w:delText>
        </w:r>
      </w:del>
      <w:del w:id="6528" w:author="adrian " w:date="2017-04-28T10:28:07Z">
        <w:r>
          <w:rPr/>
          <w:br/>
        </w:r>
      </w:del>
      <w:del w:id="6529" w:author="adrian " w:date="2017-04-28T10:28:07Z">
        <w:r>
          <w:rPr>
            <w:rStyle w:val="VerbatimChar"/>
          </w:rPr>
          <w:delText>Running query:   RUNNING 333.6s</w:delText>
        </w:r>
      </w:del>
      <w:del w:id="6530" w:author="adrian " w:date="2017-04-28T10:28:07Z">
        <w:r>
          <w:rPr/>
          <w:br/>
        </w:r>
      </w:del>
      <w:del w:id="6531" w:author="adrian " w:date="2017-04-28T10:28:07Z">
        <w:r>
          <w:rPr>
            <w:rStyle w:val="VerbatimChar"/>
          </w:rPr>
          <w:delText>Running query:   RUNNING 335.9s</w:delText>
        </w:r>
      </w:del>
      <w:del w:id="6532" w:author="adrian " w:date="2017-04-28T10:28:07Z">
        <w:r>
          <w:rPr/>
          <w:br/>
        </w:r>
      </w:del>
      <w:del w:id="6533" w:author="adrian " w:date="2017-04-28T10:28:07Z">
        <w:r>
          <w:rPr>
            <w:rStyle w:val="VerbatimChar"/>
          </w:rPr>
          <w:delText>Running query:   RUNNING 336.9s</w:delText>
        </w:r>
      </w:del>
      <w:del w:id="6534" w:author="adrian " w:date="2017-04-28T10:28:07Z">
        <w:r>
          <w:rPr/>
          <w:br/>
        </w:r>
      </w:del>
      <w:del w:id="6535" w:author="adrian " w:date="2017-04-28T10:28:07Z">
        <w:r>
          <w:rPr>
            <w:rStyle w:val="VerbatimChar"/>
          </w:rPr>
          <w:delText>Running query:   RUNNING 337.8s</w:delText>
        </w:r>
      </w:del>
      <w:del w:id="6536" w:author="adrian " w:date="2017-04-28T10:28:07Z">
        <w:r>
          <w:rPr/>
          <w:br/>
        </w:r>
      </w:del>
      <w:del w:id="6537" w:author="adrian " w:date="2017-04-28T10:28:07Z">
        <w:r>
          <w:rPr>
            <w:rStyle w:val="VerbatimChar"/>
          </w:rPr>
          <w:delText>Running query:   RUNNING 338.8s</w:delText>
        </w:r>
      </w:del>
      <w:del w:id="6538" w:author="adrian " w:date="2017-04-28T10:28:07Z">
        <w:r>
          <w:rPr/>
          <w:br/>
        </w:r>
      </w:del>
      <w:del w:id="6539" w:author="adrian " w:date="2017-04-28T10:28:07Z">
        <w:r>
          <w:rPr>
            <w:rStyle w:val="VerbatimChar"/>
          </w:rPr>
          <w:delText>Running query:   RUNNING 339.8s</w:delText>
        </w:r>
      </w:del>
      <w:del w:id="6540" w:author="adrian " w:date="2017-04-28T10:28:07Z">
        <w:r>
          <w:rPr/>
          <w:br/>
        </w:r>
      </w:del>
      <w:del w:id="6541" w:author="adrian " w:date="2017-04-28T10:28:07Z">
        <w:r>
          <w:rPr>
            <w:rStyle w:val="VerbatimChar"/>
          </w:rPr>
          <w:delText>Running query:   RUNNING 340.8s</w:delText>
        </w:r>
      </w:del>
      <w:del w:id="6542" w:author="adrian " w:date="2017-04-28T10:28:07Z">
        <w:r>
          <w:rPr/>
          <w:br/>
        </w:r>
      </w:del>
      <w:del w:id="6543" w:author="adrian " w:date="2017-04-28T10:28:07Z">
        <w:r>
          <w:rPr>
            <w:rStyle w:val="VerbatimChar"/>
          </w:rPr>
          <w:delText>Running query:   RUNNING 341.7s</w:delText>
        </w:r>
      </w:del>
      <w:del w:id="6544" w:author="adrian " w:date="2017-04-28T10:28:07Z">
        <w:r>
          <w:rPr/>
          <w:br/>
        </w:r>
      </w:del>
      <w:del w:id="6545" w:author="adrian " w:date="2017-04-28T10:28:07Z">
        <w:r>
          <w:rPr>
            <w:rStyle w:val="VerbatimChar"/>
          </w:rPr>
          <w:delText>Running query:   RUNNING 342.7s</w:delText>
        </w:r>
      </w:del>
      <w:del w:id="6546" w:author="adrian " w:date="2017-04-28T10:28:07Z">
        <w:r>
          <w:rPr/>
          <w:br/>
        </w:r>
      </w:del>
      <w:del w:id="6547" w:author="adrian " w:date="2017-04-28T10:28:07Z">
        <w:r>
          <w:rPr>
            <w:rStyle w:val="VerbatimChar"/>
          </w:rPr>
          <w:delText>Running query:   RUNNING 343.7s</w:delText>
        </w:r>
      </w:del>
      <w:del w:id="6548" w:author="adrian " w:date="2017-04-28T10:28:07Z">
        <w:r>
          <w:rPr/>
          <w:br/>
        </w:r>
      </w:del>
      <w:del w:id="6549" w:author="adrian " w:date="2017-04-28T10:28:07Z">
        <w:r>
          <w:rPr>
            <w:rStyle w:val="VerbatimChar"/>
          </w:rPr>
          <w:delText>Running query:   RUNNING 344.7s</w:delText>
        </w:r>
      </w:del>
      <w:del w:id="6550" w:author="adrian " w:date="2017-04-28T10:28:07Z">
        <w:r>
          <w:rPr/>
          <w:br/>
        </w:r>
      </w:del>
      <w:del w:id="6551" w:author="adrian " w:date="2017-04-28T10:28:07Z">
        <w:r>
          <w:rPr>
            <w:rStyle w:val="VerbatimChar"/>
          </w:rPr>
          <w:delText>Running query:   RUNNING 345.7s</w:delText>
        </w:r>
      </w:del>
      <w:del w:id="6552" w:author="adrian " w:date="2017-04-28T10:28:07Z">
        <w:r>
          <w:rPr/>
          <w:br/>
        </w:r>
      </w:del>
      <w:del w:id="6553" w:author="adrian " w:date="2017-04-28T10:28:07Z">
        <w:r>
          <w:rPr>
            <w:rStyle w:val="VerbatimChar"/>
          </w:rPr>
          <w:delText>Running query:   RUNNING 346.7s</w:delText>
        </w:r>
      </w:del>
      <w:del w:id="6554" w:author="adrian " w:date="2017-04-28T10:28:07Z">
        <w:r>
          <w:rPr/>
          <w:br/>
        </w:r>
      </w:del>
      <w:del w:id="6555" w:author="adrian " w:date="2017-04-28T10:28:07Z">
        <w:r>
          <w:rPr>
            <w:rStyle w:val="VerbatimChar"/>
          </w:rPr>
          <w:delText>Running query:   RUNNING 347.6s</w:delText>
        </w:r>
      </w:del>
      <w:del w:id="6556" w:author="adrian " w:date="2017-04-28T10:28:07Z">
        <w:r>
          <w:rPr/>
          <w:br/>
        </w:r>
      </w:del>
      <w:del w:id="6557" w:author="adrian " w:date="2017-04-28T10:28:07Z">
        <w:r>
          <w:rPr>
            <w:rStyle w:val="VerbatimChar"/>
          </w:rPr>
          <w:delText>Running query:   RUNNING 348.7s</w:delText>
        </w:r>
      </w:del>
      <w:del w:id="6558" w:author="adrian " w:date="2017-04-28T10:28:07Z">
        <w:r>
          <w:rPr/>
          <w:br/>
        </w:r>
      </w:del>
      <w:del w:id="6559" w:author="adrian " w:date="2017-04-28T10:28:07Z">
        <w:r>
          <w:rPr>
            <w:rStyle w:val="VerbatimChar"/>
          </w:rPr>
          <w:delText>Running query:   RUNNING 349.7s</w:delText>
        </w:r>
      </w:del>
      <w:del w:id="6560" w:author="adrian " w:date="2017-04-28T10:28:07Z">
        <w:r>
          <w:rPr/>
          <w:br/>
        </w:r>
      </w:del>
      <w:del w:id="6561" w:author="adrian " w:date="2017-04-28T10:28:07Z">
        <w:r>
          <w:rPr>
            <w:rStyle w:val="VerbatimChar"/>
          </w:rPr>
          <w:delText>Running query:   RUNNING 350.6s</w:delText>
        </w:r>
      </w:del>
      <w:del w:id="6562" w:author="adrian " w:date="2017-04-28T10:28:07Z">
        <w:r>
          <w:rPr/>
          <w:br/>
        </w:r>
      </w:del>
      <w:del w:id="6563" w:author="adrian " w:date="2017-04-28T10:28:07Z">
        <w:r>
          <w:rPr>
            <w:rStyle w:val="VerbatimChar"/>
          </w:rPr>
          <w:delText>Running query:   RUNNING 351.5s</w:delText>
        </w:r>
      </w:del>
      <w:del w:id="6564" w:author="adrian " w:date="2017-04-28T10:28:07Z">
        <w:r>
          <w:rPr/>
          <w:br/>
        </w:r>
      </w:del>
      <w:del w:id="6565" w:author="adrian " w:date="2017-04-28T10:28:07Z">
        <w:r>
          <w:rPr>
            <w:rStyle w:val="VerbatimChar"/>
          </w:rPr>
          <w:delText>Running query:   RUNNING 352.5s</w:delText>
        </w:r>
      </w:del>
      <w:del w:id="6566" w:author="adrian " w:date="2017-04-28T10:28:07Z">
        <w:r>
          <w:rPr/>
          <w:br/>
        </w:r>
      </w:del>
      <w:del w:id="6567" w:author="adrian " w:date="2017-04-28T10:28:07Z">
        <w:r>
          <w:rPr>
            <w:rStyle w:val="VerbatimChar"/>
          </w:rPr>
          <w:delText>Running query:   RUNNING 353.4s</w:delText>
        </w:r>
      </w:del>
      <w:del w:id="6568" w:author="adrian " w:date="2017-04-28T10:28:07Z">
        <w:r>
          <w:rPr/>
          <w:br/>
        </w:r>
      </w:del>
      <w:del w:id="6569" w:author="adrian " w:date="2017-04-28T10:28:07Z">
        <w:r>
          <w:rPr>
            <w:rStyle w:val="VerbatimChar"/>
          </w:rPr>
          <w:delText>Running query:   RUNNING 354.4s</w:delText>
        </w:r>
      </w:del>
      <w:del w:id="6570" w:author="adrian " w:date="2017-04-28T10:28:07Z">
        <w:r>
          <w:rPr/>
          <w:br/>
        </w:r>
      </w:del>
      <w:del w:id="6571" w:author="adrian " w:date="2017-04-28T10:28:07Z">
        <w:r>
          <w:rPr>
            <w:rStyle w:val="VerbatimChar"/>
          </w:rPr>
          <w:delText>Running query:   RUNNING 355.4s</w:delText>
        </w:r>
      </w:del>
      <w:del w:id="6572" w:author="adrian " w:date="2017-04-28T10:28:07Z">
        <w:r>
          <w:rPr/>
          <w:br/>
        </w:r>
      </w:del>
      <w:del w:id="6573" w:author="adrian " w:date="2017-04-28T10:28:07Z">
        <w:r>
          <w:rPr>
            <w:rStyle w:val="VerbatimChar"/>
          </w:rPr>
          <w:delText>Running query:   RUNNING 356.4s</w:delText>
        </w:r>
      </w:del>
      <w:del w:id="6574" w:author="adrian " w:date="2017-04-28T10:28:07Z">
        <w:r>
          <w:rPr/>
          <w:br/>
        </w:r>
      </w:del>
      <w:del w:id="6575" w:author="adrian " w:date="2017-04-28T10:28:07Z">
        <w:r>
          <w:rPr>
            <w:rStyle w:val="VerbatimChar"/>
          </w:rPr>
          <w:delText>Running query:   RUNNING 357.5s</w:delText>
        </w:r>
      </w:del>
      <w:del w:id="6576" w:author="adrian " w:date="2017-04-28T10:28:07Z">
        <w:r>
          <w:rPr/>
          <w:br/>
        </w:r>
      </w:del>
      <w:del w:id="6577" w:author="adrian " w:date="2017-04-28T10:28:07Z">
        <w:r>
          <w:rPr>
            <w:rStyle w:val="VerbatimChar"/>
          </w:rPr>
          <w:delText>Running query:   RUNNING 358.5s</w:delText>
        </w:r>
      </w:del>
      <w:del w:id="6578" w:author="adrian " w:date="2017-04-28T10:28:07Z">
        <w:r>
          <w:rPr/>
          <w:br/>
        </w:r>
      </w:del>
      <w:del w:id="6579" w:author="adrian " w:date="2017-04-28T10:28:07Z">
        <w:r>
          <w:rPr>
            <w:rStyle w:val="VerbatimChar"/>
          </w:rPr>
          <w:delText>Running query:   RUNNING 359.5s</w:delText>
        </w:r>
      </w:del>
      <w:del w:id="6580" w:author="adrian " w:date="2017-04-28T10:28:07Z">
        <w:r>
          <w:rPr/>
          <w:br/>
        </w:r>
      </w:del>
      <w:del w:id="6581" w:author="adrian " w:date="2017-04-28T10:28:07Z">
        <w:r>
          <w:rPr>
            <w:rStyle w:val="VerbatimChar"/>
          </w:rPr>
          <w:delText>Running query:   RUNNING 360.4s</w:delText>
        </w:r>
      </w:del>
      <w:del w:id="6582" w:author="adrian " w:date="2017-04-28T10:28:07Z">
        <w:r>
          <w:rPr/>
          <w:br/>
        </w:r>
      </w:del>
      <w:del w:id="6583" w:author="adrian " w:date="2017-04-28T10:28:07Z">
        <w:r>
          <w:rPr>
            <w:rStyle w:val="VerbatimChar"/>
          </w:rPr>
          <w:delText>Running query:   RUNNING 361.4s</w:delText>
        </w:r>
      </w:del>
      <w:del w:id="6584" w:author="adrian " w:date="2017-04-28T10:28:07Z">
        <w:r>
          <w:rPr/>
          <w:br/>
        </w:r>
      </w:del>
      <w:del w:id="6585" w:author="adrian " w:date="2017-04-28T10:28:07Z">
        <w:r>
          <w:rPr>
            <w:rStyle w:val="VerbatimChar"/>
          </w:rPr>
          <w:delText>Running query:   RUNNING 362.4s</w:delText>
        </w:r>
      </w:del>
      <w:del w:id="6586" w:author="adrian " w:date="2017-04-28T10:28:07Z">
        <w:r>
          <w:rPr/>
          <w:br/>
        </w:r>
      </w:del>
      <w:del w:id="6587" w:author="adrian " w:date="2017-04-28T10:28:07Z">
        <w:r>
          <w:rPr>
            <w:rStyle w:val="VerbatimChar"/>
          </w:rPr>
          <w:delText>Running query:   RUNNING 363.4s</w:delText>
        </w:r>
      </w:del>
      <w:del w:id="6588" w:author="adrian " w:date="2017-04-28T10:28:07Z">
        <w:r>
          <w:rPr/>
          <w:br/>
        </w:r>
      </w:del>
      <w:del w:id="6589" w:author="adrian " w:date="2017-04-28T10:28:07Z">
        <w:r>
          <w:rPr>
            <w:rStyle w:val="VerbatimChar"/>
          </w:rPr>
          <w:delText>Running query:   RUNNING 364.3s</w:delText>
        </w:r>
      </w:del>
      <w:del w:id="6590" w:author="adrian " w:date="2017-04-28T10:28:07Z">
        <w:r>
          <w:rPr/>
          <w:br/>
        </w:r>
      </w:del>
      <w:del w:id="6591" w:author="adrian " w:date="2017-04-28T10:28:07Z">
        <w:r>
          <w:rPr>
            <w:rStyle w:val="VerbatimChar"/>
          </w:rPr>
          <w:delText>Running query:   RUNNING 365.3s</w:delText>
        </w:r>
      </w:del>
      <w:del w:id="6592" w:author="adrian " w:date="2017-04-28T10:28:07Z">
        <w:r>
          <w:rPr/>
          <w:br/>
        </w:r>
      </w:del>
      <w:del w:id="6593" w:author="adrian " w:date="2017-04-28T10:28:07Z">
        <w:r>
          <w:rPr>
            <w:rStyle w:val="VerbatimChar"/>
          </w:rPr>
          <w:delText>Running query:   RUNNING 367.3s</w:delText>
        </w:r>
      </w:del>
      <w:del w:id="6594" w:author="adrian " w:date="2017-04-28T10:28:07Z">
        <w:r>
          <w:rPr/>
          <w:br/>
        </w:r>
      </w:del>
      <w:del w:id="6595" w:author="adrian " w:date="2017-04-28T10:28:07Z">
        <w:r>
          <w:rPr>
            <w:rStyle w:val="VerbatimChar"/>
          </w:rPr>
          <w:delText>Running query:   RUNNING 368.3s</w:delText>
        </w:r>
      </w:del>
      <w:del w:id="6596" w:author="adrian " w:date="2017-04-28T10:28:07Z">
        <w:r>
          <w:rPr/>
          <w:br/>
        </w:r>
      </w:del>
      <w:del w:id="6597" w:author="adrian " w:date="2017-04-28T10:28:07Z">
        <w:r>
          <w:rPr>
            <w:rStyle w:val="VerbatimChar"/>
          </w:rPr>
          <w:delText>Running query:   RUNNING 369.3s</w:delText>
        </w:r>
      </w:del>
      <w:del w:id="6598" w:author="adrian " w:date="2017-04-28T10:28:07Z">
        <w:r>
          <w:rPr/>
          <w:br/>
        </w:r>
      </w:del>
      <w:del w:id="6599" w:author="adrian " w:date="2017-04-28T10:28:07Z">
        <w:r>
          <w:rPr>
            <w:rStyle w:val="VerbatimChar"/>
          </w:rPr>
          <w:delText>Running query:   RUNNING 370.2s</w:delText>
        </w:r>
      </w:del>
      <w:del w:id="6600" w:author="adrian " w:date="2017-04-28T10:28:07Z">
        <w:r>
          <w:rPr/>
          <w:br/>
        </w:r>
      </w:del>
      <w:del w:id="6601" w:author="adrian " w:date="2017-04-28T10:28:07Z">
        <w:r>
          <w:rPr>
            <w:rStyle w:val="VerbatimChar"/>
          </w:rPr>
          <w:delText>Running query:   RUNNING 371.2s</w:delText>
        </w:r>
      </w:del>
      <w:del w:id="6602" w:author="adrian " w:date="2017-04-28T10:28:07Z">
        <w:r>
          <w:rPr/>
          <w:br/>
        </w:r>
      </w:del>
      <w:del w:id="6603" w:author="adrian " w:date="2017-04-28T10:28:07Z">
        <w:r>
          <w:rPr>
            <w:rStyle w:val="VerbatimChar"/>
          </w:rPr>
          <w:delText>Running query:   RUNNING 372.2s</w:delText>
        </w:r>
      </w:del>
      <w:del w:id="6604" w:author="adrian " w:date="2017-04-28T10:28:07Z">
        <w:r>
          <w:rPr/>
          <w:br/>
        </w:r>
      </w:del>
      <w:del w:id="6605" w:author="adrian " w:date="2017-04-28T10:28:07Z">
        <w:r>
          <w:rPr>
            <w:rStyle w:val="VerbatimChar"/>
          </w:rPr>
          <w:delText>Running query:   RUNNING 373.1s</w:delText>
        </w:r>
      </w:del>
      <w:del w:id="6606" w:author="adrian " w:date="2017-04-28T10:28:07Z">
        <w:r>
          <w:rPr/>
          <w:br/>
        </w:r>
      </w:del>
      <w:del w:id="6607" w:author="adrian " w:date="2017-04-28T10:28:07Z">
        <w:r>
          <w:rPr>
            <w:rStyle w:val="VerbatimChar"/>
          </w:rPr>
          <w:delText>Running query:   RUNNING 374.1s</w:delText>
        </w:r>
      </w:del>
      <w:del w:id="6608" w:author="adrian " w:date="2017-04-28T10:28:07Z">
        <w:r>
          <w:rPr/>
          <w:br/>
        </w:r>
      </w:del>
      <w:del w:id="6609" w:author="adrian " w:date="2017-04-28T10:28:07Z">
        <w:r>
          <w:rPr>
            <w:rStyle w:val="VerbatimChar"/>
          </w:rPr>
          <w:delText>Running query:   RUNNING 375.0s</w:delText>
        </w:r>
      </w:del>
      <w:del w:id="6610" w:author="adrian " w:date="2017-04-28T10:28:07Z">
        <w:r>
          <w:rPr/>
          <w:br/>
        </w:r>
      </w:del>
      <w:del w:id="6611" w:author="adrian " w:date="2017-04-28T10:28:07Z">
        <w:r>
          <w:rPr>
            <w:rStyle w:val="VerbatimChar"/>
          </w:rPr>
          <w:delText>Running query:   RUNNING 376.0s</w:delText>
        </w:r>
      </w:del>
      <w:del w:id="6612" w:author="adrian " w:date="2017-04-28T10:28:07Z">
        <w:r>
          <w:rPr/>
          <w:br/>
        </w:r>
      </w:del>
      <w:del w:id="6613" w:author="adrian " w:date="2017-04-28T10:28:07Z">
        <w:r>
          <w:rPr>
            <w:rStyle w:val="VerbatimChar"/>
          </w:rPr>
          <w:delText>Running query:   RUNNING 377.0s</w:delText>
        </w:r>
      </w:del>
      <w:del w:id="6614" w:author="adrian " w:date="2017-04-28T10:28:07Z">
        <w:r>
          <w:rPr/>
          <w:br/>
        </w:r>
      </w:del>
      <w:del w:id="6615" w:author="adrian " w:date="2017-04-28T10:28:07Z">
        <w:r>
          <w:rPr>
            <w:rStyle w:val="VerbatimChar"/>
          </w:rPr>
          <w:delText>Running query:   RUNNING 378.1s</w:delText>
        </w:r>
      </w:del>
      <w:del w:id="6616" w:author="adrian " w:date="2017-04-28T10:28:07Z">
        <w:r>
          <w:rPr/>
          <w:br/>
        </w:r>
      </w:del>
      <w:del w:id="6617" w:author="adrian " w:date="2017-04-28T10:28:07Z">
        <w:r>
          <w:rPr>
            <w:rStyle w:val="VerbatimChar"/>
          </w:rPr>
          <w:delText>Running query:   RUNNING 379.0s</w:delText>
        </w:r>
      </w:del>
      <w:del w:id="6618" w:author="adrian " w:date="2017-04-28T10:28:07Z">
        <w:r>
          <w:rPr/>
          <w:br/>
        </w:r>
      </w:del>
      <w:del w:id="6619" w:author="adrian " w:date="2017-04-28T10:28:07Z">
        <w:r>
          <w:rPr>
            <w:rStyle w:val="VerbatimChar"/>
          </w:rPr>
          <w:delText>Running query:   RUNNING 380.0s</w:delText>
        </w:r>
      </w:del>
      <w:del w:id="6620" w:author="adrian " w:date="2017-04-28T10:28:07Z">
        <w:r>
          <w:rPr/>
          <w:br/>
        </w:r>
      </w:del>
      <w:del w:id="6621" w:author="adrian " w:date="2017-04-28T10:28:07Z">
        <w:r>
          <w:rPr>
            <w:rStyle w:val="VerbatimChar"/>
          </w:rPr>
          <w:delText>Running query:   RUNNING 380.9s</w:delText>
        </w:r>
      </w:del>
      <w:del w:id="6622" w:author="adrian " w:date="2017-04-28T10:28:07Z">
        <w:r>
          <w:rPr/>
          <w:br/>
        </w:r>
      </w:del>
      <w:del w:id="6623" w:author="adrian " w:date="2017-04-28T10:28:07Z">
        <w:r>
          <w:rPr>
            <w:rStyle w:val="VerbatimChar"/>
          </w:rPr>
          <w:delText>Running query:   RUNNING 381.9s</w:delText>
        </w:r>
      </w:del>
      <w:del w:id="6624" w:author="adrian " w:date="2017-04-28T10:28:07Z">
        <w:r>
          <w:rPr/>
          <w:br/>
        </w:r>
      </w:del>
      <w:del w:id="6625" w:author="adrian " w:date="2017-04-28T10:28:07Z">
        <w:r>
          <w:rPr>
            <w:rStyle w:val="VerbatimChar"/>
          </w:rPr>
          <w:delText>Running query:   RUNNING 382.9s</w:delText>
        </w:r>
      </w:del>
      <w:del w:id="6626" w:author="adrian " w:date="2017-04-28T10:28:07Z">
        <w:r>
          <w:rPr/>
          <w:br/>
        </w:r>
      </w:del>
      <w:del w:id="6627" w:author="adrian " w:date="2017-04-28T10:28:07Z">
        <w:r>
          <w:rPr>
            <w:rStyle w:val="VerbatimChar"/>
          </w:rPr>
          <w:delText>Running query:   RUNNING 383.9s</w:delText>
        </w:r>
      </w:del>
      <w:del w:id="6628" w:author="adrian " w:date="2017-04-28T10:28:07Z">
        <w:r>
          <w:rPr/>
          <w:br/>
        </w:r>
      </w:del>
      <w:del w:id="6629" w:author="adrian " w:date="2017-04-28T10:28:07Z">
        <w:r>
          <w:rPr>
            <w:rStyle w:val="VerbatimChar"/>
          </w:rPr>
          <w:delText>Running query:   RUNNING 384.8s</w:delText>
        </w:r>
      </w:del>
      <w:del w:id="6630" w:author="adrian " w:date="2017-04-28T10:28:07Z">
        <w:r>
          <w:rPr/>
          <w:br/>
        </w:r>
      </w:del>
      <w:del w:id="6631" w:author="adrian " w:date="2017-04-28T10:28:07Z">
        <w:r>
          <w:rPr>
            <w:rStyle w:val="VerbatimChar"/>
          </w:rPr>
          <w:delText>Running query:   RUNNING 385.8s</w:delText>
        </w:r>
      </w:del>
      <w:del w:id="6632" w:author="adrian " w:date="2017-04-28T10:28:07Z">
        <w:r>
          <w:rPr/>
          <w:br/>
        </w:r>
      </w:del>
      <w:del w:id="6633" w:author="adrian " w:date="2017-04-28T10:28:07Z">
        <w:r>
          <w:rPr>
            <w:rStyle w:val="VerbatimChar"/>
          </w:rPr>
          <w:delText>Running query:   RUNNING 386.8s</w:delText>
        </w:r>
      </w:del>
      <w:del w:id="6634" w:author="adrian " w:date="2017-04-28T10:28:07Z">
        <w:r>
          <w:rPr/>
          <w:br/>
        </w:r>
      </w:del>
      <w:del w:id="6635" w:author="adrian " w:date="2017-04-28T10:28:07Z">
        <w:r>
          <w:rPr>
            <w:rStyle w:val="VerbatimChar"/>
          </w:rPr>
          <w:delText>Running query:   RUNNING 387.7s</w:delText>
        </w:r>
      </w:del>
      <w:del w:id="6636" w:author="adrian " w:date="2017-04-28T10:28:07Z">
        <w:r>
          <w:rPr/>
          <w:br/>
        </w:r>
      </w:del>
      <w:del w:id="6637" w:author="adrian " w:date="2017-04-28T10:28:07Z">
        <w:r>
          <w:rPr>
            <w:rStyle w:val="VerbatimChar"/>
          </w:rPr>
          <w:delText>Running query:   RUNNING 388.7s</w:delText>
        </w:r>
      </w:del>
      <w:del w:id="6638" w:author="adrian " w:date="2017-04-28T10:28:07Z">
        <w:r>
          <w:rPr/>
          <w:br/>
        </w:r>
      </w:del>
      <w:del w:id="6639" w:author="adrian " w:date="2017-04-28T10:28:07Z">
        <w:r>
          <w:rPr>
            <w:rStyle w:val="VerbatimChar"/>
          </w:rPr>
          <w:delText>Running query:   RUNNING 389.7s</w:delText>
        </w:r>
      </w:del>
      <w:del w:id="6640" w:author="adrian " w:date="2017-04-28T10:28:07Z">
        <w:r>
          <w:rPr/>
          <w:br/>
        </w:r>
      </w:del>
      <w:del w:id="6641" w:author="adrian " w:date="2017-04-28T10:28:07Z">
        <w:r>
          <w:rPr>
            <w:rStyle w:val="VerbatimChar"/>
          </w:rPr>
          <w:delText>Running query:   RUNNING 390.6s</w:delText>
        </w:r>
      </w:del>
      <w:del w:id="6642" w:author="adrian " w:date="2017-04-28T10:28:07Z">
        <w:r>
          <w:rPr/>
          <w:br/>
        </w:r>
      </w:del>
      <w:del w:id="6643" w:author="adrian " w:date="2017-04-28T10:28:07Z">
        <w:r>
          <w:rPr>
            <w:rStyle w:val="VerbatimChar"/>
          </w:rPr>
          <w:delText>Running query:   RUNNING 391.6s</w:delText>
        </w:r>
      </w:del>
      <w:del w:id="6644" w:author="adrian " w:date="2017-04-28T10:28:07Z">
        <w:r>
          <w:rPr/>
          <w:br/>
        </w:r>
      </w:del>
      <w:del w:id="6645" w:author="adrian " w:date="2017-04-28T10:28:07Z">
        <w:r>
          <w:rPr>
            <w:rStyle w:val="VerbatimChar"/>
          </w:rPr>
          <w:delText>Running query:   RUNNING 392.6s</w:delText>
        </w:r>
      </w:del>
      <w:del w:id="6646" w:author="adrian " w:date="2017-04-28T10:28:07Z">
        <w:r>
          <w:rPr/>
          <w:br/>
        </w:r>
      </w:del>
      <w:del w:id="6647" w:author="adrian " w:date="2017-04-28T10:28:07Z">
        <w:r>
          <w:rPr>
            <w:rStyle w:val="VerbatimChar"/>
          </w:rPr>
          <w:delText>Running query:   RUNNING 393.5s</w:delText>
        </w:r>
      </w:del>
      <w:del w:id="6648" w:author="adrian " w:date="2017-04-28T10:28:07Z">
        <w:r>
          <w:rPr/>
          <w:br/>
        </w:r>
      </w:del>
      <w:del w:id="6649" w:author="adrian " w:date="2017-04-28T10:28:07Z">
        <w:r>
          <w:rPr>
            <w:rStyle w:val="VerbatimChar"/>
          </w:rPr>
          <w:delText>Running query:   RUNNING 394.5s</w:delText>
        </w:r>
      </w:del>
      <w:del w:id="6650" w:author="adrian " w:date="2017-04-28T10:28:07Z">
        <w:r>
          <w:rPr/>
          <w:br/>
        </w:r>
      </w:del>
      <w:del w:id="6651" w:author="adrian " w:date="2017-04-28T10:28:07Z">
        <w:r>
          <w:rPr>
            <w:rStyle w:val="VerbatimChar"/>
          </w:rPr>
          <w:delText>Running query:   RUNNING 395.4s</w:delText>
        </w:r>
      </w:del>
      <w:del w:id="6652" w:author="adrian " w:date="2017-04-28T10:28:07Z">
        <w:r>
          <w:rPr/>
          <w:br/>
        </w:r>
      </w:del>
      <w:del w:id="6653" w:author="adrian " w:date="2017-04-28T10:28:07Z">
        <w:r>
          <w:rPr>
            <w:rStyle w:val="VerbatimChar"/>
          </w:rPr>
          <w:delText>Running query:   RUNNING 396.4s</w:delText>
        </w:r>
      </w:del>
      <w:del w:id="6654" w:author="adrian " w:date="2017-04-28T10:28:07Z">
        <w:r>
          <w:rPr/>
          <w:br/>
        </w:r>
      </w:del>
      <w:del w:id="6655" w:author="adrian " w:date="2017-04-28T10:28:07Z">
        <w:r>
          <w:rPr>
            <w:rStyle w:val="VerbatimChar"/>
          </w:rPr>
          <w:delText>Running query:   RUNNING 398.7s</w:delText>
        </w:r>
      </w:del>
      <w:del w:id="6656" w:author="adrian " w:date="2017-04-28T10:28:07Z">
        <w:r>
          <w:rPr/>
          <w:br/>
        </w:r>
      </w:del>
      <w:del w:id="6657" w:author="adrian " w:date="2017-04-28T10:28:07Z">
        <w:r>
          <w:rPr>
            <w:rStyle w:val="VerbatimChar"/>
          </w:rPr>
          <w:delText>Running query:   RUNNING 399.6s</w:delText>
        </w:r>
      </w:del>
      <w:del w:id="6658" w:author="adrian " w:date="2017-04-28T10:28:07Z">
        <w:r>
          <w:rPr/>
          <w:br/>
        </w:r>
      </w:del>
      <w:del w:id="6659" w:author="adrian " w:date="2017-04-28T10:28:07Z">
        <w:r>
          <w:rPr>
            <w:rStyle w:val="VerbatimChar"/>
          </w:rPr>
          <w:delText>Running query:   RUNNING 400.6s</w:delText>
        </w:r>
      </w:del>
      <w:del w:id="6660" w:author="adrian " w:date="2017-04-28T10:28:07Z">
        <w:r>
          <w:rPr/>
          <w:br/>
        </w:r>
      </w:del>
      <w:del w:id="6661" w:author="adrian " w:date="2017-04-28T10:28:07Z">
        <w:r>
          <w:rPr>
            <w:rStyle w:val="VerbatimChar"/>
          </w:rPr>
          <w:delText>Running query:   RUNNING 401.6s</w:delText>
        </w:r>
      </w:del>
      <w:del w:id="6662" w:author="adrian " w:date="2017-04-28T10:28:07Z">
        <w:r>
          <w:rPr/>
          <w:br/>
        </w:r>
      </w:del>
      <w:del w:id="6663" w:author="adrian " w:date="2017-04-28T10:28:07Z">
        <w:r>
          <w:rPr>
            <w:rStyle w:val="VerbatimChar"/>
          </w:rPr>
          <w:delText>Running query:   RUNNING 402.5s</w:delText>
        </w:r>
      </w:del>
      <w:del w:id="6664" w:author="adrian " w:date="2017-04-28T10:28:07Z">
        <w:r>
          <w:rPr/>
          <w:br/>
        </w:r>
      </w:del>
      <w:del w:id="6665" w:author="adrian " w:date="2017-04-28T10:28:07Z">
        <w:r>
          <w:rPr>
            <w:rStyle w:val="VerbatimChar"/>
          </w:rPr>
          <w:delText>Running query:   RUNNING 403.5s</w:delText>
        </w:r>
      </w:del>
      <w:del w:id="6666" w:author="adrian " w:date="2017-04-28T10:28:07Z">
        <w:r>
          <w:rPr/>
          <w:br/>
        </w:r>
      </w:del>
      <w:del w:id="6667" w:author="adrian " w:date="2017-04-28T10:28:07Z">
        <w:r>
          <w:rPr>
            <w:rStyle w:val="VerbatimChar"/>
          </w:rPr>
          <w:delText>Running query:   RUNNING 404.4s</w:delText>
        </w:r>
      </w:del>
      <w:del w:id="6668" w:author="adrian " w:date="2017-04-28T10:28:07Z">
        <w:r>
          <w:rPr/>
          <w:br/>
        </w:r>
      </w:del>
      <w:del w:id="6669" w:author="adrian " w:date="2017-04-28T10:28:07Z">
        <w:r>
          <w:rPr>
            <w:rStyle w:val="VerbatimChar"/>
          </w:rPr>
          <w:delText>Running query:   RUNNING 405.4s</w:delText>
        </w:r>
      </w:del>
      <w:del w:id="6670" w:author="adrian " w:date="2017-04-28T10:28:07Z">
        <w:r>
          <w:rPr/>
          <w:br/>
        </w:r>
      </w:del>
      <w:del w:id="6671" w:author="adrian " w:date="2017-04-28T10:28:07Z">
        <w:r>
          <w:rPr>
            <w:rStyle w:val="VerbatimChar"/>
          </w:rPr>
          <w:delText>Running query:   RUNNING 406.3s</w:delText>
        </w:r>
      </w:del>
      <w:del w:id="6672" w:author="adrian " w:date="2017-04-28T10:28:07Z">
        <w:r>
          <w:rPr/>
          <w:br/>
        </w:r>
      </w:del>
      <w:del w:id="6673" w:author="adrian " w:date="2017-04-28T10:28:07Z">
        <w:r>
          <w:rPr>
            <w:rStyle w:val="VerbatimChar"/>
          </w:rPr>
          <w:delText>Running query:   RUNNING 407.3s</w:delText>
        </w:r>
      </w:del>
      <w:del w:id="6674" w:author="adrian " w:date="2017-04-28T10:28:07Z">
        <w:r>
          <w:rPr/>
          <w:br/>
        </w:r>
      </w:del>
      <w:del w:id="6675" w:author="adrian " w:date="2017-04-28T10:28:07Z">
        <w:r>
          <w:rPr>
            <w:rStyle w:val="VerbatimChar"/>
          </w:rPr>
          <w:delText>Running query:   RUNNING 408.2s</w:delText>
        </w:r>
      </w:del>
      <w:del w:id="6676" w:author="adrian " w:date="2017-04-28T10:28:07Z">
        <w:r>
          <w:rPr/>
          <w:br/>
        </w:r>
      </w:del>
      <w:del w:id="6677" w:author="adrian " w:date="2017-04-28T10:28:07Z">
        <w:r>
          <w:rPr>
            <w:rStyle w:val="VerbatimChar"/>
          </w:rPr>
          <w:delText>Running query:   RUNNING 409.2s</w:delText>
        </w:r>
      </w:del>
      <w:del w:id="6678" w:author="adrian " w:date="2017-04-28T10:28:07Z">
        <w:r>
          <w:rPr/>
          <w:br/>
        </w:r>
      </w:del>
      <w:del w:id="6679" w:author="adrian " w:date="2017-04-28T10:28:07Z">
        <w:r>
          <w:rPr>
            <w:rStyle w:val="VerbatimChar"/>
          </w:rPr>
          <w:delText>Running query:   RUNNING 410.2s</w:delText>
        </w:r>
      </w:del>
      <w:del w:id="6680" w:author="adrian " w:date="2017-04-28T10:28:07Z">
        <w:r>
          <w:rPr/>
          <w:br/>
        </w:r>
      </w:del>
      <w:del w:id="6681" w:author="adrian " w:date="2017-04-28T10:28:07Z">
        <w:r>
          <w:rPr>
            <w:rStyle w:val="VerbatimChar"/>
          </w:rPr>
          <w:delText>Running query:   RUNNING 411.1s</w:delText>
        </w:r>
      </w:del>
      <w:del w:id="6682" w:author="adrian " w:date="2017-04-28T10:28:07Z">
        <w:r>
          <w:rPr/>
          <w:br/>
        </w:r>
      </w:del>
      <w:del w:id="6683" w:author="adrian " w:date="2017-04-28T10:28:07Z">
        <w:r>
          <w:rPr>
            <w:rStyle w:val="VerbatimChar"/>
          </w:rPr>
          <w:delText>Running query:   RUNNING 412.1s</w:delText>
        </w:r>
      </w:del>
      <w:del w:id="6684" w:author="adrian " w:date="2017-04-28T10:28:07Z">
        <w:r>
          <w:rPr/>
          <w:br/>
        </w:r>
      </w:del>
      <w:del w:id="6685" w:author="adrian " w:date="2017-04-28T10:28:07Z">
        <w:r>
          <w:rPr>
            <w:rStyle w:val="VerbatimChar"/>
          </w:rPr>
          <w:delText>Running query:   RUNNING 413.0s</w:delText>
        </w:r>
      </w:del>
      <w:del w:id="6686" w:author="adrian " w:date="2017-04-28T10:28:07Z">
        <w:r>
          <w:rPr/>
          <w:br/>
        </w:r>
      </w:del>
      <w:del w:id="6687" w:author="adrian " w:date="2017-04-28T10:28:07Z">
        <w:r>
          <w:rPr>
            <w:rStyle w:val="VerbatimChar"/>
          </w:rPr>
          <w:delText>Running query:   RUNNING 414.0s</w:delText>
        </w:r>
      </w:del>
      <w:del w:id="6688" w:author="adrian " w:date="2017-04-28T10:28:07Z">
        <w:r>
          <w:rPr/>
          <w:br/>
        </w:r>
      </w:del>
      <w:del w:id="6689" w:author="adrian " w:date="2017-04-28T10:28:07Z">
        <w:r>
          <w:rPr>
            <w:rStyle w:val="VerbatimChar"/>
          </w:rPr>
          <w:delText>Running query:   RUNNING 414.9s</w:delText>
        </w:r>
      </w:del>
      <w:del w:id="6690" w:author="adrian " w:date="2017-04-28T10:28:07Z">
        <w:r>
          <w:rPr/>
          <w:br/>
        </w:r>
      </w:del>
      <w:del w:id="6691" w:author="adrian " w:date="2017-04-28T10:28:07Z">
        <w:r>
          <w:rPr>
            <w:rStyle w:val="VerbatimChar"/>
          </w:rPr>
          <w:delText>Running query:   RUNNING 415.9s</w:delText>
        </w:r>
      </w:del>
      <w:del w:id="6692" w:author="adrian " w:date="2017-04-28T10:28:07Z">
        <w:r>
          <w:rPr/>
          <w:br/>
        </w:r>
      </w:del>
      <w:del w:id="6693" w:author="adrian " w:date="2017-04-28T10:28:07Z">
        <w:r>
          <w:rPr>
            <w:rStyle w:val="VerbatimChar"/>
          </w:rPr>
          <w:delText>Running query:   RUNNING 416.9s</w:delText>
        </w:r>
      </w:del>
      <w:del w:id="6694" w:author="adrian " w:date="2017-04-28T10:28:07Z">
        <w:r>
          <w:rPr/>
          <w:br/>
        </w:r>
      </w:del>
      <w:del w:id="6695" w:author="adrian " w:date="2017-04-28T10:28:07Z">
        <w:r>
          <w:rPr>
            <w:rStyle w:val="VerbatimChar"/>
          </w:rPr>
          <w:delText>Running query:   RUNNING 417.9s</w:delText>
        </w:r>
      </w:del>
      <w:del w:id="6696" w:author="adrian " w:date="2017-04-28T10:28:07Z">
        <w:r>
          <w:rPr/>
          <w:br/>
        </w:r>
      </w:del>
      <w:del w:id="6697" w:author="adrian " w:date="2017-04-28T10:28:07Z">
        <w:r>
          <w:rPr>
            <w:rStyle w:val="VerbatimChar"/>
          </w:rPr>
          <w:delText>Running query:   RUNNING 418.8s</w:delText>
        </w:r>
      </w:del>
      <w:del w:id="6698" w:author="adrian " w:date="2017-04-28T10:28:07Z">
        <w:r>
          <w:rPr/>
          <w:br/>
        </w:r>
      </w:del>
      <w:del w:id="6699" w:author="adrian " w:date="2017-04-28T10:28:07Z">
        <w:r>
          <w:rPr>
            <w:rStyle w:val="VerbatimChar"/>
          </w:rPr>
          <w:delText>Running query:   RUNNING 419.8s</w:delText>
        </w:r>
      </w:del>
      <w:del w:id="6700" w:author="adrian " w:date="2017-04-28T10:28:07Z">
        <w:r>
          <w:rPr/>
          <w:br/>
        </w:r>
      </w:del>
      <w:del w:id="6701" w:author="adrian " w:date="2017-04-28T10:28:07Z">
        <w:r>
          <w:rPr>
            <w:rStyle w:val="VerbatimChar"/>
          </w:rPr>
          <w:delText>Running query:   RUNNING 420.7s</w:delText>
        </w:r>
      </w:del>
      <w:del w:id="6702" w:author="adrian " w:date="2017-04-28T10:28:07Z">
        <w:r>
          <w:rPr/>
          <w:br/>
        </w:r>
      </w:del>
      <w:del w:id="6703" w:author="adrian " w:date="2017-04-28T10:28:07Z">
        <w:r>
          <w:rPr>
            <w:rStyle w:val="VerbatimChar"/>
          </w:rPr>
          <w:delText>Running query:   RUNNING 421.7s</w:delText>
        </w:r>
      </w:del>
      <w:del w:id="6704" w:author="adrian " w:date="2017-04-28T10:28:07Z">
        <w:r>
          <w:rPr/>
          <w:br/>
        </w:r>
      </w:del>
      <w:del w:id="6705" w:author="adrian " w:date="2017-04-28T10:28:07Z">
        <w:r>
          <w:rPr>
            <w:rStyle w:val="VerbatimChar"/>
          </w:rPr>
          <w:delText>Running query:   RUNNING 422.7s</w:delText>
        </w:r>
      </w:del>
    </w:p>
    <w:p>
      <w:pPr>
        <w:pStyle w:val="SourceCode"/>
        <w:rPr/>
      </w:pPr>
      <w:del w:id="6706" w:author="adrian " w:date="2017-04-28T10:28:07Z">
        <w:r>
          <w:rPr>
            <w:rStyle w:val="VerbatimChar"/>
          </w:rPr>
          <w:delText>## 8.4 gigabytes processed</w:delText>
        </w:r>
      </w:del>
    </w:p>
    <w:p>
      <w:pPr>
        <w:pStyle w:val="SourceCode"/>
        <w:rPr/>
      </w:pPr>
      <w:r>
        <w:rPr>
          <w:rStyle w:val="VerbatimChar"/>
        </w:rPr>
        <w:t xml:space="preserve">## </w:t>
      </w:r>
      <w:r>
        <w:rPr/>
        <w:br/>
      </w:r>
      <w:r>
        <w:rPr>
          <w:rStyle w:val="VerbatimChar"/>
        </w:rPr>
        <w:t xml:space="preserve">Retrieving data:  </w:t>
      </w:r>
      <w:ins w:id="6707" w:author="adrian " w:date="2017-04-28T10:28:07Z">
        <w:r>
          <w:rPr>
            <w:rStyle w:val="VerbatimChar"/>
          </w:rPr>
          <w:t>2.4s</w:t>
        </w:r>
      </w:ins>
      <w:del w:id="6708" w:author="adrian " w:date="2017-04-28T10:28:07Z">
        <w:r>
          <w:rPr>
            <w:rStyle w:val="VerbatimChar"/>
          </w:rPr>
          <w:delText>4.9s</w:delText>
        </w:r>
      </w:del>
      <w:r>
        <w:rPr/>
        <w:br/>
      </w:r>
      <w:r>
        <w:rPr>
          <w:rStyle w:val="VerbatimChar"/>
        </w:rPr>
        <w:t xml:space="preserve">Retrieving data:  </w:t>
      </w:r>
      <w:ins w:id="6709" w:author="adrian " w:date="2017-04-28T10:28:07Z">
        <w:r>
          <w:rPr>
            <w:rStyle w:val="VerbatimChar"/>
          </w:rPr>
          <w:t>4.5s</w:t>
        </w:r>
      </w:ins>
      <w:del w:id="6710" w:author="adrian " w:date="2017-04-28T10:28:07Z">
        <w:r>
          <w:rPr>
            <w:rStyle w:val="VerbatimChar"/>
          </w:rPr>
          <w:delText>9.9s</w:delText>
        </w:r>
      </w:del>
    </w:p>
    <w:p>
      <w:pPr>
        <w:pStyle w:val="FirstParagraph"/>
        <w:rPr/>
      </w:pPr>
      <w:r>
        <w:rPr/>
        <w:t xml:space="preserve">One sense of how numbers embody device-specific configurations can be seen by examining high event-count repositories on Github. The top 0.1% of repositories attract around </w:t>
      </w:r>
      <w:ins w:id="6711" w:author="adrian " w:date="2017-04-28T10:28:07Z">
        <w:r>
          <w:rPr/>
          <w:t>26</w:t>
        </w:r>
      </w:ins>
      <w:del w:id="6712" w:author="adrian " w:date="2017-04-28T10:28:07Z">
        <w:r>
          <w:rPr/>
          <w:delText>25</w:delText>
        </w:r>
      </w:del>
      <w:r>
        <w:rPr/>
        <w:t xml:space="preserve">% of all events during 2011-2015. (The query de-capitalises the repository names for the purposes of aggregation (e.g. a repository called </w:t>
      </w:r>
      <w:r>
        <w:rPr>
          <w:rStyle w:val="VerbatimChar"/>
        </w:rPr>
        <w:t>DotFile</w:t>
      </w:r>
      <w:r>
        <w:rPr/>
        <w:t xml:space="preserve"> will be counted along with </w:t>
      </w:r>
      <w:r>
        <w:rPr>
          <w:rStyle w:val="VerbatimChar"/>
        </w:rPr>
        <w:t>dotfile</w:t>
      </w:r>
      <w:r>
        <w:rPr/>
        <w:t>)). Given the flattening of the names to lower case produced by this query, we cannot readily see how those events are distributed. But these highly eventful repositories, which only comprise a tiny percentage of the 29 million on Github, absorb many events. What happens in these high event count repositories?</w:t>
      </w:r>
    </w:p>
    <w:p>
      <w:pPr>
        <w:pStyle w:val="TextBody"/>
        <w:rPr/>
      </w:pPr>
      <w:r>
        <w:rPr/>
        <w:t xml:space="preserve">Several major traits appear in these high event-count repositories. Many events come from off-platform. Github, despite its own figuration as a hub where coding is done socially, functions as an element in wider configurations. For instance, the repository </w:t>
      </w:r>
      <w:r>
        <w:rPr>
          <w:rStyle w:val="VerbatimChar"/>
        </w:rPr>
        <w:t>eclipse.platform.common</w:t>
      </w:r>
      <w:r>
        <w:rPr/>
        <w:t xml:space="preserve"> accounts for almost 2 million events in the timeline data. A single repository attracting two million events (or almost 1% of the total event count in the timeline data) suggests something highly significant in the geography of coding work. Perhaps the fact that </w:t>
      </w:r>
      <w:r>
        <w:rPr>
          <w:rStyle w:val="VerbatimChar"/>
        </w:rPr>
        <w:t>eclipse</w:t>
      </w:r>
      <w:r>
        <w:rPr/>
        <w:t xml:space="preserve"> is itself part of the Eclipse Foundation, 'an amazing open source community of Tools, Projects and Collaborative Working Groups' (Eclipse Foundation 2016) with almost a thousand of its own projects, might help explain the large number of events. More significantly, the high-frequency event traffic in </w:t>
      </w:r>
      <w:r>
        <w:rPr>
          <w:rStyle w:val="VerbatimChar"/>
        </w:rPr>
        <w:t>eclipse.platform.common</w:t>
      </w:r>
      <w:r>
        <w:rPr/>
        <w:t xml:space="preserve"> is an example of how Github itself functions as part of a configuration. The </w:t>
      </w:r>
      <w:r>
        <w:rPr>
          <w:rStyle w:val="VerbatimChar"/>
        </w:rPr>
        <w:t>eclipse</w:t>
      </w:r>
      <w:r>
        <w:rPr/>
        <w:t xml:space="preserve"> repositories are not actively developed on Github. They are mirrored </w:t>
      </w:r>
      <w:ins w:id="6713" w:author="adrian " w:date="2017-04-28T10:28:07Z">
        <w:r>
          <w:rPr/>
          <w:t xml:space="preserve">-- frequently copied -- </w:t>
        </w:r>
      </w:ins>
      <w:del w:id="6714" w:author="adrian " w:date="2017-04-28T10:28:07Z">
        <w:r>
          <w:rPr/>
          <w:delText xml:space="preserve">or themselves copied </w:delText>
        </w:r>
      </w:del>
      <w:r>
        <w:rPr/>
        <w:t xml:space="preserve">from the hundreds of </w:t>
      </w:r>
      <w:r>
        <w:rPr>
          <w:rStyle w:val="VerbatimChar"/>
        </w:rPr>
        <w:t>git</w:t>
      </w:r>
      <w:r>
        <w:rPr/>
        <w:t xml:space="preserve"> repositories found at </w:t>
      </w:r>
      <w:del w:id="6715" w:author="adrian " w:date="2017-04-28T10:28:07Z">
        <w:r>
          <w:rPr/>
          <w:delText>(</w:delText>
        </w:r>
      </w:del>
      <w:hyperlink r:id="rId13">
        <w:r>
          <w:rPr>
            <w:rStyle w:val="InternetLink"/>
          </w:rPr>
          <w:t>git://git.eclipse.org</w:t>
        </w:r>
      </w:hyperlink>
      <w:ins w:id="6716" w:author="adrian " w:date="2017-04-28T10:28:07Z">
        <w:r>
          <w:rPr/>
          <w:t>. Mirroring practices attest to the capital importance of Github in coding cultures, but they also suggest that value of Github is not paramount. Organizational life carries on elsewhere, outside the workflows and social coding mechanisms facilitated by Github</w:t>
        </w:r>
      </w:ins>
      <w:del w:id="6717" w:author="adrian " w:date="2017-04-28T10:28:07Z">
        <w:r>
          <w:rPr/>
          <w:delText>)[git://git.eclipse.org]</w:delText>
        </w:r>
      </w:del>
      <w:r>
        <w:rPr/>
        <w:t>. Like many other significant repositories (</w:t>
      </w:r>
      <w:r>
        <w:rPr>
          <w:rStyle w:val="VerbatimChar"/>
        </w:rPr>
        <w:t>linux</w:t>
      </w:r>
      <w:r>
        <w:rPr/>
        <w:t xml:space="preserve">, </w:t>
      </w:r>
      <w:r>
        <w:rPr>
          <w:rStyle w:val="VerbatimChar"/>
        </w:rPr>
        <w:t>android</w:t>
      </w:r>
      <w:r>
        <w:rPr/>
        <w:t xml:space="preserve">, </w:t>
      </w:r>
      <w:r>
        <w:rPr>
          <w:rStyle w:val="VerbatimChar"/>
        </w:rPr>
        <w:t>mozilla</w:t>
      </w:r>
      <w:r>
        <w:rPr/>
        <w:t xml:space="preserve">, </w:t>
      </w:r>
      <w:r>
        <w:rPr>
          <w:rStyle w:val="VerbatimChar"/>
        </w:rPr>
        <w:t>apache</w:t>
      </w:r>
      <w:r>
        <w:rPr/>
        <w:t>), high event counts often configure Github itself as part of a wider network of relations.</w:t>
      </w:r>
    </w:p>
    <w:p>
      <w:pPr>
        <w:pStyle w:val="TextBody"/>
        <w:rPr/>
      </w:pPr>
      <w:r>
        <w:rPr/>
        <w:t>Conversely, even where repository events do originate on Github, many of them concern Github or technical configurations closely associated with Github</w:t>
      </w:r>
      <w:ins w:id="6718" w:author="adrian " w:date="2017-04-28T10:28:07Z">
        <w:r>
          <w:rPr/>
          <w:t xml:space="preserve"> itself</w:t>
        </w:r>
      </w:ins>
      <w:r>
        <w:rPr/>
        <w:t xml:space="preserve">. For instance, the list of names of high-event count repositories centres on a few highly repeated names such as </w:t>
      </w:r>
      <w:r>
        <w:rPr>
          <w:rStyle w:val="VerbatimChar"/>
        </w:rPr>
        <w:t>test</w:t>
      </w:r>
      <w:r>
        <w:rPr/>
        <w:t xml:space="preserve">, </w:t>
      </w:r>
      <w:r>
        <w:rPr>
          <w:rStyle w:val="VerbatimChar"/>
        </w:rPr>
        <w:t>dot</w:t>
      </w:r>
      <w:r>
        <w:rPr/>
        <w:t xml:space="preserve">, </w:t>
      </w:r>
      <w:r>
        <w:rPr>
          <w:rStyle w:val="VerbatimChar"/>
        </w:rPr>
        <w:t>sample</w:t>
      </w:r>
      <w:r>
        <w:rPr/>
        <w:t xml:space="preserve"> and </w:t>
      </w:r>
      <w:r>
        <w:rPr>
          <w:rStyle w:val="VerbatimChar"/>
        </w:rPr>
        <w:t>try_git</w:t>
      </w:r>
      <w:r>
        <w:rPr/>
        <w:t xml:space="preserve">. </w:t>
      </w:r>
      <w:ins w:id="6719" w:author="adrian " w:date="2017-04-28T10:28:07Z">
        <w:r>
          <w:rPr/>
          <w:t>The</w:t>
        </w:r>
      </w:ins>
      <w:del w:id="6720" w:author="adrian " w:date="2017-04-28T10:28:07Z">
        <w:r>
          <w:rPr/>
          <w:delText>For instance, the</w:delText>
        </w:r>
      </w:del>
      <w:r>
        <w:rPr/>
        <w:t xml:space="preserve"> many repositories that contain the term </w:t>
      </w:r>
      <w:r>
        <w:rPr>
          <w:rStyle w:val="VerbatimChar"/>
        </w:rPr>
        <w:t>dot</w:t>
      </w:r>
      <w:r>
        <w:rPr/>
        <w:t xml:space="preserve"> as in </w:t>
      </w:r>
      <w:r>
        <w:rPr>
          <w:rStyle w:val="VerbatimChar"/>
        </w:rPr>
        <w:t>dotfile</w:t>
      </w:r>
      <w:r>
        <w:rPr/>
        <w:t xml:space="preserve"> or </w:t>
      </w:r>
      <w:r>
        <w:rPr>
          <w:rStyle w:val="VerbatimChar"/>
        </w:rPr>
        <w:t>vimdot</w:t>
      </w:r>
      <w:r>
        <w:rPr/>
        <w:t xml:space="preserve"> suggest that Github repositories act as stores for the settings and configurations specific to coding work (e.g. </w:t>
      </w:r>
      <w:r>
        <w:rPr>
          <w:rStyle w:val="VerbatimChar"/>
        </w:rPr>
        <w:t>vimdot</w:t>
      </w:r>
      <w:r>
        <w:rPr/>
        <w:t xml:space="preserve"> repositories hold customised settings for the popular </w:t>
      </w:r>
      <w:r>
        <w:rPr>
          <w:rStyle w:val="VerbatimChar"/>
        </w:rPr>
        <w:t>vim</w:t>
      </w:r>
      <w:r>
        <w:rPr/>
        <w:t xml:space="preserve"> text editor). Terms like </w:t>
      </w:r>
      <w:r>
        <w:rPr>
          <w:rStyle w:val="VerbatimChar"/>
        </w:rPr>
        <w:t>test</w:t>
      </w:r>
      <w:r>
        <w:rPr/>
        <w:t xml:space="preserve">, </w:t>
      </w:r>
      <w:r>
        <w:rPr>
          <w:rStyle w:val="VerbatimChar"/>
        </w:rPr>
        <w:t>hello</w:t>
      </w:r>
      <w:r>
        <w:rPr/>
        <w:t xml:space="preserve">, and </w:t>
      </w:r>
      <w:r>
        <w:rPr>
          <w:rStyle w:val="VerbatimChar"/>
        </w:rPr>
        <w:t>try</w:t>
      </w:r>
      <w:r>
        <w:rPr/>
        <w:t xml:space="preserve"> or </w:t>
      </w:r>
      <w:r>
        <w:rPr>
          <w:rStyle w:val="VerbatimChar"/>
        </w:rPr>
        <w:t>demo</w:t>
      </w:r>
      <w:r>
        <w:rPr/>
        <w:t xml:space="preserve"> also stream through this set of repository names. These repositories often attest to non-code uses of Github and sometimes (for instance, in the case of </w:t>
      </w:r>
      <w:r>
        <w:rPr>
          <w:rStyle w:val="VerbatimChar"/>
        </w:rPr>
        <w:t>KenanSulayman/heartbeat</w:t>
      </w:r>
      <w:r>
        <w:rPr/>
        <w:t xml:space="preserve"> with its several million commit events) to surprising or experimental re-purposings of the Github platform.</w:t>
      </w:r>
    </w:p>
    <w:p>
      <w:pPr>
        <w:pStyle w:val="TextBody"/>
        <w:rPr/>
      </w:pPr>
      <w:r>
        <w:rPr/>
        <w:t xml:space="preserve">Do configuration-oriented practices around Github affect the capital numbers and the value and importance they are meant to convey? Configuration is, as science and technology studies scholars have emphasised, vital to the very existence of technologies. If many of the 29 million repositories on Github function as elements in the configuration of coding work rather than as bodies of code in their own right, then any account of what happens cannot assume that analysis of Github data primarily concerns 'how people build software' (Github 2015). Or, put more constructively, it suggests that much of what counts as software on Github -- code repositories -- in actuality concerns the arrangements that people make with each and themselves in order to work with </w:t>
      </w:r>
      <w:ins w:id="6721" w:author="adrian " w:date="2017-04-28T10:28:07Z">
        <w:r>
          <w:rPr/>
          <w:t>and inhabit information infrastructures</w:t>
        </w:r>
      </w:ins>
      <w:del w:id="6722" w:author="adrian " w:date="2017-04-28T10:28:07Z">
        <w:r>
          <w:rPr/>
          <w:delText>software</w:delText>
        </w:r>
      </w:del>
      <w:r>
        <w:rPr/>
        <w:t>. In this respect, the capital numbers are always also configurative numbers. There is no work on software without the 'how' of building software, the configuration work.</w:t>
      </w:r>
    </w:p>
    <w:p>
      <w:pPr>
        <w:pStyle w:val="TextBody"/>
        <w:rPr/>
      </w:pPr>
      <w:ins w:id="6723" w:author="adrian " w:date="2017-04-28T10:28:07Z">
        <w:r>
          <w:rPr/>
          <w:t>Even if we only added one repository to Github</w:t>
        </w:r>
      </w:ins>
      <w:del w:id="6724" w:author="adrian " w:date="2017-04-28T10:28:07Z">
        <w:r>
          <w:rPr/>
          <w:delText>In this context, too</w:delText>
        </w:r>
      </w:del>
      <w:r>
        <w:rPr/>
        <w:t>, our -- the five researchers directly involved in the research -- work on the Github API, GithubArchive datasets and the GoogleBigQuery platform was full of configurative events</w:t>
      </w:r>
      <w:del w:id="6725" w:author="adrian " w:date="2017-04-28T10:28:07Z">
        <w:r>
          <w:rPr/>
          <w:delText>, themselves tending to slightly increase the capital numbers (although we only added one repository to Github)</w:delText>
        </w:r>
      </w:del>
      <w:r>
        <w:rPr/>
        <w:t xml:space="preserve">. The repository for this project contains thousands of lines of code written in </w:t>
      </w:r>
      <w:r>
        <w:rPr>
          <w:rStyle w:val="VerbatimChar"/>
        </w:rPr>
        <w:t>Python</w:t>
      </w:r>
      <w:r>
        <w:rPr/>
        <w:t xml:space="preserve">, </w:t>
      </w:r>
      <w:r>
        <w:rPr>
          <w:rStyle w:val="VerbatimChar"/>
        </w:rPr>
        <w:t>R</w:t>
      </w:r>
      <w:r>
        <w:rPr/>
        <w:t xml:space="preserve"> and in specialized languages such as </w:t>
      </w:r>
      <w:r>
        <w:rPr>
          <w:rStyle w:val="VerbatimChar"/>
        </w:rPr>
        <w:t>SQL</w:t>
      </w:r>
      <w:r>
        <w:rPr/>
        <w:t xml:space="preserve"> (Structured Query Language)(Metacommunities </w:t>
      </w:r>
      <w:ins w:id="6726" w:author="adrian " w:date="2017-04-28T10:28:07Z">
        <w:r>
          <w:rPr/>
          <w:t>2016a</w:t>
        </w:r>
      </w:ins>
      <w:del w:id="6727" w:author="adrian " w:date="2017-04-28T10:28:07Z">
        <w:r>
          <w:rPr/>
          <w:delText>2016</w:delText>
        </w:r>
      </w:del>
      <w:r>
        <w:rPr/>
        <w:t xml:space="preserve">) as well as tens of thousands of lines of text distributed across 30 branches of the repository. According to the Github API, user </w:t>
      </w:r>
      <w:r>
        <w:rPr>
          <w:rStyle w:val="VerbatimChar"/>
        </w:rPr>
        <w:t>rian39</w:t>
      </w:r>
      <w:r>
        <w:rPr/>
        <w:t xml:space="preserve"> added around 10 million lines of code and deleted 8 million, leaving a net contribution of around 2 million lines to the </w:t>
      </w:r>
      <w:r>
        <w:rPr>
          <w:rStyle w:val="VerbatimChar"/>
        </w:rPr>
        <w:t>metacommunities</w:t>
      </w:r>
      <w:r>
        <w:rPr/>
        <w:t xml:space="preserve"> repository during the years 2012-2016 (</w:t>
      </w:r>
      <w:ins w:id="6728" w:author="adrian " w:date="2017-04-28T10:28:07Z">
        <w:r>
          <w:rPr/>
          <w:t>Metacommunities 2016b). In terms of ethnographic notebook writing, even if these lines are never read, this is an impressive level of inscription</w:t>
        </w:r>
      </w:ins>
      <w:del w:id="6729" w:author="adrian " w:date="2017-04-28T10:28:07Z">
        <w:r>
          <w:rPr>
            <w:b/>
          </w:rPr>
          <w:delText>???</w:delText>
        </w:r>
      </w:del>
      <w:del w:id="6730" w:author="adrian " w:date="2017-04-28T10:28:07Z">
        <w:r>
          <w:rPr/>
          <w:delText>)</w:delText>
        </w:r>
      </w:del>
      <w:r>
        <w:rPr/>
        <w:t>. While those numbers might be read as attesting to extraordinary levels of code productivity, they actually include many lines of data stored in the Github repository, alongside code, drafts of documents and configuration related information. The deletion of 8 million lines suggests that some of the main activities in the repository were changes to do with cleaning up, tidying and re-arranging files and documents in the repository.</w:t>
      </w:r>
    </w:p>
    <w:p>
      <w:pPr>
        <w:pStyle w:val="SourceCode"/>
        <w:rPr/>
      </w:pPr>
      <w:r>
        <w:rPr>
          <w:rStyle w:val="VerbatimChar"/>
        </w:rPr>
        <w:t>## opening file input connection.</w:t>
      </w:r>
    </w:p>
    <w:p>
      <w:pPr>
        <w:pStyle w:val="SourceCode"/>
        <w:rPr/>
      </w:pPr>
      <w:r>
        <w:rPr>
          <w:rStyle w:val="VerbatimChar"/>
        </w:rPr>
        <w:t xml:space="preserve">## </w:t>
      </w:r>
      <w:r>
        <w:rPr/>
        <w:br/>
      </w:r>
      <w:r>
        <w:rPr>
          <w:rStyle w:val="VerbatimChar"/>
        </w:rPr>
        <w:t xml:space="preserve"> Found 500 records...</w:t>
      </w:r>
      <w:r>
        <w:rPr/>
        <w:br/>
      </w:r>
      <w:r>
        <w:rPr>
          <w:rStyle w:val="VerbatimChar"/>
        </w:rPr>
        <w:t xml:space="preserve"> Found 1000 records...</w:t>
      </w:r>
      <w:r>
        <w:rPr/>
        <w:br/>
      </w:r>
      <w:r>
        <w:rPr>
          <w:rStyle w:val="VerbatimChar"/>
        </w:rPr>
        <w:t xml:space="preserve"> Found 1500 records...</w:t>
      </w:r>
      <w:r>
        <w:rPr/>
        <w:br/>
      </w:r>
      <w:r>
        <w:rPr>
          <w:rStyle w:val="VerbatimChar"/>
        </w:rPr>
        <w:t xml:space="preserve"> Found 2000 records...</w:t>
      </w:r>
      <w:r>
        <w:rPr/>
        <w:br/>
      </w:r>
      <w:r>
        <w:rPr>
          <w:rStyle w:val="VerbatimChar"/>
        </w:rPr>
        <w:t xml:space="preserve"> Found 2500 records...</w:t>
      </w:r>
      <w:r>
        <w:rPr/>
        <w:br/>
      </w:r>
      <w:r>
        <w:rPr>
          <w:rStyle w:val="VerbatimChar"/>
        </w:rPr>
        <w:t xml:space="preserve"> Found 3000 records...</w:t>
      </w:r>
      <w:r>
        <w:rPr/>
        <w:br/>
      </w:r>
      <w:r>
        <w:rPr>
          <w:rStyle w:val="VerbatimChar"/>
        </w:rPr>
        <w:t xml:space="preserve"> Found 3500 records...</w:t>
      </w:r>
      <w:r>
        <w:rPr/>
        <w:br/>
      </w:r>
      <w:r>
        <w:rPr>
          <w:rStyle w:val="VerbatimChar"/>
        </w:rPr>
        <w:t xml:space="preserve"> Found 4000 records...</w:t>
      </w:r>
      <w:r>
        <w:rPr/>
        <w:br/>
      </w:r>
      <w:r>
        <w:rPr>
          <w:rStyle w:val="VerbatimChar"/>
        </w:rPr>
        <w:t xml:space="preserve"> Found 4500 records...</w:t>
      </w:r>
      <w:r>
        <w:rPr/>
        <w:br/>
      </w:r>
      <w:r>
        <w:rPr>
          <w:rStyle w:val="VerbatimChar"/>
        </w:rPr>
        <w:t xml:space="preserve"> Found 5000 records...</w:t>
      </w:r>
      <w:r>
        <w:rPr/>
        <w:br/>
      </w:r>
      <w:r>
        <w:rPr>
          <w:rStyle w:val="VerbatimChar"/>
        </w:rPr>
        <w:t xml:space="preserve"> Found 5500 records...</w:t>
      </w:r>
      <w:r>
        <w:rPr/>
        <w:br/>
      </w:r>
      <w:r>
        <w:rPr>
          <w:rStyle w:val="VerbatimChar"/>
        </w:rPr>
        <w:t xml:space="preserve"> Found 6000 records...</w:t>
      </w:r>
      <w:r>
        <w:rPr/>
        <w:br/>
      </w:r>
      <w:r>
        <w:rPr>
          <w:rStyle w:val="VerbatimChar"/>
        </w:rPr>
        <w:t xml:space="preserve"> Found 6500 records...</w:t>
      </w:r>
      <w:r>
        <w:rPr/>
        <w:br/>
      </w:r>
      <w:r>
        <w:rPr>
          <w:rStyle w:val="VerbatimChar"/>
        </w:rPr>
        <w:t xml:space="preserve"> Found 7000 records...</w:t>
      </w:r>
      <w:r>
        <w:rPr/>
        <w:br/>
      </w:r>
      <w:r>
        <w:rPr>
          <w:rStyle w:val="VerbatimChar"/>
        </w:rPr>
        <w:t xml:space="preserve"> Found 7500 records...</w:t>
      </w:r>
      <w:r>
        <w:rPr/>
        <w:br/>
      </w:r>
      <w:r>
        <w:rPr>
          <w:rStyle w:val="VerbatimChar"/>
        </w:rPr>
        <w:t xml:space="preserve"> Found 8000 records...</w:t>
      </w:r>
      <w:r>
        <w:rPr/>
        <w:br/>
      </w:r>
      <w:r>
        <w:rPr>
          <w:rStyle w:val="VerbatimChar"/>
        </w:rPr>
        <w:t xml:space="preserve"> Found 8500 records...</w:t>
      </w:r>
      <w:r>
        <w:rPr/>
        <w:br/>
      </w:r>
      <w:r>
        <w:rPr>
          <w:rStyle w:val="VerbatimChar"/>
        </w:rPr>
        <w:t xml:space="preserve"> Found 9000 records...</w:t>
      </w:r>
      <w:r>
        <w:rPr/>
        <w:br/>
      </w:r>
      <w:r>
        <w:rPr>
          <w:rStyle w:val="VerbatimChar"/>
        </w:rPr>
        <w:t xml:space="preserve"> Found 9500 records...</w:t>
      </w:r>
      <w:r>
        <w:rPr/>
        <w:br/>
      </w:r>
      <w:r>
        <w:rPr>
          <w:rStyle w:val="VerbatimChar"/>
        </w:rPr>
        <w:t xml:space="preserve"> Found 10000 records...</w:t>
      </w:r>
      <w:r>
        <w:rPr/>
        <w:br/>
      </w:r>
      <w:r>
        <w:rPr>
          <w:rStyle w:val="VerbatimChar"/>
        </w:rPr>
        <w:t xml:space="preserve"> Found 10500 records...</w:t>
      </w:r>
      <w:r>
        <w:rPr/>
        <w:br/>
      </w:r>
      <w:r>
        <w:rPr>
          <w:rStyle w:val="VerbatimChar"/>
        </w:rPr>
        <w:t xml:space="preserve"> Found 11000 records...</w:t>
      </w:r>
      <w:r>
        <w:rPr/>
        <w:br/>
      </w:r>
      <w:r>
        <w:rPr>
          <w:rStyle w:val="VerbatimChar"/>
        </w:rPr>
        <w:t xml:space="preserve"> Found 11500 records...</w:t>
      </w:r>
      <w:r>
        <w:rPr/>
        <w:br/>
      </w:r>
      <w:r>
        <w:rPr>
          <w:rStyle w:val="VerbatimChar"/>
        </w:rPr>
        <w:t xml:space="preserve"> Found 12000 records...</w:t>
      </w:r>
      <w:r>
        <w:rPr/>
        <w:br/>
      </w:r>
      <w:r>
        <w:rPr>
          <w:rStyle w:val="VerbatimChar"/>
        </w:rPr>
        <w:t xml:space="preserve"> Found 12500 records...</w:t>
      </w:r>
      <w:r>
        <w:rPr/>
        <w:br/>
      </w:r>
      <w:r>
        <w:rPr>
          <w:rStyle w:val="VerbatimChar"/>
        </w:rPr>
        <w:t xml:space="preserve"> Found 13000 records...</w:t>
      </w:r>
      <w:r>
        <w:rPr/>
        <w:br/>
      </w:r>
      <w:r>
        <w:rPr>
          <w:rStyle w:val="VerbatimChar"/>
        </w:rPr>
        <w:t xml:space="preserve"> Found 13500 records...</w:t>
      </w:r>
      <w:r>
        <w:rPr/>
        <w:br/>
      </w:r>
      <w:r>
        <w:rPr>
          <w:rStyle w:val="VerbatimChar"/>
        </w:rPr>
        <w:t xml:space="preserve"> Found 14000 records...</w:t>
      </w:r>
      <w:r>
        <w:rPr/>
        <w:br/>
      </w:r>
      <w:r>
        <w:rPr>
          <w:rStyle w:val="VerbatimChar"/>
        </w:rPr>
        <w:t xml:space="preserve"> Found 14500 records...</w:t>
      </w:r>
      <w:r>
        <w:rPr/>
        <w:br/>
      </w:r>
      <w:r>
        <w:rPr>
          <w:rStyle w:val="VerbatimChar"/>
        </w:rPr>
        <w:t xml:space="preserve"> Found 15000 records...</w:t>
      </w:r>
      <w:r>
        <w:rPr/>
        <w:br/>
      </w:r>
      <w:r>
        <w:rPr>
          <w:rStyle w:val="VerbatimChar"/>
        </w:rPr>
        <w:t xml:space="preserve"> Found 15500 records...</w:t>
      </w:r>
      <w:r>
        <w:rPr/>
        <w:br/>
      </w:r>
      <w:r>
        <w:rPr>
          <w:rStyle w:val="VerbatimChar"/>
        </w:rPr>
        <w:t xml:space="preserve"> Found 16000 records...</w:t>
      </w:r>
      <w:r>
        <w:rPr/>
        <w:br/>
      </w:r>
      <w:r>
        <w:rPr>
          <w:rStyle w:val="VerbatimChar"/>
        </w:rPr>
        <w:t xml:space="preserve"> Found 16500 records...</w:t>
      </w:r>
      <w:r>
        <w:rPr/>
        <w:br/>
      </w:r>
      <w:r>
        <w:rPr>
          <w:rStyle w:val="VerbatimChar"/>
        </w:rPr>
        <w:t xml:space="preserve"> Found 17000 records...</w:t>
      </w:r>
      <w:r>
        <w:rPr/>
        <w:br/>
      </w:r>
      <w:r>
        <w:rPr>
          <w:rStyle w:val="VerbatimChar"/>
        </w:rPr>
        <w:t xml:space="preserve"> Found 17500 records...</w:t>
      </w:r>
      <w:r>
        <w:rPr/>
        <w:br/>
      </w:r>
      <w:r>
        <w:rPr>
          <w:rStyle w:val="VerbatimChar"/>
        </w:rPr>
        <w:t xml:space="preserve"> Found 18000 records...</w:t>
      </w:r>
      <w:r>
        <w:rPr/>
        <w:br/>
      </w:r>
      <w:r>
        <w:rPr>
          <w:rStyle w:val="VerbatimChar"/>
        </w:rPr>
        <w:t xml:space="preserve"> Found 18500 records...</w:t>
      </w:r>
      <w:r>
        <w:rPr/>
        <w:br/>
      </w:r>
      <w:r>
        <w:rPr>
          <w:rStyle w:val="VerbatimChar"/>
        </w:rPr>
        <w:t xml:space="preserve"> Found 19000 records...</w:t>
      </w:r>
      <w:r>
        <w:rPr/>
        <w:br/>
      </w:r>
      <w:r>
        <w:rPr>
          <w:rStyle w:val="VerbatimChar"/>
        </w:rPr>
        <w:t xml:space="preserve"> Found 19500 records...</w:t>
      </w:r>
      <w:r>
        <w:rPr/>
        <w:br/>
      </w:r>
      <w:r>
        <w:rPr>
          <w:rStyle w:val="VerbatimChar"/>
        </w:rPr>
        <w:t xml:space="preserve"> Found 20000 records...</w:t>
      </w:r>
      <w:r>
        <w:rPr/>
        <w:br/>
      </w:r>
      <w:r>
        <w:rPr>
          <w:rStyle w:val="VerbatimChar"/>
        </w:rPr>
        <w:t xml:space="preserve"> Found 20500 records...</w:t>
      </w:r>
      <w:r>
        <w:rPr/>
        <w:br/>
      </w:r>
      <w:r>
        <w:rPr>
          <w:rStyle w:val="VerbatimChar"/>
        </w:rPr>
        <w:t xml:space="preserve"> Found 21000 records...</w:t>
      </w:r>
      <w:r>
        <w:rPr/>
        <w:br/>
      </w:r>
      <w:r>
        <w:rPr>
          <w:rStyle w:val="VerbatimChar"/>
        </w:rPr>
        <w:t xml:space="preserve"> Found 21500 records...</w:t>
      </w:r>
      <w:r>
        <w:rPr/>
        <w:br/>
      </w:r>
      <w:r>
        <w:rPr>
          <w:rStyle w:val="VerbatimChar"/>
        </w:rPr>
        <w:t xml:space="preserve"> Found 22000 records...</w:t>
      </w:r>
      <w:r>
        <w:rPr/>
        <w:br/>
      </w:r>
      <w:r>
        <w:rPr>
          <w:rStyle w:val="VerbatimChar"/>
        </w:rPr>
        <w:t xml:space="preserve"> Found 22499 records...</w:t>
      </w:r>
      <w:r>
        <w:rPr/>
        <w:br/>
      </w:r>
      <w:r>
        <w:rPr>
          <w:rStyle w:val="VerbatimChar"/>
        </w:rPr>
        <w:t xml:space="preserve"> Imported 22499 records. Simplifying</w:t>
      </w:r>
      <w:del w:id="6731" w:author="adrian " w:date="2017-04-28T10:28:07Z">
        <w:r>
          <w:rPr>
            <w:rStyle w:val="VerbatimChar"/>
          </w:rPr>
          <w:delText xml:space="preserve"> into dataframe</w:delText>
        </w:r>
      </w:del>
      <w:r>
        <w:rPr>
          <w:rStyle w:val="VerbatimChar"/>
        </w:rPr>
        <w:t>...</w:t>
      </w:r>
    </w:p>
    <w:p>
      <w:pPr>
        <w:pStyle w:val="SourceCode"/>
        <w:rPr/>
      </w:pPr>
      <w:ins w:id="6732" w:author="adrian " w:date="2017-04-28T10:28:07Z">
        <w:r>
          <w:rPr>
            <w:rStyle w:val="VerbatimChar"/>
          </w:rPr>
          <w:t>## Warning: closing unused connection 7 (https://api.github.com/repos/</w:t>
        </w:r>
      </w:ins>
      <w:ins w:id="6733" w:author="adrian " w:date="2017-04-28T10:28:07Z">
        <w:r>
          <w:rPr/>
          <w:br/>
        </w:r>
      </w:ins>
      <w:ins w:id="6734" w:author="adrian " w:date="2017-04-28T10:28:07Z">
        <w:r>
          <w:rPr>
            <w:rStyle w:val="VerbatimChar"/>
          </w:rPr>
          <w:t>## metacommunities/metacommunities/branches)</w:t>
        </w:r>
      </w:ins>
    </w:p>
    <w:p>
      <w:pPr>
        <w:pStyle w:val="SourceCode"/>
        <w:rPr/>
      </w:pPr>
      <w:ins w:id="6735" w:author="adrian " w:date="2017-04-28T10:28:07Z">
        <w:r>
          <w:rPr>
            <w:rStyle w:val="VerbatimChar"/>
          </w:rPr>
          <w:t>## Warning: closing unused connection 6 (https://api.github.com/repos/</w:t>
        </w:r>
      </w:ins>
      <w:ins w:id="6736" w:author="adrian " w:date="2017-04-28T10:28:07Z">
        <w:r>
          <w:rPr/>
          <w:br/>
        </w:r>
      </w:ins>
      <w:ins w:id="6737" w:author="adrian " w:date="2017-04-28T10:28:07Z">
        <w:r>
          <w:rPr>
            <w:rStyle w:val="VerbatimChar"/>
          </w:rPr>
          <w:t>## metacommunities/metacommunities/contributors)</w:t>
        </w:r>
      </w:ins>
    </w:p>
    <w:p>
      <w:pPr>
        <w:pStyle w:val="SourceCode"/>
        <w:rPr/>
      </w:pPr>
      <w:ins w:id="6738" w:author="adrian " w:date="2017-04-28T10:28:07Z">
        <w:r>
          <w:rPr>
            <w:rStyle w:val="VerbatimChar"/>
          </w:rPr>
          <w:t>## Warning: closing unused connection 5 (https://api.github.com/repos/</w:t>
        </w:r>
      </w:ins>
      <w:ins w:id="6739" w:author="adrian " w:date="2017-04-28T10:28:07Z">
        <w:r>
          <w:rPr/>
          <w:br/>
        </w:r>
      </w:ins>
      <w:ins w:id="6740" w:author="adrian " w:date="2017-04-28T10:28:07Z">
        <w:r>
          <w:rPr>
            <w:rStyle w:val="VerbatimChar"/>
          </w:rPr>
          <w:t>## metacommunities/metacommunities/languages)</w:t>
        </w:r>
      </w:ins>
    </w:p>
    <w:p>
      <w:pPr>
        <w:pStyle w:val="SourceCode"/>
        <w:rPr/>
      </w:pPr>
      <w:r>
        <w:rPr>
          <w:rStyle w:val="VerbatimChar"/>
        </w:rPr>
        <w:t>## closing file input connection.</w:t>
      </w:r>
    </w:p>
    <w:p>
      <w:pPr>
        <w:pStyle w:val="SourceCode"/>
        <w:rPr/>
      </w:pPr>
      <w:del w:id="6741" w:author="adrian " w:date="2017-04-28T10:28:07Z">
        <w:r>
          <w:rPr>
            <w:rStyle w:val="VerbatimChar"/>
          </w:rPr>
          <w:delText>## [1] 82.1852</w:delText>
        </w:r>
      </w:del>
    </w:p>
    <w:p>
      <w:pPr>
        <w:pStyle w:val="SourceCode"/>
        <w:rPr/>
      </w:pPr>
      <w:del w:id="6742" w:author="adrian " w:date="2017-04-28T10:28:07Z">
        <w:r>
          <w:rPr>
            <w:rStyle w:val="VerbatimChar"/>
          </w:rPr>
          <w:delText>## Source: local data frame [6 x 4]</w:delText>
        </w:r>
      </w:del>
      <w:del w:id="6743" w:author="adrian " w:date="2017-04-28T10:28:07Z">
        <w:r>
          <w:rPr/>
          <w:br/>
        </w:r>
      </w:del>
      <w:del w:id="6744" w:author="adrian " w:date="2017-04-28T10:28:07Z">
        <w:r>
          <w:rPr>
            <w:rStyle w:val="VerbatimChar"/>
          </w:rPr>
          <w:delText>## Groups: date [2]</w:delText>
        </w:r>
      </w:del>
      <w:del w:id="6745" w:author="adrian " w:date="2017-04-28T10:28:07Z">
        <w:r>
          <w:rPr/>
          <w:br/>
        </w:r>
      </w:del>
      <w:del w:id="6746" w:author="adrian " w:date="2017-04-28T10:28:07Z">
        <w:r>
          <w:rPr>
            <w:rStyle w:val="VerbatimChar"/>
          </w:rPr>
          <w:delText xml:space="preserve">## </w:delText>
        </w:r>
      </w:del>
      <w:del w:id="6747" w:author="adrian " w:date="2017-04-28T10:28:07Z">
        <w:r>
          <w:rPr/>
          <w:br/>
        </w:r>
      </w:del>
      <w:del w:id="6748" w:author="adrian " w:date="2017-04-28T10:28:07Z">
        <w:r>
          <w:rPr>
            <w:rStyle w:val="VerbatimChar"/>
          </w:rPr>
          <w:delText>##         date       vol   gbcumul job_count</w:delText>
        </w:r>
      </w:del>
      <w:del w:id="6749" w:author="adrian " w:date="2017-04-28T10:28:07Z">
        <w:r>
          <w:rPr/>
          <w:br/>
        </w:r>
      </w:del>
      <w:del w:id="6750" w:author="adrian " w:date="2017-04-28T10:28:07Z">
        <w:r>
          <w:rPr>
            <w:rStyle w:val="VerbatimChar"/>
          </w:rPr>
          <w:delText>##       &lt;date&gt;     &lt;dbl&gt;     &lt;dbl&gt;     &lt;int&gt;</w:delText>
        </w:r>
      </w:del>
      <w:del w:id="6751" w:author="adrian " w:date="2017-04-28T10:28:07Z">
        <w:r>
          <w:rPr/>
          <w:br/>
        </w:r>
      </w:del>
      <w:del w:id="6752" w:author="adrian " w:date="2017-04-28T10:28:07Z">
        <w:r>
          <w:rPr>
            <w:rStyle w:val="VerbatimChar"/>
          </w:rPr>
          <w:delText>## 1 2013-05-14 100934887 0.1009349         5</w:delText>
        </w:r>
      </w:del>
      <w:del w:id="6753" w:author="adrian " w:date="2017-04-28T10:28:07Z">
        <w:r>
          <w:rPr/>
          <w:br/>
        </w:r>
      </w:del>
      <w:del w:id="6754" w:author="adrian " w:date="2017-04-28T10:28:07Z">
        <w:r>
          <w:rPr>
            <w:rStyle w:val="VerbatimChar"/>
          </w:rPr>
          <w:delText>## 2 2013-05-14 100934887 0.2018698         5</w:delText>
        </w:r>
      </w:del>
      <w:del w:id="6755" w:author="adrian " w:date="2017-04-28T10:28:07Z">
        <w:r>
          <w:rPr/>
          <w:br/>
        </w:r>
      </w:del>
      <w:del w:id="6756" w:author="adrian " w:date="2017-04-28T10:28:07Z">
        <w:r>
          <w:rPr>
            <w:rStyle w:val="VerbatimChar"/>
          </w:rPr>
          <w:delText>## 3 2013-05-14 136069750 0.3379395         5</w:delText>
        </w:r>
      </w:del>
      <w:del w:id="6757" w:author="adrian " w:date="2017-04-28T10:28:07Z">
        <w:r>
          <w:rPr/>
          <w:br/>
        </w:r>
      </w:del>
      <w:del w:id="6758" w:author="adrian " w:date="2017-04-28T10:28:07Z">
        <w:r>
          <w:rPr>
            <w:rStyle w:val="VerbatimChar"/>
          </w:rPr>
          <w:delText>## 4 2013-05-14 136069750 0.4740093         5</w:delText>
        </w:r>
      </w:del>
      <w:del w:id="6759" w:author="adrian " w:date="2017-04-28T10:28:07Z">
        <w:r>
          <w:rPr/>
          <w:br/>
        </w:r>
      </w:del>
      <w:del w:id="6760" w:author="adrian " w:date="2017-04-28T10:28:07Z">
        <w:r>
          <w:rPr>
            <w:rStyle w:val="VerbatimChar"/>
          </w:rPr>
          <w:delText>## 5 2013-05-14  78660495 0.5526698         5</w:delText>
        </w:r>
      </w:del>
      <w:del w:id="6761" w:author="adrian " w:date="2017-04-28T10:28:07Z">
        <w:r>
          <w:rPr/>
          <w:br/>
        </w:r>
      </w:del>
      <w:del w:id="6762" w:author="adrian " w:date="2017-04-28T10:28:07Z">
        <w:r>
          <w:rPr>
            <w:rStyle w:val="VerbatimChar"/>
          </w:rPr>
          <w:delText>## 6 2013-05-20  32311066 0.5849808         1</w:delText>
        </w:r>
      </w:del>
    </w:p>
    <w:p>
      <w:pPr>
        <w:pStyle w:val="SourceCode"/>
        <w:rPr/>
      </w:pPr>
      <w:del w:id="6763" w:author="adrian " w:date="2017-04-28T10:28:07Z">
        <w:r>
          <w:rPr>
            <w:rStyle w:val="VerbatimChar"/>
          </w:rPr>
          <w:delText>## [1] "82.185196431309"</w:delText>
        </w:r>
      </w:del>
    </w:p>
    <w:p>
      <w:pPr>
        <w:pStyle w:val="SourceCode"/>
        <w:rPr/>
      </w:pPr>
      <w:r>
        <w:rPr/>
        <w:drawing>
          <wp:inline distT="0" distB="0" distL="114935" distR="114935">
            <wp:extent cx="4620260" cy="3696335"/>
            <wp:effectExtent l="0" t="0" r="0" b="0"/>
            <wp:docPr id="7" name="Image6" descr="Figure 3 BigQuery processes terabytes in counting a capital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Figure 3 BigQuery processes terabytes in counting a capital number"/>
                    <pic:cNvPicPr>
                      <a:picLocks noChangeAspect="1" noChangeArrowheads="1"/>
                    </pic:cNvPicPr>
                  </pic:nvPicPr>
                  <pic:blipFill>
                    <a:blip r:embed="rId14"/>
                    <a:stretch>
                      <a:fillRect/>
                    </a:stretch>
                  </pic:blipFill>
                  <pic:spPr bwMode="auto">
                    <a:xfrm>
                      <a:off x="0" y="0"/>
                      <a:ext cx="4620260" cy="3696335"/>
                    </a:xfrm>
                    <a:prstGeom prst="rect">
                      <a:avLst/>
                    </a:prstGeom>
                  </pic:spPr>
                </pic:pic>
              </a:graphicData>
            </a:graphic>
          </wp:inline>
        </w:drawing>
      </w:r>
    </w:p>
    <w:p>
      <w:pPr>
        <w:pStyle w:val="ImageCaption"/>
        <w:rPr/>
      </w:pPr>
      <w:ins w:id="6764" w:author="adrian " w:date="2017-04-28T10:28:07Z">
        <w:r>
          <w:rPr/>
          <w:t>Figure 3 BigQuery processes terabytes in counting a capital number</w:t>
        </w:r>
      </w:ins>
    </w:p>
    <w:p>
      <w:pPr>
        <w:pStyle w:val="SourceCode"/>
        <w:rPr/>
      </w:pPr>
      <w:ins w:id="6765" w:author="adrian " w:date="2017-04-28T10:28:07Z">
        <w:r>
          <w:rPr>
            <w:rStyle w:val="VerbatimChar"/>
          </w:rPr>
          <w:t>## Saving 5 x 4 in image</w:t>
        </w:r>
      </w:ins>
    </w:p>
    <w:p>
      <w:pPr>
        <w:pStyle w:val="ImageCaption"/>
        <w:rPr/>
      </w:pPr>
      <w:del w:id="6766" w:author="adrian " w:date="2017-04-28T10:28:07Z">
        <w:r>
          <w:rPr/>
          <w:delText>plot of chunk bigquery</w:delText>
        </w:r>
      </w:del>
    </w:p>
    <w:p>
      <w:pPr>
        <w:pStyle w:val="ImageCaption"/>
        <w:rPr/>
      </w:pPr>
      <w:r>
        <w:rPr/>
        <w:t xml:space="preserve">Perhaps this level of contribution activity to a repository suggests something important about </w:t>
      </w:r>
      <w:ins w:id="6767" w:author="adrian " w:date="2017-04-28T10:28:07Z">
        <w:r>
          <w:rPr/>
          <w:t xml:space="preserve">the prototyping of </w:t>
        </w:r>
      </w:ins>
      <w:r>
        <w:rPr/>
        <w:t xml:space="preserve">configurative numbers in big data practice. Most of the 10 million lines added and 8 million lines deleted were configuration-related work as we -- I in particular -- sought to make sense of capital numbers such as 29 million, and tried to differentiate that sense-making from the flood of data challenges, hackathons and other usages of the GithubArchive data that were also offering geographical, sentiment, logistic and temporal narratives about 'how people build software. In the process of trying to re-count the capital number, we 'built software' that generated 400 or images, 100 or so data files, and around 1000 other files. More than 22000 queries on GoogleBigQuery took place. Figure </w:t>
      </w:r>
      <w:ins w:id="6768" w:author="adrian " w:date="2017-04-28T10:28:07Z">
        <w:r>
          <w:rPr/>
          <w:t>3</w:t>
        </w:r>
      </w:ins>
      <w:r>
        <w:rPr/>
        <w:t xml:space="preserve"> shows something of the flow of data involved in this effort. By mid-2016, 80 terabytes of Github data had been searched, queried, tallied, counted, sorted and arranged according the job logging supplied by the Google Compute Platform. This include one day in August 2013 where 12,000 jobs executed. It appears as a steep ascent on the left hand side of the graph. Traversing 40 terabytes, and generating a bill of around $US2000, the events of that day triggered a 'reaching out' from Google Compute marketing department who were interested in our 'use case.' Why write so much code, process so much data, create so many figures and images, and indeed organise all of this work in the sometimes maddeningly precise version control system of a </w:t>
      </w:r>
      <w:r>
        <w:rPr>
          <w:rStyle w:val="VerbatimChar"/>
        </w:rPr>
        <w:t>git</w:t>
      </w:r>
      <w:r>
        <w:rPr/>
        <w:t xml:space="preserve"> repository on Github?</w:t>
      </w:r>
    </w:p>
    <w:p>
      <w:pPr>
        <w:pStyle w:val="Heading2"/>
        <w:rPr/>
      </w:pPr>
      <w:bookmarkStart w:id="7" w:name="conclusion"/>
      <w:bookmarkEnd w:id="7"/>
      <w:r>
        <w:rPr/>
        <w:t>Conclusion</w:t>
      </w:r>
    </w:p>
    <w:p>
      <w:pPr>
        <w:pStyle w:val="FirstParagraph"/>
        <w:rPr/>
      </w:pPr>
      <w:del w:id="6769" w:author="adrian " w:date="2017-04-28T10:28:07Z">
        <w:r>
          <w:rPr/>
          <w:delText>Suchman's suggestion that configuration always concerns both composition of elements and materialising imaginaries seems particularly resonant here. It takes work to get contemporary digital data and associated large numbers to do something other than add to the count of capital numbers and their platform-centred aggregates. Configurative numbers, I have suggested, is one term for the versions of enumeration that result from re-countings that seek to identify the composition of capital numbers, and to follow some of the imaginaries aggregating in them. We saw how that re-counting points to many attempts to storify data flows, to associative-imitative fluxes, and to very extensive configuration work that saturate the data stream with links to what happens elsewhere.</w:delText>
        </w:r>
      </w:del>
    </w:p>
    <w:p>
      <w:pPr>
        <w:pStyle w:val="FirstParagraph"/>
        <w:rPr/>
      </w:pPr>
      <w:r>
        <w:rPr/>
        <w:t xml:space="preserve">Where does this leave 29 million repositories? Halved by all the repositories with no more than a single event, halved again by all the repositories that are a copy of other repositories, hollowed out by all the repositories where people do not build software but use the repository for some other purpose (as a </w:t>
      </w:r>
      <w:ins w:id="6770" w:author="adrian " w:date="2017-04-28T10:28:07Z">
        <w:r>
          <w:rPr/>
          <w:t>mirror</w:t>
        </w:r>
      </w:ins>
      <w:del w:id="6771" w:author="adrian " w:date="2017-04-28T10:28:07Z">
        <w:r>
          <w:rPr/>
          <w:delText>backup</w:delText>
        </w:r>
      </w:del>
      <w:r>
        <w:rPr/>
        <w:t xml:space="preserve"> site for instance), millions of code repositories remain. Github </w:t>
      </w:r>
      <w:ins w:id="6772" w:author="adrian " w:date="2017-04-28T10:28:07Z">
        <w:r>
          <w:rPr/>
          <w:t>placed</w:t>
        </w:r>
      </w:ins>
      <w:del w:id="6773" w:author="adrian " w:date="2017-04-28T10:28:07Z">
        <w:r>
          <w:rPr/>
          <w:delText>released</w:delText>
        </w:r>
      </w:del>
      <w:r>
        <w:rPr/>
        <w:t xml:space="preserve"> the full source code of 2 million repositories on GoogleBigQuery in mid-2016, perhaps reflecting the reality that the 30 million or so other repositories were not going to add new stories to the platform.</w:t>
      </w:r>
    </w:p>
    <w:p>
      <w:pPr>
        <w:pStyle w:val="TextBody"/>
        <w:rPr/>
      </w:pPr>
      <w:ins w:id="6774" w:author="adrian " w:date="2017-04-28T10:28:07Z">
        <w:r>
          <w:rPr/>
          <w:t>Suchman suggests that configuration always entails both composition of elements and materialising imaginaries. It takes work to get contemporary digital data and associated large numbers to do something other than augment the count of capital numbers and their platform-centred aggregates. Configurative numbers, I have suggested, is one term for prototypical enumerations and re-countings that seek to map the composition of capital numbers, and to follow some of the imaginaries aggregating in them. We saw how that re-counting runs along the same lines as the many attempts to 'storify' data flows, yet whenever we turn to associative-imitative fluxes, or to very extensive configuration work that saturate the data stream with links to what happens elsewhere, the stories told with data start to become unstable, unfamiliar and at times a little more interesting.</w:t>
        </w:r>
      </w:ins>
    </w:p>
    <w:p>
      <w:pPr>
        <w:pStyle w:val="Heading2"/>
        <w:rPr/>
      </w:pPr>
      <w:bookmarkStart w:id="8" w:name="references"/>
      <w:bookmarkEnd w:id="8"/>
      <w:r>
        <w:rPr/>
        <w:t>References</w:t>
      </w:r>
    </w:p>
    <w:p>
      <w:pPr>
        <w:pStyle w:val="Bibliography"/>
        <w:rPr/>
      </w:pPr>
      <w:r>
        <w:rPr/>
        <w:t xml:space="preserve">Anderson, Chris. 2009. </w:t>
      </w:r>
      <w:r>
        <w:rPr>
          <w:i/>
        </w:rPr>
        <w:t>The Longer Long Tail: How Endless Choice Is Creating Unlimited Demand</w:t>
      </w:r>
      <w:r>
        <w:rPr/>
        <w:t>. London: Random House Business.</w:t>
      </w:r>
    </w:p>
    <w:p>
      <w:pPr>
        <w:pStyle w:val="Bibliography"/>
        <w:rPr/>
      </w:pPr>
      <w:ins w:id="6775" w:author="adrian " w:date="2017-04-28T10:28:07Z">
        <w:r>
          <w:rPr/>
          <w:t xml:space="preserve">Brynjolfsson, Erik, Yu Jeffrey Hu, and Michael D. Smith. 2006. “From Niches to Riches: Anatomy of the Long Tail.” SSRN Scholarly Paper ID 918142. Rochester, NY: Social Science Research Network. </w:t>
        </w:r>
      </w:ins>
      <w:hyperlink r:id="rId15">
        <w:ins w:id="6776" w:author="adrian " w:date="2017-04-28T10:28:07Z">
          <w:r>
            <w:rPr>
              <w:rStyle w:val="InternetLink"/>
            </w:rPr>
            <w:t>http://papers.ssrn.com/abstract=918142</w:t>
          </w:r>
        </w:ins>
      </w:hyperlink>
      <w:ins w:id="6777" w:author="adrian " w:date="2017-04-28T10:28:07Z">
        <w:r>
          <w:rPr/>
          <w:t>.</w:t>
        </w:r>
      </w:ins>
    </w:p>
    <w:p>
      <w:pPr>
        <w:pStyle w:val="Bibliography"/>
        <w:rPr/>
      </w:pPr>
      <w:r>
        <w:rPr/>
        <w:t xml:space="preserve">Bucher, Taina. 2013. “Objects of Intense Feeling: The Case of the Twitter API : Computational Culture.” </w:t>
      </w:r>
      <w:r>
        <w:rPr>
          <w:i/>
        </w:rPr>
        <w:t>Computational Culture</w:t>
      </w:r>
      <w:r>
        <w:rPr/>
        <w:t xml:space="preserve">, no. 3. </w:t>
      </w:r>
      <w:hyperlink r:id="rId16">
        <w:r>
          <w:rPr>
            <w:rStyle w:val="InternetLink"/>
          </w:rPr>
          <w:t>http://computationalculture.net/article/objects-of-intense-feeling-the-case-of-the-twitter-api</w:t>
        </w:r>
      </w:hyperlink>
      <w:r>
        <w:rPr/>
        <w:t>.</w:t>
      </w:r>
    </w:p>
    <w:p>
      <w:pPr>
        <w:pStyle w:val="Bibliography"/>
        <w:rPr/>
      </w:pPr>
      <w:r>
        <w:rPr/>
        <w:t xml:space="preserve">Dabbish, Laura, Colleen Stuart, Jason Tsay, and Jim Herbsleb. 2012. “Social Coding in GitHub: Transparency and Collaboration in an Open Software Repository.” In </w:t>
      </w:r>
      <w:r>
        <w:rPr>
          <w:i/>
        </w:rPr>
        <w:t>Proceedings of the ACM 2012 Conference on Computer Supported Cooperative Work</w:t>
      </w:r>
      <w:r>
        <w:rPr/>
        <w:t xml:space="preserve">, 1277–86. ACM. </w:t>
      </w:r>
      <w:hyperlink r:id="rId17">
        <w:r>
          <w:rPr>
            <w:rStyle w:val="InternetLink"/>
          </w:rPr>
          <w:t>http://dl.acm.org/citation.cfm?id=2145396</w:t>
        </w:r>
      </w:hyperlink>
      <w:r>
        <w:rPr/>
        <w:t>.</w:t>
      </w:r>
    </w:p>
    <w:p>
      <w:pPr>
        <w:pStyle w:val="Bibliography"/>
        <w:rPr/>
      </w:pPr>
      <w:r>
        <w:rPr/>
        <w:t xml:space="preserve">Eclipse Foundation. 2016. “Eclipse - The Eclipse Foundation Open Source Community Website.” </w:t>
      </w:r>
      <w:hyperlink r:id="rId18">
        <w:r>
          <w:rPr>
            <w:rStyle w:val="InternetLink"/>
          </w:rPr>
          <w:t>https://www.eclipse.org/</w:t>
        </w:r>
      </w:hyperlink>
      <w:r>
        <w:rPr/>
        <w:t>.</w:t>
      </w:r>
    </w:p>
    <w:p>
      <w:pPr>
        <w:pStyle w:val="Bibliography"/>
        <w:rPr/>
      </w:pPr>
      <w:r>
        <w:rPr/>
        <w:t xml:space="preserve">Fischer, David. 2013–2013-05-05T02:47:58+00:00. “GitHub Data Challenge II.” </w:t>
      </w:r>
      <w:r>
        <w:rPr>
          <w:i/>
        </w:rPr>
        <w:t>David Fischer Dot Name</w:t>
      </w:r>
      <w:r>
        <w:rPr/>
        <w:t xml:space="preserve">. </w:t>
      </w:r>
      <w:hyperlink r:id="rId19">
        <w:r>
          <w:rPr>
            <w:rStyle w:val="InternetLink"/>
          </w:rPr>
          <w:t>https://www.davidfischer.name/2013/05/github-data-challenge-ii/</w:t>
        </w:r>
      </w:hyperlink>
      <w:r>
        <w:rPr/>
        <w:t>.</w:t>
      </w:r>
    </w:p>
    <w:p>
      <w:pPr>
        <w:pStyle w:val="Bibliography"/>
        <w:rPr/>
      </w:pPr>
      <w:r>
        <w:rPr/>
        <w:t xml:space="preserve">Foreman-Mackay, Dan. 2014. “The Open Source Report Card.” February 14. </w:t>
      </w:r>
      <w:hyperlink r:id="rId20">
        <w:r>
          <w:rPr>
            <w:rStyle w:val="InternetLink"/>
          </w:rPr>
          <w:t>https://web.archive.org/web/20140214105201/http://osrc.dfm.io/</w:t>
        </w:r>
      </w:hyperlink>
      <w:r>
        <w:rPr/>
        <w:t>.</w:t>
      </w:r>
    </w:p>
    <w:p>
      <w:pPr>
        <w:pStyle w:val="Bibliography"/>
        <w:rPr/>
      </w:pPr>
      <w:r>
        <w:rPr/>
        <w:t xml:space="preserve">Gage, Deborah. 2015. “GitHub Raises $250 Million at $2 Billion Valuation.” </w:t>
      </w:r>
      <w:r>
        <w:rPr>
          <w:i/>
        </w:rPr>
        <w:t>Wall Street Journal</w:t>
      </w:r>
      <w:r>
        <w:rPr/>
        <w:t xml:space="preserve">. July 29. </w:t>
      </w:r>
      <w:hyperlink r:id="rId21">
        <w:r>
          <w:rPr>
            <w:rStyle w:val="InternetLink"/>
          </w:rPr>
          <w:t>http://www.wsj.com/articles/github-raises-250-million-at-2-billion-valuation-1438206722</w:t>
        </w:r>
      </w:hyperlink>
      <w:r>
        <w:rPr/>
        <w:t>.</w:t>
      </w:r>
    </w:p>
    <w:p>
      <w:pPr>
        <w:pStyle w:val="Bibliography"/>
        <w:rPr/>
      </w:pPr>
      <w:r>
        <w:rPr/>
        <w:t xml:space="preserve">Gerlitz, Carolin, and Celia Lury. 2014. “Social Media and Self-Evaluating Assemblages: On Numbers, Orderings and Values.” </w:t>
      </w:r>
      <w:r>
        <w:rPr>
          <w:i/>
        </w:rPr>
        <w:t>Distinktion: Journal of Social Theory</w:t>
      </w:r>
      <w:r>
        <w:rPr/>
        <w:t xml:space="preserve"> 15 (2): 174–88. doi:</w:t>
      </w:r>
      <w:hyperlink r:id="rId22">
        <w:r>
          <w:rPr>
            <w:rStyle w:val="InternetLink"/>
          </w:rPr>
          <w:t>10.1080/1600910X.2014.920267</w:t>
        </w:r>
      </w:hyperlink>
      <w:r>
        <w:rPr/>
        <w:t>.</w:t>
      </w:r>
    </w:p>
    <w:p>
      <w:pPr>
        <w:pStyle w:val="Bibliography"/>
        <w:rPr/>
      </w:pPr>
      <w:r>
        <w:rPr/>
        <w:t xml:space="preserve">Git. 2014. “Git.” </w:t>
      </w:r>
      <w:hyperlink r:id="rId23">
        <w:r>
          <w:rPr>
            <w:rStyle w:val="InternetLink"/>
          </w:rPr>
          <w:t>http://git-scm.com/</w:t>
        </w:r>
      </w:hyperlink>
      <w:r>
        <w:rPr/>
        <w:t>.</w:t>
      </w:r>
    </w:p>
    <w:p>
      <w:pPr>
        <w:pStyle w:val="Bibliography"/>
        <w:rPr/>
      </w:pPr>
      <w:r>
        <w:rPr/>
        <w:t xml:space="preserve">Github. 2014. “Results of the GitHub Investigation.” </w:t>
      </w:r>
      <w:r>
        <w:rPr>
          <w:i/>
        </w:rPr>
        <w:t>GitHub</w:t>
      </w:r>
      <w:r>
        <w:rPr/>
        <w:t xml:space="preserve">. April 21. </w:t>
      </w:r>
      <w:hyperlink r:id="rId24">
        <w:r>
          <w:rPr>
            <w:rStyle w:val="InternetLink"/>
          </w:rPr>
          <w:t>https://github.com/blog/1823-results-of-the-github-investigation</w:t>
        </w:r>
      </w:hyperlink>
      <w:r>
        <w:rPr/>
        <w:t>.</w:t>
      </w:r>
    </w:p>
    <w:p>
      <w:pPr>
        <w:pStyle w:val="Bibliography"/>
        <w:rPr/>
      </w:pPr>
      <w:r>
        <w:rPr/>
        <w:t>———</w:t>
      </w:r>
      <w:r>
        <w:rPr/>
        <w:t xml:space="preserve">. 2015. “About </w:t>
      </w:r>
      <w:ins w:id="6778" w:author="adrian " w:date="2017-04-28T10:28:07Z">
        <w:r>
          <w:rPr/>
          <w:t>·</w:t>
        </w:r>
      </w:ins>
      <w:del w:id="6779" w:author="adrian " w:date="2017-04-28T10:28:07Z">
        <w:r>
          <w:rPr/>
        </w:r>
      </w:del>
      <m:oMath xmlns:m="http://schemas.openxmlformats.org/officeDocument/2006/math">
        <m:r>
          <w:rPr>
            <w:rFonts w:ascii="Cambria Math" w:hAnsi="Cambria Math"/>
          </w:rPr>
          <m:t xml:space="preserve">⋅</m:t>
        </m:r>
      </m:oMath>
      <w:r>
        <w:rPr/>
        <w:t xml:space="preserve"> GitHub.” December 16. </w:t>
      </w:r>
      <w:hyperlink r:id="rId25">
        <w:r>
          <w:rPr>
            <w:rStyle w:val="InternetLink"/>
          </w:rPr>
          <w:t>https://web.archive.org/web/20151216055610/https://github.com/about</w:t>
        </w:r>
      </w:hyperlink>
      <w:r>
        <w:rPr/>
        <w:t>.</w:t>
      </w:r>
    </w:p>
    <w:p>
      <w:pPr>
        <w:pStyle w:val="Bibliography"/>
        <w:rPr/>
      </w:pPr>
      <w:ins w:id="6780" w:author="adrian " w:date="2017-04-28T10:28:07Z">
        <w:r>
          <w:rPr/>
          <w:t xml:space="preserve">Gómez, Ramiro. 2012. “Exploring Expressions of Emotions in GitHub Commit Messages.” </w:t>
        </w:r>
      </w:ins>
      <w:ins w:id="6781" w:author="adrian " w:date="2017-04-28T10:28:07Z">
        <w:r>
          <w:rPr>
            <w:i/>
          </w:rPr>
          <w:t>Gekksta</w:t>
        </w:r>
      </w:ins>
      <w:ins w:id="6782" w:author="adrian " w:date="2017-04-28T10:28:07Z">
        <w:r>
          <w:rPr/>
          <w:t xml:space="preserve">. </w:t>
        </w:r>
      </w:ins>
      <w:hyperlink r:id="rId26">
        <w:ins w:id="6783" w:author="adrian " w:date="2017-04-28T10:28:07Z">
          <w:r>
            <w:rPr>
              <w:rStyle w:val="InternetLink"/>
            </w:rPr>
            <w:t>http://geeksta.net/geeklog/exploring-expressions-emotions-github-commit-messages/</w:t>
          </w:r>
        </w:ins>
      </w:hyperlink>
      <w:ins w:id="6784" w:author="adrian " w:date="2017-04-28T10:28:07Z">
        <w:r>
          <w:rPr/>
          <w:t>.</w:t>
        </w:r>
      </w:ins>
    </w:p>
    <w:p>
      <w:pPr>
        <w:pStyle w:val="Bibliography"/>
        <w:rPr/>
      </w:pPr>
      <w:r>
        <w:rPr/>
        <w:t xml:space="preserve">Google. 2016. “Github Timeline Data on Google BigQuery.” </w:t>
      </w:r>
      <w:hyperlink r:id="rId27">
        <w:r>
          <w:rPr>
            <w:rStyle w:val="InternetLink"/>
          </w:rPr>
          <w:t>https://bigquery.cloud.google.com/table/githubarchive:github.timeline</w:t>
        </w:r>
      </w:hyperlink>
      <w:r>
        <w:rPr/>
        <w:t>.</w:t>
      </w:r>
    </w:p>
    <w:p>
      <w:pPr>
        <w:pStyle w:val="Bibliography"/>
        <w:rPr/>
      </w:pPr>
      <w:r>
        <w:rPr/>
        <w:t xml:space="preserve">Grigorik, Ilya. 2012. “GitHub Archive.” </w:t>
      </w:r>
      <w:hyperlink r:id="rId28">
        <w:r>
          <w:rPr>
            <w:rStyle w:val="InternetLink"/>
          </w:rPr>
          <w:t>http://www.githubarchive.org/</w:t>
        </w:r>
      </w:hyperlink>
      <w:r>
        <w:rPr/>
        <w:t>.</w:t>
      </w:r>
    </w:p>
    <w:p>
      <w:pPr>
        <w:pStyle w:val="Bibliography"/>
        <w:rPr/>
      </w:pPr>
      <w:r>
        <w:rPr/>
        <w:t xml:space="preserve">Guyer, Jane I. 2014. “Percentages and Perchance: Archaic Forms in the Twenty-First Century.” </w:t>
      </w:r>
      <w:r>
        <w:rPr>
          <w:i/>
        </w:rPr>
        <w:t>Distinktion: Journal of Social Theory</w:t>
      </w:r>
      <w:r>
        <w:rPr/>
        <w:t xml:space="preserve"> 15 (2): 155–73. doi:</w:t>
      </w:r>
      <w:hyperlink r:id="rId29">
        <w:r>
          <w:rPr>
            <w:rStyle w:val="InternetLink"/>
          </w:rPr>
          <w:t>10.1080/1600910X.2014.920268</w:t>
        </w:r>
      </w:hyperlink>
      <w:r>
        <w:rPr/>
        <w:t>.</w:t>
      </w:r>
    </w:p>
    <w:p>
      <w:pPr>
        <w:pStyle w:val="Bibliography"/>
        <w:rPr/>
      </w:pPr>
      <w:r>
        <w:rPr/>
        <w:t xml:space="preserve">Guzman, Emitza, David Azócar, and Yang Li. 2014. “Sentiment Analysis of Commit Comments in GitHub: An Empirical Study.” In </w:t>
      </w:r>
      <w:r>
        <w:rPr>
          <w:i/>
        </w:rPr>
        <w:t>Proceedings of the 11th Working Conference on Mining Software Repositories</w:t>
      </w:r>
      <w:r>
        <w:rPr/>
        <w:t>, 352–55. MSR 2014. New York, NY, USA: ACM. doi:</w:t>
      </w:r>
      <w:hyperlink r:id="rId30">
        <w:r>
          <w:rPr>
            <w:rStyle w:val="InternetLink"/>
          </w:rPr>
          <w:t>10.1145/2597073.2597118</w:t>
        </w:r>
      </w:hyperlink>
      <w:r>
        <w:rPr/>
        <w:t>.</w:t>
      </w:r>
    </w:p>
    <w:p>
      <w:pPr>
        <w:pStyle w:val="Bibliography"/>
        <w:rPr/>
      </w:pPr>
      <w:r>
        <w:rPr/>
        <w:t xml:space="preserve">Hardy, Quentin. 2012. “Dreams of ’Open’ Everything.” </w:t>
      </w:r>
      <w:r>
        <w:rPr>
          <w:i/>
        </w:rPr>
        <w:t>Bits Blog</w:t>
      </w:r>
      <w:r>
        <w:rPr/>
        <w:t xml:space="preserve">. December 28. </w:t>
      </w:r>
      <w:hyperlink r:id="rId31">
        <w:r>
          <w:rPr>
            <w:rStyle w:val="InternetLink"/>
          </w:rPr>
          <w:t>http://bits.blogs.nytimes.com/2012/12/28/github-has-big-dreams-for-open-source-software-and-more/</w:t>
        </w:r>
      </w:hyperlink>
      <w:r>
        <w:rPr/>
        <w:t>.</w:t>
      </w:r>
    </w:p>
    <w:p>
      <w:pPr>
        <w:pStyle w:val="Bibliography"/>
        <w:rPr/>
      </w:pPr>
      <w:r>
        <w:rPr/>
        <w:t xml:space="preserve">Jenkins, Henry. 2004. “The Cultural Logic of Media Convergence.” </w:t>
      </w:r>
      <w:r>
        <w:rPr>
          <w:i/>
        </w:rPr>
        <w:t>International Journal of Cultural Studies</w:t>
      </w:r>
      <w:r>
        <w:rPr/>
        <w:t xml:space="preserve"> 7 (1): 33–43. </w:t>
      </w:r>
      <w:hyperlink r:id="rId32">
        <w:r>
          <w:rPr>
            <w:rStyle w:val="InternetLink"/>
          </w:rPr>
          <w:t>http://ics.sagepub.com/content/7/1/33.short</w:t>
        </w:r>
      </w:hyperlink>
      <w:r>
        <w:rPr/>
        <w:t>.</w:t>
      </w:r>
    </w:p>
    <w:p>
      <w:pPr>
        <w:pStyle w:val="Bibliography"/>
        <w:rPr/>
      </w:pPr>
      <w:ins w:id="6785" w:author="adrian " w:date="2017-04-28T10:28:07Z">
        <w:r>
          <w:rPr/>
          <w:t xml:space="preserve">Kelty, C. 2005. “Geeks, Social Imaginaries, and Recursive Publics.” </w:t>
        </w:r>
      </w:ins>
      <w:ins w:id="6786" w:author="adrian " w:date="2017-04-28T10:28:07Z">
        <w:r>
          <w:rPr>
            <w:i/>
          </w:rPr>
          <w:t>CULTURAL ANTHROPOLOGY</w:t>
        </w:r>
      </w:ins>
      <w:ins w:id="6787" w:author="adrian " w:date="2017-04-28T10:28:07Z">
        <w:r>
          <w:rPr/>
          <w:t xml:space="preserve"> 20 (2): 185–214. doi:</w:t>
        </w:r>
      </w:ins>
      <w:hyperlink r:id="rId33">
        <w:ins w:id="6788" w:author="adrian " w:date="2017-04-28T10:28:07Z">
          <w:r>
            <w:rPr>
              <w:rStyle w:val="InternetLink"/>
            </w:rPr>
            <w:t>10.1525/can.2005.20.2.185</w:t>
          </w:r>
        </w:ins>
      </w:hyperlink>
      <w:ins w:id="6789" w:author="adrian " w:date="2017-04-28T10:28:07Z">
        <w:r>
          <w:rPr/>
          <w:t>.</w:t>
        </w:r>
      </w:ins>
    </w:p>
    <w:p>
      <w:pPr>
        <w:pStyle w:val="Bibliography"/>
        <w:rPr/>
      </w:pPr>
      <w:r>
        <w:rPr/>
        <w:t xml:space="preserve">Kelty, Christopher. 2008. </w:t>
      </w:r>
      <w:r>
        <w:rPr>
          <w:i/>
        </w:rPr>
        <w:t>Two Bits: The Cultural Significance of Free Software</w:t>
      </w:r>
      <w:r>
        <w:rPr/>
        <w:t>. Duke University Press.</w:t>
      </w:r>
    </w:p>
    <w:p>
      <w:pPr>
        <w:pStyle w:val="Bibliography"/>
        <w:rPr/>
      </w:pPr>
      <w:r>
        <w:rPr/>
        <w:t xml:space="preserve">Latour, Bruno. 1996. </w:t>
      </w:r>
      <w:r>
        <w:rPr>
          <w:i/>
        </w:rPr>
        <w:t>Aramis, or the Love of Technology</w:t>
      </w:r>
      <w:r>
        <w:rPr/>
        <w:t>. Translated by Catherine Porter. Cambridge, MA &amp; London: Harvard University Press.</w:t>
      </w:r>
    </w:p>
    <w:p>
      <w:pPr>
        <w:pStyle w:val="Bibliography"/>
        <w:rPr/>
      </w:pPr>
      <w:ins w:id="6790" w:author="adrian " w:date="2017-04-28T10:28:07Z">
        <w:r>
          <w:rPr/>
          <w:t xml:space="preserve">Marcus, George. 2014. “Prototyping and Contemporary Anthropological Experiments With Ethnographic Method.” </w:t>
        </w:r>
      </w:ins>
      <w:ins w:id="6791" w:author="adrian " w:date="2017-04-28T10:28:07Z">
        <w:r>
          <w:rPr>
            <w:i/>
          </w:rPr>
          <w:t>Journal of Cultural Economy</w:t>
        </w:r>
      </w:ins>
      <w:ins w:id="6792" w:author="adrian " w:date="2017-04-28T10:28:07Z">
        <w:r>
          <w:rPr/>
          <w:t xml:space="preserve"> 7 (4): 399–410. doi:</w:t>
        </w:r>
      </w:ins>
      <w:hyperlink r:id="rId34">
        <w:ins w:id="6793" w:author="adrian " w:date="2017-04-28T10:28:07Z">
          <w:r>
            <w:rPr>
              <w:rStyle w:val="InternetLink"/>
            </w:rPr>
            <w:t>10.1080/17530350.2013.858061</w:t>
          </w:r>
        </w:ins>
      </w:hyperlink>
      <w:ins w:id="6794" w:author="adrian " w:date="2017-04-28T10:28:07Z">
        <w:r>
          <w:rPr/>
          <w:t>.</w:t>
        </w:r>
      </w:ins>
    </w:p>
    <w:p>
      <w:pPr>
        <w:pStyle w:val="Bibliography"/>
        <w:rPr/>
      </w:pPr>
      <w:r>
        <w:rPr/>
        <w:t xml:space="preserve">Marres, Noortje. 2012. “The Redistribution of Methods: On Intervention in Digital Social Research, Broadly Conceived.” </w:t>
      </w:r>
      <w:r>
        <w:rPr>
          <w:i/>
        </w:rPr>
        <w:t>The Sociological Review</w:t>
      </w:r>
      <w:r>
        <w:rPr/>
        <w:t xml:space="preserve"> 60 (S1): 139–65. </w:t>
      </w:r>
      <w:hyperlink r:id="rId35">
        <w:r>
          <w:rPr>
            <w:rStyle w:val="InternetLink"/>
          </w:rPr>
          <w:t>http://onlinelibrary.wiley.com/doi/10.1111/j.1467-954X.2012.02121.x/full</w:t>
        </w:r>
      </w:hyperlink>
      <w:r>
        <w:rPr/>
        <w:t>.</w:t>
      </w:r>
    </w:p>
    <w:p>
      <w:pPr>
        <w:pStyle w:val="Bibliography"/>
        <w:rPr/>
      </w:pPr>
      <w:r>
        <w:rPr/>
        <w:t xml:space="preserve">Mayer-Schönberger, Viktor, and Kenneth Cukier. 2013. </w:t>
      </w:r>
      <w:r>
        <w:rPr>
          <w:i/>
        </w:rPr>
        <w:t>Big Data: A Revolution That Will Transform How We Live, Work, and Think</w:t>
      </w:r>
      <w:r>
        <w:rPr/>
        <w:t xml:space="preserve">. Boston: Eamon Dolan/Houghton Mifflin Harcourt. </w:t>
      </w:r>
      <w:hyperlink r:id="rId36">
        <w:r>
          <w:rPr>
            <w:rStyle w:val="InternetLink"/>
          </w:rPr>
          <w:t>http://books.google.co.uk/books?hl=en&amp;lr=&amp;id=uy4lh-WEhhIC&amp;oi=fnd&amp;pg=PP1&amp;dq=schonberger+big+data&amp;ots=Jrk7hiJVHT&amp;sig=QVKugcrFF4Jq5eO7xd8exEEG_Hk</w:t>
        </w:r>
      </w:hyperlink>
      <w:r>
        <w:rPr/>
        <w:t>.</w:t>
      </w:r>
    </w:p>
    <w:p>
      <w:pPr>
        <w:pStyle w:val="Bibliography"/>
        <w:rPr/>
      </w:pPr>
      <w:ins w:id="6795" w:author="adrian " w:date="2017-04-28T10:28:07Z">
        <w:r>
          <w:rPr/>
          <w:t xml:space="preserve">McNeil, Maureen, Joan Haran, Adrian Mackenzie, and Richard Tutton. 2016. “The Concept of Imaginaries in Science and Technology Studies.” In </w:t>
        </w:r>
      </w:ins>
      <w:ins w:id="6796" w:author="adrian " w:date="2017-04-28T10:28:07Z">
        <w:r>
          <w:rPr>
            <w:i/>
          </w:rPr>
          <w:t>Handbook of Science and Technology Studies</w:t>
        </w:r>
      </w:ins>
      <w:ins w:id="6797" w:author="adrian " w:date="2017-04-28T10:28:07Z">
        <w:r>
          <w:rPr/>
          <w:t>, edited by Ulrike Felt, 3rd ed. London &amp; Thousand Oaks, CA: SAGE Publications Ltd.</w:t>
        </w:r>
      </w:ins>
    </w:p>
    <w:p>
      <w:pPr>
        <w:pStyle w:val="Bibliography"/>
        <w:rPr/>
      </w:pPr>
      <w:ins w:id="6798" w:author="adrian " w:date="2017-04-28T10:28:07Z">
        <w:r>
          <w:rPr/>
          <w:t xml:space="preserve">Metacommunities. 2016a. “Metacommunities/Metacommunities.” </w:t>
        </w:r>
      </w:ins>
      <w:ins w:id="6799" w:author="adrian " w:date="2017-04-28T10:28:07Z">
        <w:r>
          <w:rPr>
            <w:i/>
          </w:rPr>
          <w:t>GitHub</w:t>
        </w:r>
      </w:ins>
      <w:ins w:id="6800" w:author="adrian " w:date="2017-04-28T10:28:07Z">
        <w:r>
          <w:rPr/>
          <w:t xml:space="preserve">. </w:t>
        </w:r>
      </w:ins>
      <w:hyperlink r:id="rId37">
        <w:ins w:id="6801" w:author="adrian " w:date="2017-04-28T10:28:07Z">
          <w:r>
            <w:rPr>
              <w:rStyle w:val="InternetLink"/>
            </w:rPr>
            <w:t>https://github.com/metacommunities/metacommunities</w:t>
          </w:r>
        </w:ins>
      </w:hyperlink>
      <w:ins w:id="6802" w:author="adrian " w:date="2017-04-28T10:28:07Z">
        <w:r>
          <w:rPr/>
          <w:t>.</w:t>
        </w:r>
      </w:ins>
    </w:p>
    <w:p>
      <w:pPr>
        <w:pStyle w:val="Bibliography"/>
        <w:rPr/>
      </w:pPr>
      <w:ins w:id="6803" w:author="adrian " w:date="2017-04-28T10:28:07Z">
        <w:r>
          <w:rPr/>
          <w:t>———</w:t>
        </w:r>
      </w:ins>
      <w:ins w:id="6804" w:author="adrian " w:date="2017-04-28T10:28:07Z">
        <w:r>
          <w:rPr/>
          <w:t>. 2016b</w:t>
        </w:r>
      </w:ins>
      <w:del w:id="6805" w:author="adrian " w:date="2017-04-28T10:28:07Z">
        <w:r>
          <w:rPr/>
          <w:delText>Metacommunities. 2016</w:delText>
        </w:r>
      </w:del>
      <w:r>
        <w:rPr/>
        <w:t xml:space="preserve">. “Metacommunities/Metacommunities.” </w:t>
      </w:r>
      <w:r>
        <w:rPr>
          <w:i/>
        </w:rPr>
        <w:t>GitHub</w:t>
      </w:r>
      <w:r>
        <w:rPr/>
        <w:t xml:space="preserve">. </w:t>
      </w:r>
      <w:hyperlink r:id="rId38">
        <w:r>
          <w:rPr>
            <w:rStyle w:val="InternetLink"/>
          </w:rPr>
          <w:t>https://github.com/metacommunities/metacommunities</w:t>
        </w:r>
      </w:hyperlink>
      <w:r>
        <w:rPr/>
        <w:t>.</w:t>
      </w:r>
    </w:p>
    <w:p>
      <w:pPr>
        <w:pStyle w:val="Bibliography"/>
        <w:rPr/>
      </w:pPr>
      <w:r>
        <w:rPr/>
        <w:t xml:space="preserve">Roussell, Dennis. 2015. “Octoboard.” </w:t>
      </w:r>
      <w:r>
        <w:rPr>
          <w:i/>
        </w:rPr>
        <w:t>Github Activity Dashboard</w:t>
      </w:r>
      <w:r>
        <w:rPr/>
        <w:t xml:space="preserve">. August 1. </w:t>
      </w:r>
      <w:hyperlink r:id="rId39">
        <w:r>
          <w:rPr>
            <w:rStyle w:val="InternetLink"/>
          </w:rPr>
          <w:t>https://web.archive.org/web/20150801193208/http://octoboard.com/</w:t>
        </w:r>
      </w:hyperlink>
      <w:r>
        <w:rPr/>
        <w:t>.</w:t>
      </w:r>
    </w:p>
    <w:p>
      <w:pPr>
        <w:pStyle w:val="Bibliography"/>
        <w:rPr/>
      </w:pPr>
      <w:r>
        <w:rPr/>
        <w:t xml:space="preserve">Russell, Matthew A. 2013. </w:t>
      </w:r>
      <w:r>
        <w:rPr>
          <w:i/>
        </w:rPr>
        <w:t>Mining the Social Web: Data Mining Facebook, Twitter, LinkedIn, Google+, GitHub, and More</w:t>
      </w:r>
      <w:r>
        <w:rPr/>
        <w:t xml:space="preserve">. “ O’Reilly Media, Inc.” </w:t>
      </w:r>
      <w:hyperlink r:id="rId40">
        <w:r>
          <w:rPr>
            <w:rStyle w:val="InternetLink"/>
          </w:rPr>
          <w:t>http://books.google.co.uk/books?hl=en&amp;lr=&amp;id=_VkrAQAAQBAJ&amp;oi=fnd&amp;pg=PR4&amp;dq=github&amp;ots=JqiqtzTxmK&amp;sig=sfea4ce1ue2XYt_dERD41VpSTS4</w:t>
        </w:r>
      </w:hyperlink>
      <w:r>
        <w:rPr/>
        <w:t>.</w:t>
      </w:r>
    </w:p>
    <w:p>
      <w:pPr>
        <w:pStyle w:val="Bibliography"/>
        <w:rPr/>
      </w:pPr>
      <w:ins w:id="6806" w:author="adrian " w:date="2017-04-28T10:28:07Z">
        <w:r>
          <w:rPr/>
          <w:t xml:space="preserve">Straube, Theodore. 2016. “Stacked Spaces: Mapping Digital Infrastructures.” </w:t>
        </w:r>
      </w:ins>
      <w:ins w:id="6807" w:author="adrian " w:date="2017-04-28T10:28:07Z">
        <w:r>
          <w:rPr>
            <w:i/>
          </w:rPr>
          <w:t>Big Data &amp; Society</w:t>
        </w:r>
      </w:ins>
      <w:ins w:id="6808" w:author="adrian " w:date="2017-04-28T10:28:07Z">
        <w:r>
          <w:rPr/>
          <w:t xml:space="preserve"> 3 (2). doi:</w:t>
        </w:r>
      </w:ins>
      <w:hyperlink r:id="rId41">
        <w:ins w:id="6809" w:author="adrian " w:date="2017-04-28T10:28:07Z">
          <w:r>
            <w:rPr>
              <w:rStyle w:val="InternetLink"/>
            </w:rPr>
            <w:t>10.1177/2053951716642456</w:t>
          </w:r>
        </w:ins>
      </w:hyperlink>
      <w:ins w:id="6810" w:author="adrian " w:date="2017-04-28T10:28:07Z">
        <w:r>
          <w:rPr/>
          <w:t>.</w:t>
        </w:r>
      </w:ins>
    </w:p>
    <w:p>
      <w:pPr>
        <w:pStyle w:val="Bibliography"/>
        <w:rPr/>
      </w:pPr>
      <w:r>
        <w:rPr/>
        <w:t xml:space="preserve">Suchman, Lucy. 2012. “Configuration.” In </w:t>
      </w:r>
      <w:r>
        <w:rPr>
          <w:i/>
        </w:rPr>
        <w:t>Devices and the Happening of the Social</w:t>
      </w:r>
      <w:r>
        <w:rPr/>
        <w:t>, edited by Celia Lury and Nina Wakeford, 48–60. Routledge.</w:t>
      </w:r>
    </w:p>
    <w:p>
      <w:pPr>
        <w:pStyle w:val="Bibliography"/>
        <w:rPr/>
      </w:pPr>
      <w:r>
        <w:rPr/>
        <w:t xml:space="preserve">Takhteyev, Yuri, and Andrew Hilts. 2010. </w:t>
      </w:r>
      <w:r>
        <w:rPr>
          <w:i/>
        </w:rPr>
        <w:t>Investigating the Geography of Open Source Software Through GitHub</w:t>
      </w:r>
      <w:r>
        <w:rPr/>
        <w:t xml:space="preserve">. </w:t>
      </w:r>
      <w:hyperlink r:id="rId42">
        <w:r>
          <w:rPr>
            <w:rStyle w:val="InternetLink"/>
          </w:rPr>
          <w:t>http://takhteyev.org/papers/Takhteyev-Hilts-2010.pdf</w:t>
        </w:r>
      </w:hyperlink>
      <w:r>
        <w:rPr/>
        <w:t>.</w:t>
      </w:r>
    </w:p>
    <w:p>
      <w:pPr>
        <w:pStyle w:val="Bibliography"/>
        <w:spacing w:before="0" w:after="200"/>
        <w:rPr/>
      </w:pPr>
      <w:r>
        <w:rPr/>
        <w:t xml:space="preserve">Thung, Ferdian, Tegawendé F. Bissyandé, David Lo, and Lingxiao Jiang. 2013. “Network Structure of Social Coding in GitHub.” In </w:t>
      </w:r>
      <w:r>
        <w:rPr>
          <w:i/>
        </w:rPr>
        <w:t>Software Maintenance and Reengineering (CSMR), 2013 17th European Conference on</w:t>
      </w:r>
      <w:r>
        <w:rPr/>
        <w:t xml:space="preserve">, 323–26. IEEE. </w:t>
      </w:r>
      <w:hyperlink r:id="rId43">
        <w:r>
          <w:rPr>
            <w:rStyle w:val="InternetLink"/>
          </w:rPr>
          <w:t>http://ieeexplore.ieee.org/xpls/abs_all.jsp?arnumber=6498480</w:t>
        </w:r>
      </w:hyperlink>
      <w:r>
        <w:rPr/>
        <w:t>.</w:t>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A recent special issue of the </w:t>
      </w:r>
      <w:r>
        <w:rPr>
          <w:i/>
        </w:rPr>
        <w:t>Journal of Scandinavian Social Theory</w:t>
      </w:r>
      <w:r>
        <w:rPr/>
        <w:t xml:space="preserve"> on numbers offers a useful variety of engagements with the status of number. See for instance (Guyer 2014) on percentages or (Gerlitz and Lury 2014) on 'kudos' ratings.</w:t>
      </w:r>
    </w:p>
  </w:footnote>
  <w:footnote w:id="3">
    <w:p>
      <w:pPr>
        <w:pStyle w:val="Footnote"/>
        <w:spacing w:before="0" w:after="200"/>
        <w:rPr/>
      </w:pPr>
      <w:r>
        <w:rPr/>
        <w:footnoteRef/>
        <w:tab/>
        <w:t xml:space="preserve"> </w:t>
      </w:r>
      <w:r>
        <w:rPr/>
        <w:t>What is an imaginary? I will not address that question directly here, but all concepts of imaginary (ranging from Lacan's to the more recent proliferation of imaginaries in humanities and social science (McNeil et al. 2016)) concern a sense of wholeness or completion that allows formations of identity, inclusion, belonging and otherness to take shape. For an example of the concept of imaginary in an account of software and coding, see (Kelty 2005).</w:t>
      </w:r>
    </w:p>
  </w:footnote>
  <w:footnote w:id="4">
    <w:p>
      <w:pPr>
        <w:pStyle w:val="Footnote"/>
        <w:spacing w:before="0" w:after="200"/>
        <w:rPr/>
      </w:pPr>
      <w:r>
        <w:rPr/>
        <w:footnoteRef/>
        <w:tab/>
        <w:t xml:space="preserve"> </w:t>
      </w:r>
      <w:r>
        <w:rPr/>
        <w:t xml:space="preserve">Code for the research project can be found at </w:t>
      </w:r>
      <w:hyperlink r:id="rId1">
        <w:r>
          <w:rPr>
            <w:rStyle w:val="InternetLink"/>
          </w:rPr>
          <w:t>https://github.com/metacommunities/metacommunities</w:t>
        </w:r>
      </w:hyperlink>
    </w:p>
  </w:footnote>
  <w:footnote w:id="5">
    <w:p>
      <w:pPr>
        <w:pStyle w:val="Footnote"/>
        <w:spacing w:before="0" w:after="200"/>
        <w:rPr/>
      </w:pPr>
      <w:r>
        <w:rPr/>
        <w:footnoteRef/>
        <w:tab/>
        <w:t xml:space="preserve"> </w:t>
      </w:r>
      <w:r>
        <w:rPr/>
        <w:t>Slightly complicating matters, the single Github timeline dataset has now been retired on GoogleBigQuery and the data now takes the form of separate tables for each day, month and year since February 2011. More recently, the full contents and histories of over 2 millions Github repositories have been published as a GoogleBigQuery dataset [GoogleInc_2016a].</w:t>
      </w:r>
    </w:p>
  </w:footnote>
  <w:footnote w:id="6">
    <w:p>
      <w:pPr>
        <w:pStyle w:val="Footnote"/>
        <w:spacing w:before="0" w:after="200"/>
        <w:rPr/>
      </w:pPr>
      <w:r>
        <w:rPr/>
        <w:footnoteRef/>
        <w:tab/>
        <w:t xml:space="preserve"> </w:t>
      </w:r>
      <w:r>
        <w:rPr/>
        <w:t xml:space="preserve">Nearly all of our attempts to make sense of the data can be found in the Github repository </w:t>
      </w:r>
      <w:hyperlink r:id="rId2">
        <w:r>
          <w:rPr>
            <w:rStyle w:val="InternetLink"/>
          </w:rPr>
          <w:t>https://github.com/metacommunities/metacommunities</w:t>
        </w:r>
      </w:hyperlink>
      <w:r>
        <w:rPr/>
        <w:t>. The scripts, plots and pieces of writing found there, however, are not highly ordered. The key results lie scattered across different branches of that repository. The somewhat tangled, messy aggregate of materials there attests to our strenuous but often incoherent efforts to find valid statistical regularities in a dataset characterised by tremendous heterogeneity and messiness. More interestingly perhaps, that repository can be understood as an ethnographic notebook.</w:t>
      </w:r>
    </w:p>
  </w:footnote>
</w:footnotes>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thub.com/" TargetMode="External"/><Relationship Id="rId3" Type="http://schemas.openxmlformats.org/officeDocument/2006/relationships/hyperlink" Target="https://web.archive.org/web/20151216055610/https://github.com/about" TargetMode="External"/><Relationship Id="rId4" Type="http://schemas.openxmlformats.org/officeDocument/2006/relationships/hyperlink" Target="https://bigquery.cloud.google.com/table/githubarchive:github.timeline" TargetMode="External"/><Relationship Id="rId5" Type="http://schemas.openxmlformats.org/officeDocument/2006/relationships/image" Target="media/image1.png"/><Relationship Id="rId6" Type="http://schemas.openxmlformats.org/officeDocument/2006/relationships/hyperlink" Target="http://osrc.dfm.io/" TargetMode="External"/><Relationship Id="rId7" Type="http://schemas.openxmlformats.org/officeDocument/2006/relationships/image" Target="media/image2.png"/><Relationship Id="rId8" Type="http://schemas.openxmlformats.org/officeDocument/2006/relationships/hyperlink" Target="http://octoboard.com/"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git://git.eclipse.org" TargetMode="External"/><Relationship Id="rId14" Type="http://schemas.openxmlformats.org/officeDocument/2006/relationships/image" Target="media/image7.png"/><Relationship Id="rId15" Type="http://schemas.openxmlformats.org/officeDocument/2006/relationships/hyperlink" Target="http://papers.ssrn.com/abstract=918142" TargetMode="External"/><Relationship Id="rId16" Type="http://schemas.openxmlformats.org/officeDocument/2006/relationships/hyperlink" Target="http://computationalculture.net/article/objects-of-intense-feeling-the-case-of-the-twitter-api" TargetMode="External"/><Relationship Id="rId17" Type="http://schemas.openxmlformats.org/officeDocument/2006/relationships/hyperlink" Target="http://dl.acm.org/citation.cfm?id=2145396" TargetMode="External"/><Relationship Id="rId18" Type="http://schemas.openxmlformats.org/officeDocument/2006/relationships/hyperlink" Target="https://www.eclipse.org/" TargetMode="External"/><Relationship Id="rId19" Type="http://schemas.openxmlformats.org/officeDocument/2006/relationships/hyperlink" Target="https://www.davidfischer.name/2013/05/github-data-challenge-ii/" TargetMode="External"/><Relationship Id="rId20" Type="http://schemas.openxmlformats.org/officeDocument/2006/relationships/hyperlink" Target="https://web.archive.org/web/20140214105201/http://osrc.dfm.io/" TargetMode="External"/><Relationship Id="rId21" Type="http://schemas.openxmlformats.org/officeDocument/2006/relationships/hyperlink" Target="http://www.wsj.com/articles/github-raises-250-million-at-2-billion-valuation-1438206722" TargetMode="External"/><Relationship Id="rId22" Type="http://schemas.openxmlformats.org/officeDocument/2006/relationships/hyperlink" Target="https://doi.org/10.1080/1600910X.2014.920267" TargetMode="External"/><Relationship Id="rId23" Type="http://schemas.openxmlformats.org/officeDocument/2006/relationships/hyperlink" Target="http://git-scm.com/" TargetMode="External"/><Relationship Id="rId24" Type="http://schemas.openxmlformats.org/officeDocument/2006/relationships/hyperlink" Target="https://github.com/blog/1823-results-of-the-github-investigation" TargetMode="External"/><Relationship Id="rId25" Type="http://schemas.openxmlformats.org/officeDocument/2006/relationships/hyperlink" Target="https://web.archive.org/web/20151216055610/https://github.com/about" TargetMode="External"/><Relationship Id="rId26" Type="http://schemas.openxmlformats.org/officeDocument/2006/relationships/hyperlink" Target="http://geeksta.net/geeklog/exploring-expressions-emotions-github-commit-messages/" TargetMode="External"/><Relationship Id="rId27" Type="http://schemas.openxmlformats.org/officeDocument/2006/relationships/hyperlink" Target="https://bigquery.cloud.google.com/table/githubarchive:github.timeline" TargetMode="External"/><Relationship Id="rId28" Type="http://schemas.openxmlformats.org/officeDocument/2006/relationships/hyperlink" Target="http://www.githubarchive.org/" TargetMode="External"/><Relationship Id="rId29" Type="http://schemas.openxmlformats.org/officeDocument/2006/relationships/hyperlink" Target="https://doi.org/10.1080/1600910X.2014.920268" TargetMode="External"/><Relationship Id="rId30" Type="http://schemas.openxmlformats.org/officeDocument/2006/relationships/hyperlink" Target="https://doi.org/10.1145/2597073.2597118" TargetMode="External"/><Relationship Id="rId31" Type="http://schemas.openxmlformats.org/officeDocument/2006/relationships/hyperlink" Target="http://bits.blogs.nytimes.com/2012/12/28/github-has-big-dreams-for-open-source-software-and-more/" TargetMode="External"/><Relationship Id="rId32" Type="http://schemas.openxmlformats.org/officeDocument/2006/relationships/hyperlink" Target="http://ics.sagepub.com/content/7/1/33.short" TargetMode="External"/><Relationship Id="rId33" Type="http://schemas.openxmlformats.org/officeDocument/2006/relationships/hyperlink" Target="https://doi.org/10.1525/can.2005.20.2.185" TargetMode="External"/><Relationship Id="rId34" Type="http://schemas.openxmlformats.org/officeDocument/2006/relationships/hyperlink" Target="https://doi.org/10.1080/17530350.2013.858061" TargetMode="External"/><Relationship Id="rId35" Type="http://schemas.openxmlformats.org/officeDocument/2006/relationships/hyperlink" Target="http://onlinelibrary.wiley.com/doi/10.1111/j.1467-954X.2012.02121.x/full" TargetMode="External"/><Relationship Id="rId36" Type="http://schemas.openxmlformats.org/officeDocument/2006/relationships/hyperlink" Target="http://books.google.co.uk/books?hl=en&amp;lr=&amp;id=uy4lh-WEhhIC&amp;oi=fnd&amp;pg=PP1&amp;dq=schonberger+big+data&amp;ots=Jrk7hiJVHT&amp;sig=QVKugcrFF4Jq5eO7xd8exEEG_Hk" TargetMode="External"/><Relationship Id="rId37" Type="http://schemas.openxmlformats.org/officeDocument/2006/relationships/hyperlink" Target="https://github.com/metacommunities/metacommunities" TargetMode="External"/><Relationship Id="rId38" Type="http://schemas.openxmlformats.org/officeDocument/2006/relationships/hyperlink" Target="https://github.com/metacommunities/metacommunities" TargetMode="External"/><Relationship Id="rId39" Type="http://schemas.openxmlformats.org/officeDocument/2006/relationships/hyperlink" Target="https://web.archive.org/web/20150801193208/http://octoboard.com/" TargetMode="External"/><Relationship Id="rId40" Type="http://schemas.openxmlformats.org/officeDocument/2006/relationships/hyperlink" Target="http://books.google.co.uk/books?hl=en&amp;lr=&amp;id=_VkrAQAAQBAJ&amp;oi=fnd&amp;pg=PR4&amp;dq=github&amp;ots=JqiqtzTxmK&amp;sig=sfea4ce1ue2XYt_dERD41VpSTS4" TargetMode="External"/><Relationship Id="rId41" Type="http://schemas.openxmlformats.org/officeDocument/2006/relationships/hyperlink" Target="https://doi.org/10.1177/2053951716642456" TargetMode="External"/><Relationship Id="rId42" Type="http://schemas.openxmlformats.org/officeDocument/2006/relationships/hyperlink" Target="http://takhteyev.org/papers/Takhteyev-Hilts-2010.pdf" TargetMode="External"/><Relationship Id="rId43" Type="http://schemas.openxmlformats.org/officeDocument/2006/relationships/hyperlink" Target="http://ieeexplore.ieee.org/xpls/abs_all.jsp?arnumber=6498480" TargetMode="External"/><Relationship Id="rId44" Type="http://schemas.openxmlformats.org/officeDocument/2006/relationships/footnotes" Target="footnotes.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github.com/metacommunities/metacommunities" TargetMode="External"/><Relationship Id="rId2" Type="http://schemas.openxmlformats.org/officeDocument/2006/relationships/hyperlink" Target="https://github.com/metacommunities/metacommunit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LibreOffice/5.3.1.2$Linux_X86_64 LibreOffice_project/30m0$Build-2</Application>
  <Pages>43</Pages>
  <Words>8527</Words>
  <Characters>53420</Characters>
  <CharactersWithSpaces>63061</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2017-04-28T09:19:34Z</dcterms:created>
  <dc:creator>Adrian Mackenzie</dc:creator>
  <dc:description/>
  <dc:language>en-GB</dc:language>
  <cp:lastModifiedBy>adrian </cp:lastModifiedBy>
  <dcterms:modified xsi:type="dcterms:W3CDTF">2017-04-28T10:29:49Z</dcterms:modified>
  <cp:revision>1</cp:revision>
  <dc:subject/>
  <dc:title>Operative ethnographies and large numbers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