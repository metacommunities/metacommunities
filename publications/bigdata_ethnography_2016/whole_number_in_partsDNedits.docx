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05E54" w14:textId="77777777" w:rsidR="00C54D9B" w:rsidRDefault="00D40770">
      <w:pPr>
        <w:pStyle w:val="Heading1"/>
        <w:rPr>
          <w:ins w:id="0" w:author="Nafus, Dawn" w:date="2016-12-15T16:31:00Z"/>
        </w:rPr>
      </w:pPr>
      <w:bookmarkStart w:id="1" w:name="on-recursive-analytic-affiliation-reflec"/>
      <w:bookmarkEnd w:id="1"/>
      <w:r>
        <w:t>On recursive analytic affiliation: reflecting on the altered conditions of ethnographies of coding</w:t>
      </w:r>
    </w:p>
    <w:p w14:paraId="74C46B78" w14:textId="0F3E1D1D" w:rsidR="000A178F" w:rsidRDefault="000A178F" w:rsidP="000A178F">
      <w:pPr>
        <w:pStyle w:val="TextBody"/>
        <w:rPr>
          <w:ins w:id="2" w:author="Nafus, Dawn" w:date="2016-12-15T16:32:00Z"/>
        </w:rPr>
        <w:pPrChange w:id="3" w:author="Nafus, Dawn" w:date="2016-12-15T16:31:00Z">
          <w:pPr>
            <w:pStyle w:val="Heading1"/>
          </w:pPr>
        </w:pPrChange>
      </w:pPr>
      <w:ins w:id="4" w:author="Nafus, Dawn" w:date="2016-12-15T16:32:00Z">
        <w:r>
          <w:t xml:space="preserve">Adrian, </w:t>
        </w:r>
      </w:ins>
    </w:p>
    <w:p w14:paraId="56AC7925" w14:textId="0AF009C4" w:rsidR="000A178F" w:rsidRDefault="000A178F" w:rsidP="000A178F">
      <w:pPr>
        <w:pStyle w:val="TextBody"/>
        <w:rPr>
          <w:ins w:id="5" w:author="Nafus, Dawn" w:date="2016-12-15T16:48:00Z"/>
        </w:rPr>
        <w:pPrChange w:id="6" w:author="Nafus, Dawn" w:date="2016-12-15T16:31:00Z">
          <w:pPr>
            <w:pStyle w:val="Heading1"/>
          </w:pPr>
        </w:pPrChange>
      </w:pPr>
      <w:ins w:id="7" w:author="Nafus, Dawn" w:date="2016-12-15T16:32:00Z">
        <w:r>
          <w:t xml:space="preserve">Thank you so much for this. Hannah and I both very much enjoyed it. </w:t>
        </w:r>
      </w:ins>
      <w:ins w:id="8" w:author="Nafus, Dawn" w:date="2016-12-15T16:34:00Z">
        <w:r>
          <w:t>We</w:t>
        </w:r>
      </w:ins>
      <w:ins w:id="9" w:author="Nafus, Dawn" w:date="2016-12-15T16:32:00Z">
        <w:r>
          <w:t xml:space="preserve"> see it as an important</w:t>
        </w:r>
      </w:ins>
      <w:ins w:id="10" w:author="Nafus, Dawn" w:date="2016-12-15T16:33:00Z">
        <w:r>
          <w:t xml:space="preserve"> contribution for helping people imagine what moving beyond the current big data di</w:t>
        </w:r>
      </w:ins>
      <w:ins w:id="11" w:author="Nafus, Dawn" w:date="2016-12-15T16:34:00Z">
        <w:r>
          <w:t>scussion (lots of speculation, thought experiments) would look like for those of us who do have the appetite for reworking numbers</w:t>
        </w:r>
      </w:ins>
      <w:ins w:id="12" w:author="Nafus, Dawn" w:date="2016-12-15T16:37:00Z">
        <w:r>
          <w:t>. It’s a great example of what can be done</w:t>
        </w:r>
      </w:ins>
      <w:ins w:id="13" w:author="Nafus, Dawn" w:date="2016-12-15T16:38:00Z">
        <w:r>
          <w:t>, and why one might want to do it</w:t>
        </w:r>
      </w:ins>
      <w:ins w:id="14" w:author="Nafus, Dawn" w:date="2016-12-15T16:34:00Z">
        <w:r>
          <w:t xml:space="preserve">. </w:t>
        </w:r>
      </w:ins>
      <w:ins w:id="15" w:author="Nafus, Dawn" w:date="2016-12-15T16:35:00Z">
        <w:r>
          <w:t>Most of my comments are about clarifications for the reader who might not understand how github/APIs, etc. wor</w:t>
        </w:r>
      </w:ins>
      <w:ins w:id="16" w:author="Nafus, Dawn" w:date="2016-12-15T16:36:00Z">
        <w:r>
          <w:t>ks.  The more complicated comments are to do with broader issues that we ourselves are facing as editors, which is how</w:t>
        </w:r>
      </w:ins>
      <w:ins w:id="17" w:author="Nafus, Dawn" w:date="2016-12-15T16:38:00Z">
        <w:r>
          <w:t xml:space="preserve">/how much </w:t>
        </w:r>
      </w:ins>
      <w:ins w:id="18" w:author="Nafus, Dawn" w:date="2016-12-15T16:36:00Z">
        <w:r>
          <w:t>to talk about ethnography</w:t>
        </w:r>
      </w:ins>
      <w:ins w:id="19" w:author="Nafus, Dawn" w:date="2016-12-15T16:38:00Z">
        <w:r>
          <w:t xml:space="preserve"> explicitly</w:t>
        </w:r>
      </w:ins>
      <w:ins w:id="20" w:author="Nafus, Dawn" w:date="2016-12-15T16:36:00Z">
        <w:r>
          <w:t xml:space="preserve"> as </w:t>
        </w:r>
      </w:ins>
      <w:ins w:id="21" w:author="Nafus, Dawn" w:date="2016-12-15T16:43:00Z">
        <w:r>
          <w:t>both a</w:t>
        </w:r>
      </w:ins>
      <w:ins w:id="22" w:author="Nafus, Dawn" w:date="2016-12-15T16:36:00Z">
        <w:r>
          <w:t xml:space="preserve"> methodology</w:t>
        </w:r>
      </w:ins>
      <w:ins w:id="23" w:author="Nafus, Dawn" w:date="2016-12-15T16:43:00Z">
        <w:r>
          <w:t xml:space="preserve"> and a set of methods that could now very well include critical recounting </w:t>
        </w:r>
      </w:ins>
      <w:ins w:id="24" w:author="Nafus, Dawn" w:date="2016-12-15T16:44:00Z">
        <w:r>
          <w:t xml:space="preserve">alongside participant observation </w:t>
        </w:r>
      </w:ins>
      <w:ins w:id="25" w:author="Nafus, Dawn" w:date="2016-12-15T16:43:00Z">
        <w:r>
          <w:t>(or perhaps might already in Verran’s work…)</w:t>
        </w:r>
      </w:ins>
      <w:ins w:id="26" w:author="Nafus, Dawn" w:date="2016-12-15T16:38:00Z">
        <w:r>
          <w:t xml:space="preserve"> </w:t>
        </w:r>
      </w:ins>
      <w:ins w:id="27" w:author="Nafus, Dawn" w:date="2016-12-15T16:37:00Z">
        <w:r>
          <w:t>I elaborate on the issue in the note by the conclusion</w:t>
        </w:r>
      </w:ins>
      <w:ins w:id="28" w:author="Nafus, Dawn" w:date="2016-12-15T16:38:00Z">
        <w:r>
          <w:t>. I think you’ve more or less</w:t>
        </w:r>
      </w:ins>
      <w:ins w:id="29" w:author="Nafus, Dawn" w:date="2016-12-15T16:39:00Z">
        <w:r>
          <w:t xml:space="preserve"> set the right tone and direction</w:t>
        </w:r>
      </w:ins>
      <w:ins w:id="30" w:author="Nafus, Dawn" w:date="2016-12-15T16:46:00Z">
        <w:r>
          <w:t>—you are taking up ethnography as a methodology but not classical participant observation</w:t>
        </w:r>
      </w:ins>
      <w:ins w:id="31" w:author="Nafus, Dawn" w:date="2016-12-15T16:47:00Z">
        <w:r>
          <w:t xml:space="preserve"> (although one could make the argument that it is). I</w:t>
        </w:r>
      </w:ins>
      <w:ins w:id="32" w:author="Nafus, Dawn" w:date="2016-12-15T16:39:00Z">
        <w:r>
          <w:t>f you have any further thoughts</w:t>
        </w:r>
      </w:ins>
      <w:ins w:id="33" w:author="Nafus, Dawn" w:date="2016-12-15T16:40:00Z">
        <w:r>
          <w:t xml:space="preserve"> that you could make more explicit (as appropriate to the paper), we would very much value them.</w:t>
        </w:r>
      </w:ins>
      <w:ins w:id="34" w:author="Nafus, Dawn" w:date="2016-12-15T16:44:00Z">
        <w:r>
          <w:t xml:space="preserve"> And if you feel that you don’t want to talk more explicitly about it in the paper, but do have thoughts about it that</w:t>
        </w:r>
      </w:ins>
      <w:ins w:id="35" w:author="Nafus, Dawn" w:date="2016-12-15T16:45:00Z">
        <w:r>
          <w:t xml:space="preserve"> might be better voiced through the introduction (with appropriate acknowledgement), we could do it that way too.</w:t>
        </w:r>
      </w:ins>
    </w:p>
    <w:p w14:paraId="684163DD" w14:textId="648C5C6C" w:rsidR="000A178F" w:rsidRDefault="000A178F" w:rsidP="000A178F">
      <w:pPr>
        <w:pStyle w:val="TextBody"/>
        <w:rPr>
          <w:ins w:id="36" w:author="Nafus, Dawn" w:date="2016-12-15T16:52:00Z"/>
        </w:rPr>
        <w:pPrChange w:id="37" w:author="Nafus, Dawn" w:date="2016-12-15T16:31:00Z">
          <w:pPr>
            <w:pStyle w:val="Heading1"/>
          </w:pPr>
        </w:pPrChange>
      </w:pPr>
      <w:ins w:id="38" w:author="Nafus, Dawn" w:date="2016-12-15T16:48:00Z">
        <w:r>
          <w:t>One l</w:t>
        </w:r>
      </w:ins>
      <w:ins w:id="39" w:author="Nafus, Dawn" w:date="2016-12-15T16:49:00Z">
        <w:r>
          <w:t xml:space="preserve">ast thing to consider is, of course, the lines of code. I would hope that </w:t>
        </w:r>
      </w:ins>
      <w:ins w:id="40" w:author="Nafus, Dawn" w:date="2016-12-15T16:50:00Z">
        <w:r>
          <w:t xml:space="preserve">some small portion of </w:t>
        </w:r>
      </w:ins>
      <w:ins w:id="41" w:author="Nafus, Dawn" w:date="2016-12-15T16:49:00Z">
        <w:r>
          <w:t>it could be kept it, esp the ones that are human-reada</w:t>
        </w:r>
      </w:ins>
      <w:ins w:id="42" w:author="Nafus, Dawn" w:date="2016-12-15T16:50:00Z">
        <w:r>
          <w:t>ble</w:t>
        </w:r>
      </w:ins>
      <w:ins w:id="43" w:author="Nafus, Dawn" w:date="2016-12-15T16:51:00Z">
        <w:r>
          <w:t>, that show a cadence of the counting, etc</w:t>
        </w:r>
      </w:ins>
      <w:ins w:id="44" w:author="Nafus, Dawn" w:date="2016-12-15T16:50:00Z">
        <w:r>
          <w:t xml:space="preserve">. </w:t>
        </w:r>
      </w:ins>
      <w:ins w:id="45" w:author="Nafus, Dawn" w:date="2016-12-15T16:51:00Z">
        <w:r>
          <w:t>It does add</w:t>
        </w:r>
      </w:ins>
      <w:ins w:id="46" w:author="Nafus, Dawn" w:date="2016-12-15T16:52:00Z">
        <w:r>
          <w:t xml:space="preserve">; </w:t>
        </w:r>
      </w:ins>
      <w:ins w:id="47" w:author="Nafus, Dawn" w:date="2016-12-15T16:51:00Z">
        <w:r>
          <w:t>the trick is to help readers see it as an invitation to get curious about it, and to see what it was like for you, and not “the stuff that’s not for me.”</w:t>
        </w:r>
      </w:ins>
    </w:p>
    <w:p w14:paraId="4D8D3D5D" w14:textId="77777777" w:rsidR="000A178F" w:rsidRDefault="000A178F" w:rsidP="000A178F">
      <w:pPr>
        <w:pStyle w:val="TextBody"/>
        <w:rPr>
          <w:ins w:id="48" w:author="Nafus, Dawn" w:date="2016-12-15T16:52:00Z"/>
        </w:rPr>
        <w:pPrChange w:id="49" w:author="Nafus, Dawn" w:date="2016-12-15T16:31:00Z">
          <w:pPr>
            <w:pStyle w:val="Heading1"/>
          </w:pPr>
        </w:pPrChange>
      </w:pPr>
    </w:p>
    <w:p w14:paraId="44CB9303" w14:textId="273D396F" w:rsidR="000A178F" w:rsidRDefault="000A178F" w:rsidP="000A178F">
      <w:pPr>
        <w:pStyle w:val="TextBody"/>
        <w:rPr>
          <w:ins w:id="50" w:author="Nafus, Dawn" w:date="2016-12-15T16:52:00Z"/>
        </w:rPr>
        <w:pPrChange w:id="51" w:author="Nafus, Dawn" w:date="2016-12-15T16:31:00Z">
          <w:pPr>
            <w:pStyle w:val="Heading1"/>
          </w:pPr>
        </w:pPrChange>
      </w:pPr>
      <w:ins w:id="52" w:author="Nafus, Dawn" w:date="2016-12-15T16:52:00Z">
        <w:r>
          <w:t>With best wishes,</w:t>
        </w:r>
      </w:ins>
    </w:p>
    <w:p w14:paraId="2A74ECA8" w14:textId="52210BD9" w:rsidR="000A178F" w:rsidRPr="000A178F" w:rsidRDefault="000A178F" w:rsidP="000A178F">
      <w:pPr>
        <w:pStyle w:val="TextBody"/>
        <w:pPrChange w:id="53" w:author="Nafus, Dawn" w:date="2016-12-15T16:31:00Z">
          <w:pPr>
            <w:pStyle w:val="Heading1"/>
          </w:pPr>
        </w:pPrChange>
      </w:pPr>
      <w:ins w:id="54" w:author="Nafus, Dawn" w:date="2016-12-15T16:52:00Z">
        <w:r>
          <w:t>Dawn</w:t>
        </w:r>
      </w:ins>
      <w:bookmarkStart w:id="55" w:name="_GoBack"/>
      <w:bookmarkEnd w:id="55"/>
    </w:p>
    <w:p w14:paraId="7FCF6460" w14:textId="77777777" w:rsidR="00C54D9B" w:rsidRDefault="00D40770">
      <w:pPr>
        <w:pStyle w:val="Heading2"/>
      </w:pPr>
      <w:bookmarkStart w:id="56" w:name="introduction"/>
      <w:bookmarkEnd w:id="56"/>
      <w:r>
        <w:t>Introduction</w:t>
      </w:r>
    </w:p>
    <w:p w14:paraId="524AA8FD" w14:textId="77777777" w:rsidR="00C54D9B" w:rsidRDefault="00D40770">
      <w:pPr>
        <w:pStyle w:val="FirstParagraph"/>
      </w:pPr>
      <w:r>
        <w:t xml:space="preserve">I report here on a deliberately naive attempt to re-count a single number: approximately 29 million code repositories on </w:t>
      </w:r>
      <w:hyperlink r:id="rId6">
        <w:r>
          <w:rPr>
            <w:rStyle w:val="InternetLink"/>
          </w:rPr>
          <w:t>Github</w:t>
        </w:r>
      </w:hyperlink>
      <w: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 (Github 2015), the project explicitly sought to experiment with data-intensive methods, infrastructures and tools -- cloud </w:t>
      </w:r>
      <w:r>
        <w:lastRenderedPageBreak/>
        <w:t xml:space="preserve">computing services such as Google Compute, data analytic and visualization tools such as </w:t>
      </w:r>
      <w:r>
        <w:rPr>
          <w:rStyle w:val="VerbatimChar"/>
        </w:rPr>
        <w:t>R,</w:t>
      </w:r>
      <w:r>
        <w:t xml:space="preserve"> </w:t>
      </w:r>
      <w:r>
        <w:rPr>
          <w:rStyle w:val="VerbatimChar"/>
        </w:rPr>
        <w:t>Python</w:t>
      </w:r>
      <w:r>
        <w:t xml:space="preserve"> and </w:t>
      </w:r>
      <w:r>
        <w:rPr>
          <w:rStyle w:val="VerbatimChar"/>
        </w:rPr>
        <w:t>IPython</w:t>
      </w:r>
      <w:r>
        <w:t xml:space="preserve"> notebooks, large data stores such as</w:t>
      </w:r>
      <w:r>
        <w:rPr>
          <w:rStyle w:val="VerbatimChar"/>
        </w:rPr>
        <w:t>BigQuery</w:t>
      </w:r>
      <w: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Pr>
          <w:i/>
        </w:rPr>
        <w:t>en masse.</w:t>
      </w:r>
      <w:r>
        <w:t xml:space="preserve">[^12] Somewhat recursively (although I don't want to make too much of this recursion, since I do not think it amounts to a recursive public (Kelty 2008)), Github happens to be the </w:t>
      </w:r>
      <w:r>
        <w:rPr>
          <w:i/>
        </w:rPr>
        <w:t>platform</w:t>
      </w:r>
      <w:r>
        <w:t xml:space="preserve"> that hosts the code development of many big data tools and infrastructures (</w:t>
      </w:r>
      <w:r>
        <w:rPr>
          <w:rStyle w:val="VerbatimChar"/>
        </w:rPr>
        <w:t>hadoop</w:t>
      </w:r>
      <w:r>
        <w:t xml:space="preserve">, </w:t>
      </w:r>
      <w:r>
        <w:rPr>
          <w:rStyle w:val="VerbatimChar"/>
        </w:rPr>
        <w:t>tensorflow</w:t>
      </w:r>
      <w:r>
        <w:t xml:space="preserve">, </w:t>
      </w:r>
      <w:r>
        <w:rPr>
          <w:rStyle w:val="VerbatimChar"/>
        </w:rPr>
        <w:t>ipython</w:t>
      </w:r>
      <w:r>
        <w:t xml:space="preserve">, </w:t>
      </w:r>
      <w:r>
        <w:rPr>
          <w:rStyle w:val="VerbatimChar"/>
        </w:rPr>
        <w:t>flow</w:t>
      </w:r>
      <w:r>
        <w:t xml:space="preserve">, </w:t>
      </w:r>
      <w:r>
        <w:rPr>
          <w:rStyle w:val="VerbatimChar"/>
        </w:rPr>
        <w:t>d3.js</w:t>
      </w:r>
      <w:r>
        <w:t xml:space="preserve">, </w:t>
      </w:r>
      <w:r>
        <w:rPr>
          <w:rStyle w:val="VerbatimChar"/>
        </w:rPr>
        <w:t>spark</w:t>
      </w:r>
      <w:r>
        <w:t>, etc.). It also directly hosts all of the text, code, figures, intermediate results and configuration information for the research project I describe, including this chapter in various operational and executable forms (Metacommunities 2016).</w:t>
      </w:r>
    </w:p>
    <w:p w14:paraId="1541E454" w14:textId="77777777" w:rsidR="00C54D9B" w:rsidRDefault="00D40770">
      <w:pPr>
        <w:pStyle w:val="TextBody"/>
      </w:pPr>
      <w:r>
        <w:t xml:space="preserve">The approximate number 29 million will in this chapter serve as a synecdoche for big data in several ways. </w:t>
      </w:r>
      <w:r w:rsidRPr="00755B69">
        <w:rPr>
          <w:highlight w:val="yellow"/>
        </w:rPr>
        <w:t>The number, a count of all the repositories on Github in late 2015, is a small part standing in for the whole</w:t>
      </w:r>
      <w:r>
        <w:t xml:space="preserve">. </w:t>
      </w:r>
      <w:commentRangeStart w:id="57"/>
      <w:r>
        <w:t>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is very much shapes big data practices</w:t>
      </w:r>
      <w:commentRangeEnd w:id="57"/>
      <w:r w:rsidR="00755B69">
        <w:rPr>
          <w:rStyle w:val="CommentReference"/>
        </w:rPr>
        <w:commentReference w:id="57"/>
      </w:r>
      <w:r>
        <w:t xml:space="preserve">. Crucially, because the openness of code repositories is always connected to the closed or private </w:t>
      </w:r>
      <w:commentRangeStart w:id="58"/>
      <w:r>
        <w:t xml:space="preserve">repositories </w:t>
      </w:r>
      <w:commentRangeEnd w:id="58"/>
      <w:r w:rsidR="00755B69">
        <w:rPr>
          <w:rStyle w:val="CommentReference"/>
        </w:rPr>
        <w:commentReference w:id="58"/>
      </w:r>
      <w:r>
        <w:t xml:space="preserve">that actually yield revenue for Github as a San Francisco-based business, it is inherently difficult to count all the repositories. 'All' here inevitably means 'some,' </w:t>
      </w:r>
      <w:commentRangeStart w:id="59"/>
      <w:r>
        <w:t>by</w:t>
      </w:r>
      <w:commentRangeEnd w:id="59"/>
      <w:r w:rsidR="00755B69">
        <w:rPr>
          <w:rStyle w:val="CommentReference"/>
        </w:rPr>
        <w:commentReference w:id="59"/>
      </w:r>
      <w:r>
        <w:t xml:space="preserve"> maybe that is all-ways a problem for big data.</w:t>
      </w:r>
    </w:p>
    <w:p w14:paraId="1BE12C01" w14:textId="77777777" w:rsidR="00C54D9B" w:rsidRDefault="00D40770">
      <w:pPr>
        <w:pStyle w:val="TextBody"/>
      </w:pPr>
      <w:r>
        <w:t xml:space="preserve">Focusing on just one biggish number -- 29 million -- that presents itself as the sum of all repositories is inevitably severely myopic. </w:t>
      </w:r>
      <w:r w:rsidRPr="00755B69">
        <w:rPr>
          <w:highlight w:val="yellow"/>
        </w:rPr>
        <w:t>The story of an encounter with this single number will, I hope, evoke and exemplify the appeal, frustrations, hopes and some material configurations associated with contemporary data practices that envision working with 'all the data'</w:t>
      </w:r>
      <w:r>
        <w:t xml:space="preserve"> </w:t>
      </w:r>
      <w:r w:rsidRPr="00755B69">
        <w:rPr>
          <w:highlight w:val="yellow"/>
        </w:rPr>
        <w:t>(Mayer-Schönberger and Cukier 2013).</w:t>
      </w:r>
      <w:r>
        <w:t xml:space="preserve"> </w:t>
      </w:r>
      <w:r w:rsidRPr="00755B69">
        <w:rPr>
          <w:highlight w:val="yellow"/>
        </w:rPr>
        <w:t>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14:paraId="2861F2C3" w14:textId="77777777" w:rsidR="00C54D9B" w:rsidRDefault="00D40770">
      <w:pPr>
        <w:pStyle w:val="TextBody"/>
      </w:pPr>
      <w:r>
        <w:t>What kinds of engagement can we have with such numbers today amidst perhaps their deep transformation and re-materialisation in technologies?</w:t>
      </w:r>
      <w:r>
        <w:rPr>
          <w:rStyle w:val="FootnoteAnchor"/>
        </w:rPr>
        <w:footnoteReference w:id="1"/>
      </w:r>
      <w:r>
        <w:t xml:space="preserve"> Given so much computational counting, so many efforts to count all manner of things (species, clicks, stars, likes, cells and bitcoin transactions), and indeed strong injunctions to tell stories about such numbers, what can social researchers do? </w:t>
      </w:r>
      <w:commentRangeStart w:id="60"/>
      <w:r w:rsidRPr="00755B69">
        <w:t xml:space="preserve">The key difficulty </w:t>
      </w:r>
      <w:r w:rsidRPr="00755B69">
        <w:lastRenderedPageBreak/>
        <w:t>in developing an ethnographic sensibility around such numbers resides in the many detours, variations and differences they embody, not least for the social researcher who finds him or herself trying to re-count them or account for them</w:t>
      </w:r>
      <w:r w:rsidRPr="00755B69">
        <w:rPr>
          <w:highlight w:val="yellow"/>
        </w:rPr>
        <w:t>.</w:t>
      </w:r>
      <w:commentRangeEnd w:id="60"/>
      <w:r w:rsidR="00755B69">
        <w:rPr>
          <w:rStyle w:val="CommentReference"/>
        </w:rPr>
        <w:commentReference w:id="60"/>
      </w:r>
      <w:r>
        <w:t xml:space="preserve"> </w:t>
      </w:r>
      <w:r w:rsidRPr="00755B69">
        <w:rPr>
          <w:highlight w:val="yellow"/>
        </w:rPr>
        <w:t>The chapter documents and practically re-enacts a series of queries -- both in the technical sense of a statement executed by a database and a question posed to a given state of affairs.</w:t>
      </w:r>
    </w:p>
    <w:p w14:paraId="50AAF8DB" w14:textId="77777777" w:rsidR="00C54D9B" w:rsidRDefault="00D40770">
      <w:pPr>
        <w:pStyle w:val="TextBody"/>
      </w:pPr>
      <w:r w:rsidRPr="00BC2896">
        <w:rPr>
          <w:highlight w:val="yellow"/>
          <w:rPrChange w:id="61" w:author="Nafus, Dawn" w:date="2016-12-14T19:36:00Z">
            <w:rPr/>
          </w:rPrChange>
        </w:rPr>
        <w:t>While I'm very drawn to attempts to count things and to weave counts into ethnographic accounts, during this project I often wondered about how to count things whilst paying attention to their composition.</w:t>
      </w:r>
      <w:r>
        <w:t xml:space="preserve"> </w:t>
      </w:r>
      <w:r w:rsidRPr="00BC2896">
        <w:rPr>
          <w:highlight w:val="yellow"/>
          <w:rPrChange w:id="62" w:author="Nafus, Dawn" w:date="2016-12-14T19:36:00Z">
            <w:rPr/>
          </w:rPrChange>
        </w:rPr>
        <w:t>Numbers and counts are site of entanglement between device-specific materialities and imaginaries of order, totality, rank, inclusion, boundary and power.</w:t>
      </w:r>
      <w:r>
        <w:t xml:space="preserve"> This double sense of numbers as both a calculatively ordered cutting-framing-summing-up and as materially specific figuring of differences could well be understood in terms of what Lucy Suchman describes as a 'configuration':</w:t>
      </w:r>
    </w:p>
    <w:p w14:paraId="4A19D77A" w14:textId="77777777" w:rsidR="00C54D9B" w:rsidRDefault="00D40770">
      <w:pPr>
        <w:pStyle w:val="BlockText"/>
      </w:pPr>
      <w:r>
        <w:t xml:space="preserve">the device of </w:t>
      </w:r>
      <w:r>
        <w:rPr>
          <w:i/>
        </w:rPr>
        <w:t>configuration</w:t>
      </w:r>
      <w:r>
        <w:t xml:space="preserve"> has two broad uses. First, as an aid to delineating the composition and bounds of an object of analysis, in part through the acknowledgment that doing so </w:t>
      </w:r>
      <w:del w:id="63" w:author="Nafus, Dawn" w:date="2016-11-19T16:45:00Z">
        <w:r w:rsidDel="00546A0C">
          <w:delText xml:space="preserve">so </w:delText>
        </w:r>
      </w:del>
      <w:r>
        <w:t xml:space="preserve">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Pr>
          <w:i/>
        </w:rPr>
        <w:t>join together</w:t>
      </w:r>
      <w:r>
        <w:t>, an orientation that resonates as well with the term's common usages to refer to the conjoining of diverse elements in practices of systems design and engineering (Suchman 2012, 48).</w:t>
      </w:r>
    </w:p>
    <w:p w14:paraId="5C6C4F11" w14:textId="77777777" w:rsidR="00C54D9B" w:rsidRDefault="00D40770">
      <w:pPr>
        <w:pStyle w:val="FirstParagraph"/>
      </w:pPr>
      <w:r>
        <w:t xml:space="preserve">While Suchman's examples of configuration come from software systems, I'm suggesting that a single number -- 29 million repositories on Github -- </w:t>
      </w:r>
      <w:r w:rsidRPr="00546A0C">
        <w:rPr>
          <w:highlight w:val="yellow"/>
          <w:rPrChange w:id="64" w:author="Nafus, Dawn" w:date="2016-11-19T16:46:00Z">
            <w:rPr/>
          </w:rPrChange>
        </w:rPr>
        <w:t>could be re-counted as a configuration</w:t>
      </w:r>
      <w:r>
        <w:t>. The argument is that even the listing, enumerating and counting of things in a single number can be seen as a configuration. Practically, a configured number, if such a term is permitted, will need to be counted in ways that hold the two aspects Suchman highlights together</w:t>
      </w:r>
      <w:r w:rsidRPr="00C237C2">
        <w:rPr>
          <w:highlight w:val="yellow"/>
          <w:rPrChange w:id="65" w:author="Nafus, Dawn" w:date="2016-12-14T19:38:00Z">
            <w:rPr/>
          </w:rPrChange>
        </w:rPr>
        <w:t>. A number would integral to the existence of the 'technology,' in this case the 'social coding' platform Github</w:t>
      </w:r>
      <w:r>
        <w:t xml:space="preserve">. At the </w:t>
      </w:r>
      <w:r w:rsidRPr="00C237C2">
        <w:rPr>
          <w:highlight w:val="yellow"/>
          <w:rPrChange w:id="66" w:author="Nafus, Dawn" w:date="2016-12-14T19:39:00Z">
            <w:rPr/>
          </w:rPrChange>
        </w:rPr>
        <w:t>same time, that number would, in its counting, call our attention to what is being materialized in terms of an imaginary and all that entails</w:t>
      </w:r>
      <w:r>
        <w:t>.</w:t>
      </w:r>
      <w:r>
        <w:rPr>
          <w:rStyle w:val="FootnoteAnchor"/>
        </w:rPr>
        <w:footnoteReference w:id="2"/>
      </w:r>
    </w:p>
    <w:p w14:paraId="422220A8" w14:textId="77777777" w:rsidR="00C54D9B" w:rsidRDefault="00D40770">
      <w:pPr>
        <w:pStyle w:val="Heading2"/>
      </w:pPr>
      <w:bookmarkStart w:id="67" w:name="re-counting-a-capital-number-on-a-platfo"/>
      <w:bookmarkEnd w:id="67"/>
      <w:r>
        <w:t>Re-counting a capital number on a platform</w:t>
      </w:r>
    </w:p>
    <w:p w14:paraId="324BB2EF" w14:textId="77777777" w:rsidR="00C54D9B" w:rsidRDefault="00D40770">
      <w:pPr>
        <w:pStyle w:val="FirstParagraph"/>
      </w:pPr>
      <w:r>
        <w:t xml:space="preserve">On Github, two numbers have cardinal and indeed capital importance: the number of people using the platform, and the number of different code repositories stored there. I deal in this chapter only with the latter. The counting I undertake will focus </w:t>
      </w:r>
      <w:r>
        <w:lastRenderedPageBreak/>
        <w:t>on problems of copying, duplicating, and imitation that render large numbers a moving substrate.</w:t>
      </w:r>
    </w:p>
    <w:p w14:paraId="1D1C55DD" w14:textId="77777777" w:rsidR="00C54D9B" w:rsidRDefault="00D40770">
      <w:pPr>
        <w:pStyle w:val="TextBody"/>
      </w:pPr>
      <w:commentRangeStart w:id="68"/>
      <w:r>
        <w:t>Github, started in in 2007</w:t>
      </w:r>
      <w:commentRangeEnd w:id="68"/>
      <w:r w:rsidR="00546A0C">
        <w:rPr>
          <w:rStyle w:val="CommentReference"/>
        </w:rPr>
        <w:commentReference w:id="68"/>
      </w:r>
      <w:r>
        <w:t>, epitomises and has indeed been central -- as the suffix 'hub' suggests -- to a mass of configurational events associated with the development of big data practices. Like many social media platforms, it has grown tremendously in the last 7 years to around 38 million software projects (September 2016), although this number -- 38 million -- is just a later version of the 29 million that I focus on. This growth flows from a tremendous variety of processes that are difficult to summarise or classify partly because the actors, topics or domains of coding are so diverse and partly because much of what flows through Github is both technically and socially 'innovative' in the sense that Bruno Latour uses the term: '"innovative" means that we do not know the number of actors involved in advance' (Latour 1996, 72). (Again, a problem of counting appears here, albeit only in the limited form of 'not knowing in advance.')</w:t>
      </w:r>
    </w:p>
    <w:p w14:paraId="6316CD5C" w14:textId="77777777" w:rsidR="00C54D9B" w:rsidRDefault="00D40770">
      <w:pPr>
        <w:pStyle w:val="TextBody"/>
      </w:pPr>
      <w:r>
        <w:t>Amidst this morass of code, configuration work, copying, collaborating, and much playing around with repositories in sometimes quixotic fashion (</w:t>
      </w:r>
      <w:commentRangeStart w:id="69"/>
      <w:r>
        <w:t>as we will see, many repositories are highly transient, and very many have a spam-like quality</w:t>
      </w:r>
      <w:commentRangeEnd w:id="69"/>
      <w:r w:rsidR="00546A0C">
        <w:rPr>
          <w:rStyle w:val="CommentReference"/>
        </w:rPr>
        <w:commentReference w:id="69"/>
      </w:r>
      <w:r>
        <w:t xml:space="preserve">), </w:t>
      </w:r>
      <w:r w:rsidRPr="00546A0C">
        <w:rPr>
          <w:highlight w:val="yellow"/>
          <w:rPrChange w:id="70" w:author="Nafus, Dawn" w:date="2016-11-19T16:55:00Z">
            <w:rPr/>
          </w:rPrChange>
        </w:rPr>
        <w:t>Github, like many contemporary assemblages, seeks to describe itself through large numbers</w:t>
      </w:r>
      <w:r>
        <w:t>. We might call these 'capital numbers' since they serve a vital function in attracting investment (Github, with a market value of $2 billion has received several hundred million dollars in venture capture (Gage 2015)), imbuing the platform with hub-like importance in contemporary i</w:t>
      </w:r>
      <w:commentRangeStart w:id="71"/>
      <w:r>
        <w:t>nnovation</w:t>
      </w:r>
      <w:commentRangeEnd w:id="71"/>
      <w:r w:rsidR="00546A0C">
        <w:rPr>
          <w:rStyle w:val="CommentReference"/>
        </w:rPr>
        <w:commentReference w:id="71"/>
      </w:r>
      <w:r>
        <w:t xml:space="preserve"> systems (see for instance, Quentin Hardy's writing about Github and 'open everything' (Hardy 2012)), and actually, as I will soon suggest, directly lend weight to the injunction to 'tell stories with the [big] data.' These numbers in their sometimes daily changes and updates attest to an investment in being innovative or open-ended enumerations.</w:t>
      </w:r>
    </w:p>
    <w:p w14:paraId="7CD12699" w14:textId="77777777" w:rsidR="00C54D9B" w:rsidRDefault="00D40770">
      <w:pPr>
        <w:pStyle w:val="TextBody"/>
      </w:pPr>
      <w:r>
        <w:t>As Suchman's concept of a configuration suggests, capital numbers combine with cultural imaginaries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 (Github 2014). In late November 2015, the same page has a slightly more functional description, and the image seems to be of a press conference in China:</w:t>
      </w:r>
    </w:p>
    <w:p w14:paraId="7EC2B629" w14:textId="77777777" w:rsidR="00C54D9B" w:rsidRDefault="00D40770">
      <w:pPr>
        <w:pStyle w:val="BlockText"/>
      </w:pPr>
      <w:r>
        <w:t>GitHub is how people build software. With a community of more than 12 million people, developers can discover, use, and contribute to over 29 million projects using a powerful collaborative development workflow. (Github 2015)(https://web.archive.org/web/20151216055610/https://github.com/about)</w:t>
      </w:r>
    </w:p>
    <w:p w14:paraId="0ED34965" w14:textId="77777777" w:rsidR="00C54D9B" w:rsidRDefault="00D40770">
      <w:pPr>
        <w:pStyle w:val="FirstParagraph"/>
      </w:pPr>
      <w:r>
        <w:t xml:space="preserve">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[^3]). But the changing numbers, alongside the </w:t>
      </w:r>
      <w:r>
        <w:lastRenderedPageBreak/>
        <w:t>sometimes rather sublime scales of 'community' (a 'c</w:t>
      </w:r>
      <w:commentRangeStart w:id="72"/>
      <w:r>
        <w:t xml:space="preserve">ommunity' </w:t>
      </w:r>
      <w:commentRangeEnd w:id="72"/>
      <w:r w:rsidR="007F3548">
        <w:rPr>
          <w:rStyle w:val="CommentReference"/>
        </w:rPr>
        <w:commentReference w:id="72"/>
      </w:r>
      <w:r>
        <w:t xml:space="preserve">of 12 million people?) certainly form part of </w:t>
      </w:r>
      <w:commentRangeStart w:id="73"/>
      <w:r>
        <w:t>Github's description.</w:t>
      </w:r>
      <w:commentRangeEnd w:id="73"/>
      <w:r w:rsidR="007F3548">
        <w:rPr>
          <w:rStyle w:val="CommentReference"/>
        </w:rPr>
        <w:commentReference w:id="73"/>
      </w:r>
    </w:p>
    <w:p w14:paraId="5AB35CF7" w14:textId="77777777" w:rsidR="00C54D9B" w:rsidRDefault="00D40770">
      <w:pPr>
        <w:pStyle w:val="Heading2"/>
      </w:pPr>
      <w:bookmarkStart w:id="74" w:name="the-litany-of-sense-making-enumerating-t"/>
      <w:bookmarkEnd w:id="74"/>
      <w:r>
        <w:t>The litany of sense-making: enumerating the aggregate through events</w:t>
      </w:r>
    </w:p>
    <w:p w14:paraId="2E024F31" w14:textId="77777777" w:rsidR="00C54D9B" w:rsidRDefault="00D40770">
      <w:pPr>
        <w:pStyle w:val="FirstParagraph"/>
      </w:pPr>
      <w:r>
        <w:t xml:space="preserve">In 2013, a time in which the injunction to do things with data was impacting social science research funders as well as many people in media, commerce, industry and government, my aggressively data-analytic ambition with respect to Github was that I could critically re-count the capital numbers -- people and repositories -- in some way. I planned to use data analytic methods to count people and count things, in this case, software projects on Github. In re-counting them, </w:t>
      </w:r>
      <w:r w:rsidRPr="007F3548">
        <w:rPr>
          <w:highlight w:val="yellow"/>
          <w:rPrChange w:id="75" w:author="Nafus, Dawn" w:date="2016-11-19T17:03:00Z">
            <w:rPr/>
          </w:rPrChange>
        </w:rPr>
        <w:t xml:space="preserve">I wanted to en-counter something of their composition in all its heterogeneity and conformity, to show how their scale was an effect of specific dynamics of imitation, to combat the onslaught of 'technology -&gt; </w:t>
      </w:r>
      <w:commentRangeStart w:id="76"/>
      <w:r w:rsidRPr="007F3548">
        <w:rPr>
          <w:highlight w:val="yellow"/>
          <w:rPrChange w:id="77" w:author="Nafus, Dawn" w:date="2016-11-19T17:03:00Z">
            <w:rPr/>
          </w:rPrChange>
        </w:rPr>
        <w:t xml:space="preserve">open </w:t>
      </w:r>
      <w:commentRangeEnd w:id="76"/>
      <w:r w:rsidR="007F3548">
        <w:rPr>
          <w:rStyle w:val="CommentReference"/>
        </w:rPr>
        <w:commentReference w:id="76"/>
      </w:r>
      <w:r w:rsidRPr="007F3548">
        <w:rPr>
          <w:highlight w:val="yellow"/>
          <w:rPrChange w:id="78" w:author="Nafus, Dawn" w:date="2016-11-19T17:03:00Z">
            <w:rPr/>
          </w:rPrChange>
        </w:rPr>
        <w:t>-&gt; good' narratives,</w:t>
      </w:r>
      <w:r>
        <w:t xml:space="preserve"> and perhaps to suggest that such numbers were highly performative in essence. This would be a both political and culturally worthwhile since capital numbers are commonly used in the capitalisation of social media platforms.</w:t>
      </w:r>
    </w:p>
    <w:p w14:paraId="29A4CE03" w14:textId="77777777" w:rsidR="00C54D9B" w:rsidRDefault="00D40770">
      <w:pPr>
        <w:pStyle w:val="TextBody"/>
      </w:pPr>
      <w:r>
        <w:t xml:space="preserve">How could I actually count software project or people? Like many other people, I turned to data published through the Github API (Application Programmer Interface). APIs were not created as a data resource for social scientists, but for software developers working in convergence cultures (Jenkins 2004) in which connecting different platforms, devices, sites and practices together using code has become standard practice, APIs have great practical significance (Bucher 2013). In Github's case, data published through the API derives from acts of writing and reading code (although not only code -- an extraordinary variety of other documents, texts, images, maps, and other forms of data can be found on the platform). The data is logged as developers write code and move that code in and out of code repositories using the </w:t>
      </w:r>
      <w:r>
        <w:rPr>
          <w:rStyle w:val="VerbatimChar"/>
        </w:rPr>
        <w:t>git</w:t>
      </w:r>
      <w:r>
        <w:t xml:space="preserve"> version control system (Git 2014). Coding today constructs and take place in increasingly complex associative infrastructures. Github seeks to figure coding as a social network practice based on a hub.</w:t>
      </w:r>
    </w:p>
    <w:p w14:paraId="3280204F" w14:textId="77777777" w:rsidR="00C54D9B" w:rsidRDefault="00D40770">
      <w:pPr>
        <w:pStyle w:val="TextBody"/>
      </w:pPr>
      <w:r>
        <w:t xml:space="preserve">By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w:t>
      </w:r>
      <w:r w:rsidRPr="00313069">
        <w:rPr>
          <w:highlight w:val="yellow"/>
          <w:rPrChange w:id="79" w:author="Nafus, Dawn" w:date="2016-11-19T17:08:00Z">
            <w:rPr/>
          </w:rPrChange>
        </w:rPr>
        <w:t>these data formats are not 'neutral' or in any way particularly good for social research, since they tend to pre-structure the kinds of engagement that one might have with the data (Marres 2012). Work needs to be done with and against the data format.</w:t>
      </w:r>
    </w:p>
    <w:p w14:paraId="78643AA8" w14:textId="77777777" w:rsidR="00C54D9B" w:rsidRDefault="00D40770">
      <w:pPr>
        <w:pStyle w:val="SourceCode"/>
      </w:pPr>
      <w:r>
        <w:rPr>
          <w:rStyle w:val="NormalTok"/>
        </w:rPr>
        <w:t xml:space="preserve">    </w:t>
      </w:r>
      <w:r>
        <w:rPr>
          <w:rStyle w:val="KeywordTok"/>
        </w:rPr>
        <w:t>library</w:t>
      </w:r>
      <w:r>
        <w:rPr>
          <w:rStyle w:val="NormalTok"/>
        </w:rPr>
        <w:t>(curl)</w:t>
      </w:r>
      <w:r>
        <w:br/>
      </w:r>
      <w:r>
        <w:rPr>
          <w:rStyle w:val="NormalTok"/>
        </w:rPr>
        <w:t xml:space="preserve">    </w:t>
      </w:r>
      <w:r>
        <w:rPr>
          <w:rStyle w:val="KeywordTok"/>
        </w:rPr>
        <w:t>library</w:t>
      </w:r>
      <w:r>
        <w:rPr>
          <w:rStyle w:val="NormalTok"/>
        </w:rPr>
        <w:t>(jsonlite)</w:t>
      </w:r>
      <w:r>
        <w:br/>
      </w:r>
      <w:r>
        <w:rPr>
          <w:rStyle w:val="NormalTok"/>
        </w:rPr>
        <w:t xml:space="preserve">    con2 =</w:t>
      </w:r>
      <w:r>
        <w:rPr>
          <w:rStyle w:val="StringTok"/>
        </w:rPr>
        <w:t xml:space="preserve"> </w:t>
      </w:r>
      <w:r>
        <w:rPr>
          <w:rStyle w:val="KeywordTok"/>
        </w:rPr>
        <w:t>curl</w:t>
      </w:r>
      <w:r>
        <w:rPr>
          <w:rStyle w:val="NormalTok"/>
        </w:rPr>
        <w:t>(</w:t>
      </w:r>
      <w:r>
        <w:rPr>
          <w:rStyle w:val="StringTok"/>
        </w:rPr>
        <w:t>'https://api.github.com/repos/metacommunities/metacommunities/lang</w:t>
      </w:r>
      <w:r>
        <w:rPr>
          <w:rStyle w:val="StringTok"/>
        </w:rPr>
        <w:lastRenderedPageBreak/>
        <w:t>uages'</w:t>
      </w:r>
      <w:r>
        <w:rPr>
          <w:rStyle w:val="NormalTok"/>
        </w:rPr>
        <w:t>)</w:t>
      </w:r>
      <w:r>
        <w:br/>
      </w:r>
      <w:r>
        <w:rPr>
          <w:rStyle w:val="NormalTok"/>
        </w:rPr>
        <w:t xml:space="preserve">    lang =</w:t>
      </w:r>
      <w:r>
        <w:rPr>
          <w:rStyle w:val="StringTok"/>
        </w:rPr>
        <w:t xml:space="preserve"> </w:t>
      </w:r>
      <w:r>
        <w:rPr>
          <w:rStyle w:val="KeywordTok"/>
        </w:rPr>
        <w:t>fromJSON</w:t>
      </w:r>
      <w:r>
        <w:rPr>
          <w:rStyle w:val="NormalTok"/>
        </w:rPr>
        <w:t>(</w:t>
      </w:r>
      <w:r>
        <w:rPr>
          <w:rStyle w:val="KeywordTok"/>
        </w:rPr>
        <w:t>readLines</w:t>
      </w:r>
      <w:r>
        <w:rPr>
          <w:rStyle w:val="NormalTok"/>
        </w:rPr>
        <w:t xml:space="preserve">(con2), </w:t>
      </w:r>
      <w:r>
        <w:rPr>
          <w:rStyle w:val="DataTypeTok"/>
        </w:rPr>
        <w:t>flatten=</w:t>
      </w:r>
      <w:r>
        <w:rPr>
          <w:rStyle w:val="OtherTok"/>
        </w:rPr>
        <w:t>TRUE</w:t>
      </w:r>
      <w:r>
        <w:rPr>
          <w:rStyle w:val="NormalTok"/>
        </w:rPr>
        <w:t>)</w:t>
      </w:r>
      <w:r>
        <w:br/>
      </w:r>
      <w:r>
        <w:rPr>
          <w:rStyle w:val="NormalTok"/>
        </w:rPr>
        <w:t xml:space="preserve">    lang</w:t>
      </w:r>
    </w:p>
    <w:p w14:paraId="382B3592" w14:textId="77777777" w:rsidR="00C54D9B" w:rsidRDefault="00D40770">
      <w:pPr>
        <w:pStyle w:val="SourceCode"/>
      </w:pPr>
      <w:r>
        <w:rPr>
          <w:rStyle w:val="VerbatimChar"/>
        </w:rPr>
        <w:t>## $`Jupyter Notebook`</w:t>
      </w:r>
      <w:r>
        <w:br/>
      </w:r>
      <w:r>
        <w:rPr>
          <w:rStyle w:val="VerbatimChar"/>
        </w:rPr>
        <w:t>## [1] 5316912</w:t>
      </w:r>
      <w:r>
        <w:br/>
      </w:r>
      <w:r>
        <w:rPr>
          <w:rStyle w:val="VerbatimChar"/>
        </w:rPr>
        <w:t xml:space="preserve">## </w:t>
      </w:r>
      <w:r>
        <w:br/>
      </w:r>
      <w:r>
        <w:rPr>
          <w:rStyle w:val="VerbatimChar"/>
        </w:rPr>
        <w:t>## $HTML</w:t>
      </w:r>
      <w:r>
        <w:br/>
      </w:r>
      <w:r>
        <w:rPr>
          <w:rStyle w:val="VerbatimChar"/>
        </w:rPr>
        <w:t>## [1] 1215549</w:t>
      </w:r>
      <w:r>
        <w:br/>
      </w:r>
      <w:r>
        <w:rPr>
          <w:rStyle w:val="VerbatimChar"/>
        </w:rPr>
        <w:t xml:space="preserve">## </w:t>
      </w:r>
      <w:r>
        <w:br/>
      </w:r>
      <w:r>
        <w:rPr>
          <w:rStyle w:val="VerbatimChar"/>
        </w:rPr>
        <w:t>## $Python</w:t>
      </w:r>
      <w:r>
        <w:br/>
      </w:r>
      <w:r>
        <w:rPr>
          <w:rStyle w:val="VerbatimChar"/>
        </w:rPr>
        <w:t>## [1] 352890</w:t>
      </w:r>
      <w:r>
        <w:br/>
      </w:r>
      <w:r>
        <w:rPr>
          <w:rStyle w:val="VerbatimChar"/>
        </w:rPr>
        <w:t xml:space="preserve">## </w:t>
      </w:r>
      <w:r>
        <w:br/>
      </w:r>
      <w:r>
        <w:rPr>
          <w:rStyle w:val="VerbatimChar"/>
        </w:rPr>
        <w:t>## $TeX</w:t>
      </w:r>
      <w:r>
        <w:br/>
      </w:r>
      <w:r>
        <w:rPr>
          <w:rStyle w:val="VerbatimChar"/>
        </w:rPr>
        <w:t>## [1] 206395</w:t>
      </w:r>
      <w:r>
        <w:br/>
      </w:r>
      <w:r>
        <w:rPr>
          <w:rStyle w:val="VerbatimChar"/>
        </w:rPr>
        <w:t xml:space="preserve">## </w:t>
      </w:r>
      <w:r>
        <w:br/>
      </w:r>
      <w:r>
        <w:rPr>
          <w:rStyle w:val="VerbatimChar"/>
        </w:rPr>
        <w:t>## $R</w:t>
      </w:r>
      <w:r>
        <w:br/>
      </w:r>
      <w:r>
        <w:rPr>
          <w:rStyle w:val="VerbatimChar"/>
        </w:rPr>
        <w:t>## [1] 164608</w:t>
      </w:r>
      <w:r>
        <w:br/>
      </w:r>
      <w:r>
        <w:rPr>
          <w:rStyle w:val="VerbatimChar"/>
        </w:rPr>
        <w:t xml:space="preserve">## </w:t>
      </w:r>
      <w:r>
        <w:br/>
      </w:r>
      <w:r>
        <w:rPr>
          <w:rStyle w:val="VerbatimChar"/>
        </w:rPr>
        <w:t>## $Scala</w:t>
      </w:r>
      <w:r>
        <w:br/>
      </w:r>
      <w:r>
        <w:rPr>
          <w:rStyle w:val="VerbatimChar"/>
        </w:rPr>
        <w:t>## [1] 27835</w:t>
      </w:r>
      <w:r>
        <w:br/>
      </w:r>
      <w:r>
        <w:rPr>
          <w:rStyle w:val="VerbatimChar"/>
        </w:rPr>
        <w:t xml:space="preserve">## </w:t>
      </w:r>
      <w:r>
        <w:br/>
      </w:r>
      <w:r>
        <w:rPr>
          <w:rStyle w:val="VerbatimChar"/>
        </w:rPr>
        <w:t>## $Shell</w:t>
      </w:r>
      <w:r>
        <w:br/>
      </w:r>
      <w:r>
        <w:rPr>
          <w:rStyle w:val="VerbatimChar"/>
        </w:rPr>
        <w:t>## [1] 22508</w:t>
      </w:r>
      <w:r>
        <w:br/>
      </w:r>
      <w:r>
        <w:rPr>
          <w:rStyle w:val="VerbatimChar"/>
        </w:rPr>
        <w:t xml:space="preserve">## </w:t>
      </w:r>
      <w:r>
        <w:br/>
      </w:r>
      <w:r>
        <w:rPr>
          <w:rStyle w:val="VerbatimChar"/>
        </w:rPr>
        <w:t>## $JavaScript</w:t>
      </w:r>
      <w:r>
        <w:br/>
      </w:r>
      <w:r>
        <w:rPr>
          <w:rStyle w:val="VerbatimChar"/>
        </w:rPr>
        <w:t>## [1] 16699</w:t>
      </w:r>
      <w:r>
        <w:br/>
      </w:r>
      <w:r>
        <w:rPr>
          <w:rStyle w:val="VerbatimChar"/>
        </w:rPr>
        <w:t xml:space="preserve">## </w:t>
      </w:r>
      <w:r>
        <w:br/>
      </w:r>
      <w:r>
        <w:rPr>
          <w:rStyle w:val="VerbatimChar"/>
        </w:rPr>
        <w:t>## $`GCC Machine Description`</w:t>
      </w:r>
      <w:r>
        <w:br/>
      </w:r>
      <w:r>
        <w:rPr>
          <w:rStyle w:val="VerbatimChar"/>
        </w:rPr>
        <w:t>## [1] 15451</w:t>
      </w:r>
      <w:r>
        <w:br/>
      </w:r>
      <w:r>
        <w:rPr>
          <w:rStyle w:val="VerbatimChar"/>
        </w:rPr>
        <w:t xml:space="preserve">## </w:t>
      </w:r>
      <w:r>
        <w:br/>
      </w:r>
      <w:r>
        <w:rPr>
          <w:rStyle w:val="VerbatimChar"/>
        </w:rPr>
        <w:t>## $VimL</w:t>
      </w:r>
      <w:r>
        <w:br/>
      </w:r>
      <w:r>
        <w:rPr>
          <w:rStyle w:val="VerbatimChar"/>
        </w:rPr>
        <w:t>## [1] 4205</w:t>
      </w:r>
      <w:r>
        <w:br/>
      </w:r>
      <w:r>
        <w:rPr>
          <w:rStyle w:val="VerbatimChar"/>
        </w:rPr>
        <w:t xml:space="preserve">## </w:t>
      </w:r>
      <w:r>
        <w:br/>
      </w:r>
      <w:r>
        <w:rPr>
          <w:rStyle w:val="VerbatimChar"/>
        </w:rPr>
        <w:t>## $CSS</w:t>
      </w:r>
      <w:r>
        <w:br/>
      </w:r>
      <w:r>
        <w:rPr>
          <w:rStyle w:val="VerbatimChar"/>
        </w:rPr>
        <w:t>## [1] 2380</w:t>
      </w:r>
    </w:p>
    <w:p w14:paraId="6CB2E34D" w14:textId="77777777" w:rsidR="00C54D9B" w:rsidRDefault="00D40770">
      <w:pPr>
        <w:pStyle w:val="SourceCode"/>
      </w:pPr>
      <w:r>
        <w:rPr>
          <w:rStyle w:val="NormalTok"/>
        </w:rPr>
        <w:t xml:space="preserve">    con3 =</w:t>
      </w:r>
      <w:r>
        <w:rPr>
          <w:rStyle w:val="StringTok"/>
        </w:rPr>
        <w:t xml:space="preserve"> </w:t>
      </w:r>
      <w:r>
        <w:rPr>
          <w:rStyle w:val="KeywordTok"/>
        </w:rPr>
        <w:t>curl</w:t>
      </w:r>
      <w:r>
        <w:rPr>
          <w:rStyle w:val="NormalTok"/>
        </w:rPr>
        <w:t>(</w:t>
      </w:r>
      <w:r>
        <w:rPr>
          <w:rStyle w:val="StringTok"/>
        </w:rPr>
        <w:t>'https://api.github.com/repos/metacommunities/metacommunities/contributors'</w:t>
      </w:r>
      <w:r>
        <w:rPr>
          <w:rStyle w:val="NormalTok"/>
        </w:rPr>
        <w:t>)</w:t>
      </w:r>
      <w:r>
        <w:br/>
      </w:r>
      <w:r>
        <w:rPr>
          <w:rStyle w:val="NormalTok"/>
        </w:rPr>
        <w:t xml:space="preserve">    people =</w:t>
      </w:r>
      <w:r>
        <w:rPr>
          <w:rStyle w:val="StringTok"/>
        </w:rPr>
        <w:t xml:space="preserve"> </w:t>
      </w:r>
      <w:r>
        <w:rPr>
          <w:rStyle w:val="KeywordTok"/>
        </w:rPr>
        <w:t>fromJSON</w:t>
      </w:r>
      <w:r>
        <w:rPr>
          <w:rStyle w:val="NormalTok"/>
        </w:rPr>
        <w:t>(</w:t>
      </w:r>
      <w:r>
        <w:rPr>
          <w:rStyle w:val="KeywordTok"/>
        </w:rPr>
        <w:t>readLines</w:t>
      </w:r>
      <w:r>
        <w:rPr>
          <w:rStyle w:val="NormalTok"/>
        </w:rPr>
        <w:t xml:space="preserve">(con3), </w:t>
      </w:r>
      <w:r>
        <w:rPr>
          <w:rStyle w:val="DataTypeTok"/>
        </w:rPr>
        <w:t>flatten=</w:t>
      </w:r>
      <w:r>
        <w:rPr>
          <w:rStyle w:val="OtherTok"/>
        </w:rPr>
        <w:t>TRUE</w:t>
      </w:r>
      <w:r>
        <w:rPr>
          <w:rStyle w:val="NormalTok"/>
        </w:rPr>
        <w:t>)</w:t>
      </w:r>
      <w:r>
        <w:br/>
      </w:r>
      <w:r>
        <w:rPr>
          <w:rStyle w:val="NormalTok"/>
        </w:rPr>
        <w:t xml:space="preserve">    people</w:t>
      </w:r>
    </w:p>
    <w:p w14:paraId="25C6E2D5" w14:textId="77777777" w:rsidR="00C54D9B" w:rsidRDefault="00D40770">
      <w:pPr>
        <w:pStyle w:val="SourceCode"/>
      </w:pPr>
      <w:r>
        <w:rPr>
          <w:rStyle w:val="VerbatimChar"/>
        </w:rPr>
        <w:t>##           login      id</w:t>
      </w:r>
      <w:r>
        <w:br/>
      </w:r>
      <w:r>
        <w:rPr>
          <w:rStyle w:val="VerbatimChar"/>
        </w:rPr>
        <w:t>## 1        rian39  526523</w:t>
      </w:r>
      <w:r>
        <w:br/>
      </w:r>
      <w:r>
        <w:rPr>
          <w:rStyle w:val="VerbatimChar"/>
        </w:rPr>
        <w:t>## 2       Milllss 4489313</w:t>
      </w:r>
      <w:r>
        <w:br/>
      </w:r>
      <w:r>
        <w:rPr>
          <w:rStyle w:val="VerbatimChar"/>
        </w:rPr>
        <w:t>## 3        rian32  885027</w:t>
      </w:r>
      <w:r>
        <w:br/>
      </w:r>
      <w:r>
        <w:rPr>
          <w:rStyle w:val="VerbatimChar"/>
        </w:rPr>
        <w:t>## 4 MatthewFuller 4973736</w:t>
      </w:r>
      <w:r>
        <w:br/>
      </w:r>
      <w:r>
        <w:rPr>
          <w:rStyle w:val="VerbatimChar"/>
        </w:rPr>
        <w:t>## 5     Goffinger 4973562</w:t>
      </w:r>
      <w:r>
        <w:br/>
      </w:r>
      <w:r>
        <w:rPr>
          <w:rStyle w:val="VerbatimChar"/>
        </w:rPr>
        <w:t>##                                            avatar_url gravatar_id</w:t>
      </w:r>
      <w:r>
        <w:br/>
      </w:r>
      <w:r>
        <w:rPr>
          <w:rStyle w:val="VerbatimChar"/>
        </w:rPr>
        <w:lastRenderedPageBreak/>
        <w:t xml:space="preserve">## 1  https://avatars.githubusercontent.com/u/526523?v=3            </w:t>
      </w:r>
      <w:r>
        <w:br/>
      </w:r>
      <w:r>
        <w:rPr>
          <w:rStyle w:val="VerbatimChar"/>
        </w:rPr>
        <w:t xml:space="preserve">## 2 https://avatars.githubusercontent.com/u/4489313?v=3            </w:t>
      </w:r>
      <w:r>
        <w:br/>
      </w:r>
      <w:r>
        <w:rPr>
          <w:rStyle w:val="VerbatimChar"/>
        </w:rPr>
        <w:t xml:space="preserve">## 3  https://avatars.githubusercontent.com/u/885027?v=3            </w:t>
      </w:r>
      <w:r>
        <w:br/>
      </w:r>
      <w:r>
        <w:rPr>
          <w:rStyle w:val="VerbatimChar"/>
        </w:rPr>
        <w:t xml:space="preserve">## 4 https://avatars.githubusercontent.com/u/4973736?v=3            </w:t>
      </w:r>
      <w:r>
        <w:br/>
      </w:r>
      <w:r>
        <w:rPr>
          <w:rStyle w:val="VerbatimChar"/>
        </w:rPr>
        <w:t xml:space="preserve">## 5 https://avatars.githubusercontent.com/u/4973562?v=3            </w:t>
      </w:r>
      <w:r>
        <w:br/>
      </w:r>
      <w:r>
        <w:rPr>
          <w:rStyle w:val="VerbatimChar"/>
        </w:rPr>
        <w:t>##                                          url</w:t>
      </w:r>
      <w:r>
        <w:br/>
      </w:r>
      <w:r>
        <w:rPr>
          <w:rStyle w:val="VerbatimChar"/>
        </w:rPr>
        <w:t>## 1        https://api.github.com/users/rian39</w:t>
      </w:r>
      <w:r>
        <w:br/>
      </w:r>
      <w:r>
        <w:rPr>
          <w:rStyle w:val="VerbatimChar"/>
        </w:rPr>
        <w:t>## 2       https://api.github.com/users/Milllss</w:t>
      </w:r>
      <w:r>
        <w:br/>
      </w:r>
      <w:r>
        <w:rPr>
          <w:rStyle w:val="VerbatimChar"/>
        </w:rPr>
        <w:t>## 3        https://api.github.com/users/rian32</w:t>
      </w:r>
      <w:r>
        <w:br/>
      </w:r>
      <w:r>
        <w:rPr>
          <w:rStyle w:val="VerbatimChar"/>
        </w:rPr>
        <w:t>## 4 https://api.github.com/users/MatthewFuller</w:t>
      </w:r>
      <w:r>
        <w:br/>
      </w:r>
      <w:r>
        <w:rPr>
          <w:rStyle w:val="VerbatimChar"/>
        </w:rPr>
        <w:t>## 5     https://api.github.com/users/Goffinger</w:t>
      </w:r>
      <w:r>
        <w:br/>
      </w:r>
      <w:r>
        <w:rPr>
          <w:rStyle w:val="VerbatimChar"/>
        </w:rPr>
        <w:t>##                           html_url</w:t>
      </w:r>
      <w:r>
        <w:br/>
      </w:r>
      <w:r>
        <w:rPr>
          <w:rStyle w:val="VerbatimChar"/>
        </w:rPr>
        <w:t>## 1        https://github.com/rian39</w:t>
      </w:r>
      <w:r>
        <w:br/>
      </w:r>
      <w:r>
        <w:rPr>
          <w:rStyle w:val="VerbatimChar"/>
        </w:rPr>
        <w:t>## 2       https://github.com/Milllss</w:t>
      </w:r>
      <w:r>
        <w:br/>
      </w:r>
      <w:r>
        <w:rPr>
          <w:rStyle w:val="VerbatimChar"/>
        </w:rPr>
        <w:t>## 3        https://github.com/rian32</w:t>
      </w:r>
      <w:r>
        <w:br/>
      </w:r>
      <w:r>
        <w:rPr>
          <w:rStyle w:val="VerbatimChar"/>
        </w:rPr>
        <w:t>## 4 https://github.com/MatthewFuller</w:t>
      </w:r>
      <w:r>
        <w:br/>
      </w:r>
      <w:r>
        <w:rPr>
          <w:rStyle w:val="VerbatimChar"/>
        </w:rPr>
        <w:t>## 5     https://github.com/Goffinger</w:t>
      </w:r>
      <w:r>
        <w:br/>
      </w:r>
      <w:r>
        <w:rPr>
          <w:rStyle w:val="VerbatimChar"/>
        </w:rPr>
        <w:t>##                                          followers_url</w:t>
      </w:r>
      <w:r>
        <w:br/>
      </w:r>
      <w:r>
        <w:rPr>
          <w:rStyle w:val="VerbatimChar"/>
        </w:rPr>
        <w:t>## 1        https://api.github.com/users/rian39/followers</w:t>
      </w:r>
      <w:r>
        <w:br/>
      </w:r>
      <w:r>
        <w:rPr>
          <w:rStyle w:val="VerbatimChar"/>
        </w:rPr>
        <w:t>## 2       https://api.github.com/users/Milllss/followers</w:t>
      </w:r>
      <w:r>
        <w:br/>
      </w:r>
      <w:r>
        <w:rPr>
          <w:rStyle w:val="VerbatimChar"/>
        </w:rPr>
        <w:t>## 3        https://api.github.com/users/rian32/followers</w:t>
      </w:r>
      <w:r>
        <w:br/>
      </w:r>
      <w:r>
        <w:rPr>
          <w:rStyle w:val="VerbatimChar"/>
        </w:rPr>
        <w:t>## 4 https://api.github.com/users/MatthewFuller/followers</w:t>
      </w:r>
      <w:r>
        <w:br/>
      </w:r>
      <w:r>
        <w:rPr>
          <w:rStyle w:val="VerbatimChar"/>
        </w:rPr>
        <w:t>## 5     https://api.github.com/users/Goffinger/followers</w:t>
      </w:r>
      <w:r>
        <w:br/>
      </w:r>
      <w:r>
        <w:rPr>
          <w:rStyle w:val="VerbatimChar"/>
        </w:rPr>
        <w:t>##                                                       following_url</w:t>
      </w:r>
      <w:r>
        <w:br/>
      </w:r>
      <w:r>
        <w:rPr>
          <w:rStyle w:val="VerbatimChar"/>
        </w:rPr>
        <w:t>## 1        https://api.github.com/users/rian39/following{/other_user}</w:t>
      </w:r>
      <w:r>
        <w:br/>
      </w:r>
      <w:r>
        <w:rPr>
          <w:rStyle w:val="VerbatimChar"/>
        </w:rPr>
        <w:t>## 2       https://api.github.com/users/Milllss/following{/other_user}</w:t>
      </w:r>
      <w:r>
        <w:br/>
      </w:r>
      <w:r>
        <w:rPr>
          <w:rStyle w:val="VerbatimChar"/>
        </w:rPr>
        <w:t>## 3        https://api.github.com/users/rian32/following{/other_user}</w:t>
      </w:r>
      <w:r>
        <w:br/>
      </w:r>
      <w:r>
        <w:rPr>
          <w:rStyle w:val="VerbatimChar"/>
        </w:rPr>
        <w:t>## 4 https://api.github.com/users/MatthewFuller/following{/other_user}</w:t>
      </w:r>
      <w:r>
        <w:br/>
      </w:r>
      <w:r>
        <w:rPr>
          <w:rStyle w:val="VerbatimChar"/>
        </w:rPr>
        <w:t>## 5     https://api.github.com/users/Goffinger/following{/other_user}</w:t>
      </w:r>
      <w:r>
        <w:br/>
      </w:r>
      <w:r>
        <w:rPr>
          <w:rStyle w:val="VerbatimChar"/>
        </w:rPr>
        <w:t>##                                                    gists_url</w:t>
      </w:r>
      <w:r>
        <w:br/>
      </w:r>
      <w:r>
        <w:rPr>
          <w:rStyle w:val="VerbatimChar"/>
        </w:rPr>
        <w:t>## 1        https://api.github.com/users/rian39/gists{/gist_id}</w:t>
      </w:r>
      <w:r>
        <w:br/>
      </w:r>
      <w:r>
        <w:rPr>
          <w:rStyle w:val="VerbatimChar"/>
        </w:rPr>
        <w:t>## 2       https://api.github.com/users/Milllss/gists{/gist_id}</w:t>
      </w:r>
      <w:r>
        <w:br/>
      </w:r>
      <w:r>
        <w:rPr>
          <w:rStyle w:val="VerbatimChar"/>
        </w:rPr>
        <w:t>## 3        https://api.github.com/users/rian32/gists{/gist_id}</w:t>
      </w:r>
      <w:r>
        <w:br/>
      </w:r>
      <w:r>
        <w:rPr>
          <w:rStyle w:val="VerbatimChar"/>
        </w:rPr>
        <w:t>## 4 https://api.github.com/users/MatthewFuller/gists{/gist_id}</w:t>
      </w:r>
      <w:r>
        <w:br/>
      </w:r>
      <w:r>
        <w:rPr>
          <w:rStyle w:val="VerbatimChar"/>
        </w:rPr>
        <w:t>## 5     https://api.github.com/users/Goffinger/gists{/gist_id}</w:t>
      </w:r>
      <w:r>
        <w:br/>
      </w:r>
      <w:r>
        <w:rPr>
          <w:rStyle w:val="VerbatimChar"/>
        </w:rPr>
        <w:t>##                                                         starred_url</w:t>
      </w:r>
      <w:r>
        <w:br/>
      </w:r>
      <w:r>
        <w:rPr>
          <w:rStyle w:val="VerbatimChar"/>
        </w:rPr>
        <w:t>## 1        https://api.github.com/users/rian39/starred{/owner}{/repo}</w:t>
      </w:r>
      <w:r>
        <w:br/>
      </w:r>
      <w:r>
        <w:rPr>
          <w:rStyle w:val="VerbatimChar"/>
        </w:rPr>
        <w:t>## 2       https://api.github.com/users/Milllss/starred{/owner}{/repo}</w:t>
      </w:r>
      <w:r>
        <w:br/>
      </w:r>
      <w:r>
        <w:rPr>
          <w:rStyle w:val="VerbatimChar"/>
        </w:rPr>
        <w:t>## 3        https://api.github.com/users/rian32/starred{/owner}{/repo}</w:t>
      </w:r>
      <w:r>
        <w:br/>
      </w:r>
      <w:r>
        <w:rPr>
          <w:rStyle w:val="VerbatimChar"/>
        </w:rPr>
        <w:t>## 4 https://api.github.com/users/MatthewFuller/starred{/owner}{/repo}</w:t>
      </w:r>
      <w:r>
        <w:br/>
      </w:r>
      <w:r>
        <w:rPr>
          <w:rStyle w:val="VerbatimChar"/>
        </w:rPr>
        <w:t>## 5     https://api.github.com/users/Goffinger/starred{/owner}{/repo}</w:t>
      </w:r>
      <w:r>
        <w:br/>
      </w:r>
      <w:r>
        <w:rPr>
          <w:rStyle w:val="VerbatimChar"/>
        </w:rPr>
        <w:t>##                                          subscriptions_url</w:t>
      </w:r>
      <w:r>
        <w:br/>
      </w:r>
      <w:r>
        <w:rPr>
          <w:rStyle w:val="VerbatimChar"/>
        </w:rPr>
        <w:t>## 1        https://api.github.com/users/rian39/subscriptions</w:t>
      </w:r>
      <w:r>
        <w:br/>
      </w:r>
      <w:r>
        <w:rPr>
          <w:rStyle w:val="VerbatimChar"/>
        </w:rPr>
        <w:t>## 2       https://api.github.com/users/Milllss/subscriptions</w:t>
      </w:r>
      <w:r>
        <w:br/>
      </w:r>
      <w:r>
        <w:rPr>
          <w:rStyle w:val="VerbatimChar"/>
        </w:rPr>
        <w:t>## 3        https://api.github.com/users/rian32/subscriptions</w:t>
      </w:r>
      <w:r>
        <w:br/>
      </w:r>
      <w:r>
        <w:rPr>
          <w:rStyle w:val="VerbatimChar"/>
        </w:rPr>
        <w:t>## 4 https://api.github.com/users/MatthewFuller/subscriptions</w:t>
      </w:r>
      <w:r>
        <w:br/>
      </w:r>
      <w:r>
        <w:rPr>
          <w:rStyle w:val="VerbatimChar"/>
        </w:rPr>
        <w:t>## 5     https://api.github.com/users/Goffinger/subscriptions</w:t>
      </w:r>
      <w:r>
        <w:br/>
      </w:r>
      <w:r>
        <w:rPr>
          <w:rStyle w:val="VerbatimChar"/>
        </w:rPr>
        <w:t>##                                 organizations_url</w:t>
      </w:r>
      <w:r>
        <w:br/>
      </w:r>
      <w:r>
        <w:rPr>
          <w:rStyle w:val="VerbatimChar"/>
        </w:rPr>
        <w:t>## 1        https://api.github.com/users/rian39/orgs</w:t>
      </w:r>
      <w:r>
        <w:br/>
      </w:r>
      <w:r>
        <w:rPr>
          <w:rStyle w:val="VerbatimChar"/>
        </w:rPr>
        <w:t>## 2       https://api.github.com/users/Milllss/orgs</w:t>
      </w:r>
      <w:r>
        <w:br/>
      </w:r>
      <w:r>
        <w:rPr>
          <w:rStyle w:val="VerbatimChar"/>
        </w:rPr>
        <w:lastRenderedPageBreak/>
        <w:t>## 3        https://api.github.com/users/rian32/orgs</w:t>
      </w:r>
      <w:r>
        <w:br/>
      </w:r>
      <w:r>
        <w:rPr>
          <w:rStyle w:val="VerbatimChar"/>
        </w:rPr>
        <w:t>## 4 https://api.github.com/users/MatthewFuller/orgs</w:t>
      </w:r>
      <w:r>
        <w:br/>
      </w:r>
      <w:r>
        <w:rPr>
          <w:rStyle w:val="VerbatimChar"/>
        </w:rPr>
        <w:t>## 5     https://api.github.com/users/Goffinger/orgs</w:t>
      </w:r>
      <w:r>
        <w:br/>
      </w:r>
      <w:r>
        <w:rPr>
          <w:rStyle w:val="VerbatimChar"/>
        </w:rPr>
        <w:t>##                                          repos_url</w:t>
      </w:r>
      <w:r>
        <w:br/>
      </w:r>
      <w:r>
        <w:rPr>
          <w:rStyle w:val="VerbatimChar"/>
        </w:rPr>
        <w:t>## 1        https://api.github.com/users/rian39/repos</w:t>
      </w:r>
      <w:r>
        <w:br/>
      </w:r>
      <w:r>
        <w:rPr>
          <w:rStyle w:val="VerbatimChar"/>
        </w:rPr>
        <w:t>## 2       https://api.github.com/users/Milllss/repos</w:t>
      </w:r>
      <w:r>
        <w:br/>
      </w:r>
      <w:r>
        <w:rPr>
          <w:rStyle w:val="VerbatimChar"/>
        </w:rPr>
        <w:t>## 3        https://api.github.com/users/rian32/repos</w:t>
      </w:r>
      <w:r>
        <w:br/>
      </w:r>
      <w:r>
        <w:rPr>
          <w:rStyle w:val="VerbatimChar"/>
        </w:rPr>
        <w:t>## 4 https://api.github.com/users/MatthewFuller/repos</w:t>
      </w:r>
      <w:r>
        <w:br/>
      </w:r>
      <w:r>
        <w:rPr>
          <w:rStyle w:val="VerbatimChar"/>
        </w:rPr>
        <w:t>## 5     https://api.github.com/users/Goffinger/repos</w:t>
      </w:r>
      <w:r>
        <w:br/>
      </w:r>
      <w:r>
        <w:rPr>
          <w:rStyle w:val="VerbatimChar"/>
        </w:rPr>
        <w:t>##                                                    events_url</w:t>
      </w:r>
      <w:r>
        <w:br/>
      </w:r>
      <w:r>
        <w:rPr>
          <w:rStyle w:val="VerbatimChar"/>
        </w:rPr>
        <w:t>## 1        https://api.github.com/users/rian39/events{/privacy}</w:t>
      </w:r>
      <w:r>
        <w:br/>
      </w:r>
      <w:r>
        <w:rPr>
          <w:rStyle w:val="VerbatimChar"/>
        </w:rPr>
        <w:t>## 2       https://api.github.com/users/Milllss/events{/privacy}</w:t>
      </w:r>
      <w:r>
        <w:br/>
      </w:r>
      <w:r>
        <w:rPr>
          <w:rStyle w:val="VerbatimChar"/>
        </w:rPr>
        <w:t>## 3        https://api.github.com/users/rian32/events{/privacy}</w:t>
      </w:r>
      <w:r>
        <w:br/>
      </w:r>
      <w:r>
        <w:rPr>
          <w:rStyle w:val="VerbatimChar"/>
        </w:rPr>
        <w:t>## 4 https://api.github.com/users/MatthewFuller/events{/privacy}</w:t>
      </w:r>
      <w:r>
        <w:br/>
      </w:r>
      <w:r>
        <w:rPr>
          <w:rStyle w:val="VerbatimChar"/>
        </w:rPr>
        <w:t>## 5     https://api.github.com/users/Goffinger/events{/privacy}</w:t>
      </w:r>
      <w:r>
        <w:br/>
      </w:r>
      <w:r>
        <w:rPr>
          <w:rStyle w:val="VerbatimChar"/>
        </w:rPr>
        <w:t>##                                          received_events_url type</w:t>
      </w:r>
      <w:r>
        <w:br/>
      </w:r>
      <w:r>
        <w:rPr>
          <w:rStyle w:val="VerbatimChar"/>
        </w:rPr>
        <w:t>## 1        https://api.github.com/users/rian39/received_events User</w:t>
      </w:r>
      <w:r>
        <w:br/>
      </w:r>
      <w:r>
        <w:rPr>
          <w:rStyle w:val="VerbatimChar"/>
        </w:rPr>
        <w:t>## 2       https://api.github.com/users/Milllss/received_events User</w:t>
      </w:r>
      <w:r>
        <w:br/>
      </w:r>
      <w:r>
        <w:rPr>
          <w:rStyle w:val="VerbatimChar"/>
        </w:rPr>
        <w:t>## 3        https://api.github.com/users/rian32/received_events User</w:t>
      </w:r>
      <w:r>
        <w:br/>
      </w:r>
      <w:r>
        <w:rPr>
          <w:rStyle w:val="VerbatimChar"/>
        </w:rPr>
        <w:t>## 4 https://api.github.com/users/MatthewFuller/received_events User</w:t>
      </w:r>
      <w:r>
        <w:br/>
      </w:r>
      <w:r>
        <w:rPr>
          <w:rStyle w:val="VerbatimChar"/>
        </w:rPr>
        <w:t>## 5     https://api.github.com/users/Goffinger/received_events User</w:t>
      </w:r>
      <w:r>
        <w:br/>
      </w:r>
      <w:r>
        <w:rPr>
          <w:rStyle w:val="VerbatimChar"/>
        </w:rPr>
        <w:t>##   site_admin contributions</w:t>
      </w:r>
      <w:r>
        <w:br/>
      </w:r>
      <w:r>
        <w:rPr>
          <w:rStyle w:val="VerbatimChar"/>
        </w:rPr>
        <w:t>## 1      FALSE           328</w:t>
      </w:r>
      <w:r>
        <w:br/>
      </w:r>
      <w:r>
        <w:rPr>
          <w:rStyle w:val="VerbatimChar"/>
        </w:rPr>
        <w:t>## 2      FALSE            82</w:t>
      </w:r>
      <w:r>
        <w:br/>
      </w:r>
      <w:r>
        <w:rPr>
          <w:rStyle w:val="VerbatimChar"/>
        </w:rPr>
        <w:t>## 3      FALSE            27</w:t>
      </w:r>
      <w:r>
        <w:br/>
      </w:r>
      <w:r>
        <w:rPr>
          <w:rStyle w:val="VerbatimChar"/>
        </w:rPr>
        <w:t>## 4      FALSE             3</w:t>
      </w:r>
      <w:r>
        <w:br/>
      </w:r>
      <w:r>
        <w:rPr>
          <w:rStyle w:val="VerbatimChar"/>
        </w:rPr>
        <w:t>## 5      FALSE             1</w:t>
      </w:r>
    </w:p>
    <w:p w14:paraId="59F8C18C" w14:textId="77777777" w:rsidR="00C54D9B" w:rsidRDefault="00D40770">
      <w:pPr>
        <w:pStyle w:val="SourceCode"/>
      </w:pPr>
      <w:r>
        <w:rPr>
          <w:rStyle w:val="NormalTok"/>
        </w:rPr>
        <w:t xml:space="preserve">    con4 =</w:t>
      </w:r>
      <w:r>
        <w:rPr>
          <w:rStyle w:val="StringTok"/>
        </w:rPr>
        <w:t xml:space="preserve"> </w:t>
      </w:r>
      <w:r>
        <w:rPr>
          <w:rStyle w:val="KeywordTok"/>
        </w:rPr>
        <w:t>curl</w:t>
      </w:r>
      <w:r>
        <w:rPr>
          <w:rStyle w:val="NormalTok"/>
        </w:rPr>
        <w:t>(</w:t>
      </w:r>
      <w:r>
        <w:rPr>
          <w:rStyle w:val="StringTok"/>
        </w:rPr>
        <w:t>'https://api.github.com/repos/metacommunities/metacommunities/branches'</w:t>
      </w:r>
      <w:r>
        <w:rPr>
          <w:rStyle w:val="NormalTok"/>
        </w:rPr>
        <w:t>)</w:t>
      </w:r>
      <w:r>
        <w:br/>
      </w:r>
      <w:r>
        <w:rPr>
          <w:rStyle w:val="NormalTok"/>
        </w:rPr>
        <w:t xml:space="preserve">    branches =</w:t>
      </w:r>
      <w:r>
        <w:rPr>
          <w:rStyle w:val="StringTok"/>
        </w:rPr>
        <w:t xml:space="preserve"> </w:t>
      </w:r>
      <w:r>
        <w:rPr>
          <w:rStyle w:val="KeywordTok"/>
        </w:rPr>
        <w:t>fromJSON</w:t>
      </w:r>
      <w:r>
        <w:rPr>
          <w:rStyle w:val="NormalTok"/>
        </w:rPr>
        <w:t>(</w:t>
      </w:r>
      <w:r>
        <w:rPr>
          <w:rStyle w:val="KeywordTok"/>
        </w:rPr>
        <w:t>readLines</w:t>
      </w:r>
      <w:r>
        <w:rPr>
          <w:rStyle w:val="NormalTok"/>
        </w:rPr>
        <w:t xml:space="preserve">(con4), </w:t>
      </w:r>
      <w:r>
        <w:rPr>
          <w:rStyle w:val="DataTypeTok"/>
        </w:rPr>
        <w:t>flatten=</w:t>
      </w:r>
      <w:r>
        <w:rPr>
          <w:rStyle w:val="OtherTok"/>
        </w:rPr>
        <w:t>TRUE</w:t>
      </w:r>
      <w:r>
        <w:rPr>
          <w:rStyle w:val="NormalTok"/>
        </w:rPr>
        <w:t>)</w:t>
      </w:r>
      <w:r>
        <w:br/>
      </w:r>
      <w:r>
        <w:rPr>
          <w:rStyle w:val="NormalTok"/>
        </w:rPr>
        <w:t xml:space="preserve">    </w:t>
      </w:r>
      <w:r>
        <w:rPr>
          <w:rStyle w:val="KeywordTok"/>
        </w:rPr>
        <w:t>nrow</w:t>
      </w:r>
      <w:r>
        <w:rPr>
          <w:rStyle w:val="NormalTok"/>
        </w:rPr>
        <w:t>(branches)</w:t>
      </w:r>
    </w:p>
    <w:p w14:paraId="3725EC3B" w14:textId="77777777" w:rsidR="00C54D9B" w:rsidRDefault="00D40770">
      <w:pPr>
        <w:pStyle w:val="SourceCode"/>
      </w:pPr>
      <w:r>
        <w:rPr>
          <w:rStyle w:val="VerbatimChar"/>
        </w:rPr>
        <w:t>## [1] 30</w:t>
      </w:r>
    </w:p>
    <w:p w14:paraId="44E45B24" w14:textId="77777777" w:rsidR="00C54D9B" w:rsidRDefault="00D40770">
      <w:pPr>
        <w:pStyle w:val="FirstParagraph"/>
      </w:pPr>
      <w:r>
        <w:t xml:space="preserve">In our/my case -- I'm not sure how to report on the work I did with others in this project -- I wanted to write code, which I </w:t>
      </w:r>
      <w:r w:rsidRPr="00313069">
        <w:rPr>
          <w:highlight w:val="yellow"/>
          <w:rPrChange w:id="80" w:author="Nafus, Dawn" w:date="2016-11-19T17:09:00Z">
            <w:rPr/>
          </w:rPrChange>
        </w:rPr>
        <w:t>like doing, to gather, aggregate, clean, explore, visualize and model what has happening</w:t>
      </w:r>
      <w:r>
        <w:t>. The code vignette shown above summarises some of this (I return to the configurative events behind this summary below). And a total 'all-the-data' scale, since that is big data practice, and I was interpellated by big data/data science practice. The code vignette shown below gathers the last few hundred events on the Github timeline, and is a typical starting point.</w:t>
      </w:r>
    </w:p>
    <w:p w14:paraId="07894767" w14:textId="77777777" w:rsidR="00C54D9B" w:rsidRDefault="00D40770">
      <w:pPr>
        <w:pStyle w:val="SourceCode"/>
      </w:pPr>
      <w:r>
        <w:rPr>
          <w:rStyle w:val="KeywordTok"/>
        </w:rPr>
        <w:t>library</w:t>
      </w:r>
      <w:r>
        <w:rPr>
          <w:rStyle w:val="NormalTok"/>
        </w:rPr>
        <w:t>(curl)</w:t>
      </w:r>
      <w:r>
        <w:br/>
      </w:r>
      <w:r>
        <w:rPr>
          <w:rStyle w:val="NormalTok"/>
        </w:rPr>
        <w:t>req =</w:t>
      </w:r>
      <w:r>
        <w:rPr>
          <w:rStyle w:val="StringTok"/>
        </w:rPr>
        <w:t xml:space="preserve"> </w:t>
      </w:r>
      <w:r>
        <w:rPr>
          <w:rStyle w:val="KeywordTok"/>
        </w:rPr>
        <w:t>curl_fetch_memory</w:t>
      </w:r>
      <w:r>
        <w:rPr>
          <w:rStyle w:val="NormalTok"/>
        </w:rPr>
        <w:t>(</w:t>
      </w:r>
      <w:r>
        <w:rPr>
          <w:rStyle w:val="StringTok"/>
        </w:rPr>
        <w:t>'https://api.github.com/events'</w:t>
      </w:r>
      <w:r>
        <w:rPr>
          <w:rStyle w:val="NormalTok"/>
        </w:rPr>
        <w:t>)</w:t>
      </w:r>
      <w:r>
        <w:br/>
      </w:r>
      <w:r>
        <w:rPr>
          <w:rStyle w:val="KeywordTok"/>
        </w:rPr>
        <w:t>cat</w:t>
      </w:r>
      <w:r>
        <w:rPr>
          <w:rStyle w:val="NormalTok"/>
        </w:rPr>
        <w:t>(</w:t>
      </w:r>
      <w:r>
        <w:rPr>
          <w:rStyle w:val="KeywordTok"/>
        </w:rPr>
        <w:t>rawToChar</w:t>
      </w:r>
      <w:r>
        <w:rPr>
          <w:rStyle w:val="NormalTok"/>
        </w:rPr>
        <w:t>(req$content))</w:t>
      </w:r>
    </w:p>
    <w:p w14:paraId="3884ED4C" w14:textId="77777777" w:rsidR="00C54D9B" w:rsidRDefault="00D40770">
      <w:pPr>
        <w:pStyle w:val="SourceCode"/>
      </w:pPr>
      <w:r>
        <w:rPr>
          <w:rStyle w:val="VerbatimChar"/>
        </w:rPr>
        <w:lastRenderedPageBreak/>
        <w:t>## [</w:t>
      </w:r>
      <w:r>
        <w:br/>
      </w:r>
      <w:r>
        <w:rPr>
          <w:rStyle w:val="VerbatimChar"/>
        </w:rPr>
        <w:t>##   {</w:t>
      </w:r>
      <w:r>
        <w:br/>
      </w:r>
      <w:r>
        <w:rPr>
          <w:rStyle w:val="VerbatimChar"/>
        </w:rPr>
        <w:t>##     "id": "4607714451",</w:t>
      </w:r>
      <w:r>
        <w:br/>
      </w:r>
      <w:r>
        <w:rPr>
          <w:rStyle w:val="VerbatimChar"/>
        </w:rPr>
        <w:t>##     "type": "PullRequestEvent",</w:t>
      </w:r>
      <w:r>
        <w:br/>
      </w:r>
      <w:r>
        <w:rPr>
          <w:rStyle w:val="VerbatimChar"/>
        </w:rPr>
        <w:t>##     "actor": {</w:t>
      </w:r>
      <w:r>
        <w:br/>
      </w:r>
      <w:r>
        <w:rPr>
          <w:rStyle w:val="VerbatimChar"/>
        </w:rPr>
        <w:t>##       "id": 9959761,</w:t>
      </w:r>
      <w:r>
        <w:br/>
      </w:r>
      <w:r>
        <w:rPr>
          <w:rStyle w:val="VerbatimChar"/>
        </w:rPr>
        <w:t>##       "login": "seregazhuk",</w:t>
      </w:r>
      <w:r>
        <w:br/>
      </w:r>
      <w:r>
        <w:rPr>
          <w:rStyle w:val="VerbatimChar"/>
        </w:rPr>
        <w:t>##       "display_login": "seregazhuk",</w:t>
      </w:r>
      <w:r>
        <w:br/>
      </w:r>
      <w:r>
        <w:rPr>
          <w:rStyle w:val="VerbatimChar"/>
        </w:rPr>
        <w:t>##       "gravatar_id": "",</w:t>
      </w:r>
      <w:r>
        <w:br/>
      </w:r>
      <w:r>
        <w:rPr>
          <w:rStyle w:val="VerbatimChar"/>
        </w:rPr>
        <w:t>##       "url": "https://api.github.com/users/seregazhuk",</w:t>
      </w:r>
      <w:r>
        <w:br/>
      </w:r>
      <w:r>
        <w:rPr>
          <w:rStyle w:val="VerbatimChar"/>
        </w:rPr>
        <w:t>##       "avatar_url": "https://avatars.githubusercontent.com/u/9959761?"</w:t>
      </w:r>
      <w:r>
        <w:br/>
      </w:r>
      <w:r>
        <w:rPr>
          <w:rStyle w:val="VerbatimChar"/>
        </w:rPr>
        <w:t>##     },</w:t>
      </w:r>
      <w:r>
        <w:br/>
      </w:r>
      <w:r>
        <w:rPr>
          <w:rStyle w:val="VerbatimChar"/>
        </w:rPr>
        <w:t>##     "repo": {</w:t>
      </w:r>
      <w:r>
        <w:br/>
      </w:r>
      <w:r>
        <w:rPr>
          <w:rStyle w:val="VerbatimChar"/>
        </w:rPr>
        <w:t>##       "id": 39557985,</w:t>
      </w:r>
      <w:r>
        <w:br/>
      </w:r>
      <w:r>
        <w:rPr>
          <w:rStyle w:val="VerbatimChar"/>
        </w:rPr>
        <w:t>##       "name": "seregazhuk/php-pinterest-bot",</w:t>
      </w:r>
      <w:r>
        <w:br/>
      </w:r>
      <w:r>
        <w:rPr>
          <w:rStyle w:val="VerbatimChar"/>
        </w:rPr>
        <w:t>##       "url": "https://api.github.com/repos/seregazhuk/php-pinterest-bot"</w:t>
      </w:r>
      <w:r>
        <w:br/>
      </w:r>
      <w:r>
        <w:rPr>
          <w:rStyle w:val="VerbatimChar"/>
        </w:rPr>
        <w:t>##     },</w:t>
      </w:r>
      <w:r>
        <w:br/>
      </w:r>
      <w:r>
        <w:rPr>
          <w:rStyle w:val="VerbatimChar"/>
        </w:rPr>
        <w:t>##     "payload": {</w:t>
      </w:r>
      <w:r>
        <w:br/>
      </w:r>
      <w:r>
        <w:rPr>
          <w:rStyle w:val="VerbatimChar"/>
        </w:rPr>
        <w:t>##       "action": "opened",</w:t>
      </w:r>
      <w:r>
        <w:br/>
      </w:r>
      <w:r>
        <w:rPr>
          <w:rStyle w:val="VerbatimChar"/>
        </w:rPr>
        <w:t>##       "number": 174,</w:t>
      </w:r>
      <w:r>
        <w:br/>
      </w:r>
      <w:r>
        <w:rPr>
          <w:rStyle w:val="VerbatimChar"/>
        </w:rPr>
        <w:t>##       "pull_request": {</w:t>
      </w:r>
      <w:r>
        <w:br/>
      </w:r>
      <w:r>
        <w:rPr>
          <w:rStyle w:val="VerbatimChar"/>
        </w:rPr>
        <w:t>##         "url": "https://api.github.com/repos/seregazhuk/php-pinterest-bot/pulls/174",</w:t>
      </w:r>
      <w:r>
        <w:br/>
      </w:r>
      <w:r>
        <w:rPr>
          <w:rStyle w:val="VerbatimChar"/>
        </w:rPr>
        <w:t>##         "id": 86487167,</w:t>
      </w:r>
      <w:r>
        <w:br/>
      </w:r>
      <w:r>
        <w:rPr>
          <w:rStyle w:val="VerbatimChar"/>
        </w:rPr>
        <w:t>##         "html_url": "https://github.com/seregazhuk/php-pinterest-bot/pull/174",</w:t>
      </w:r>
      <w:r>
        <w:br/>
      </w:r>
      <w:r>
        <w:rPr>
          <w:rStyle w:val="VerbatimChar"/>
        </w:rPr>
        <w:t>##         "diff_url": "https://github.com/seregazhuk/php-pinterest-bot/pull/174.diff",</w:t>
      </w:r>
      <w:r>
        <w:br/>
      </w:r>
      <w:r>
        <w:rPr>
          <w:rStyle w:val="VerbatimChar"/>
        </w:rPr>
        <w:t>##         "patch_url": "https://github.com/seregazhuk/php-pinterest-bot/pull/174.patch",</w:t>
      </w:r>
      <w:r>
        <w:br/>
      </w:r>
      <w:r>
        <w:rPr>
          <w:rStyle w:val="VerbatimChar"/>
        </w:rPr>
        <w:t>##         "issue_url": "https://api.github.com/repos/seregazhuk/php-pinterest-bot/issues/174",</w:t>
      </w:r>
      <w:r>
        <w:br/>
      </w:r>
      <w:r>
        <w:rPr>
          <w:rStyle w:val="VerbatimChar"/>
        </w:rPr>
        <w:t>##         "number": 174,</w:t>
      </w:r>
      <w:r>
        <w:br/>
      </w:r>
      <w:r>
        <w:rPr>
          <w:rStyle w:val="VerbatimChar"/>
        </w:rPr>
        <w:t>##         "state": "open",</w:t>
      </w:r>
      <w:r>
        <w:br/>
      </w:r>
      <w:r>
        <w:rPr>
          <w:rStyle w:val="VerbatimChar"/>
        </w:rPr>
        <w:t>##         "locked": false,</w:t>
      </w:r>
      <w:r>
        <w:br/>
      </w:r>
      <w:r>
        <w:rPr>
          <w:rStyle w:val="VerbatimChar"/>
        </w:rPr>
        <w:t>##         "title": "add: response tests",</w:t>
      </w:r>
      <w:r>
        <w:br/>
      </w:r>
      <w:r>
        <w:rPr>
          <w:rStyle w:val="VerbatimChar"/>
        </w:rPr>
        <w:t>##         "user": {</w:t>
      </w:r>
      <w:r>
        <w:br/>
      </w:r>
      <w:r>
        <w:rPr>
          <w:rStyle w:val="VerbatimChar"/>
        </w:rPr>
        <w:t>##           "login": "seregazhuk",</w:t>
      </w:r>
      <w:r>
        <w:br/>
      </w:r>
      <w:r>
        <w:rPr>
          <w:rStyle w:val="VerbatimChar"/>
        </w:rPr>
        <w:t>##           "id": 9959761,</w:t>
      </w:r>
      <w:r>
        <w:br/>
      </w:r>
      <w:r>
        <w:rPr>
          <w:rStyle w:val="VerbatimChar"/>
        </w:rPr>
        <w:t>##           "avatar_url": "https://avatars.githubusercontent.com/u/9959761?v=3",</w:t>
      </w:r>
      <w:r>
        <w:br/>
      </w:r>
      <w:r>
        <w:rPr>
          <w:rStyle w:val="VerbatimChar"/>
        </w:rPr>
        <w:t>##           "gravatar_id": "",</w:t>
      </w:r>
      <w:r>
        <w:br/>
      </w:r>
      <w:r>
        <w:rPr>
          <w:rStyle w:val="VerbatimChar"/>
        </w:rPr>
        <w:t>##           "url": "https://api.github.com/users/seregazhuk",</w:t>
      </w:r>
      <w:r>
        <w:br/>
      </w:r>
      <w:r>
        <w:rPr>
          <w:rStyle w:val="VerbatimChar"/>
        </w:rPr>
        <w:t>##           "html_url": "https://github.com/seregazhuk",</w:t>
      </w:r>
      <w:r>
        <w:br/>
      </w:r>
      <w:r>
        <w:rPr>
          <w:rStyle w:val="VerbatimChar"/>
        </w:rPr>
        <w:t>##           "followers_url": "https://api.github.com/users/seregazhuk/followers",</w:t>
      </w:r>
      <w:r>
        <w:br/>
      </w:r>
      <w:r>
        <w:rPr>
          <w:rStyle w:val="VerbatimChar"/>
        </w:rPr>
        <w:t>##           "following_url": "https://api.github.com/users/seregazhuk/following{/other_user}",</w:t>
      </w:r>
      <w:r>
        <w:br/>
      </w:r>
      <w:r>
        <w:rPr>
          <w:rStyle w:val="VerbatimChar"/>
        </w:rPr>
        <w:lastRenderedPageBreak/>
        <w:t>##           "gists_url": "https://api.github.com/users/seregazhuk/gists{/gist_id}",</w:t>
      </w:r>
      <w:r>
        <w:br/>
      </w:r>
      <w:r>
        <w:rPr>
          <w:rStyle w:val="VerbatimChar"/>
        </w:rPr>
        <w:t>##           "starred_url": "https://api.github.com/users/seregazhuk/starred{/owner}{/repo}",</w:t>
      </w:r>
      <w:r>
        <w:br/>
      </w:r>
      <w:r>
        <w:rPr>
          <w:rStyle w:val="VerbatimChar"/>
        </w:rPr>
        <w:t>##           "subscriptions_url": "https://api.github.com/users/seregazhuk/subscriptions",</w:t>
      </w:r>
      <w:r>
        <w:br/>
      </w:r>
      <w:r>
        <w:rPr>
          <w:rStyle w:val="VerbatimChar"/>
        </w:rPr>
        <w:t>##           "organizations_url": "https://api.github.com/users/seregazhuk/orgs",</w:t>
      </w:r>
      <w:r>
        <w:br/>
      </w:r>
      <w:r>
        <w:rPr>
          <w:rStyle w:val="VerbatimChar"/>
        </w:rPr>
        <w:t>##           "repos_url": "https://api.github.com/users/seregazhuk/repos",</w:t>
      </w:r>
      <w:r>
        <w:br/>
      </w:r>
      <w:r>
        <w:rPr>
          <w:rStyle w:val="VerbatimChar"/>
        </w:rPr>
        <w:t>##           "events_url": "https://api.github.com/users/seregazhuk/events{/privacy}",</w:t>
      </w:r>
      <w:r>
        <w:br/>
      </w:r>
      <w:r>
        <w:rPr>
          <w:rStyle w:val="VerbatimChar"/>
        </w:rPr>
        <w:t>##           "received_events_url": "https://api.github.com/users/seregazhuk/received_events",</w:t>
      </w:r>
      <w:r>
        <w:br/>
      </w:r>
      <w:r>
        <w:rPr>
          <w:rStyle w:val="VerbatimChar"/>
        </w:rPr>
        <w:t>##           "type": "User",</w:t>
      </w:r>
      <w:r>
        <w:br/>
      </w:r>
      <w:r>
        <w:rPr>
          <w:rStyle w:val="VerbatimChar"/>
        </w:rPr>
        <w:t>##           "site_admin": false</w:t>
      </w:r>
      <w:r>
        <w:br/>
      </w:r>
      <w:r>
        <w:rPr>
          <w:rStyle w:val="VerbatimChar"/>
        </w:rPr>
        <w:t>##         },</w:t>
      </w:r>
      <w:r>
        <w:br/>
      </w:r>
      <w:r>
        <w:rPr>
          <w:rStyle w:val="VerbatimChar"/>
        </w:rPr>
        <w:t>##         "body": "",</w:t>
      </w:r>
      <w:r>
        <w:br/>
      </w:r>
      <w:r>
        <w:rPr>
          <w:rStyle w:val="VerbatimChar"/>
        </w:rPr>
        <w:t>##         "created_at": "2016-09-23T10:13:24Z",</w:t>
      </w:r>
      <w:r>
        <w:br/>
      </w:r>
      <w:r>
        <w:rPr>
          <w:rStyle w:val="VerbatimChar"/>
        </w:rPr>
        <w:t>##         "updated_at": "2016-09-23T10:13:24Z",</w:t>
      </w:r>
      <w:r>
        <w:br/>
      </w:r>
      <w:r>
        <w:rPr>
          <w:rStyle w:val="VerbatimChar"/>
        </w:rPr>
        <w:t>##         "closed_at": null,</w:t>
      </w:r>
      <w:r>
        <w:br/>
      </w:r>
      <w:r>
        <w:rPr>
          <w:rStyle w:val="VerbatimChar"/>
        </w:rPr>
        <w:t>##         "merged_at": null,</w:t>
      </w:r>
      <w:r>
        <w:br/>
      </w:r>
      <w:r>
        <w:rPr>
          <w:rStyle w:val="VerbatimChar"/>
        </w:rPr>
        <w:t>##         "merge_commit_sha": "a3ebfbd3b9904a885abbf60768ff9e33ba3234fa",</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t>##         "milestone": null,</w:t>
      </w:r>
      <w:r>
        <w:br/>
      </w:r>
      <w:r>
        <w:rPr>
          <w:rStyle w:val="VerbatimChar"/>
        </w:rPr>
        <w:t>##         "commits_url": "https://api.github.com/repos/seregazhuk/php-pinterest-bot/pulls/174/commits",</w:t>
      </w:r>
      <w:r>
        <w:br/>
      </w:r>
      <w:r>
        <w:rPr>
          <w:rStyle w:val="VerbatimChar"/>
        </w:rPr>
        <w:t>##         "review_comments_url": "https://api.github.com/repos/seregazhuk/php-pinterest-bot/pulls/174/comments",</w:t>
      </w:r>
      <w:r>
        <w:br/>
      </w:r>
      <w:r>
        <w:rPr>
          <w:rStyle w:val="VerbatimChar"/>
        </w:rPr>
        <w:t>##         "review_comment_url": "https://api.github.com/repos/seregazhuk/php-pinterest-bot/pulls/comments{/number}",</w:t>
      </w:r>
      <w:r>
        <w:br/>
      </w:r>
      <w:r>
        <w:rPr>
          <w:rStyle w:val="VerbatimChar"/>
        </w:rPr>
        <w:t>##         "comments_url": "https://api.github.com/repos/seregazhuk/php-pinterest-bot/issues/174/comments",</w:t>
      </w:r>
      <w:r>
        <w:br/>
      </w:r>
      <w:r>
        <w:rPr>
          <w:rStyle w:val="VerbatimChar"/>
        </w:rPr>
        <w:t>##         "statuses_url": "https://api.github.com/repos/seregazhuk/php-pinterest-bot/statuses/08313904966d49c5be4b4b1bf089303ec1085897",</w:t>
      </w:r>
      <w:r>
        <w:br/>
      </w:r>
      <w:r>
        <w:rPr>
          <w:rStyle w:val="VerbatimChar"/>
        </w:rPr>
        <w:t>##         "head": {</w:t>
      </w:r>
      <w:r>
        <w:br/>
      </w:r>
      <w:r>
        <w:rPr>
          <w:rStyle w:val="VerbatimChar"/>
        </w:rPr>
        <w:t>##           "label": "seregazhuk:develop",</w:t>
      </w:r>
      <w:r>
        <w:br/>
      </w:r>
      <w:r>
        <w:rPr>
          <w:rStyle w:val="VerbatimChar"/>
        </w:rPr>
        <w:t>##           "ref": "develop",</w:t>
      </w:r>
      <w:r>
        <w:br/>
      </w:r>
      <w:r>
        <w:rPr>
          <w:rStyle w:val="VerbatimChar"/>
        </w:rPr>
        <w:t>##           "sha": "08313904966d49c5be4b4b1bf089303ec1085897",</w:t>
      </w:r>
      <w:r>
        <w:br/>
      </w:r>
      <w:r>
        <w:rPr>
          <w:rStyle w:val="VerbatimChar"/>
        </w:rPr>
        <w:t>##           "user": {</w:t>
      </w:r>
      <w:r>
        <w:br/>
      </w:r>
      <w:r>
        <w:rPr>
          <w:rStyle w:val="VerbatimChar"/>
        </w:rPr>
        <w:t>##             "login": "seregazhuk",</w:t>
      </w:r>
      <w:r>
        <w:br/>
      </w:r>
      <w:r>
        <w:rPr>
          <w:rStyle w:val="VerbatimChar"/>
        </w:rPr>
        <w:t>##             "id": 9959761,</w:t>
      </w:r>
      <w:r>
        <w:br/>
      </w:r>
      <w:r>
        <w:rPr>
          <w:rStyle w:val="VerbatimChar"/>
        </w:rPr>
        <w:lastRenderedPageBreak/>
        <w:t>##             "avatar_url": "https://avatars.githubusercontent.com/u/9959761?v=3",</w:t>
      </w:r>
      <w:r>
        <w:br/>
      </w:r>
      <w:r>
        <w:rPr>
          <w:rStyle w:val="VerbatimChar"/>
        </w:rPr>
        <w:t>##             "gravatar_id": "",</w:t>
      </w:r>
      <w:r>
        <w:br/>
      </w:r>
      <w:r>
        <w:rPr>
          <w:rStyle w:val="VerbatimChar"/>
        </w:rPr>
        <w:t>##             "url": "https://api.github.com/users/seregazhuk",</w:t>
      </w:r>
      <w:r>
        <w:br/>
      </w:r>
      <w:r>
        <w:rPr>
          <w:rStyle w:val="VerbatimChar"/>
        </w:rPr>
        <w:t>##             "html_url": "https://github.com/seregazhuk",</w:t>
      </w:r>
      <w:r>
        <w:br/>
      </w:r>
      <w:r>
        <w:rPr>
          <w:rStyle w:val="VerbatimChar"/>
        </w:rPr>
        <w:t>##             "followers_url": "https://api.github.com/users/seregazhuk/followers",</w:t>
      </w:r>
      <w:r>
        <w:br/>
      </w:r>
      <w:r>
        <w:rPr>
          <w:rStyle w:val="VerbatimChar"/>
        </w:rPr>
        <w:t>##             "following_url": "https://api.github.com/users/seregazhuk/following{/other_user}",</w:t>
      </w:r>
      <w:r>
        <w:br/>
      </w:r>
      <w:r>
        <w:rPr>
          <w:rStyle w:val="VerbatimChar"/>
        </w:rPr>
        <w:t>##             "gists_url": "https://api.github.com/users/seregazhuk/gists{/gist_id}",</w:t>
      </w:r>
      <w:r>
        <w:br/>
      </w:r>
      <w:r>
        <w:rPr>
          <w:rStyle w:val="VerbatimChar"/>
        </w:rPr>
        <w:t>##             "starred_url": "https://api.github.com/users/seregazhuk/starred{/owner}{/repo}",</w:t>
      </w:r>
      <w:r>
        <w:br/>
      </w:r>
      <w:r>
        <w:rPr>
          <w:rStyle w:val="VerbatimChar"/>
        </w:rPr>
        <w:t>##             "subscriptions_url": "https://api.github.com/users/seregazhuk/subscriptions",</w:t>
      </w:r>
      <w:r>
        <w:br/>
      </w:r>
      <w:r>
        <w:rPr>
          <w:rStyle w:val="VerbatimChar"/>
        </w:rPr>
        <w:t>##             "organizations_url": "https://api.github.com/users/seregazhuk/orgs",</w:t>
      </w:r>
      <w:r>
        <w:br/>
      </w:r>
      <w:r>
        <w:rPr>
          <w:rStyle w:val="VerbatimChar"/>
        </w:rPr>
        <w:t>##             "repos_url": "https://api.github.com/users/seregazhuk/repos",</w:t>
      </w:r>
      <w:r>
        <w:br/>
      </w:r>
      <w:r>
        <w:rPr>
          <w:rStyle w:val="VerbatimChar"/>
        </w:rPr>
        <w:t>##             "events_url": "https://api.github.com/users/seregazhuk/events{/privacy}",</w:t>
      </w:r>
      <w:r>
        <w:br/>
      </w:r>
      <w:r>
        <w:rPr>
          <w:rStyle w:val="VerbatimChar"/>
        </w:rPr>
        <w:t>##             "received_events_url": "https://api.github.com/users/seregazhuk/received_events",</w:t>
      </w:r>
      <w:r>
        <w:br/>
      </w:r>
      <w:r>
        <w:rPr>
          <w:rStyle w:val="VerbatimChar"/>
        </w:rPr>
        <w:t>##             "type": "User",</w:t>
      </w:r>
      <w:r>
        <w:br/>
      </w:r>
      <w:r>
        <w:rPr>
          <w:rStyle w:val="VerbatimChar"/>
        </w:rPr>
        <w:t>##             "site_admin": false</w:t>
      </w:r>
      <w:r>
        <w:br/>
      </w:r>
      <w:r>
        <w:rPr>
          <w:rStyle w:val="VerbatimChar"/>
        </w:rPr>
        <w:t>##           },</w:t>
      </w:r>
      <w:r>
        <w:br/>
      </w:r>
      <w:r>
        <w:rPr>
          <w:rStyle w:val="VerbatimChar"/>
        </w:rPr>
        <w:t>##           "repo": {</w:t>
      </w:r>
      <w:r>
        <w:br/>
      </w:r>
      <w:r>
        <w:rPr>
          <w:rStyle w:val="VerbatimChar"/>
        </w:rPr>
        <w:t>##             "id": 39557985,</w:t>
      </w:r>
      <w:r>
        <w:br/>
      </w:r>
      <w:r>
        <w:rPr>
          <w:rStyle w:val="VerbatimChar"/>
        </w:rPr>
        <w:t>##             "name": "php-pinterest-bot",</w:t>
      </w:r>
      <w:r>
        <w:br/>
      </w:r>
      <w:r>
        <w:rPr>
          <w:rStyle w:val="VerbatimChar"/>
        </w:rPr>
        <w:t>##             "full_name": "seregazhuk/php-pinterest-bot",</w:t>
      </w:r>
      <w:r>
        <w:br/>
      </w:r>
      <w:r>
        <w:rPr>
          <w:rStyle w:val="VerbatimChar"/>
        </w:rPr>
        <w:t>##             "owner": {</w:t>
      </w:r>
      <w:r>
        <w:br/>
      </w:r>
      <w:r>
        <w:rPr>
          <w:rStyle w:val="VerbatimChar"/>
        </w:rPr>
        <w:t>##               "login": "seregazhuk",</w:t>
      </w:r>
      <w:r>
        <w:br/>
      </w:r>
      <w:r>
        <w:rPr>
          <w:rStyle w:val="VerbatimChar"/>
        </w:rPr>
        <w:t>##               "id": 9959761,</w:t>
      </w:r>
      <w:r>
        <w:br/>
      </w:r>
      <w:r>
        <w:rPr>
          <w:rStyle w:val="VerbatimChar"/>
        </w:rPr>
        <w:t>##               "avatar_url": "https://avatars.githubusercontent.com/u/9959761?v=3",</w:t>
      </w:r>
      <w:r>
        <w:br/>
      </w:r>
      <w:r>
        <w:rPr>
          <w:rStyle w:val="VerbatimChar"/>
        </w:rPr>
        <w:t>##               "gravatar_id": "",</w:t>
      </w:r>
      <w:r>
        <w:br/>
      </w:r>
      <w:r>
        <w:rPr>
          <w:rStyle w:val="VerbatimChar"/>
        </w:rPr>
        <w:t>##               "url": "https://api.github.com/users/seregazhuk",</w:t>
      </w:r>
      <w:r>
        <w:br/>
      </w:r>
      <w:r>
        <w:rPr>
          <w:rStyle w:val="VerbatimChar"/>
        </w:rPr>
        <w:t>##               "html_url": "https://github.com/seregazhuk",</w:t>
      </w:r>
      <w:r>
        <w:br/>
      </w:r>
      <w:r>
        <w:rPr>
          <w:rStyle w:val="VerbatimChar"/>
        </w:rPr>
        <w:t>##               "followers_url": "https://api.github.com/users/seregazhuk/followers",</w:t>
      </w:r>
      <w:r>
        <w:br/>
      </w:r>
      <w:r>
        <w:rPr>
          <w:rStyle w:val="VerbatimChar"/>
        </w:rPr>
        <w:t>##               "following_url": "https://api.github.com/users/seregazhuk/following{/other_user}",</w:t>
      </w:r>
      <w:r>
        <w:br/>
      </w:r>
      <w:r>
        <w:rPr>
          <w:rStyle w:val="VerbatimChar"/>
        </w:rPr>
        <w:t>##               "gists_url": "https://api.github.com/users/seregazhuk/gists{/gist_id}",</w:t>
      </w:r>
      <w:r>
        <w:br/>
      </w:r>
      <w:r>
        <w:rPr>
          <w:rStyle w:val="VerbatimChar"/>
        </w:rPr>
        <w:t>##               "starred_url": "https://api.github.com/users/seregazhuk/starred{/owner}{/repo}",</w:t>
      </w:r>
      <w:r>
        <w:br/>
      </w:r>
      <w:r>
        <w:rPr>
          <w:rStyle w:val="VerbatimChar"/>
        </w:rPr>
        <w:t>##               "subscriptions_url": "https://api.github.com/users/seregazhuk/subscriptions",</w:t>
      </w:r>
      <w:r>
        <w:br/>
      </w:r>
      <w:r>
        <w:rPr>
          <w:rStyle w:val="VerbatimChar"/>
        </w:rPr>
        <w:t>##               "organizations_url": "https://api.github.com/users/seregazhuk/orgs",</w:t>
      </w:r>
      <w:r>
        <w:br/>
      </w:r>
      <w:r>
        <w:rPr>
          <w:rStyle w:val="VerbatimChar"/>
        </w:rPr>
        <w:lastRenderedPageBreak/>
        <w:t>##               "repos_url": "https://api.github.com/users/seregazhuk/repos",</w:t>
      </w:r>
      <w:r>
        <w:br/>
      </w:r>
      <w:r>
        <w:rPr>
          <w:rStyle w:val="VerbatimChar"/>
        </w:rPr>
        <w:t>##               "events_url": "https://api.github.com/users/seregazhuk/events{/privacy}",</w:t>
      </w:r>
      <w:r>
        <w:br/>
      </w:r>
      <w:r>
        <w:rPr>
          <w:rStyle w:val="VerbatimChar"/>
        </w:rPr>
        <w:t>##               "received_events_url": "https://api.github.com/users/seregazhuk/received_events",</w:t>
      </w:r>
      <w:r>
        <w:br/>
      </w:r>
      <w:r>
        <w:rPr>
          <w:rStyle w:val="VerbatimChar"/>
        </w:rPr>
        <w:t>##               "type": "User",</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"https://github.com/seregazhuk/php-pinterest-bot",</w:t>
      </w:r>
      <w:r>
        <w:br/>
      </w:r>
      <w:r>
        <w:rPr>
          <w:rStyle w:val="VerbatimChar"/>
        </w:rPr>
        <w:t>##             "description": "This PHP library will help you to work with your Pinterest account without using any API account credentials.",</w:t>
      </w:r>
      <w:r>
        <w:br/>
      </w:r>
      <w:r>
        <w:rPr>
          <w:rStyle w:val="VerbatimChar"/>
        </w:rPr>
        <w:t>##             "fork": false,</w:t>
      </w:r>
      <w:r>
        <w:br/>
      </w:r>
      <w:r>
        <w:rPr>
          <w:rStyle w:val="VerbatimChar"/>
        </w:rPr>
        <w:t>##             "url": "https://api.github.com/repos/seregazhuk/php-pinterest-bot",</w:t>
      </w:r>
      <w:r>
        <w:br/>
      </w:r>
      <w:r>
        <w:rPr>
          <w:rStyle w:val="VerbatimChar"/>
        </w:rPr>
        <w:t>##             "forks_url": "https://api.github.com/repos/seregazhuk/php-pinterest-bot/forks",</w:t>
      </w:r>
      <w:r>
        <w:br/>
      </w:r>
      <w:r>
        <w:rPr>
          <w:rStyle w:val="VerbatimChar"/>
        </w:rPr>
        <w:t>##             "keys_url": "https://api.github.com/repos/seregazhuk/php-pinterest-bot/keys{/key_id}",</w:t>
      </w:r>
      <w:r>
        <w:br/>
      </w:r>
      <w:r>
        <w:rPr>
          <w:rStyle w:val="VerbatimChar"/>
        </w:rPr>
        <w:t>##             "collaborators_url": "https://api.github.com/repos/seregazhuk/php-pinterest-bot/collaborators{/collaborator}",</w:t>
      </w:r>
      <w:r>
        <w:br/>
      </w:r>
      <w:r>
        <w:rPr>
          <w:rStyle w:val="VerbatimChar"/>
        </w:rPr>
        <w:t>##             "teams_url": "https://api.github.com/repos/seregazhuk/php-pinterest-bot/teams",</w:t>
      </w:r>
      <w:r>
        <w:br/>
      </w:r>
      <w:r>
        <w:rPr>
          <w:rStyle w:val="VerbatimChar"/>
        </w:rPr>
        <w:t>##             "hooks_url": "https://api.github.com/repos/seregazhuk/php-pinterest-bot/hooks",</w:t>
      </w:r>
      <w:r>
        <w:br/>
      </w:r>
      <w:r>
        <w:rPr>
          <w:rStyle w:val="VerbatimChar"/>
        </w:rPr>
        <w:t>##             "issue_events_url": "https://api.github.com/repos/seregazhuk/php-pinterest-bot/issues/events{/number}",</w:t>
      </w:r>
      <w:r>
        <w:br/>
      </w:r>
      <w:r>
        <w:rPr>
          <w:rStyle w:val="VerbatimChar"/>
        </w:rPr>
        <w:t>##             "events_url": "https://api.github.com/repos/seregazhuk/php-pinterest-bot/events",</w:t>
      </w:r>
      <w:r>
        <w:br/>
      </w:r>
      <w:r>
        <w:rPr>
          <w:rStyle w:val="VerbatimChar"/>
        </w:rPr>
        <w:t>##             "assignees_url": "https://api.github.com/repos/seregazhuk/php-pinterest-bot/assignees{/user}",</w:t>
      </w:r>
      <w:r>
        <w:br/>
      </w:r>
      <w:r>
        <w:rPr>
          <w:rStyle w:val="VerbatimChar"/>
        </w:rPr>
        <w:t>##             "branches_url": "https://api.github.com/repos/seregazhuk/php-pinterest-bot/branches{/branch}",</w:t>
      </w:r>
      <w:r>
        <w:br/>
      </w:r>
      <w:r>
        <w:rPr>
          <w:rStyle w:val="VerbatimChar"/>
        </w:rPr>
        <w:t>##             "tags_url": "https://api.github.com/repos/seregazhuk/php-pinterest-bot/tags",</w:t>
      </w:r>
      <w:r>
        <w:br/>
      </w:r>
      <w:r>
        <w:rPr>
          <w:rStyle w:val="VerbatimChar"/>
        </w:rPr>
        <w:t>##             "blobs_url": "https://api.github.com/repos/seregazhuk/php-pinterest-bot/git/blobs{/sha}",</w:t>
      </w:r>
      <w:r>
        <w:br/>
      </w:r>
      <w:r>
        <w:rPr>
          <w:rStyle w:val="VerbatimChar"/>
        </w:rPr>
        <w:t>##             "git_tags_url": "https://api.github.com/repos/seregazhuk/php-pinterest-bot/git/tags{/sha}",</w:t>
      </w:r>
      <w:r>
        <w:br/>
      </w:r>
      <w:r>
        <w:rPr>
          <w:rStyle w:val="VerbatimChar"/>
        </w:rPr>
        <w:t xml:space="preserve">##             "git_refs_url": </w:t>
      </w:r>
      <w:r>
        <w:rPr>
          <w:rStyle w:val="VerbatimChar"/>
        </w:rPr>
        <w:lastRenderedPageBreak/>
        <w:t>"https://api.github.com/repos/seregazhuk/php-pinterest-bot/git/refs{/sha}",</w:t>
      </w:r>
      <w:r>
        <w:br/>
      </w:r>
      <w:r>
        <w:rPr>
          <w:rStyle w:val="VerbatimChar"/>
        </w:rPr>
        <w:t>##             "trees_url": "https://api.github.com/repos/seregazhuk/php-pinterest-bot/git/trees{/sha}",</w:t>
      </w:r>
      <w:r>
        <w:br/>
      </w:r>
      <w:r>
        <w:rPr>
          <w:rStyle w:val="VerbatimChar"/>
        </w:rPr>
        <w:t>##             "statuses_url": "https://api.github.com/repos/seregazhuk/php-pinterest-bot/statuses/{sha}",</w:t>
      </w:r>
      <w:r>
        <w:br/>
      </w:r>
      <w:r>
        <w:rPr>
          <w:rStyle w:val="VerbatimChar"/>
        </w:rPr>
        <w:t>##             "languages_url": "https://api.github.com/repos/seregazhuk/php-pinterest-bot/languages",</w:t>
      </w:r>
      <w:r>
        <w:br/>
      </w:r>
      <w:r>
        <w:rPr>
          <w:rStyle w:val="VerbatimChar"/>
        </w:rPr>
        <w:t>##             "stargazers_url": "https://api.github.com/repos/seregazhuk/php-pinterest-bot/stargazers",</w:t>
      </w:r>
      <w:r>
        <w:br/>
      </w:r>
      <w:r>
        <w:rPr>
          <w:rStyle w:val="VerbatimChar"/>
        </w:rPr>
        <w:t>##             "contributors_url": "https://api.github.com/repos/seregazhuk/php-pinterest-bot/contributors",</w:t>
      </w:r>
      <w:r>
        <w:br/>
      </w:r>
      <w:r>
        <w:rPr>
          <w:rStyle w:val="VerbatimChar"/>
        </w:rPr>
        <w:t>##             "subscribers_url": "https://api.github.com/repos/seregazhuk/php-pinterest-bot/subscribers",</w:t>
      </w:r>
      <w:r>
        <w:br/>
      </w:r>
      <w:r>
        <w:rPr>
          <w:rStyle w:val="VerbatimChar"/>
        </w:rPr>
        <w:t>##             "subscription_url": "https://api.github.com/repos/seregazhuk/php-pinterest-bot/subscription",</w:t>
      </w:r>
      <w:r>
        <w:br/>
      </w:r>
      <w:r>
        <w:rPr>
          <w:rStyle w:val="VerbatimChar"/>
        </w:rPr>
        <w:t>##             "commits_url": "https://api.github.com/repos/seregazhuk/php-pinterest-bot/commits{/sha}",</w:t>
      </w:r>
      <w:r>
        <w:br/>
      </w:r>
      <w:r>
        <w:rPr>
          <w:rStyle w:val="VerbatimChar"/>
        </w:rPr>
        <w:t>##             "git_commits_url": "https://api.github.com/repos/seregazhuk/php-pinterest-bot/git/commits{/sha}",</w:t>
      </w:r>
      <w:r>
        <w:br/>
      </w:r>
      <w:r>
        <w:rPr>
          <w:rStyle w:val="VerbatimChar"/>
        </w:rPr>
        <w:t>##             "comments_url": "https://api.github.com/repos/seregazhuk/php-pinterest-bot/comments{/number}",</w:t>
      </w:r>
      <w:r>
        <w:br/>
      </w:r>
      <w:r>
        <w:rPr>
          <w:rStyle w:val="VerbatimChar"/>
        </w:rPr>
        <w:t>##             "issue_comment_url": "https://api.github.com/repos/seregazhuk/php-pinterest-bot/issues/comments{/number}",</w:t>
      </w:r>
      <w:r>
        <w:br/>
      </w:r>
      <w:r>
        <w:rPr>
          <w:rStyle w:val="VerbatimChar"/>
        </w:rPr>
        <w:t>##             "contents_url": "https://api.github.com/repos/seregazhuk/php-pinterest-bot/contents/{+path}",</w:t>
      </w:r>
      <w:r>
        <w:br/>
      </w:r>
      <w:r>
        <w:rPr>
          <w:rStyle w:val="VerbatimChar"/>
        </w:rPr>
        <w:t>##             "compare_url": "https://api.github.com/repos/seregazhuk/php-pinterest-bot/compare/{base}...{head}",</w:t>
      </w:r>
      <w:r>
        <w:br/>
      </w:r>
      <w:r>
        <w:rPr>
          <w:rStyle w:val="VerbatimChar"/>
        </w:rPr>
        <w:t>##             "merges_url": "https://api.github.com/repos/seregazhuk/php-pinterest-bot/merges",</w:t>
      </w:r>
      <w:r>
        <w:br/>
      </w:r>
      <w:r>
        <w:rPr>
          <w:rStyle w:val="VerbatimChar"/>
        </w:rPr>
        <w:t>##             "archive_url": "https://api.github.com/repos/seregazhuk/php-pinterest-bot/{archive_format}{/ref}",</w:t>
      </w:r>
      <w:r>
        <w:br/>
      </w:r>
      <w:r>
        <w:rPr>
          <w:rStyle w:val="VerbatimChar"/>
        </w:rPr>
        <w:t>##             "downloads_url": "https://api.github.com/repos/seregazhuk/php-pinterest-bot/downloads",</w:t>
      </w:r>
      <w:r>
        <w:br/>
      </w:r>
      <w:r>
        <w:rPr>
          <w:rStyle w:val="VerbatimChar"/>
        </w:rPr>
        <w:t>##             "issues_url": "https://api.github.com/repos/seregazhuk/php-pinterest-bot/issues{/number}",</w:t>
      </w:r>
      <w:r>
        <w:br/>
      </w:r>
      <w:r>
        <w:rPr>
          <w:rStyle w:val="VerbatimChar"/>
        </w:rPr>
        <w:t xml:space="preserve">##             "pulls_url": </w:t>
      </w:r>
      <w:r>
        <w:rPr>
          <w:rStyle w:val="VerbatimChar"/>
        </w:rPr>
        <w:lastRenderedPageBreak/>
        <w:t>"https://api.github.com/repos/seregazhuk/php-pinterest-bot/pulls{/number}",</w:t>
      </w:r>
      <w:r>
        <w:br/>
      </w:r>
      <w:r>
        <w:rPr>
          <w:rStyle w:val="VerbatimChar"/>
        </w:rPr>
        <w:t>##             "milestones_url": "https://api.github.com/repos/seregazhuk/php-pinterest-bot/milestones{/number}",</w:t>
      </w:r>
      <w:r>
        <w:br/>
      </w:r>
      <w:r>
        <w:rPr>
          <w:rStyle w:val="VerbatimChar"/>
        </w:rPr>
        <w:t>##             "notifications_url": "https://api.github.com/repos/seregazhuk/php-pinterest-bot/notifications{?since,all,participating}",</w:t>
      </w:r>
      <w:r>
        <w:br/>
      </w:r>
      <w:r>
        <w:rPr>
          <w:rStyle w:val="VerbatimChar"/>
        </w:rPr>
        <w:t>##             "labels_url": "https://api.github.com/repos/seregazhuk/php-pinterest-bot/labels{/name}",</w:t>
      </w:r>
      <w:r>
        <w:br/>
      </w:r>
      <w:r>
        <w:rPr>
          <w:rStyle w:val="VerbatimChar"/>
        </w:rPr>
        <w:t>##             "releases_url": "https://api.github.com/repos/seregazhuk/php-pinterest-bot/releases{/id}",</w:t>
      </w:r>
      <w:r>
        <w:br/>
      </w:r>
      <w:r>
        <w:rPr>
          <w:rStyle w:val="VerbatimChar"/>
        </w:rPr>
        <w:t>##             "deployments_url": "https://api.github.com/repos/seregazhuk/php-pinterest-bot/deployments",</w:t>
      </w:r>
      <w:r>
        <w:br/>
      </w:r>
      <w:r>
        <w:rPr>
          <w:rStyle w:val="VerbatimChar"/>
        </w:rPr>
        <w:t>##             "created_at": "2015-07-23T09:22:13Z",</w:t>
      </w:r>
      <w:r>
        <w:br/>
      </w:r>
      <w:r>
        <w:rPr>
          <w:rStyle w:val="VerbatimChar"/>
        </w:rPr>
        <w:t>##             "updated_at": "2016-09-21T07:51:17Z",</w:t>
      </w:r>
      <w:r>
        <w:br/>
      </w:r>
      <w:r>
        <w:rPr>
          <w:rStyle w:val="VerbatimChar"/>
        </w:rPr>
        <w:t>##             "pushed_at": "2016-09-23T10:13:24Z",</w:t>
      </w:r>
      <w:r>
        <w:br/>
      </w:r>
      <w:r>
        <w:rPr>
          <w:rStyle w:val="VerbatimChar"/>
        </w:rPr>
        <w:t>##             "git_url": "git://github.com/seregazhuk/php-pinterest-bot.git",</w:t>
      </w:r>
      <w:r>
        <w:br/>
      </w:r>
      <w:r>
        <w:rPr>
          <w:rStyle w:val="VerbatimChar"/>
        </w:rPr>
        <w:t>##             "ssh_url": "git@github.com:seregazhuk/php-pinterest-bot.git",</w:t>
      </w:r>
      <w:r>
        <w:br/>
      </w:r>
      <w:r>
        <w:rPr>
          <w:rStyle w:val="VerbatimChar"/>
        </w:rPr>
        <w:t>##             "clone_url": "https://github.com/seregazhuk/php-pinterest-bot.git",</w:t>
      </w:r>
      <w:r>
        <w:br/>
      </w:r>
      <w:r>
        <w:rPr>
          <w:rStyle w:val="VerbatimChar"/>
        </w:rPr>
        <w:t>##             "svn_url": "https://github.com/seregazhuk/php-pinterest-bot",</w:t>
      </w:r>
      <w:r>
        <w:br/>
      </w:r>
      <w:r>
        <w:rPr>
          <w:rStyle w:val="VerbatimChar"/>
        </w:rPr>
        <w:t>##             "homepage": "",</w:t>
      </w:r>
      <w:r>
        <w:br/>
      </w:r>
      <w:r>
        <w:rPr>
          <w:rStyle w:val="VerbatimChar"/>
        </w:rPr>
        <w:t>##             "size": 1751,</w:t>
      </w:r>
      <w:r>
        <w:br/>
      </w:r>
      <w:r>
        <w:rPr>
          <w:rStyle w:val="VerbatimChar"/>
        </w:rPr>
        <w:t>##             "stargazers_count": 49,</w:t>
      </w:r>
      <w:r>
        <w:br/>
      </w:r>
      <w:r>
        <w:rPr>
          <w:rStyle w:val="VerbatimChar"/>
        </w:rPr>
        <w:t>##             "watchers_count": 49,</w:t>
      </w:r>
      <w:r>
        <w:br/>
      </w:r>
      <w:r>
        <w:rPr>
          <w:rStyle w:val="VerbatimChar"/>
        </w:rPr>
        <w:t>##             "language": "PHP",</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18,</w:t>
      </w:r>
      <w:r>
        <w:br/>
      </w:r>
      <w:r>
        <w:rPr>
          <w:rStyle w:val="VerbatimChar"/>
        </w:rPr>
        <w:t>##             "mirror_url": null,</w:t>
      </w:r>
      <w:r>
        <w:br/>
      </w:r>
      <w:r>
        <w:rPr>
          <w:rStyle w:val="VerbatimChar"/>
        </w:rPr>
        <w:t>##             "open_issues_count": 1,</w:t>
      </w:r>
      <w:r>
        <w:br/>
      </w:r>
      <w:r>
        <w:rPr>
          <w:rStyle w:val="VerbatimChar"/>
        </w:rPr>
        <w:t>##             "forks": 18,</w:t>
      </w:r>
      <w:r>
        <w:br/>
      </w:r>
      <w:r>
        <w:rPr>
          <w:rStyle w:val="VerbatimChar"/>
        </w:rPr>
        <w:t>##             "open_issues": 1,</w:t>
      </w:r>
      <w:r>
        <w:br/>
      </w:r>
      <w:r>
        <w:rPr>
          <w:rStyle w:val="VerbatimChar"/>
        </w:rPr>
        <w:t>##             "watchers": 49,</w:t>
      </w:r>
      <w:r>
        <w:br/>
      </w:r>
      <w:r>
        <w:rPr>
          <w:rStyle w:val="VerbatimChar"/>
        </w:rPr>
        <w:t>##             "default_branch": "master"</w:t>
      </w:r>
      <w:r>
        <w:br/>
      </w:r>
      <w:r>
        <w:rPr>
          <w:rStyle w:val="VerbatimChar"/>
        </w:rPr>
        <w:t>##           }</w:t>
      </w:r>
      <w:r>
        <w:br/>
      </w:r>
      <w:r>
        <w:rPr>
          <w:rStyle w:val="VerbatimChar"/>
        </w:rPr>
        <w:t>##         },</w:t>
      </w:r>
      <w:r>
        <w:br/>
      </w:r>
      <w:r>
        <w:rPr>
          <w:rStyle w:val="VerbatimChar"/>
        </w:rPr>
        <w:t>##         "base": {</w:t>
      </w:r>
      <w:r>
        <w:br/>
      </w:r>
      <w:r>
        <w:rPr>
          <w:rStyle w:val="VerbatimChar"/>
        </w:rPr>
        <w:t>##           "label": "seregazhuk:master",</w:t>
      </w:r>
      <w:r>
        <w:br/>
      </w:r>
      <w:r>
        <w:rPr>
          <w:rStyle w:val="VerbatimChar"/>
        </w:rPr>
        <w:t>##           "ref": "master",</w:t>
      </w:r>
      <w:r>
        <w:br/>
      </w:r>
      <w:r>
        <w:rPr>
          <w:rStyle w:val="VerbatimChar"/>
        </w:rPr>
        <w:t>##           "sha": "773dc5d41f621c201b3ba78155ee10543f9e2bbb",</w:t>
      </w:r>
      <w:r>
        <w:br/>
      </w:r>
      <w:r>
        <w:rPr>
          <w:rStyle w:val="VerbatimChar"/>
        </w:rPr>
        <w:lastRenderedPageBreak/>
        <w:t>##           "user": {</w:t>
      </w:r>
      <w:r>
        <w:br/>
      </w:r>
      <w:r>
        <w:rPr>
          <w:rStyle w:val="VerbatimChar"/>
        </w:rPr>
        <w:t>##             "login": "seregazhuk",</w:t>
      </w:r>
      <w:r>
        <w:br/>
      </w:r>
      <w:r>
        <w:rPr>
          <w:rStyle w:val="VerbatimChar"/>
        </w:rPr>
        <w:t>##             "id": 9959761,</w:t>
      </w:r>
      <w:r>
        <w:br/>
      </w:r>
      <w:r>
        <w:rPr>
          <w:rStyle w:val="VerbatimChar"/>
        </w:rPr>
        <w:t>##             "avatar_url": "https://avatars.githubusercontent.com/u/9959761?v=3",</w:t>
      </w:r>
      <w:r>
        <w:br/>
      </w:r>
      <w:r>
        <w:rPr>
          <w:rStyle w:val="VerbatimChar"/>
        </w:rPr>
        <w:t>##             "gravatar_id": "",</w:t>
      </w:r>
      <w:r>
        <w:br/>
      </w:r>
      <w:r>
        <w:rPr>
          <w:rStyle w:val="VerbatimChar"/>
        </w:rPr>
        <w:t>##             "url": "https://api.github.com/users/seregazhuk",</w:t>
      </w:r>
      <w:r>
        <w:br/>
      </w:r>
      <w:r>
        <w:rPr>
          <w:rStyle w:val="VerbatimChar"/>
        </w:rPr>
        <w:t>##             "html_url": "https://github.com/seregazhuk",</w:t>
      </w:r>
      <w:r>
        <w:br/>
      </w:r>
      <w:r>
        <w:rPr>
          <w:rStyle w:val="VerbatimChar"/>
        </w:rPr>
        <w:t>##             "followers_url": "https://api.github.com/users/seregazhuk/followers",</w:t>
      </w:r>
      <w:r>
        <w:br/>
      </w:r>
      <w:r>
        <w:rPr>
          <w:rStyle w:val="VerbatimChar"/>
        </w:rPr>
        <w:t>##             "following_url": "https://api.github.com/users/seregazhuk/following{/other_user}",</w:t>
      </w:r>
      <w:r>
        <w:br/>
      </w:r>
      <w:r>
        <w:rPr>
          <w:rStyle w:val="VerbatimChar"/>
        </w:rPr>
        <w:t>##             "gists_url": "https://api.github.com/users/seregazhuk/gists{/gist_id}",</w:t>
      </w:r>
      <w:r>
        <w:br/>
      </w:r>
      <w:r>
        <w:rPr>
          <w:rStyle w:val="VerbatimChar"/>
        </w:rPr>
        <w:t>##             "starred_url": "https://api.github.com/users/seregazhuk/starred{/owner}{/repo}",</w:t>
      </w:r>
      <w:r>
        <w:br/>
      </w:r>
      <w:r>
        <w:rPr>
          <w:rStyle w:val="VerbatimChar"/>
        </w:rPr>
        <w:t>##             "subscriptions_url": "https://api.github.com/users/seregazhuk/subscriptions",</w:t>
      </w:r>
      <w:r>
        <w:br/>
      </w:r>
      <w:r>
        <w:rPr>
          <w:rStyle w:val="VerbatimChar"/>
        </w:rPr>
        <w:t>##             "organizations_url": "https://api.github.com/users/seregazhuk/orgs",</w:t>
      </w:r>
      <w:r>
        <w:br/>
      </w:r>
      <w:r>
        <w:rPr>
          <w:rStyle w:val="VerbatimChar"/>
        </w:rPr>
        <w:t>##             "repos_url": "https://api.github.com/users/seregazhuk/repos",</w:t>
      </w:r>
      <w:r>
        <w:br/>
      </w:r>
      <w:r>
        <w:rPr>
          <w:rStyle w:val="VerbatimChar"/>
        </w:rPr>
        <w:t>##             "events_url": "https://api.github.com/users/seregazhuk/events{/privacy}",</w:t>
      </w:r>
      <w:r>
        <w:br/>
      </w:r>
      <w:r>
        <w:rPr>
          <w:rStyle w:val="VerbatimChar"/>
        </w:rPr>
        <w:t>##             "received_events_url": "https://api.github.com/users/seregazhuk/received_events",</w:t>
      </w:r>
      <w:r>
        <w:br/>
      </w:r>
      <w:r>
        <w:rPr>
          <w:rStyle w:val="VerbatimChar"/>
        </w:rPr>
        <w:t>##             "type": "User",</w:t>
      </w:r>
      <w:r>
        <w:br/>
      </w:r>
      <w:r>
        <w:rPr>
          <w:rStyle w:val="VerbatimChar"/>
        </w:rPr>
        <w:t>##             "site_admin": false</w:t>
      </w:r>
      <w:r>
        <w:br/>
      </w:r>
      <w:r>
        <w:rPr>
          <w:rStyle w:val="VerbatimChar"/>
        </w:rPr>
        <w:t>##           },</w:t>
      </w:r>
      <w:r>
        <w:br/>
      </w:r>
      <w:r>
        <w:rPr>
          <w:rStyle w:val="VerbatimChar"/>
        </w:rPr>
        <w:t>##           "repo": {</w:t>
      </w:r>
      <w:r>
        <w:br/>
      </w:r>
      <w:r>
        <w:rPr>
          <w:rStyle w:val="VerbatimChar"/>
        </w:rPr>
        <w:t>##             "id": 39557985,</w:t>
      </w:r>
      <w:r>
        <w:br/>
      </w:r>
      <w:r>
        <w:rPr>
          <w:rStyle w:val="VerbatimChar"/>
        </w:rPr>
        <w:t>##             "name": "php-pinterest-bot",</w:t>
      </w:r>
      <w:r>
        <w:br/>
      </w:r>
      <w:r>
        <w:rPr>
          <w:rStyle w:val="VerbatimChar"/>
        </w:rPr>
        <w:t>##             "full_name": "seregazhuk/php-pinterest-bot",</w:t>
      </w:r>
      <w:r>
        <w:br/>
      </w:r>
      <w:r>
        <w:rPr>
          <w:rStyle w:val="VerbatimChar"/>
        </w:rPr>
        <w:t>##             "owner": {</w:t>
      </w:r>
      <w:r>
        <w:br/>
      </w:r>
      <w:r>
        <w:rPr>
          <w:rStyle w:val="VerbatimChar"/>
        </w:rPr>
        <w:t>##               "login": "seregazhuk",</w:t>
      </w:r>
      <w:r>
        <w:br/>
      </w:r>
      <w:r>
        <w:rPr>
          <w:rStyle w:val="VerbatimChar"/>
        </w:rPr>
        <w:t>##               "id": 9959761,</w:t>
      </w:r>
      <w:r>
        <w:br/>
      </w:r>
      <w:r>
        <w:rPr>
          <w:rStyle w:val="VerbatimChar"/>
        </w:rPr>
        <w:t>##               "avatar_url": "https://avatars.githubusercontent.com/u/9959761?v=3",</w:t>
      </w:r>
      <w:r>
        <w:br/>
      </w:r>
      <w:r>
        <w:rPr>
          <w:rStyle w:val="VerbatimChar"/>
        </w:rPr>
        <w:t>##               "gravatar_id": "",</w:t>
      </w:r>
      <w:r>
        <w:br/>
      </w:r>
      <w:r>
        <w:rPr>
          <w:rStyle w:val="VerbatimChar"/>
        </w:rPr>
        <w:t>##               "url": "https://api.github.com/users/seregazhuk",</w:t>
      </w:r>
      <w:r>
        <w:br/>
      </w:r>
      <w:r>
        <w:rPr>
          <w:rStyle w:val="VerbatimChar"/>
        </w:rPr>
        <w:t>##               "html_url": "https://github.com/seregazhuk",</w:t>
      </w:r>
      <w:r>
        <w:br/>
      </w:r>
      <w:r>
        <w:rPr>
          <w:rStyle w:val="VerbatimChar"/>
        </w:rPr>
        <w:t>##               "followers_url": "https://api.github.com/users/seregazhuk/followers",</w:t>
      </w:r>
      <w:r>
        <w:br/>
      </w:r>
      <w:r>
        <w:rPr>
          <w:rStyle w:val="VerbatimChar"/>
        </w:rPr>
        <w:t>##               "following_url": "https://api.github.com/users/seregazhuk/following{/other_user}",</w:t>
      </w:r>
      <w:r>
        <w:br/>
      </w:r>
      <w:r>
        <w:rPr>
          <w:rStyle w:val="VerbatimChar"/>
        </w:rPr>
        <w:t>##               "gists_url": "https://api.github.com/users/seregazhuk/gists{/gist_id}",</w:t>
      </w:r>
      <w:r>
        <w:br/>
      </w:r>
      <w:r>
        <w:rPr>
          <w:rStyle w:val="VerbatimChar"/>
        </w:rPr>
        <w:t>##               "starred_url": "https://api.github.com/users/seregazhuk/starred{/owner}{/repo}",</w:t>
      </w:r>
      <w:r>
        <w:br/>
      </w:r>
      <w:r>
        <w:rPr>
          <w:rStyle w:val="VerbatimChar"/>
        </w:rPr>
        <w:t xml:space="preserve">##               "subscriptions_url": </w:t>
      </w:r>
      <w:r>
        <w:rPr>
          <w:rStyle w:val="VerbatimChar"/>
        </w:rPr>
        <w:lastRenderedPageBreak/>
        <w:t>"https://api.github.com/users/seregazhuk/subscriptions",</w:t>
      </w:r>
      <w:r>
        <w:br/>
      </w:r>
      <w:r>
        <w:rPr>
          <w:rStyle w:val="VerbatimChar"/>
        </w:rPr>
        <w:t>##               "organizations_url": "https://api.github.com/users/seregazhuk/orgs",</w:t>
      </w:r>
      <w:r>
        <w:br/>
      </w:r>
      <w:r>
        <w:rPr>
          <w:rStyle w:val="VerbatimChar"/>
        </w:rPr>
        <w:t>##               "repos_url": "https://api.github.com/users/seregazhuk/repos",</w:t>
      </w:r>
      <w:r>
        <w:br/>
      </w:r>
      <w:r>
        <w:rPr>
          <w:rStyle w:val="VerbatimChar"/>
        </w:rPr>
        <w:t>##               "events_url": "https://api.github.com/users/seregazhuk/events{/privacy}",</w:t>
      </w:r>
      <w:r>
        <w:br/>
      </w:r>
      <w:r>
        <w:rPr>
          <w:rStyle w:val="VerbatimChar"/>
        </w:rPr>
        <w:t>##               "received_events_url": "https://api.github.com/users/seregazhuk/received_events",</w:t>
      </w:r>
      <w:r>
        <w:br/>
      </w:r>
      <w:r>
        <w:rPr>
          <w:rStyle w:val="VerbatimChar"/>
        </w:rPr>
        <w:t>##               "type": "User",</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"https://github.com/seregazhuk/php-pinterest-bot",</w:t>
      </w:r>
      <w:r>
        <w:br/>
      </w:r>
      <w:r>
        <w:rPr>
          <w:rStyle w:val="VerbatimChar"/>
        </w:rPr>
        <w:t>##             "description": "This PHP library will help you to work with your Pinterest account without using any API account credentials.",</w:t>
      </w:r>
      <w:r>
        <w:br/>
      </w:r>
      <w:r>
        <w:rPr>
          <w:rStyle w:val="VerbatimChar"/>
        </w:rPr>
        <w:t>##             "fork": false,</w:t>
      </w:r>
      <w:r>
        <w:br/>
      </w:r>
      <w:r>
        <w:rPr>
          <w:rStyle w:val="VerbatimChar"/>
        </w:rPr>
        <w:t>##             "url": "https://api.github.com/repos/seregazhuk/php-pinterest-bot",</w:t>
      </w:r>
      <w:r>
        <w:br/>
      </w:r>
      <w:r>
        <w:rPr>
          <w:rStyle w:val="VerbatimChar"/>
        </w:rPr>
        <w:t>##             "forks_url": "https://api.github.com/repos/seregazhuk/php-pinterest-bot/forks",</w:t>
      </w:r>
      <w:r>
        <w:br/>
      </w:r>
      <w:r>
        <w:rPr>
          <w:rStyle w:val="VerbatimChar"/>
        </w:rPr>
        <w:t>##             "keys_url": "https://api.github.com/repos/seregazhuk/php-pinterest-bot/keys{/key_id}",</w:t>
      </w:r>
      <w:r>
        <w:br/>
      </w:r>
      <w:r>
        <w:rPr>
          <w:rStyle w:val="VerbatimChar"/>
        </w:rPr>
        <w:t>##             "collaborators_url": "https://api.github.com/repos/seregazhuk/php-pinterest-bot/collaborators{/collaborator}",</w:t>
      </w:r>
      <w:r>
        <w:br/>
      </w:r>
      <w:r>
        <w:rPr>
          <w:rStyle w:val="VerbatimChar"/>
        </w:rPr>
        <w:t>##             "teams_url": "https://api.github.com/repos/seregazhuk/php-pinterest-bot/teams",</w:t>
      </w:r>
      <w:r>
        <w:br/>
      </w:r>
      <w:r>
        <w:rPr>
          <w:rStyle w:val="VerbatimChar"/>
        </w:rPr>
        <w:t>##             "hooks_url": "https://api.github.com/repos/seregazhuk/php-pinterest-bot/hooks",</w:t>
      </w:r>
      <w:r>
        <w:br/>
      </w:r>
      <w:r>
        <w:rPr>
          <w:rStyle w:val="VerbatimChar"/>
        </w:rPr>
        <w:t>##             "issue_events_url": "https://api.github.com/repos/seregazhuk/php-pinterest-bot/issues/events{/number}",</w:t>
      </w:r>
      <w:r>
        <w:br/>
      </w:r>
      <w:r>
        <w:rPr>
          <w:rStyle w:val="VerbatimChar"/>
        </w:rPr>
        <w:t>##             "events_url": "https://api.github.com/repos/seregazhuk/php-pinterest-bot/events",</w:t>
      </w:r>
      <w:r>
        <w:br/>
      </w:r>
      <w:r>
        <w:rPr>
          <w:rStyle w:val="VerbatimChar"/>
        </w:rPr>
        <w:t>##             "assignees_url": "https://api.github.com/repos/seregazhuk/php-pinterest-bot/assignees{/user}",</w:t>
      </w:r>
      <w:r>
        <w:br/>
      </w:r>
      <w:r>
        <w:rPr>
          <w:rStyle w:val="VerbatimChar"/>
        </w:rPr>
        <w:t>##             "branches_url": "https://api.github.com/repos/seregazhuk/php-pinterest-bot/branches{/branch}",</w:t>
      </w:r>
      <w:r>
        <w:br/>
      </w:r>
      <w:r>
        <w:rPr>
          <w:rStyle w:val="VerbatimChar"/>
        </w:rPr>
        <w:t>##             "tags_url": "https://api.github.com/repos/seregazhuk/php-pinterest-bot/tags",</w:t>
      </w:r>
      <w:r>
        <w:br/>
      </w:r>
      <w:r>
        <w:rPr>
          <w:rStyle w:val="VerbatimChar"/>
        </w:rPr>
        <w:t>##             "blobs_url": "https://api.github.com/repos/seregazhuk/php-pinterest-bot/git/blobs{/sha}",</w:t>
      </w:r>
      <w:r>
        <w:br/>
      </w:r>
      <w:r>
        <w:rPr>
          <w:rStyle w:val="VerbatimChar"/>
        </w:rPr>
        <w:t xml:space="preserve">##             "git_tags_url": </w:t>
      </w:r>
      <w:r>
        <w:rPr>
          <w:rStyle w:val="VerbatimChar"/>
        </w:rPr>
        <w:lastRenderedPageBreak/>
        <w:t>"https://api.github.com/repos/seregazhuk/php-pinterest-bot/git/tags{/sha}",</w:t>
      </w:r>
      <w:r>
        <w:br/>
      </w:r>
      <w:r>
        <w:rPr>
          <w:rStyle w:val="VerbatimChar"/>
        </w:rPr>
        <w:t>##             "git_refs_url": "https://api.github.com/repos/seregazhuk/php-pinterest-bot/git/refs{/sha}",</w:t>
      </w:r>
      <w:r>
        <w:br/>
      </w:r>
      <w:r>
        <w:rPr>
          <w:rStyle w:val="VerbatimChar"/>
        </w:rPr>
        <w:t>##             "trees_url": "https://api.github.com/repos/seregazhuk/php-pinterest-bot/git/trees{/sha}",</w:t>
      </w:r>
      <w:r>
        <w:br/>
      </w:r>
      <w:r>
        <w:rPr>
          <w:rStyle w:val="VerbatimChar"/>
        </w:rPr>
        <w:t>##             "statuses_url": "https://api.github.com/repos/seregazhuk/php-pinterest-bot/statuses/{sha}",</w:t>
      </w:r>
      <w:r>
        <w:br/>
      </w:r>
      <w:r>
        <w:rPr>
          <w:rStyle w:val="VerbatimChar"/>
        </w:rPr>
        <w:t>##             "languages_url": "https://api.github.com/repos/seregazhuk/php-pinterest-bot/languages",</w:t>
      </w:r>
      <w:r>
        <w:br/>
      </w:r>
      <w:r>
        <w:rPr>
          <w:rStyle w:val="VerbatimChar"/>
        </w:rPr>
        <w:t>##             "stargazers_url": "https://api.github.com/repos/seregazhuk/php-pinterest-bot/stargazers",</w:t>
      </w:r>
      <w:r>
        <w:br/>
      </w:r>
      <w:r>
        <w:rPr>
          <w:rStyle w:val="VerbatimChar"/>
        </w:rPr>
        <w:t>##             "contributors_url": "https://api.github.com/repos/seregazhuk/php-pinterest-bot/contributors",</w:t>
      </w:r>
      <w:r>
        <w:br/>
      </w:r>
      <w:r>
        <w:rPr>
          <w:rStyle w:val="VerbatimChar"/>
        </w:rPr>
        <w:t>##             "subscribers_url": "https://api.github.com/repos/seregazhuk/php-pinterest-bot/subscribers",</w:t>
      </w:r>
      <w:r>
        <w:br/>
      </w:r>
      <w:r>
        <w:rPr>
          <w:rStyle w:val="VerbatimChar"/>
        </w:rPr>
        <w:t>##             "subscription_url": "https://api.github.com/repos/seregazhuk/php-pinterest-bot/subscription",</w:t>
      </w:r>
      <w:r>
        <w:br/>
      </w:r>
      <w:r>
        <w:rPr>
          <w:rStyle w:val="VerbatimChar"/>
        </w:rPr>
        <w:t>##             "commits_url": "https://api.github.com/repos/seregazhuk/php-pinterest-bot/commits{/sha}",</w:t>
      </w:r>
      <w:r>
        <w:br/>
      </w:r>
      <w:r>
        <w:rPr>
          <w:rStyle w:val="VerbatimChar"/>
        </w:rPr>
        <w:t>##             "git_commits_url": "https://api.github.com/repos/seregazhuk/php-pinterest-bot/git/commits{/sha}",</w:t>
      </w:r>
      <w:r>
        <w:br/>
      </w:r>
      <w:r>
        <w:rPr>
          <w:rStyle w:val="VerbatimChar"/>
        </w:rPr>
        <w:t>##             "comments_url": "https://api.github.com/repos/seregazhuk/php-pinterest-bot/comments{/number}",</w:t>
      </w:r>
      <w:r>
        <w:br/>
      </w:r>
      <w:r>
        <w:rPr>
          <w:rStyle w:val="VerbatimChar"/>
        </w:rPr>
        <w:t>##             "issue_comment_url": "https://api.github.com/repos/seregazhuk/php-pinterest-bot/issues/comments{/number}",</w:t>
      </w:r>
      <w:r>
        <w:br/>
      </w:r>
      <w:r>
        <w:rPr>
          <w:rStyle w:val="VerbatimChar"/>
        </w:rPr>
        <w:t>##             "contents_url": "https://api.github.com/repos/seregazhuk/php-pinterest-bot/contents/{+path}",</w:t>
      </w:r>
      <w:r>
        <w:br/>
      </w:r>
      <w:r>
        <w:rPr>
          <w:rStyle w:val="VerbatimChar"/>
        </w:rPr>
        <w:t>##             "compare_url": "https://api.github.com/repos/seregazhuk/php-pinterest-bot/compare/{base}...{head}",</w:t>
      </w:r>
      <w:r>
        <w:br/>
      </w:r>
      <w:r>
        <w:rPr>
          <w:rStyle w:val="VerbatimChar"/>
        </w:rPr>
        <w:t>##             "merges_url": "https://api.github.com/repos/seregazhuk/php-pinterest-bot/merges",</w:t>
      </w:r>
      <w:r>
        <w:br/>
      </w:r>
      <w:r>
        <w:rPr>
          <w:rStyle w:val="VerbatimChar"/>
        </w:rPr>
        <w:t>##             "archive_url": "https://api.github.com/repos/seregazhuk/php-pinterest-bot/{archive_format}{/ref}",</w:t>
      </w:r>
      <w:r>
        <w:br/>
      </w:r>
      <w:r>
        <w:rPr>
          <w:rStyle w:val="VerbatimChar"/>
        </w:rPr>
        <w:t>##             "downloads_url": "https://api.github.com/repos/seregazhuk/php-pinterest-bot/downloads",</w:t>
      </w:r>
      <w:r>
        <w:br/>
      </w:r>
      <w:r>
        <w:rPr>
          <w:rStyle w:val="VerbatimChar"/>
        </w:rPr>
        <w:t xml:space="preserve">##             "issues_url": </w:t>
      </w:r>
      <w:r>
        <w:rPr>
          <w:rStyle w:val="VerbatimChar"/>
        </w:rPr>
        <w:lastRenderedPageBreak/>
        <w:t>"https://api.github.com/repos/seregazhuk/php-pinterest-bot/issues{/number}",</w:t>
      </w:r>
      <w:r>
        <w:br/>
      </w:r>
      <w:r>
        <w:rPr>
          <w:rStyle w:val="VerbatimChar"/>
        </w:rPr>
        <w:t>##             "pulls_url": "https://api.github.com/repos/seregazhuk/php-pinterest-bot/pulls{/number}",</w:t>
      </w:r>
      <w:r>
        <w:br/>
      </w:r>
      <w:r>
        <w:rPr>
          <w:rStyle w:val="VerbatimChar"/>
        </w:rPr>
        <w:t>##             "milestones_url": "https://api.github.com/repos/seregazhuk/php-pinterest-bot/milestones{/number}",</w:t>
      </w:r>
      <w:r>
        <w:br/>
      </w:r>
      <w:r>
        <w:rPr>
          <w:rStyle w:val="VerbatimChar"/>
        </w:rPr>
        <w:t>##             "notifications_url": "https://api.github.com/repos/seregazhuk/php-pinterest-bot/notifications{?since,all,participating}",</w:t>
      </w:r>
      <w:r>
        <w:br/>
      </w:r>
      <w:r>
        <w:rPr>
          <w:rStyle w:val="VerbatimChar"/>
        </w:rPr>
        <w:t>##             "labels_url": "https://api.github.com/repos/seregazhuk/php-pinterest-bot/labels{/name}",</w:t>
      </w:r>
      <w:r>
        <w:br/>
      </w:r>
      <w:r>
        <w:rPr>
          <w:rStyle w:val="VerbatimChar"/>
        </w:rPr>
        <w:t>##             "releases_url": "https://api.github.com/repos/seregazhuk/php-pinterest-bot/releases{/id}",</w:t>
      </w:r>
      <w:r>
        <w:br/>
      </w:r>
      <w:r>
        <w:rPr>
          <w:rStyle w:val="VerbatimChar"/>
        </w:rPr>
        <w:t>##             "deployments_url": "https://api.github.com/repos/seregazhuk/php-pinterest-bot/deployments",</w:t>
      </w:r>
      <w:r>
        <w:br/>
      </w:r>
      <w:r>
        <w:rPr>
          <w:rStyle w:val="VerbatimChar"/>
        </w:rPr>
        <w:t>##             "created_at": "2015-07-23T09:22:13Z",</w:t>
      </w:r>
      <w:r>
        <w:br/>
      </w:r>
      <w:r>
        <w:rPr>
          <w:rStyle w:val="VerbatimChar"/>
        </w:rPr>
        <w:t>##             "updated_at": "2016-09-21T07:51:17Z",</w:t>
      </w:r>
      <w:r>
        <w:br/>
      </w:r>
      <w:r>
        <w:rPr>
          <w:rStyle w:val="VerbatimChar"/>
        </w:rPr>
        <w:t>##             "pushed_at": "2016-09-23T10:13:24Z",</w:t>
      </w:r>
      <w:r>
        <w:br/>
      </w:r>
      <w:r>
        <w:rPr>
          <w:rStyle w:val="VerbatimChar"/>
        </w:rPr>
        <w:t>##             "git_url": "git://github.com/seregazhuk/php-pinterest-bot.git",</w:t>
      </w:r>
      <w:r>
        <w:br/>
      </w:r>
      <w:r>
        <w:rPr>
          <w:rStyle w:val="VerbatimChar"/>
        </w:rPr>
        <w:t>##             "ssh_url": "git@github.com:seregazhuk/php-pinterest-bot.git",</w:t>
      </w:r>
      <w:r>
        <w:br/>
      </w:r>
      <w:r>
        <w:rPr>
          <w:rStyle w:val="VerbatimChar"/>
        </w:rPr>
        <w:t>##             "clone_url": "https://github.com/seregazhuk/php-pinterest-bot.git",</w:t>
      </w:r>
      <w:r>
        <w:br/>
      </w:r>
      <w:r>
        <w:rPr>
          <w:rStyle w:val="VerbatimChar"/>
        </w:rPr>
        <w:t>##             "svn_url": "https://github.com/seregazhuk/php-pinterest-bot",</w:t>
      </w:r>
      <w:r>
        <w:br/>
      </w:r>
      <w:r>
        <w:rPr>
          <w:rStyle w:val="VerbatimChar"/>
        </w:rPr>
        <w:t>##             "homepage": "",</w:t>
      </w:r>
      <w:r>
        <w:br/>
      </w:r>
      <w:r>
        <w:rPr>
          <w:rStyle w:val="VerbatimChar"/>
        </w:rPr>
        <w:t>##             "size": 1751,</w:t>
      </w:r>
      <w:r>
        <w:br/>
      </w:r>
      <w:r>
        <w:rPr>
          <w:rStyle w:val="VerbatimChar"/>
        </w:rPr>
        <w:t>##             "stargazers_count": 49,</w:t>
      </w:r>
      <w:r>
        <w:br/>
      </w:r>
      <w:r>
        <w:rPr>
          <w:rStyle w:val="VerbatimChar"/>
        </w:rPr>
        <w:t>##             "watchers_count": 49,</w:t>
      </w:r>
      <w:r>
        <w:br/>
      </w:r>
      <w:r>
        <w:rPr>
          <w:rStyle w:val="VerbatimChar"/>
        </w:rPr>
        <w:t>##             "language": "PHP",</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18,</w:t>
      </w:r>
      <w:r>
        <w:br/>
      </w:r>
      <w:r>
        <w:rPr>
          <w:rStyle w:val="VerbatimChar"/>
        </w:rPr>
        <w:t>##             "mirror_url": null,</w:t>
      </w:r>
      <w:r>
        <w:br/>
      </w:r>
      <w:r>
        <w:rPr>
          <w:rStyle w:val="VerbatimChar"/>
        </w:rPr>
        <w:t>##             "open_issues_count": 1,</w:t>
      </w:r>
      <w:r>
        <w:br/>
      </w:r>
      <w:r>
        <w:rPr>
          <w:rStyle w:val="VerbatimChar"/>
        </w:rPr>
        <w:t>##             "forks": 18,</w:t>
      </w:r>
      <w:r>
        <w:br/>
      </w:r>
      <w:r>
        <w:rPr>
          <w:rStyle w:val="VerbatimChar"/>
        </w:rPr>
        <w:t>##             "open_issues": 1,</w:t>
      </w:r>
      <w:r>
        <w:br/>
      </w:r>
      <w:r>
        <w:rPr>
          <w:rStyle w:val="VerbatimChar"/>
        </w:rPr>
        <w:t>##             "watchers": 49,</w:t>
      </w:r>
      <w:r>
        <w:br/>
      </w:r>
      <w:r>
        <w:rPr>
          <w:rStyle w:val="VerbatimChar"/>
        </w:rPr>
        <w:t>##             "default_branch": "master"</w:t>
      </w:r>
      <w:r>
        <w:br/>
      </w:r>
      <w:r>
        <w:rPr>
          <w:rStyle w:val="VerbatimChar"/>
        </w:rPr>
        <w:t>##           }</w:t>
      </w:r>
      <w:r>
        <w:br/>
      </w:r>
      <w:r>
        <w:rPr>
          <w:rStyle w:val="VerbatimChar"/>
        </w:rPr>
        <w:t>##         },</w:t>
      </w:r>
      <w:r>
        <w:br/>
      </w:r>
      <w:r>
        <w:rPr>
          <w:rStyle w:val="VerbatimChar"/>
        </w:rPr>
        <w:t>##         "_links": {</w:t>
      </w:r>
      <w:r>
        <w:br/>
      </w:r>
      <w:r>
        <w:rPr>
          <w:rStyle w:val="VerbatimChar"/>
        </w:rPr>
        <w:lastRenderedPageBreak/>
        <w:t>##           "self": {</w:t>
      </w:r>
      <w:r>
        <w:br/>
      </w:r>
      <w:r>
        <w:rPr>
          <w:rStyle w:val="VerbatimChar"/>
        </w:rPr>
        <w:t>##             "href": "https://api.github.com/repos/seregazhuk/php-pinterest-bot/pulls/174"</w:t>
      </w:r>
      <w:r>
        <w:br/>
      </w:r>
      <w:r>
        <w:rPr>
          <w:rStyle w:val="VerbatimChar"/>
        </w:rPr>
        <w:t>##           },</w:t>
      </w:r>
      <w:r>
        <w:br/>
      </w:r>
      <w:r>
        <w:rPr>
          <w:rStyle w:val="VerbatimChar"/>
        </w:rPr>
        <w:t>##           "html": {</w:t>
      </w:r>
      <w:r>
        <w:br/>
      </w:r>
      <w:r>
        <w:rPr>
          <w:rStyle w:val="VerbatimChar"/>
        </w:rPr>
        <w:t>##             "href": "https://github.com/seregazhuk/php-pinterest-bot/pull/174"</w:t>
      </w:r>
      <w:r>
        <w:br/>
      </w:r>
      <w:r>
        <w:rPr>
          <w:rStyle w:val="VerbatimChar"/>
        </w:rPr>
        <w:t>##           },</w:t>
      </w:r>
      <w:r>
        <w:br/>
      </w:r>
      <w:r>
        <w:rPr>
          <w:rStyle w:val="VerbatimChar"/>
        </w:rPr>
        <w:t>##           "issue": {</w:t>
      </w:r>
      <w:r>
        <w:br/>
      </w:r>
      <w:r>
        <w:rPr>
          <w:rStyle w:val="VerbatimChar"/>
        </w:rPr>
        <w:t>##             "href": "https://api.github.com/repos/seregazhuk/php-pinterest-bot/issues/174"</w:t>
      </w:r>
      <w:r>
        <w:br/>
      </w:r>
      <w:r>
        <w:rPr>
          <w:rStyle w:val="VerbatimChar"/>
        </w:rPr>
        <w:t>##           },</w:t>
      </w:r>
      <w:r>
        <w:br/>
      </w:r>
      <w:r>
        <w:rPr>
          <w:rStyle w:val="VerbatimChar"/>
        </w:rPr>
        <w:t>##           "comments": {</w:t>
      </w:r>
      <w:r>
        <w:br/>
      </w:r>
      <w:r>
        <w:rPr>
          <w:rStyle w:val="VerbatimChar"/>
        </w:rPr>
        <w:t>##             "href": "https://api.github.com/repos/seregazhuk/php-pinterest-bot/issues/174/comments"</w:t>
      </w:r>
      <w:r>
        <w:br/>
      </w:r>
      <w:r>
        <w:rPr>
          <w:rStyle w:val="VerbatimChar"/>
        </w:rPr>
        <w:t>##           },</w:t>
      </w:r>
      <w:r>
        <w:br/>
      </w:r>
      <w:r>
        <w:rPr>
          <w:rStyle w:val="VerbatimChar"/>
        </w:rPr>
        <w:t>##           "review_comments": {</w:t>
      </w:r>
      <w:r>
        <w:br/>
      </w:r>
      <w:r>
        <w:rPr>
          <w:rStyle w:val="VerbatimChar"/>
        </w:rPr>
        <w:t>##             "href": "https://api.github.com/repos/seregazhuk/php-pinterest-bot/pulls/174/comments"</w:t>
      </w:r>
      <w:r>
        <w:br/>
      </w:r>
      <w:r>
        <w:rPr>
          <w:rStyle w:val="VerbatimChar"/>
        </w:rPr>
        <w:t>##           },</w:t>
      </w:r>
      <w:r>
        <w:br/>
      </w:r>
      <w:r>
        <w:rPr>
          <w:rStyle w:val="VerbatimChar"/>
        </w:rPr>
        <w:t>##           "review_comment": {</w:t>
      </w:r>
      <w:r>
        <w:br/>
      </w:r>
      <w:r>
        <w:rPr>
          <w:rStyle w:val="VerbatimChar"/>
        </w:rPr>
        <w:t>##             "href": "https://api.github.com/repos/seregazhuk/php-pinterest-bot/pulls/comments{/number}"</w:t>
      </w:r>
      <w:r>
        <w:br/>
      </w:r>
      <w:r>
        <w:rPr>
          <w:rStyle w:val="VerbatimChar"/>
        </w:rPr>
        <w:t>##           },</w:t>
      </w:r>
      <w:r>
        <w:br/>
      </w:r>
      <w:r>
        <w:rPr>
          <w:rStyle w:val="VerbatimChar"/>
        </w:rPr>
        <w:t>##           "commits": {</w:t>
      </w:r>
      <w:r>
        <w:br/>
      </w:r>
      <w:r>
        <w:rPr>
          <w:rStyle w:val="VerbatimChar"/>
        </w:rPr>
        <w:t>##             "href": "https://api.github.com/repos/seregazhuk/php-pinterest-bot/pulls/174/commits"</w:t>
      </w:r>
      <w:r>
        <w:br/>
      </w:r>
      <w:r>
        <w:rPr>
          <w:rStyle w:val="VerbatimChar"/>
        </w:rPr>
        <w:t>##           },</w:t>
      </w:r>
      <w:r>
        <w:br/>
      </w:r>
      <w:r>
        <w:rPr>
          <w:rStyle w:val="VerbatimChar"/>
        </w:rPr>
        <w:t>##           "statuses": {</w:t>
      </w:r>
      <w:r>
        <w:br/>
      </w:r>
      <w:r>
        <w:rPr>
          <w:rStyle w:val="VerbatimChar"/>
        </w:rPr>
        <w:t>##             "href": "https://api.github.com/repos/seregazhuk/php-pinterest-bot/statuses/08313904966d49c5be4b4b1bf089303ec1085897"</w:t>
      </w:r>
      <w:r>
        <w:br/>
      </w:r>
      <w:r>
        <w:rPr>
          <w:rStyle w:val="VerbatimChar"/>
        </w:rPr>
        <w:t>##           }</w:t>
      </w:r>
      <w:r>
        <w:br/>
      </w:r>
      <w:r>
        <w:rPr>
          <w:rStyle w:val="VerbatimChar"/>
        </w:rPr>
        <w:t>##         },</w:t>
      </w:r>
      <w:r>
        <w:br/>
      </w:r>
      <w:r>
        <w:rPr>
          <w:rStyle w:val="VerbatimChar"/>
        </w:rPr>
        <w:t>##         "merged": false,</w:t>
      </w:r>
      <w:r>
        <w:br/>
      </w:r>
      <w:r>
        <w:rPr>
          <w:rStyle w:val="VerbatimChar"/>
        </w:rPr>
        <w:t>##         "mergeable": true,</w:t>
      </w:r>
      <w:r>
        <w:br/>
      </w:r>
      <w:r>
        <w:rPr>
          <w:rStyle w:val="VerbatimChar"/>
        </w:rPr>
        <w:t>##         "mergeable_state": "unstable",</w:t>
      </w:r>
      <w:r>
        <w:br/>
      </w:r>
      <w:r>
        <w:rPr>
          <w:rStyle w:val="VerbatimChar"/>
        </w:rPr>
        <w:t>##         "merged_by": null,</w:t>
      </w:r>
      <w:r>
        <w:br/>
      </w:r>
      <w:r>
        <w:rPr>
          <w:rStyle w:val="VerbatimChar"/>
        </w:rPr>
        <w:t>##         "comments": 0,</w:t>
      </w:r>
      <w:r>
        <w:br/>
      </w:r>
      <w:r>
        <w:rPr>
          <w:rStyle w:val="VerbatimChar"/>
        </w:rPr>
        <w:t>##         "review_comments": 0,</w:t>
      </w:r>
      <w:r>
        <w:br/>
      </w:r>
      <w:r>
        <w:rPr>
          <w:rStyle w:val="VerbatimChar"/>
        </w:rPr>
        <w:t>##         "commits": 1,</w:t>
      </w:r>
      <w:r>
        <w:br/>
      </w:r>
      <w:r>
        <w:rPr>
          <w:rStyle w:val="VerbatimChar"/>
        </w:rPr>
        <w:t>##         "additions": 35,</w:t>
      </w:r>
      <w:r>
        <w:br/>
      </w:r>
      <w:r>
        <w:rPr>
          <w:rStyle w:val="VerbatimChar"/>
        </w:rPr>
        <w:t>##         "deletions": 12,</w:t>
      </w:r>
      <w:r>
        <w:br/>
      </w:r>
      <w:r>
        <w:rPr>
          <w:rStyle w:val="VerbatimChar"/>
        </w:rPr>
        <w:t>##         "changed_files": 4</w:t>
      </w:r>
      <w:r>
        <w:br/>
      </w:r>
      <w:r>
        <w:rPr>
          <w:rStyle w:val="VerbatimChar"/>
        </w:rPr>
        <w:t>##       }</w:t>
      </w:r>
      <w:r>
        <w:br/>
      </w:r>
      <w:r>
        <w:rPr>
          <w:rStyle w:val="VerbatimChar"/>
        </w:rPr>
        <w:t>##     },</w:t>
      </w:r>
      <w:r>
        <w:br/>
      </w:r>
      <w:r>
        <w:rPr>
          <w:rStyle w:val="VerbatimChar"/>
        </w:rPr>
        <w:t>##     "public": true,</w:t>
      </w:r>
      <w:r>
        <w:br/>
      </w:r>
      <w:r>
        <w:rPr>
          <w:rStyle w:val="VerbatimChar"/>
        </w:rPr>
        <w:t>##     "created_at": "2016-09-23T10:13:24Z"</w:t>
      </w:r>
      <w:r>
        <w:br/>
      </w:r>
      <w:r>
        <w:rPr>
          <w:rStyle w:val="VerbatimChar"/>
        </w:rPr>
        <w:t>##   },</w:t>
      </w:r>
      <w:r>
        <w:br/>
      </w:r>
      <w:r>
        <w:rPr>
          <w:rStyle w:val="VerbatimChar"/>
        </w:rPr>
        <w:t>##   {</w:t>
      </w:r>
      <w:r>
        <w:br/>
      </w:r>
      <w:r>
        <w:rPr>
          <w:rStyle w:val="VerbatimChar"/>
        </w:rPr>
        <w:t>##     "id": "4607714448",</w:t>
      </w:r>
      <w:r>
        <w:br/>
      </w:r>
      <w:r>
        <w:rPr>
          <w:rStyle w:val="VerbatimChar"/>
        </w:rPr>
        <w:lastRenderedPageBreak/>
        <w:t>##     "type": "ForkEvent",</w:t>
      </w:r>
      <w:r>
        <w:br/>
      </w:r>
      <w:r>
        <w:rPr>
          <w:rStyle w:val="VerbatimChar"/>
        </w:rPr>
        <w:t>##     "actor": {</w:t>
      </w:r>
      <w:r>
        <w:br/>
      </w:r>
      <w:r>
        <w:rPr>
          <w:rStyle w:val="VerbatimChar"/>
        </w:rPr>
        <w:t>##       "id": 9673411,</w:t>
      </w:r>
      <w:r>
        <w:br/>
      </w:r>
      <w:r>
        <w:rPr>
          <w:rStyle w:val="VerbatimChar"/>
        </w:rPr>
        <w:t>##       "login": "shravankumar147",</w:t>
      </w:r>
      <w:r>
        <w:br/>
      </w:r>
      <w:r>
        <w:rPr>
          <w:rStyle w:val="VerbatimChar"/>
        </w:rPr>
        <w:t>##       "display_login": "shravankumar147",</w:t>
      </w:r>
      <w:r>
        <w:br/>
      </w:r>
      <w:r>
        <w:rPr>
          <w:rStyle w:val="VerbatimChar"/>
        </w:rPr>
        <w:t>##       "gravatar_id": "",</w:t>
      </w:r>
      <w:r>
        <w:br/>
      </w:r>
      <w:r>
        <w:rPr>
          <w:rStyle w:val="VerbatimChar"/>
        </w:rPr>
        <w:t>##       "url": "https://api.github.com/users/shravankumar147",</w:t>
      </w:r>
      <w:r>
        <w:br/>
      </w:r>
      <w:r>
        <w:rPr>
          <w:rStyle w:val="VerbatimChar"/>
        </w:rPr>
        <w:t>##       "avatar_url": "https://avatars.githubusercontent.com/u/9673411?"</w:t>
      </w:r>
      <w:r>
        <w:br/>
      </w:r>
      <w:r>
        <w:rPr>
          <w:rStyle w:val="VerbatimChar"/>
        </w:rPr>
        <w:t>##     },</w:t>
      </w:r>
      <w:r>
        <w:br/>
      </w:r>
      <w:r>
        <w:rPr>
          <w:rStyle w:val="VerbatimChar"/>
        </w:rPr>
        <w:t>##     "repo": {</w:t>
      </w:r>
      <w:r>
        <w:br/>
      </w:r>
      <w:r>
        <w:rPr>
          <w:rStyle w:val="VerbatimChar"/>
        </w:rPr>
        <w:t>##       "id": 13677187,</w:t>
      </w:r>
      <w:r>
        <w:br/>
      </w:r>
      <w:r>
        <w:rPr>
          <w:rStyle w:val="VerbatimChar"/>
        </w:rPr>
        <w:t>##       "name": "torch/torch7",</w:t>
      </w:r>
      <w:r>
        <w:br/>
      </w:r>
      <w:r>
        <w:rPr>
          <w:rStyle w:val="VerbatimChar"/>
        </w:rPr>
        <w:t>##       "url": "https://api.github.com/repos/torch/torch7"</w:t>
      </w:r>
      <w:r>
        <w:br/>
      </w:r>
      <w:r>
        <w:rPr>
          <w:rStyle w:val="VerbatimChar"/>
        </w:rPr>
        <w:t>##     },</w:t>
      </w:r>
      <w:r>
        <w:br/>
      </w:r>
      <w:r>
        <w:rPr>
          <w:rStyle w:val="VerbatimChar"/>
        </w:rPr>
        <w:t>##     "payload": {</w:t>
      </w:r>
      <w:r>
        <w:br/>
      </w:r>
      <w:r>
        <w:rPr>
          <w:rStyle w:val="VerbatimChar"/>
        </w:rPr>
        <w:t>##       "forkee": {</w:t>
      </w:r>
      <w:r>
        <w:br/>
      </w:r>
      <w:r>
        <w:rPr>
          <w:rStyle w:val="VerbatimChar"/>
        </w:rPr>
        <w:t>##         "id": 69013898,</w:t>
      </w:r>
      <w:r>
        <w:br/>
      </w:r>
      <w:r>
        <w:rPr>
          <w:rStyle w:val="VerbatimChar"/>
        </w:rPr>
        <w:t>##         "name": "torch7",</w:t>
      </w:r>
      <w:r>
        <w:br/>
      </w:r>
      <w:r>
        <w:rPr>
          <w:rStyle w:val="VerbatimChar"/>
        </w:rPr>
        <w:t>##         "full_name": "shravankumar147/torch7",</w:t>
      </w:r>
      <w:r>
        <w:br/>
      </w:r>
      <w:r>
        <w:rPr>
          <w:rStyle w:val="VerbatimChar"/>
        </w:rPr>
        <w:t>##         "owner": {</w:t>
      </w:r>
      <w:r>
        <w:br/>
      </w:r>
      <w:r>
        <w:rPr>
          <w:rStyle w:val="VerbatimChar"/>
        </w:rPr>
        <w:t>##           "login": "shravankumar147",</w:t>
      </w:r>
      <w:r>
        <w:br/>
      </w:r>
      <w:r>
        <w:rPr>
          <w:rStyle w:val="VerbatimChar"/>
        </w:rPr>
        <w:t>##           "id": 9673411,</w:t>
      </w:r>
      <w:r>
        <w:br/>
      </w:r>
      <w:r>
        <w:rPr>
          <w:rStyle w:val="VerbatimChar"/>
        </w:rPr>
        <w:t>##           "avatar_url": "https://avatars.githubusercontent.com/u/9673411?v=3",</w:t>
      </w:r>
      <w:r>
        <w:br/>
      </w:r>
      <w:r>
        <w:rPr>
          <w:rStyle w:val="VerbatimChar"/>
        </w:rPr>
        <w:t>##           "gravatar_id": "",</w:t>
      </w:r>
      <w:r>
        <w:br/>
      </w:r>
      <w:r>
        <w:rPr>
          <w:rStyle w:val="VerbatimChar"/>
        </w:rPr>
        <w:t>##           "url": "https://api.github.com/users/shravankumar147",</w:t>
      </w:r>
      <w:r>
        <w:br/>
      </w:r>
      <w:r>
        <w:rPr>
          <w:rStyle w:val="VerbatimChar"/>
        </w:rPr>
        <w:t>##           "html_url": "https://github.com/shravankumar147",</w:t>
      </w:r>
      <w:r>
        <w:br/>
      </w:r>
      <w:r>
        <w:rPr>
          <w:rStyle w:val="VerbatimChar"/>
        </w:rPr>
        <w:t>##           "followers_url": "https://api.github.com/users/shravankumar147/followers",</w:t>
      </w:r>
      <w:r>
        <w:br/>
      </w:r>
      <w:r>
        <w:rPr>
          <w:rStyle w:val="VerbatimChar"/>
        </w:rPr>
        <w:t>##           "following_url": "https://api.github.com/users/shravankumar147/following{/other_user}",</w:t>
      </w:r>
      <w:r>
        <w:br/>
      </w:r>
      <w:r>
        <w:rPr>
          <w:rStyle w:val="VerbatimChar"/>
        </w:rPr>
        <w:t>##           "gists_url": "https://api.github.com/users/shravankumar147/gists{/gist_id}",</w:t>
      </w:r>
      <w:r>
        <w:br/>
      </w:r>
      <w:r>
        <w:rPr>
          <w:rStyle w:val="VerbatimChar"/>
        </w:rPr>
        <w:t>##           "starred_url": "https://api.github.com/users/shravankumar147/starred{/owner}{/repo}",</w:t>
      </w:r>
      <w:r>
        <w:br/>
      </w:r>
      <w:r>
        <w:rPr>
          <w:rStyle w:val="VerbatimChar"/>
        </w:rPr>
        <w:t>##           "subscriptions_url": "https://api.github.com/users/shravankumar147/subscriptions",</w:t>
      </w:r>
      <w:r>
        <w:br/>
      </w:r>
      <w:r>
        <w:rPr>
          <w:rStyle w:val="VerbatimChar"/>
        </w:rPr>
        <w:t>##           "organizations_url": "https://api.github.com/users/shravankumar147/orgs",</w:t>
      </w:r>
      <w:r>
        <w:br/>
      </w:r>
      <w:r>
        <w:rPr>
          <w:rStyle w:val="VerbatimChar"/>
        </w:rPr>
        <w:t>##           "repos_url": "https://api.github.com/users/shravankumar147/repos",</w:t>
      </w:r>
      <w:r>
        <w:br/>
      </w:r>
      <w:r>
        <w:rPr>
          <w:rStyle w:val="VerbatimChar"/>
        </w:rPr>
        <w:t>##           "events_url": "https://api.github.com/users/shravankumar147/events{/privacy}",</w:t>
      </w:r>
      <w:r>
        <w:br/>
      </w:r>
      <w:r>
        <w:rPr>
          <w:rStyle w:val="VerbatimChar"/>
        </w:rPr>
        <w:t>##           "received_events_url": "https://api.github.com/users/shravankumar147/received_events",</w:t>
      </w:r>
      <w:r>
        <w:br/>
      </w:r>
      <w:r>
        <w:rPr>
          <w:rStyle w:val="VerbatimChar"/>
        </w:rPr>
        <w:t>##           "type": "User",</w:t>
      </w:r>
      <w:r>
        <w:br/>
      </w:r>
      <w:r>
        <w:rPr>
          <w:rStyle w:val="VerbatimChar"/>
        </w:rPr>
        <w:t>##           "site_admin": false</w:t>
      </w:r>
      <w:r>
        <w:br/>
      </w:r>
      <w:r>
        <w:rPr>
          <w:rStyle w:val="VerbatimChar"/>
        </w:rPr>
        <w:t>##         },</w:t>
      </w:r>
      <w:r>
        <w:br/>
      </w:r>
      <w:r>
        <w:rPr>
          <w:rStyle w:val="VerbatimChar"/>
        </w:rPr>
        <w:t>##         "private": false,</w:t>
      </w:r>
      <w:r>
        <w:br/>
      </w:r>
      <w:r>
        <w:rPr>
          <w:rStyle w:val="VerbatimChar"/>
        </w:rPr>
        <w:lastRenderedPageBreak/>
        <w:t>##         "html_url": "https://github.com/shravankumar147/torch7",</w:t>
      </w:r>
      <w:r>
        <w:br/>
      </w:r>
      <w:r>
        <w:rPr>
          <w:rStyle w:val="VerbatimChar"/>
        </w:rPr>
        <w:t>##         "description": "http://torch.ch",</w:t>
      </w:r>
      <w:r>
        <w:br/>
      </w:r>
      <w:r>
        <w:rPr>
          <w:rStyle w:val="VerbatimChar"/>
        </w:rPr>
        <w:t>##         "fork": true,</w:t>
      </w:r>
      <w:r>
        <w:br/>
      </w:r>
      <w:r>
        <w:rPr>
          <w:rStyle w:val="VerbatimChar"/>
        </w:rPr>
        <w:t>##         "url": "https://api.github.com/repos/shravankumar147/torch7",</w:t>
      </w:r>
      <w:r>
        <w:br/>
      </w:r>
      <w:r>
        <w:rPr>
          <w:rStyle w:val="VerbatimChar"/>
        </w:rPr>
        <w:t>##         "forks_url": "https://api.github.com/repos/shravankumar147/torch7/forks",</w:t>
      </w:r>
      <w:r>
        <w:br/>
      </w:r>
      <w:r>
        <w:rPr>
          <w:rStyle w:val="VerbatimChar"/>
        </w:rPr>
        <w:t>##         "keys_url": "https://api.github.com/repos/shravankumar147/torch7/keys{/key_id}",</w:t>
      </w:r>
      <w:r>
        <w:br/>
      </w:r>
      <w:r>
        <w:rPr>
          <w:rStyle w:val="VerbatimChar"/>
        </w:rPr>
        <w:t>##         "collaborators_url": "https://api.github.com/repos/shravankumar147/torch7/collaborators{/collaborator}",</w:t>
      </w:r>
      <w:r>
        <w:br/>
      </w:r>
      <w:r>
        <w:rPr>
          <w:rStyle w:val="VerbatimChar"/>
        </w:rPr>
        <w:t>##         "teams_url": "https://api.github.com/repos/shravankumar147/torch7/teams",</w:t>
      </w:r>
      <w:r>
        <w:br/>
      </w:r>
      <w:r>
        <w:rPr>
          <w:rStyle w:val="VerbatimChar"/>
        </w:rPr>
        <w:t>##         "hooks_url": "https://api.github.com/repos/shravankumar147/torch7/hooks",</w:t>
      </w:r>
      <w:r>
        <w:br/>
      </w:r>
      <w:r>
        <w:rPr>
          <w:rStyle w:val="VerbatimChar"/>
        </w:rPr>
        <w:t>##         "issue_events_url": "https://api.github.com/repos/shravankumar147/torch7/issues/events{/number}",</w:t>
      </w:r>
      <w:r>
        <w:br/>
      </w:r>
      <w:r>
        <w:rPr>
          <w:rStyle w:val="VerbatimChar"/>
        </w:rPr>
        <w:t>##         "events_url": "https://api.github.com/repos/shravankumar147/torch7/events",</w:t>
      </w:r>
      <w:r>
        <w:br/>
      </w:r>
      <w:r>
        <w:rPr>
          <w:rStyle w:val="VerbatimChar"/>
        </w:rPr>
        <w:t>##         "assignees_url": "https://api.github.com/repos/shravankumar147/torch7/assignees{/user}",</w:t>
      </w:r>
      <w:r>
        <w:br/>
      </w:r>
      <w:r>
        <w:rPr>
          <w:rStyle w:val="VerbatimChar"/>
        </w:rPr>
        <w:t>##         "branches_url": "https://api.github.com/repos/shravankumar147/torch7/branches{/branch}",</w:t>
      </w:r>
      <w:r>
        <w:br/>
      </w:r>
      <w:r>
        <w:rPr>
          <w:rStyle w:val="VerbatimChar"/>
        </w:rPr>
        <w:t>##         "tags_url": "https://api.github.com/repos/shravankumar147/torch7/tags",</w:t>
      </w:r>
      <w:r>
        <w:br/>
      </w:r>
      <w:r>
        <w:rPr>
          <w:rStyle w:val="VerbatimChar"/>
        </w:rPr>
        <w:t>##         "blobs_url": "https://api.github.com/repos/shravankumar147/torch7/git/blobs{/sha}",</w:t>
      </w:r>
      <w:r>
        <w:br/>
      </w:r>
      <w:r>
        <w:rPr>
          <w:rStyle w:val="VerbatimChar"/>
        </w:rPr>
        <w:t>##         "git_tags_url": "https://api.github.com/repos/shravankumar147/torch7/git/tags{/sha}",</w:t>
      </w:r>
      <w:r>
        <w:br/>
      </w:r>
      <w:r>
        <w:rPr>
          <w:rStyle w:val="VerbatimChar"/>
        </w:rPr>
        <w:t>##         "git_refs_url": "https://api.github.com/repos/shravankumar147/torch7/git/refs{/sha}",</w:t>
      </w:r>
      <w:r>
        <w:br/>
      </w:r>
      <w:r>
        <w:rPr>
          <w:rStyle w:val="VerbatimChar"/>
        </w:rPr>
        <w:t>##         "trees_url": "https://api.github.com/repos/shravankumar147/torch7/git/trees{/sha}",</w:t>
      </w:r>
      <w:r>
        <w:br/>
      </w:r>
      <w:r>
        <w:rPr>
          <w:rStyle w:val="VerbatimChar"/>
        </w:rPr>
        <w:t>##         "statuses_url": "https://api.github.com/repos/shravankumar147/torch7/statuses/{sha}",</w:t>
      </w:r>
      <w:r>
        <w:br/>
      </w:r>
      <w:r>
        <w:rPr>
          <w:rStyle w:val="VerbatimChar"/>
        </w:rPr>
        <w:t>##         "languages_url": "https://api.github.com/repos/shravankumar147/torch7/languages",</w:t>
      </w:r>
      <w:r>
        <w:br/>
      </w:r>
      <w:r>
        <w:rPr>
          <w:rStyle w:val="VerbatimChar"/>
        </w:rPr>
        <w:t>##         "stargazers_url": "https://api.github.com/repos/shravankumar147/torch7/stargazers",</w:t>
      </w:r>
      <w:r>
        <w:br/>
      </w:r>
      <w:r>
        <w:rPr>
          <w:rStyle w:val="VerbatimChar"/>
        </w:rPr>
        <w:t>##         "contributors_url": "https://api.github.com/repos/shravankumar147/torch7/contributors",</w:t>
      </w:r>
      <w:r>
        <w:br/>
      </w:r>
      <w:r>
        <w:rPr>
          <w:rStyle w:val="VerbatimChar"/>
        </w:rPr>
        <w:t>##         "subscribers_url": "https://api.github.com/repos/shravankumar147/torch7/subscribers",</w:t>
      </w:r>
      <w:r>
        <w:br/>
      </w:r>
      <w:r>
        <w:rPr>
          <w:rStyle w:val="VerbatimChar"/>
        </w:rPr>
        <w:t>##         "subscription_url": "https://api.github.com/repos/shravankumar147/torch7/subscription",</w:t>
      </w:r>
      <w:r>
        <w:br/>
      </w:r>
      <w:r>
        <w:rPr>
          <w:rStyle w:val="VerbatimChar"/>
        </w:rPr>
        <w:t>##         "commits_url": "https://api.github.com/repos/shravankumar147/torch7/commits{/sha}",</w:t>
      </w:r>
      <w:r>
        <w:br/>
      </w:r>
      <w:r>
        <w:rPr>
          <w:rStyle w:val="VerbatimChar"/>
        </w:rPr>
        <w:lastRenderedPageBreak/>
        <w:t>##         "git_commits_url": "https://api.github.com/repos/shravankumar147/torch7/git/commits{/sha}",</w:t>
      </w:r>
      <w:r>
        <w:br/>
      </w:r>
      <w:r>
        <w:rPr>
          <w:rStyle w:val="VerbatimChar"/>
        </w:rPr>
        <w:t>##         "comments_url": "https://api.github.com/repos/shravankumar147/torch7/comments{/number}",</w:t>
      </w:r>
      <w:r>
        <w:br/>
      </w:r>
      <w:r>
        <w:rPr>
          <w:rStyle w:val="VerbatimChar"/>
        </w:rPr>
        <w:t>##         "issue_comment_url": "https://api.github.com/repos/shravankumar147/torch7/issues/comments{/number}",</w:t>
      </w:r>
      <w:r>
        <w:br/>
      </w:r>
      <w:r>
        <w:rPr>
          <w:rStyle w:val="VerbatimChar"/>
        </w:rPr>
        <w:t>##         "contents_url": "https://api.github.com/repos/shravankumar147/torch7/contents/{+path}",</w:t>
      </w:r>
      <w:r>
        <w:br/>
      </w:r>
      <w:r>
        <w:rPr>
          <w:rStyle w:val="VerbatimChar"/>
        </w:rPr>
        <w:t>##         "compare_url": "https://api.github.com/repos/shravankumar147/torch7/compare/{base}...{head}",</w:t>
      </w:r>
      <w:r>
        <w:br/>
      </w:r>
      <w:r>
        <w:rPr>
          <w:rStyle w:val="VerbatimChar"/>
        </w:rPr>
        <w:t>##         "merges_url": "https://api.github.com/repos/shravankumar147/torch7/merges",</w:t>
      </w:r>
      <w:r>
        <w:br/>
      </w:r>
      <w:r>
        <w:rPr>
          <w:rStyle w:val="VerbatimChar"/>
        </w:rPr>
        <w:t>##         "archive_url": "https://api.github.com/repos/shravankumar147/torch7/{archive_format}{/ref}",</w:t>
      </w:r>
      <w:r>
        <w:br/>
      </w:r>
      <w:r>
        <w:rPr>
          <w:rStyle w:val="VerbatimChar"/>
        </w:rPr>
        <w:t>##         "downloads_url": "https://api.github.com/repos/shravankumar147/torch7/downloads",</w:t>
      </w:r>
      <w:r>
        <w:br/>
      </w:r>
      <w:r>
        <w:rPr>
          <w:rStyle w:val="VerbatimChar"/>
        </w:rPr>
        <w:t>##         "issues_url": "https://api.github.com/repos/shravankumar147/torch7/issues{/number}",</w:t>
      </w:r>
      <w:r>
        <w:br/>
      </w:r>
      <w:r>
        <w:rPr>
          <w:rStyle w:val="VerbatimChar"/>
        </w:rPr>
        <w:t>##         "pulls_url": "https://api.github.com/repos/shravankumar147/torch7/pulls{/number}",</w:t>
      </w:r>
      <w:r>
        <w:br/>
      </w:r>
      <w:r>
        <w:rPr>
          <w:rStyle w:val="VerbatimChar"/>
        </w:rPr>
        <w:t>##         "milestones_url": "https://api.github.com/repos/shravankumar147/torch7/milestones{/number}",</w:t>
      </w:r>
      <w:r>
        <w:br/>
      </w:r>
      <w:r>
        <w:rPr>
          <w:rStyle w:val="VerbatimChar"/>
        </w:rPr>
        <w:t>##         "notifications_url": "https://api.github.com/repos/shravankumar147/torch7/notifications{?since,all,participating}",</w:t>
      </w:r>
      <w:r>
        <w:br/>
      </w:r>
      <w:r>
        <w:rPr>
          <w:rStyle w:val="VerbatimChar"/>
        </w:rPr>
        <w:t>##         "labels_url": "https://api.github.com/repos/shravankumar147/torch7/labels{/name}",</w:t>
      </w:r>
      <w:r>
        <w:br/>
      </w:r>
      <w:r>
        <w:rPr>
          <w:rStyle w:val="VerbatimChar"/>
        </w:rPr>
        <w:t>##         "releases_url": "https://api.github.com/repos/shravankumar147/torch7/releases{/id}",</w:t>
      </w:r>
      <w:r>
        <w:br/>
      </w:r>
      <w:r>
        <w:rPr>
          <w:rStyle w:val="VerbatimChar"/>
        </w:rPr>
        <w:t>##         "deployments_url": "https://api.github.com/repos/shravankumar147/torch7/deployments",</w:t>
      </w:r>
      <w:r>
        <w:br/>
      </w:r>
      <w:r>
        <w:rPr>
          <w:rStyle w:val="VerbatimChar"/>
        </w:rPr>
        <w:t>##         "created_at": "2016-09-23T10:13:23Z",</w:t>
      </w:r>
      <w:r>
        <w:br/>
      </w:r>
      <w:r>
        <w:rPr>
          <w:rStyle w:val="VerbatimChar"/>
        </w:rPr>
        <w:t>##         "updated_at": "2016-09-23T09:12:32Z",</w:t>
      </w:r>
      <w:r>
        <w:br/>
      </w:r>
      <w:r>
        <w:rPr>
          <w:rStyle w:val="VerbatimChar"/>
        </w:rPr>
        <w:t>##         "pushed_at": "2016-09-19T15:24:14Z",</w:t>
      </w:r>
      <w:r>
        <w:br/>
      </w:r>
      <w:r>
        <w:rPr>
          <w:rStyle w:val="VerbatimChar"/>
        </w:rPr>
        <w:t>##         "git_url": "git://github.com/shravankumar147/torch7.git",</w:t>
      </w:r>
      <w:r>
        <w:br/>
      </w:r>
      <w:r>
        <w:rPr>
          <w:rStyle w:val="VerbatimChar"/>
        </w:rPr>
        <w:t>##         "ssh_url": "git@github.com:shravankumar147/torch7.git",</w:t>
      </w:r>
      <w:r>
        <w:br/>
      </w:r>
      <w:r>
        <w:rPr>
          <w:rStyle w:val="VerbatimChar"/>
        </w:rPr>
        <w:t>##         "clone_url": "https://github.com/shravankumar147/torch7.git",</w:t>
      </w:r>
      <w:r>
        <w:br/>
      </w:r>
      <w:r>
        <w:rPr>
          <w:rStyle w:val="VerbatimChar"/>
        </w:rPr>
        <w:t>##         "svn_url": "https://github.com/shravankumar147/torch7",</w:t>
      </w:r>
      <w:r>
        <w:br/>
      </w:r>
      <w:r>
        <w:rPr>
          <w:rStyle w:val="VerbatimChar"/>
        </w:rPr>
        <w:t>##         "homepage": "",</w:t>
      </w:r>
      <w:r>
        <w:br/>
      </w:r>
      <w:r>
        <w:rPr>
          <w:rStyle w:val="VerbatimChar"/>
        </w:rPr>
        <w:t>##         "size": 2747,</w:t>
      </w:r>
      <w:r>
        <w:br/>
      </w:r>
      <w:r>
        <w:rPr>
          <w:rStyle w:val="VerbatimChar"/>
        </w:rPr>
        <w:t>##         "stargazers_count": 0,</w:t>
      </w:r>
      <w:r>
        <w:br/>
      </w:r>
      <w:r>
        <w:rPr>
          <w:rStyle w:val="VerbatimChar"/>
        </w:rPr>
        <w:t>##         "watchers_count": 0,</w:t>
      </w:r>
      <w:r>
        <w:br/>
      </w:r>
      <w:r>
        <w:rPr>
          <w:rStyle w:val="VerbatimChar"/>
        </w:rPr>
        <w:t>##         "language": null,</w:t>
      </w:r>
      <w:r>
        <w:br/>
      </w:r>
      <w:r>
        <w:rPr>
          <w:rStyle w:val="VerbatimChar"/>
        </w:rPr>
        <w:lastRenderedPageBreak/>
        <w:t>##         "has_issues": false,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0,</w:t>
      </w:r>
      <w:r>
        <w:br/>
      </w:r>
      <w:r>
        <w:rPr>
          <w:rStyle w:val="VerbatimChar"/>
        </w:rPr>
        <w:t>##         "mirror_url": null,</w:t>
      </w:r>
      <w:r>
        <w:br/>
      </w:r>
      <w:r>
        <w:rPr>
          <w:rStyle w:val="VerbatimChar"/>
        </w:rPr>
        <w:t>##         "open_issues_count": 0,</w:t>
      </w:r>
      <w:r>
        <w:br/>
      </w:r>
      <w:r>
        <w:rPr>
          <w:rStyle w:val="VerbatimChar"/>
        </w:rPr>
        <w:t>##         "forks": 0,</w:t>
      </w:r>
      <w:r>
        <w:br/>
      </w:r>
      <w:r>
        <w:rPr>
          <w:rStyle w:val="VerbatimChar"/>
        </w:rPr>
        <w:t>##         "open_issues": 0,</w:t>
      </w:r>
      <w:r>
        <w:br/>
      </w:r>
      <w:r>
        <w:rPr>
          <w:rStyle w:val="VerbatimChar"/>
        </w:rPr>
        <w:t>##         "watchers": 0,</w:t>
      </w:r>
      <w:r>
        <w:br/>
      </w:r>
      <w:r>
        <w:rPr>
          <w:rStyle w:val="VerbatimChar"/>
        </w:rPr>
        <w:t>##         "default_branch": "master",</w:t>
      </w:r>
      <w:r>
        <w:br/>
      </w:r>
      <w:r>
        <w:rPr>
          <w:rStyle w:val="VerbatimChar"/>
        </w:rPr>
        <w:t>##         "public": true</w:t>
      </w:r>
      <w:r>
        <w:br/>
      </w:r>
      <w:r>
        <w:rPr>
          <w:rStyle w:val="VerbatimChar"/>
        </w:rPr>
        <w:t>##       }</w:t>
      </w:r>
      <w:r>
        <w:br/>
      </w:r>
      <w:r>
        <w:rPr>
          <w:rStyle w:val="VerbatimChar"/>
        </w:rPr>
        <w:t>##     },</w:t>
      </w:r>
      <w:r>
        <w:br/>
      </w:r>
      <w:r>
        <w:rPr>
          <w:rStyle w:val="VerbatimChar"/>
        </w:rPr>
        <w:t>##     "public": true,</w:t>
      </w:r>
      <w:r>
        <w:br/>
      </w:r>
      <w:r>
        <w:rPr>
          <w:rStyle w:val="VerbatimChar"/>
        </w:rPr>
        <w:t>##     "created_at": "2016-09-23T10:13:24Z",</w:t>
      </w:r>
      <w:r>
        <w:br/>
      </w:r>
      <w:r>
        <w:rPr>
          <w:rStyle w:val="VerbatimChar"/>
        </w:rPr>
        <w:t>##     "org": {</w:t>
      </w:r>
      <w:r>
        <w:br/>
      </w:r>
      <w:r>
        <w:rPr>
          <w:rStyle w:val="VerbatimChar"/>
        </w:rPr>
        <w:t>##       "id": 4978924,</w:t>
      </w:r>
      <w:r>
        <w:br/>
      </w:r>
      <w:r>
        <w:rPr>
          <w:rStyle w:val="VerbatimChar"/>
        </w:rPr>
        <w:t>##       "login": "torch",</w:t>
      </w:r>
      <w:r>
        <w:br/>
      </w:r>
      <w:r>
        <w:rPr>
          <w:rStyle w:val="VerbatimChar"/>
        </w:rPr>
        <w:t>##       "gravatar_id": "",</w:t>
      </w:r>
      <w:r>
        <w:br/>
      </w:r>
      <w:r>
        <w:rPr>
          <w:rStyle w:val="VerbatimChar"/>
        </w:rPr>
        <w:t>##       "url": "https://api.github.com/orgs/torch",</w:t>
      </w:r>
      <w:r>
        <w:br/>
      </w:r>
      <w:r>
        <w:rPr>
          <w:rStyle w:val="VerbatimChar"/>
        </w:rPr>
        <w:t>##       "avatar_url": "https://avatars.githubusercontent.com/u/4978924?"</w:t>
      </w:r>
      <w:r>
        <w:br/>
      </w:r>
      <w:r>
        <w:rPr>
          <w:rStyle w:val="VerbatimChar"/>
        </w:rPr>
        <w:t>##     }</w:t>
      </w:r>
      <w:r>
        <w:br/>
      </w:r>
      <w:r>
        <w:rPr>
          <w:rStyle w:val="VerbatimChar"/>
        </w:rPr>
        <w:t>##   },</w:t>
      </w:r>
      <w:r>
        <w:br/>
      </w:r>
      <w:r>
        <w:rPr>
          <w:rStyle w:val="VerbatimChar"/>
        </w:rPr>
        <w:t>##   {</w:t>
      </w:r>
      <w:r>
        <w:br/>
      </w:r>
      <w:r>
        <w:rPr>
          <w:rStyle w:val="VerbatimChar"/>
        </w:rPr>
        <w:t>##     "id": "4607714447",</w:t>
      </w:r>
      <w:r>
        <w:br/>
      </w:r>
      <w:r>
        <w:rPr>
          <w:rStyle w:val="VerbatimChar"/>
        </w:rPr>
        <w:t>##     "type": "IssueCommentEvent",</w:t>
      </w:r>
      <w:r>
        <w:br/>
      </w:r>
      <w:r>
        <w:rPr>
          <w:rStyle w:val="VerbatimChar"/>
        </w:rPr>
        <w:t>##     "actor": {</w:t>
      </w:r>
      <w:r>
        <w:br/>
      </w:r>
      <w:r>
        <w:rPr>
          <w:rStyle w:val="VerbatimChar"/>
        </w:rPr>
        <w:t>##       "id": 129439,</w:t>
      </w:r>
      <w:r>
        <w:br/>
      </w:r>
      <w:r>
        <w:rPr>
          <w:rStyle w:val="VerbatimChar"/>
        </w:rPr>
        <w:t>##       "login": "otrosien",</w:t>
      </w:r>
      <w:r>
        <w:br/>
      </w:r>
      <w:r>
        <w:rPr>
          <w:rStyle w:val="VerbatimChar"/>
        </w:rPr>
        <w:t>##       "display_login": "otrosien",</w:t>
      </w:r>
      <w:r>
        <w:br/>
      </w:r>
      <w:r>
        <w:rPr>
          <w:rStyle w:val="VerbatimChar"/>
        </w:rPr>
        <w:t>##       "gravatar_id": "",</w:t>
      </w:r>
      <w:r>
        <w:br/>
      </w:r>
      <w:r>
        <w:rPr>
          <w:rStyle w:val="VerbatimChar"/>
        </w:rPr>
        <w:t>##       "url": "https://api.github.com/users/otrosien",</w:t>
      </w:r>
      <w:r>
        <w:br/>
      </w:r>
      <w:r>
        <w:rPr>
          <w:rStyle w:val="VerbatimChar"/>
        </w:rPr>
        <w:t>##       "avatar_url": "https://avatars.githubusercontent.com/u/129439?"</w:t>
      </w:r>
      <w:r>
        <w:br/>
      </w:r>
      <w:r>
        <w:rPr>
          <w:rStyle w:val="VerbatimChar"/>
        </w:rPr>
        <w:t>##     },</w:t>
      </w:r>
      <w:r>
        <w:br/>
      </w:r>
      <w:r>
        <w:rPr>
          <w:rStyle w:val="VerbatimChar"/>
        </w:rPr>
        <w:t>##     "repo": {</w:t>
      </w:r>
      <w:r>
        <w:br/>
      </w:r>
      <w:r>
        <w:rPr>
          <w:rStyle w:val="VerbatimChar"/>
        </w:rPr>
        <w:t>##       "id": 21822723,</w:t>
      </w:r>
      <w:r>
        <w:br/>
      </w:r>
      <w:r>
        <w:rPr>
          <w:rStyle w:val="VerbatimChar"/>
        </w:rPr>
        <w:t>##       "name": "spring-gradle-plugins/dependency-management-plugin",</w:t>
      </w:r>
      <w:r>
        <w:br/>
      </w:r>
      <w:r>
        <w:rPr>
          <w:rStyle w:val="VerbatimChar"/>
        </w:rPr>
        <w:t>##       "url": "https://api.github.com/repos/spring-gradle-plugins/dependency-management-plugin"</w:t>
      </w:r>
      <w:r>
        <w:br/>
      </w:r>
      <w:r>
        <w:rPr>
          <w:rStyle w:val="VerbatimChar"/>
        </w:rPr>
        <w:t>##     },</w:t>
      </w:r>
      <w:r>
        <w:br/>
      </w:r>
      <w:r>
        <w:rPr>
          <w:rStyle w:val="VerbatimChar"/>
        </w:rPr>
        <w:t>##     "payload": {</w:t>
      </w:r>
      <w:r>
        <w:br/>
      </w:r>
      <w:r>
        <w:rPr>
          <w:rStyle w:val="VerbatimChar"/>
        </w:rPr>
        <w:t>##       "action": "created",</w:t>
      </w:r>
      <w:r>
        <w:br/>
      </w:r>
      <w:r>
        <w:rPr>
          <w:rStyle w:val="VerbatimChar"/>
        </w:rPr>
        <w:t>##       "issue": {</w:t>
      </w:r>
      <w:r>
        <w:br/>
      </w:r>
      <w:r>
        <w:rPr>
          <w:rStyle w:val="VerbatimChar"/>
        </w:rPr>
        <w:t>##         "url": "https://api.github.com/repos/spring-gradle-plugins/dependency-management-plugin/issues/117",</w:t>
      </w:r>
      <w:r>
        <w:br/>
      </w:r>
      <w:r>
        <w:rPr>
          <w:rStyle w:val="VerbatimChar"/>
        </w:rPr>
        <w:t>##         "repository_url": "https://api.github.com/repos/spring-gradle-plugins/dependency-management-plugin",</w:t>
      </w:r>
      <w:r>
        <w:br/>
      </w:r>
      <w:r>
        <w:rPr>
          <w:rStyle w:val="VerbatimChar"/>
        </w:rPr>
        <w:lastRenderedPageBreak/>
        <w:t>##         "labels_url": "https://api.github.com/repos/spring-gradle-plugins/dependency-management-plugin/issues/117/labels{/name}",</w:t>
      </w:r>
      <w:r>
        <w:br/>
      </w:r>
      <w:r>
        <w:rPr>
          <w:rStyle w:val="VerbatimChar"/>
        </w:rPr>
        <w:t>##         "comments_url": "https://api.github.com/repos/spring-gradle-plugins/dependency-management-plugin/issues/117/comments",</w:t>
      </w:r>
      <w:r>
        <w:br/>
      </w:r>
      <w:r>
        <w:rPr>
          <w:rStyle w:val="VerbatimChar"/>
        </w:rPr>
        <w:t>##         "events_url": "https://api.github.com/repos/spring-gradle-plugins/dependency-management-plugin/issues/117/events",</w:t>
      </w:r>
      <w:r>
        <w:br/>
      </w:r>
      <w:r>
        <w:rPr>
          <w:rStyle w:val="VerbatimChar"/>
        </w:rPr>
        <w:t>##         "html_url": "https://github.com/spring-gradle-plugins/dependency-management-plugin/issues/117",</w:t>
      </w:r>
      <w:r>
        <w:br/>
      </w:r>
      <w:r>
        <w:rPr>
          <w:rStyle w:val="VerbatimChar"/>
        </w:rPr>
        <w:t>##         "id": 178804610,</w:t>
      </w:r>
      <w:r>
        <w:br/>
      </w:r>
      <w:r>
        <w:rPr>
          <w:rStyle w:val="VerbatimChar"/>
        </w:rPr>
        <w:t>##         "number": 117,</w:t>
      </w:r>
      <w:r>
        <w:br/>
      </w:r>
      <w:r>
        <w:rPr>
          <w:rStyle w:val="VerbatimChar"/>
        </w:rPr>
        <w:t>##         "title": "Accessing importedProperties causes missing dependencies in pom",</w:t>
      </w:r>
      <w:r>
        <w:br/>
      </w:r>
      <w:r>
        <w:rPr>
          <w:rStyle w:val="VerbatimChar"/>
        </w:rPr>
        <w:t>##         "user": {</w:t>
      </w:r>
      <w:r>
        <w:br/>
      </w:r>
      <w:r>
        <w:rPr>
          <w:rStyle w:val="VerbatimChar"/>
        </w:rPr>
        <w:t>##           "login": "otrosien",</w:t>
      </w:r>
      <w:r>
        <w:br/>
      </w:r>
      <w:r>
        <w:rPr>
          <w:rStyle w:val="VerbatimChar"/>
        </w:rPr>
        <w:t>##           "id": 129439,</w:t>
      </w:r>
      <w:r>
        <w:br/>
      </w:r>
      <w:r>
        <w:rPr>
          <w:rStyle w:val="VerbatimChar"/>
        </w:rPr>
        <w:t>##           "avatar_url": "https://avatars.githubusercontent.com/u/129439?v=3",</w:t>
      </w:r>
      <w:r>
        <w:br/>
      </w:r>
      <w:r>
        <w:rPr>
          <w:rStyle w:val="VerbatimChar"/>
        </w:rPr>
        <w:t>##           "gravatar_id": "",</w:t>
      </w:r>
      <w:r>
        <w:br/>
      </w:r>
      <w:r>
        <w:rPr>
          <w:rStyle w:val="VerbatimChar"/>
        </w:rPr>
        <w:t>##           "url": "https://api.github.com/users/otrosien",</w:t>
      </w:r>
      <w:r>
        <w:br/>
      </w:r>
      <w:r>
        <w:rPr>
          <w:rStyle w:val="VerbatimChar"/>
        </w:rPr>
        <w:t>##           "html_url": "https://github.com/otrosien",</w:t>
      </w:r>
      <w:r>
        <w:br/>
      </w:r>
      <w:r>
        <w:rPr>
          <w:rStyle w:val="VerbatimChar"/>
        </w:rPr>
        <w:t>##           "followers_url": "https://api.github.com/users/otrosien/followers",</w:t>
      </w:r>
      <w:r>
        <w:br/>
      </w:r>
      <w:r>
        <w:rPr>
          <w:rStyle w:val="VerbatimChar"/>
        </w:rPr>
        <w:t>##           "following_url": "https://api.github.com/users/otrosien/following{/other_user}",</w:t>
      </w:r>
      <w:r>
        <w:br/>
      </w:r>
      <w:r>
        <w:rPr>
          <w:rStyle w:val="VerbatimChar"/>
        </w:rPr>
        <w:t>##           "gists_url": "https://api.github.com/users/otrosien/gists{/gist_id}",</w:t>
      </w:r>
      <w:r>
        <w:br/>
      </w:r>
      <w:r>
        <w:rPr>
          <w:rStyle w:val="VerbatimChar"/>
        </w:rPr>
        <w:t>##           "starred_url": "https://api.github.com/users/otrosien/starred{/owner}{/repo}",</w:t>
      </w:r>
      <w:r>
        <w:br/>
      </w:r>
      <w:r>
        <w:rPr>
          <w:rStyle w:val="VerbatimChar"/>
        </w:rPr>
        <w:t>##           "subscriptions_url": "https://api.github.com/users/otrosien/subscriptions",</w:t>
      </w:r>
      <w:r>
        <w:br/>
      </w:r>
      <w:r>
        <w:rPr>
          <w:rStyle w:val="VerbatimChar"/>
        </w:rPr>
        <w:t>##           "organizations_url": "https://api.github.com/users/otrosien/orgs",</w:t>
      </w:r>
      <w:r>
        <w:br/>
      </w:r>
      <w:r>
        <w:rPr>
          <w:rStyle w:val="VerbatimChar"/>
        </w:rPr>
        <w:t>##           "repos_url": "https://api.github.com/users/otrosien/repos",</w:t>
      </w:r>
      <w:r>
        <w:br/>
      </w:r>
      <w:r>
        <w:rPr>
          <w:rStyle w:val="VerbatimChar"/>
        </w:rPr>
        <w:t>##           "events_url": "https://api.github.com/users/otrosien/events{/privacy}",</w:t>
      </w:r>
      <w:r>
        <w:br/>
      </w:r>
      <w:r>
        <w:rPr>
          <w:rStyle w:val="VerbatimChar"/>
        </w:rPr>
        <w:t>##           "received_events_url": "https://api.github.com/users/otrosien/received_events",</w:t>
      </w:r>
      <w:r>
        <w:br/>
      </w:r>
      <w:r>
        <w:rPr>
          <w:rStyle w:val="VerbatimChar"/>
        </w:rPr>
        <w:t>##           "type": "User",</w:t>
      </w:r>
      <w:r>
        <w:br/>
      </w:r>
      <w:r>
        <w:rPr>
          <w:rStyle w:val="VerbatimChar"/>
        </w:rPr>
        <w:t>##           "site_admin": false</w:t>
      </w:r>
      <w:r>
        <w:br/>
      </w:r>
      <w:r>
        <w:rPr>
          <w:rStyle w:val="VerbatimChar"/>
        </w:rPr>
        <w:t>##         },</w:t>
      </w:r>
      <w:r>
        <w:br/>
      </w:r>
      <w:r>
        <w:rPr>
          <w:rStyle w:val="VerbatimChar"/>
        </w:rPr>
        <w:t>##         "labels": [</w:t>
      </w:r>
      <w:r>
        <w:br/>
      </w:r>
      <w:r>
        <w:rPr>
          <w:rStyle w:val="VerbatimChar"/>
        </w:rPr>
        <w:t xml:space="preserve">## </w:t>
      </w:r>
      <w:r>
        <w:br/>
      </w:r>
      <w:r>
        <w:rPr>
          <w:rStyle w:val="VerbatimChar"/>
        </w:rPr>
        <w:t>##         ],</w:t>
      </w:r>
      <w:r>
        <w:br/>
      </w:r>
      <w:r>
        <w:rPr>
          <w:rStyle w:val="VerbatimChar"/>
        </w:rPr>
        <w:t>##         "state": "closed",</w:t>
      </w:r>
      <w:r>
        <w:br/>
      </w:r>
      <w:r>
        <w:rPr>
          <w:rStyle w:val="VerbatimChar"/>
        </w:rPr>
        <w:t>##         "locked": false,</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lastRenderedPageBreak/>
        <w:t>##         "milestone": null,</w:t>
      </w:r>
      <w:r>
        <w:br/>
      </w:r>
      <w:r>
        <w:rPr>
          <w:rStyle w:val="VerbatimChar"/>
        </w:rPr>
        <w:t>##         "comments": 4,</w:t>
      </w:r>
      <w:r>
        <w:br/>
      </w:r>
      <w:r>
        <w:rPr>
          <w:rStyle w:val="VerbatimChar"/>
        </w:rPr>
        <w:t>##         "created_at": "2016-09-23T07:29:23Z",</w:t>
      </w:r>
      <w:r>
        <w:br/>
      </w:r>
      <w:r>
        <w:rPr>
          <w:rStyle w:val="VerbatimChar"/>
        </w:rPr>
        <w:t>##         "updated_at": "2016-09-23T10:13:24Z",</w:t>
      </w:r>
      <w:r>
        <w:br/>
      </w:r>
      <w:r>
        <w:rPr>
          <w:rStyle w:val="VerbatimChar"/>
        </w:rPr>
        <w:t>##         "closed_at": "2016-09-23T09:08:22Z",</w:t>
      </w:r>
      <w:r>
        <w:br/>
      </w:r>
      <w:r>
        <w:rPr>
          <w:rStyle w:val="VerbatimChar"/>
        </w:rPr>
        <w:t xml:space="preserve">##         "body": "This might be related to issue #56, but I'm not sure, so I'm creating a new one. When I'm trying to use dependencyManagement.importedProperties within my dependencies section, everything is good until the generation of the pom file. There, all dependencies starting with the one that used importedProperties are missing.\r\n\r\nHere's a sample project that demonstrates the issue: https://github.com/otrosien/spring-gradle-dependency-bug\r\n\r\nThat's how the pom looks like:\r\n```\r\n&lt;?xml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&lt;/dependencyManagement&gt;\r\n&lt;/project&gt;\r\n```\r\n\r\nThis is how it should look like. Notice the extra dependencies for metrics-jetty9 and guava.\r\n\r\n```\r\n&lt;?xml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&lt;dependency&gt;\r\n      &lt;groupId&gt;io.dropwizard.metrics&lt;/groupId&gt;\r\n      &lt;artifactId&gt;metrics-jetty9&lt;/artifactId&gt;\r\n      &lt;version&gt;3.1.2&lt;/version&gt;\r\n      &lt;scope&gt;runtime&lt;/scope&gt;\r\n    &lt;/dependency&gt;\r\n    &lt;dependency&gt;\r\n      &lt;groupId&gt;com.google.guava&lt;/groupId&gt;\r\n      &lt;artifactId&gt;guava&lt;/artifactId&gt;\r\n      &lt;version&gt;19.0&lt;/version&gt;\r\n      &lt;scope&gt;runtime&lt;/scope&gt;\r\n    &lt;/dependency&gt;\r\n  &lt;/dependencies&gt;\r\n  &lt;dependencyManagement&gt;\r\n    &lt;dependencies&gt;\r\n      &lt;dependency&gt;\r\n        &lt;groupId&gt;org.springframework.boot&lt;/groupId&gt;\r\n        &lt;artifactId&gt;spring-boot-starter-parent&lt;/artifactId&gt;\r\n        </w:t>
      </w:r>
      <w:r>
        <w:rPr>
          <w:rStyle w:val="VerbatimChar"/>
        </w:rPr>
        <w:lastRenderedPageBreak/>
        <w:t>&lt;version&gt;1.4.1.RELEASE&lt;/version&gt;\r\n        &lt;scope&gt;import&lt;/scope&gt;\r\n        &lt;type&gt;pom&lt;/type&gt;\r\n      &lt;/dependency&gt;\r\n    &lt;/dependencies&gt;\r\n  &lt;/dependencyManagement&gt;\r\n&lt;/project&gt;\r\n```"</w:t>
      </w:r>
      <w:r>
        <w:br/>
      </w:r>
      <w:r>
        <w:rPr>
          <w:rStyle w:val="VerbatimChar"/>
        </w:rPr>
        <w:t>##       },</w:t>
      </w:r>
      <w:r>
        <w:br/>
      </w:r>
      <w:r>
        <w:rPr>
          <w:rStyle w:val="VerbatimChar"/>
        </w:rPr>
        <w:t>##       "comment": {</w:t>
      </w:r>
      <w:r>
        <w:br/>
      </w:r>
      <w:r>
        <w:rPr>
          <w:rStyle w:val="VerbatimChar"/>
        </w:rPr>
        <w:t>##         "url": "https://api.github.com/repos/spring-gradle-plugins/dependency-management-plugin/issues/comments/249154365",</w:t>
      </w:r>
      <w:r>
        <w:br/>
      </w:r>
      <w:r>
        <w:rPr>
          <w:rStyle w:val="VerbatimChar"/>
        </w:rPr>
        <w:t>##         "html_url": "https://github.com/spring-gradle-plugins/dependency-management-plugin/issues/117#issuecomment-249154365",</w:t>
      </w:r>
      <w:r>
        <w:br/>
      </w:r>
      <w:r>
        <w:rPr>
          <w:rStyle w:val="VerbatimChar"/>
        </w:rPr>
        <w:t>##         "issue_url": "https://api.github.com/repos/spring-gradle-plugins/dependency-management-plugin/issues/117",</w:t>
      </w:r>
      <w:r>
        <w:br/>
      </w:r>
      <w:r>
        <w:rPr>
          <w:rStyle w:val="VerbatimChar"/>
        </w:rPr>
        <w:t>##         "id": 249154365,</w:t>
      </w:r>
      <w:r>
        <w:br/>
      </w:r>
      <w:r>
        <w:rPr>
          <w:rStyle w:val="VerbatimChar"/>
        </w:rPr>
        <w:t>##         "user": {</w:t>
      </w:r>
      <w:r>
        <w:br/>
      </w:r>
      <w:r>
        <w:rPr>
          <w:rStyle w:val="VerbatimChar"/>
        </w:rPr>
        <w:t>##           "login": "otrosien",</w:t>
      </w:r>
      <w:r>
        <w:br/>
      </w:r>
      <w:r>
        <w:rPr>
          <w:rStyle w:val="VerbatimChar"/>
        </w:rPr>
        <w:t>##           "id": 129439,</w:t>
      </w:r>
      <w:r>
        <w:br/>
      </w:r>
      <w:r>
        <w:rPr>
          <w:rStyle w:val="VerbatimChar"/>
        </w:rPr>
        <w:t>##           "avatar_url": "https://avatars.githubusercontent.com/u/129439?v=3",</w:t>
      </w:r>
      <w:r>
        <w:br/>
      </w:r>
      <w:r>
        <w:rPr>
          <w:rStyle w:val="VerbatimChar"/>
        </w:rPr>
        <w:t>##           "gravatar_id": "",</w:t>
      </w:r>
      <w:r>
        <w:br/>
      </w:r>
      <w:r>
        <w:rPr>
          <w:rStyle w:val="VerbatimChar"/>
        </w:rPr>
        <w:t>##           "url": "https://api.github.com/users/otrosien",</w:t>
      </w:r>
      <w:r>
        <w:br/>
      </w:r>
      <w:r>
        <w:rPr>
          <w:rStyle w:val="VerbatimChar"/>
        </w:rPr>
        <w:t>##           "html_url": "https://github.com/otrosien",</w:t>
      </w:r>
      <w:r>
        <w:br/>
      </w:r>
      <w:r>
        <w:rPr>
          <w:rStyle w:val="VerbatimChar"/>
        </w:rPr>
        <w:t>##           "followers_url": "https://api.github.com/users/otrosien/followers",</w:t>
      </w:r>
      <w:r>
        <w:br/>
      </w:r>
      <w:r>
        <w:rPr>
          <w:rStyle w:val="VerbatimChar"/>
        </w:rPr>
        <w:t>##           "following_url": "https://api.github.com/users/otrosien/following{/other_user}",</w:t>
      </w:r>
      <w:r>
        <w:br/>
      </w:r>
      <w:r>
        <w:rPr>
          <w:rStyle w:val="VerbatimChar"/>
        </w:rPr>
        <w:t>##           "gists_url": "https://api.github.com/users/otrosien/gists{/gist_id}",</w:t>
      </w:r>
      <w:r>
        <w:br/>
      </w:r>
      <w:r>
        <w:rPr>
          <w:rStyle w:val="VerbatimChar"/>
        </w:rPr>
        <w:t>##           "starred_url": "https://api.github.com/users/otrosien/starred{/owner}{/repo}",</w:t>
      </w:r>
      <w:r>
        <w:br/>
      </w:r>
      <w:r>
        <w:rPr>
          <w:rStyle w:val="VerbatimChar"/>
        </w:rPr>
        <w:t>##           "subscriptions_url": "https://api.github.com/users/otrosien/subscriptions",</w:t>
      </w:r>
      <w:r>
        <w:br/>
      </w:r>
      <w:r>
        <w:rPr>
          <w:rStyle w:val="VerbatimChar"/>
        </w:rPr>
        <w:t>##           "organizations_url": "https://api.github.com/users/otrosien/orgs",</w:t>
      </w:r>
      <w:r>
        <w:br/>
      </w:r>
      <w:r>
        <w:rPr>
          <w:rStyle w:val="VerbatimChar"/>
        </w:rPr>
        <w:t>##           "repos_url": "https://api.github.com/users/otrosien/repos",</w:t>
      </w:r>
      <w:r>
        <w:br/>
      </w:r>
      <w:r>
        <w:rPr>
          <w:rStyle w:val="VerbatimChar"/>
        </w:rPr>
        <w:t>##           "events_url": "https://api.github.com/users/otrosien/events{/privacy}",</w:t>
      </w:r>
      <w:r>
        <w:br/>
      </w:r>
      <w:r>
        <w:rPr>
          <w:rStyle w:val="VerbatimChar"/>
        </w:rPr>
        <w:t>##           "received_events_url": "https://api.github.com/users/otrosien/received_events",</w:t>
      </w:r>
      <w:r>
        <w:br/>
      </w:r>
      <w:r>
        <w:rPr>
          <w:rStyle w:val="VerbatimChar"/>
        </w:rPr>
        <w:t>##           "type": "User",</w:t>
      </w:r>
      <w:r>
        <w:br/>
      </w:r>
      <w:r>
        <w:rPr>
          <w:rStyle w:val="VerbatimChar"/>
        </w:rPr>
        <w:t>##           "site_admin": false</w:t>
      </w:r>
      <w:r>
        <w:br/>
      </w:r>
      <w:r>
        <w:rPr>
          <w:rStyle w:val="VerbatimChar"/>
        </w:rPr>
        <w:t>##         },</w:t>
      </w:r>
      <w:r>
        <w:br/>
      </w:r>
      <w:r>
        <w:rPr>
          <w:rStyle w:val="VerbatimChar"/>
        </w:rPr>
        <w:t>##         "created_at": "2016-09-23T10:13:23Z",</w:t>
      </w:r>
      <w:r>
        <w:br/>
      </w:r>
      <w:r>
        <w:rPr>
          <w:rStyle w:val="VerbatimChar"/>
        </w:rPr>
        <w:t>##         "updated_at": "2016-09-23T10:13:23Z",</w:t>
      </w:r>
      <w:r>
        <w:br/>
      </w:r>
      <w:r>
        <w:rPr>
          <w:rStyle w:val="VerbatimChar"/>
        </w:rPr>
        <w:t>##         "body": "Thanks alot @wilkinsona! The solution works. Unfortunately the gradle documentation is rarely using that model block itself. :-(\r\n"</w:t>
      </w:r>
      <w:r>
        <w:br/>
      </w:r>
      <w:r>
        <w:rPr>
          <w:rStyle w:val="VerbatimChar"/>
        </w:rPr>
        <w:t>##       }</w:t>
      </w:r>
      <w:r>
        <w:br/>
      </w:r>
      <w:r>
        <w:rPr>
          <w:rStyle w:val="VerbatimChar"/>
        </w:rPr>
        <w:t>##     },</w:t>
      </w:r>
      <w:r>
        <w:br/>
      </w:r>
      <w:r>
        <w:rPr>
          <w:rStyle w:val="VerbatimChar"/>
        </w:rPr>
        <w:t>##     "public": true,</w:t>
      </w:r>
      <w:r>
        <w:br/>
      </w:r>
      <w:r>
        <w:rPr>
          <w:rStyle w:val="VerbatimChar"/>
        </w:rPr>
        <w:lastRenderedPageBreak/>
        <w:t>##     "created_at": "2016-09-23T10:13:24Z",</w:t>
      </w:r>
      <w:r>
        <w:br/>
      </w:r>
      <w:r>
        <w:rPr>
          <w:rStyle w:val="VerbatimChar"/>
        </w:rPr>
        <w:t>##     "org": {</w:t>
      </w:r>
      <w:r>
        <w:br/>
      </w:r>
      <w:r>
        <w:rPr>
          <w:rStyle w:val="VerbatimChar"/>
        </w:rPr>
        <w:t>##       "id": 8159037,</w:t>
      </w:r>
      <w:r>
        <w:br/>
      </w:r>
      <w:r>
        <w:rPr>
          <w:rStyle w:val="VerbatimChar"/>
        </w:rPr>
        <w:t>##       "login": "spring-gradle-plugins",</w:t>
      </w:r>
      <w:r>
        <w:br/>
      </w:r>
      <w:r>
        <w:rPr>
          <w:rStyle w:val="VerbatimChar"/>
        </w:rPr>
        <w:t>##       "gravatar_id": "",</w:t>
      </w:r>
      <w:r>
        <w:br/>
      </w:r>
      <w:r>
        <w:rPr>
          <w:rStyle w:val="VerbatimChar"/>
        </w:rPr>
        <w:t>##       "url": "https://api.github.com/orgs/spring-gradle-plugins",</w:t>
      </w:r>
      <w:r>
        <w:br/>
      </w:r>
      <w:r>
        <w:rPr>
          <w:rStyle w:val="VerbatimChar"/>
        </w:rPr>
        <w:t>##       "avatar_url": "https://avatars.githubusercontent.com/u/8159037?"</w:t>
      </w:r>
      <w:r>
        <w:br/>
      </w:r>
      <w:r>
        <w:rPr>
          <w:rStyle w:val="VerbatimChar"/>
        </w:rPr>
        <w:t>##     }</w:t>
      </w:r>
      <w:r>
        <w:br/>
      </w:r>
      <w:r>
        <w:rPr>
          <w:rStyle w:val="VerbatimChar"/>
        </w:rPr>
        <w:t>##   },</w:t>
      </w:r>
      <w:r>
        <w:br/>
      </w:r>
      <w:r>
        <w:rPr>
          <w:rStyle w:val="VerbatimChar"/>
        </w:rPr>
        <w:t>##   {</w:t>
      </w:r>
      <w:r>
        <w:br/>
      </w:r>
      <w:r>
        <w:rPr>
          <w:rStyle w:val="VerbatimChar"/>
        </w:rPr>
        <w:t>##     "id": "4607714441",</w:t>
      </w:r>
      <w:r>
        <w:br/>
      </w:r>
      <w:r>
        <w:rPr>
          <w:rStyle w:val="VerbatimChar"/>
        </w:rPr>
        <w:t>##     "type": "PushEvent",</w:t>
      </w:r>
      <w:r>
        <w:br/>
      </w:r>
      <w:r>
        <w:rPr>
          <w:rStyle w:val="VerbatimChar"/>
        </w:rPr>
        <w:t>##     "actor": {</w:t>
      </w:r>
      <w:r>
        <w:br/>
      </w:r>
      <w:r>
        <w:rPr>
          <w:rStyle w:val="VerbatimChar"/>
        </w:rPr>
        <w:t>##       "id": 6439310,</w:t>
      </w:r>
      <w:r>
        <w:br/>
      </w:r>
      <w:r>
        <w:rPr>
          <w:rStyle w:val="VerbatimChar"/>
        </w:rPr>
        <w:t>##       "login": "teku45",</w:t>
      </w:r>
      <w:r>
        <w:br/>
      </w:r>
      <w:r>
        <w:rPr>
          <w:rStyle w:val="VerbatimChar"/>
        </w:rPr>
        <w:t>##       "display_login": "teku45",</w:t>
      </w:r>
      <w:r>
        <w:br/>
      </w:r>
      <w:r>
        <w:rPr>
          <w:rStyle w:val="VerbatimChar"/>
        </w:rPr>
        <w:t>##       "gravatar_id": "",</w:t>
      </w:r>
      <w:r>
        <w:br/>
      </w:r>
      <w:r>
        <w:rPr>
          <w:rStyle w:val="VerbatimChar"/>
        </w:rPr>
        <w:t>##       "url": "https://api.github.com/users/teku45",</w:t>
      </w:r>
      <w:r>
        <w:br/>
      </w:r>
      <w:r>
        <w:rPr>
          <w:rStyle w:val="VerbatimChar"/>
        </w:rPr>
        <w:t>##       "avatar_url": "https://avatars.githubusercontent.com/u/6439310?"</w:t>
      </w:r>
      <w:r>
        <w:br/>
      </w:r>
      <w:r>
        <w:rPr>
          <w:rStyle w:val="VerbatimChar"/>
        </w:rPr>
        <w:t>##     },</w:t>
      </w:r>
      <w:r>
        <w:br/>
      </w:r>
      <w:r>
        <w:rPr>
          <w:rStyle w:val="VerbatimChar"/>
        </w:rPr>
        <w:t>##     "repo": {</w:t>
      </w:r>
      <w:r>
        <w:br/>
      </w:r>
      <w:r>
        <w:rPr>
          <w:rStyle w:val="VerbatimChar"/>
        </w:rPr>
        <w:t>##       "id": 64139995,</w:t>
      </w:r>
      <w:r>
        <w:br/>
      </w:r>
      <w:r>
        <w:rPr>
          <w:rStyle w:val="VerbatimChar"/>
        </w:rPr>
        <w:t>##       "name": "teku45/Web-DROP",</w:t>
      </w:r>
      <w:r>
        <w:br/>
      </w:r>
      <w:r>
        <w:rPr>
          <w:rStyle w:val="VerbatimChar"/>
        </w:rPr>
        <w:t>##       "url": "https://api.github.com/repos/teku45/Web-DROP"</w:t>
      </w:r>
      <w:r>
        <w:br/>
      </w:r>
      <w:r>
        <w:rPr>
          <w:rStyle w:val="VerbatimChar"/>
        </w:rPr>
        <w:t>##     },</w:t>
      </w:r>
      <w:r>
        <w:br/>
      </w:r>
      <w:r>
        <w:rPr>
          <w:rStyle w:val="VerbatimChar"/>
        </w:rPr>
        <w:t>##     "payload": {</w:t>
      </w:r>
      <w:r>
        <w:br/>
      </w:r>
      <w:r>
        <w:rPr>
          <w:rStyle w:val="VerbatimChar"/>
        </w:rPr>
        <w:t>##       "push_id": 1313448515,</w:t>
      </w:r>
      <w:r>
        <w:br/>
      </w:r>
      <w:r>
        <w:rPr>
          <w:rStyle w:val="VerbatimChar"/>
        </w:rPr>
        <w:t>##       "size": 1,</w:t>
      </w:r>
      <w:r>
        <w:br/>
      </w:r>
      <w:r>
        <w:rPr>
          <w:rStyle w:val="VerbatimChar"/>
        </w:rPr>
        <w:t>##       "distinct_size": 1,</w:t>
      </w:r>
      <w:r>
        <w:br/>
      </w:r>
      <w:r>
        <w:rPr>
          <w:rStyle w:val="VerbatimChar"/>
        </w:rPr>
        <w:t>##       "ref": "refs/heads/master",</w:t>
      </w:r>
      <w:r>
        <w:br/>
      </w:r>
      <w:r>
        <w:rPr>
          <w:rStyle w:val="VerbatimChar"/>
        </w:rPr>
        <w:t>##       "head": "e94779e7e0c8caf65b2cd175bdd34f73f1d2be3c",</w:t>
      </w:r>
      <w:r>
        <w:br/>
      </w:r>
      <w:r>
        <w:rPr>
          <w:rStyle w:val="VerbatimChar"/>
        </w:rPr>
        <w:t>##       "before": "a13d3e0dc69c4aadf3d9c93b08466b54d04f6e6d",</w:t>
      </w:r>
      <w:r>
        <w:br/>
      </w:r>
      <w:r>
        <w:rPr>
          <w:rStyle w:val="VerbatimChar"/>
        </w:rPr>
        <w:t>##       "commits": [</w:t>
      </w:r>
      <w:r>
        <w:br/>
      </w:r>
      <w:r>
        <w:rPr>
          <w:rStyle w:val="VerbatimChar"/>
        </w:rPr>
        <w:t>##         {</w:t>
      </w:r>
      <w:r>
        <w:br/>
      </w:r>
      <w:r>
        <w:rPr>
          <w:rStyle w:val="VerbatimChar"/>
        </w:rPr>
        <w:t>##           "sha": "e94779e7e0c8caf65b2cd175bdd34f73f1d2be3c",</w:t>
      </w:r>
      <w:r>
        <w:br/>
      </w:r>
      <w:r>
        <w:rPr>
          <w:rStyle w:val="VerbatimChar"/>
        </w:rPr>
        <w:t>##           "author": {</w:t>
      </w:r>
      <w:r>
        <w:br/>
      </w:r>
      <w:r>
        <w:rPr>
          <w:rStyle w:val="VerbatimChar"/>
        </w:rPr>
        <w:t>##             "email": "siddsubra@gmail.com",</w:t>
      </w:r>
      <w:r>
        <w:br/>
      </w:r>
      <w:r>
        <w:rPr>
          <w:rStyle w:val="VerbatimChar"/>
        </w:rPr>
        <w:t>##             "name": "Sidd"</w:t>
      </w:r>
      <w:r>
        <w:br/>
      </w:r>
      <w:r>
        <w:rPr>
          <w:rStyle w:val="VerbatimChar"/>
        </w:rPr>
        <w:t>##           },</w:t>
      </w:r>
      <w:r>
        <w:br/>
      </w:r>
      <w:r>
        <w:rPr>
          <w:rStyle w:val="VerbatimChar"/>
        </w:rPr>
        <w:t>##           "message": "Initial Commit",</w:t>
      </w:r>
      <w:r>
        <w:br/>
      </w:r>
      <w:r>
        <w:rPr>
          <w:rStyle w:val="VerbatimChar"/>
        </w:rPr>
        <w:t>##           "distinct": true,</w:t>
      </w:r>
      <w:r>
        <w:br/>
      </w:r>
      <w:r>
        <w:rPr>
          <w:rStyle w:val="VerbatimChar"/>
        </w:rPr>
        <w:t>##           "url": "https://api.github.com/repos/teku45/Web-DROP/commits/e94779e7e0c8caf65b2cd175bdd34f73f1d2be3c"</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"2016-09-23T10:13:24Z"</w:t>
      </w:r>
      <w:r>
        <w:br/>
      </w:r>
      <w:r>
        <w:rPr>
          <w:rStyle w:val="VerbatimChar"/>
        </w:rPr>
        <w:lastRenderedPageBreak/>
        <w:t>##   },</w:t>
      </w:r>
      <w:r>
        <w:br/>
      </w:r>
      <w:r>
        <w:rPr>
          <w:rStyle w:val="VerbatimChar"/>
        </w:rPr>
        <w:t>##   {</w:t>
      </w:r>
      <w:r>
        <w:br/>
      </w:r>
      <w:r>
        <w:rPr>
          <w:rStyle w:val="VerbatimChar"/>
        </w:rPr>
        <w:t>##     "id": "4607714440",</w:t>
      </w:r>
      <w:r>
        <w:br/>
      </w:r>
      <w:r>
        <w:rPr>
          <w:rStyle w:val="VerbatimChar"/>
        </w:rPr>
        <w:t>##     "type": "WatchEvent",</w:t>
      </w:r>
      <w:r>
        <w:br/>
      </w:r>
      <w:r>
        <w:rPr>
          <w:rStyle w:val="VerbatimChar"/>
        </w:rPr>
        <w:t>##     "actor": {</w:t>
      </w:r>
      <w:r>
        <w:br/>
      </w:r>
      <w:r>
        <w:rPr>
          <w:rStyle w:val="VerbatimChar"/>
        </w:rPr>
        <w:t>##       "id": 19659596,</w:t>
      </w:r>
      <w:r>
        <w:br/>
      </w:r>
      <w:r>
        <w:rPr>
          <w:rStyle w:val="VerbatimChar"/>
        </w:rPr>
        <w:t>##       "login": "yaobo1234",</w:t>
      </w:r>
      <w:r>
        <w:br/>
      </w:r>
      <w:r>
        <w:rPr>
          <w:rStyle w:val="VerbatimChar"/>
        </w:rPr>
        <w:t>##       "display_login": "yaobo1234",</w:t>
      </w:r>
      <w:r>
        <w:br/>
      </w:r>
      <w:r>
        <w:rPr>
          <w:rStyle w:val="VerbatimChar"/>
        </w:rPr>
        <w:t>##       "gravatar_id": "",</w:t>
      </w:r>
      <w:r>
        <w:br/>
      </w:r>
      <w:r>
        <w:rPr>
          <w:rStyle w:val="VerbatimChar"/>
        </w:rPr>
        <w:t>##       "url": "https://api.github.com/users/yaobo1234",</w:t>
      </w:r>
      <w:r>
        <w:br/>
      </w:r>
      <w:r>
        <w:rPr>
          <w:rStyle w:val="VerbatimChar"/>
        </w:rPr>
        <w:t>##       "avatar_url": "https://avatars.githubusercontent.com/u/19659596?"</w:t>
      </w:r>
      <w:r>
        <w:br/>
      </w:r>
      <w:r>
        <w:rPr>
          <w:rStyle w:val="VerbatimChar"/>
        </w:rPr>
        <w:t>##     },</w:t>
      </w:r>
      <w:r>
        <w:br/>
      </w:r>
      <w:r>
        <w:rPr>
          <w:rStyle w:val="VerbatimChar"/>
        </w:rPr>
        <w:t>##     "repo": {</w:t>
      </w:r>
      <w:r>
        <w:br/>
      </w:r>
      <w:r>
        <w:rPr>
          <w:rStyle w:val="VerbatimChar"/>
        </w:rPr>
        <w:t>##       "id": 61801819,</w:t>
      </w:r>
      <w:r>
        <w:br/>
      </w:r>
      <w:r>
        <w:rPr>
          <w:rStyle w:val="VerbatimChar"/>
        </w:rPr>
        <w:t>##       "name": "keepfool/vue-tutorials",</w:t>
      </w:r>
      <w:r>
        <w:br/>
      </w:r>
      <w:r>
        <w:rPr>
          <w:rStyle w:val="VerbatimChar"/>
        </w:rPr>
        <w:t>##       "url": "https://api.github.com/repos/keepfool/vue-tutorials"</w:t>
      </w:r>
      <w:r>
        <w:br/>
      </w:r>
      <w:r>
        <w:rPr>
          <w:rStyle w:val="VerbatimChar"/>
        </w:rPr>
        <w:t>##     },</w:t>
      </w:r>
      <w:r>
        <w:br/>
      </w:r>
      <w:r>
        <w:rPr>
          <w:rStyle w:val="VerbatimChar"/>
        </w:rPr>
        <w:t>##     "payload": {</w:t>
      </w:r>
      <w:r>
        <w:br/>
      </w:r>
      <w:r>
        <w:rPr>
          <w:rStyle w:val="VerbatimChar"/>
        </w:rPr>
        <w:t>##       "action": "started"</w:t>
      </w:r>
      <w:r>
        <w:br/>
      </w:r>
      <w:r>
        <w:rPr>
          <w:rStyle w:val="VerbatimChar"/>
        </w:rPr>
        <w:t>##     },</w:t>
      </w:r>
      <w:r>
        <w:br/>
      </w:r>
      <w:r>
        <w:rPr>
          <w:rStyle w:val="VerbatimChar"/>
        </w:rPr>
        <w:t>##     "public": true,</w:t>
      </w:r>
      <w:r>
        <w:br/>
      </w:r>
      <w:r>
        <w:rPr>
          <w:rStyle w:val="VerbatimChar"/>
        </w:rPr>
        <w:t>##     "created_at": "2016-09-23T10:13:24Z"</w:t>
      </w:r>
      <w:r>
        <w:br/>
      </w:r>
      <w:r>
        <w:rPr>
          <w:rStyle w:val="VerbatimChar"/>
        </w:rPr>
        <w:t>##   },</w:t>
      </w:r>
      <w:r>
        <w:br/>
      </w:r>
      <w:r>
        <w:rPr>
          <w:rStyle w:val="VerbatimChar"/>
        </w:rPr>
        <w:t>##   {</w:t>
      </w:r>
      <w:r>
        <w:br/>
      </w:r>
      <w:r>
        <w:rPr>
          <w:rStyle w:val="VerbatimChar"/>
        </w:rPr>
        <w:t>##     "id": "4607714435",</w:t>
      </w:r>
      <w:r>
        <w:br/>
      </w:r>
      <w:r>
        <w:rPr>
          <w:rStyle w:val="VerbatimChar"/>
        </w:rPr>
        <w:t>##     "type": "PullRequestEvent",</w:t>
      </w:r>
      <w:r>
        <w:br/>
      </w:r>
      <w:r>
        <w:rPr>
          <w:rStyle w:val="VerbatimChar"/>
        </w:rPr>
        <w:t>##     "actor": {</w:t>
      </w:r>
      <w:r>
        <w:br/>
      </w:r>
      <w:r>
        <w:rPr>
          <w:rStyle w:val="VerbatimChar"/>
        </w:rPr>
        <w:t>##       "id": 2320,</w:t>
      </w:r>
      <w:r>
        <w:br/>
      </w:r>
      <w:r>
        <w:rPr>
          <w:rStyle w:val="VerbatimChar"/>
        </w:rPr>
        <w:t>##       "login": "alloy",</w:t>
      </w:r>
      <w:r>
        <w:br/>
      </w:r>
      <w:r>
        <w:rPr>
          <w:rStyle w:val="VerbatimChar"/>
        </w:rPr>
        <w:t>##       "display_login": "alloy",</w:t>
      </w:r>
      <w:r>
        <w:br/>
      </w:r>
      <w:r>
        <w:rPr>
          <w:rStyle w:val="VerbatimChar"/>
        </w:rPr>
        <w:t>##       "gravatar_id": "",</w:t>
      </w:r>
      <w:r>
        <w:br/>
      </w:r>
      <w:r>
        <w:rPr>
          <w:rStyle w:val="VerbatimChar"/>
        </w:rPr>
        <w:t>##       "url": "https://api.github.com/users/alloy",</w:t>
      </w:r>
      <w:r>
        <w:br/>
      </w:r>
      <w:r>
        <w:rPr>
          <w:rStyle w:val="VerbatimChar"/>
        </w:rPr>
        <w:t>##       "avatar_url": "https://avatars.githubusercontent.com/u/2320?"</w:t>
      </w:r>
      <w:r>
        <w:br/>
      </w:r>
      <w:r>
        <w:rPr>
          <w:rStyle w:val="VerbatimChar"/>
        </w:rPr>
        <w:t>##     },</w:t>
      </w:r>
      <w:r>
        <w:br/>
      </w:r>
      <w:r>
        <w:rPr>
          <w:rStyle w:val="VerbatimChar"/>
        </w:rPr>
        <w:t>##     "repo": {</w:t>
      </w:r>
      <w:r>
        <w:br/>
      </w:r>
      <w:r>
        <w:rPr>
          <w:rStyle w:val="VerbatimChar"/>
        </w:rPr>
        <w:t>##       "id": 42728510,</w:t>
      </w:r>
      <w:r>
        <w:br/>
      </w:r>
      <w:r>
        <w:rPr>
          <w:rStyle w:val="VerbatimChar"/>
        </w:rPr>
        <w:t>##       "name": "artsy/metaphysics",</w:t>
      </w:r>
      <w:r>
        <w:br/>
      </w:r>
      <w:r>
        <w:rPr>
          <w:rStyle w:val="VerbatimChar"/>
        </w:rPr>
        <w:t>##       "url": "https://api.github.com/repos/artsy/metaphysics"</w:t>
      </w:r>
      <w:r>
        <w:br/>
      </w:r>
      <w:r>
        <w:rPr>
          <w:rStyle w:val="VerbatimChar"/>
        </w:rPr>
        <w:t>##     },</w:t>
      </w:r>
      <w:r>
        <w:br/>
      </w:r>
      <w:r>
        <w:rPr>
          <w:rStyle w:val="VerbatimChar"/>
        </w:rPr>
        <w:t>##     "payload": {</w:t>
      </w:r>
      <w:r>
        <w:br/>
      </w:r>
      <w:r>
        <w:rPr>
          <w:rStyle w:val="VerbatimChar"/>
        </w:rPr>
        <w:t>##       "action": "closed",</w:t>
      </w:r>
      <w:r>
        <w:br/>
      </w:r>
      <w:r>
        <w:rPr>
          <w:rStyle w:val="VerbatimChar"/>
        </w:rPr>
        <w:t>##       "number": 412,</w:t>
      </w:r>
      <w:r>
        <w:br/>
      </w:r>
      <w:r>
        <w:rPr>
          <w:rStyle w:val="VerbatimChar"/>
        </w:rPr>
        <w:t>##       "pull_request": {</w:t>
      </w:r>
      <w:r>
        <w:br/>
      </w:r>
      <w:r>
        <w:rPr>
          <w:rStyle w:val="VerbatimChar"/>
        </w:rPr>
        <w:t>##         "url": "https://api.github.com/repos/artsy/metaphysics/pulls/412",</w:t>
      </w:r>
      <w:r>
        <w:br/>
      </w:r>
      <w:r>
        <w:rPr>
          <w:rStyle w:val="VerbatimChar"/>
        </w:rPr>
        <w:t>##         "id": 86471537,</w:t>
      </w:r>
      <w:r>
        <w:br/>
      </w:r>
      <w:r>
        <w:rPr>
          <w:rStyle w:val="VerbatimChar"/>
        </w:rPr>
        <w:t>##         "html_url": "https://github.com/artsy/metaphysics/pull/412",</w:t>
      </w:r>
      <w:r>
        <w:br/>
      </w:r>
      <w:r>
        <w:rPr>
          <w:rStyle w:val="VerbatimChar"/>
        </w:rPr>
        <w:t>##         "diff_url": "https://github.com/artsy/metaphysics/pull/412.diff",</w:t>
      </w:r>
      <w:r>
        <w:br/>
      </w:r>
      <w:r>
        <w:rPr>
          <w:rStyle w:val="VerbatimChar"/>
        </w:rPr>
        <w:lastRenderedPageBreak/>
        <w:t>##         "patch_url": "https://github.com/artsy/metaphysics/pull/412.patch",</w:t>
      </w:r>
      <w:r>
        <w:br/>
      </w:r>
      <w:r>
        <w:rPr>
          <w:rStyle w:val="VerbatimChar"/>
        </w:rPr>
        <w:t>##         "issue_url": "https://api.github.com/repos/artsy/metaphysics/issues/412",</w:t>
      </w:r>
      <w:r>
        <w:br/>
      </w:r>
      <w:r>
        <w:rPr>
          <w:rStyle w:val="VerbatimChar"/>
        </w:rPr>
        <w:t>##         "number": 412,</w:t>
      </w:r>
      <w:r>
        <w:br/>
      </w:r>
      <w:r>
        <w:rPr>
          <w:rStyle w:val="VerbatimChar"/>
        </w:rPr>
        <w:t>##         "state": "closed",</w:t>
      </w:r>
      <w:r>
        <w:br/>
      </w:r>
      <w:r>
        <w:rPr>
          <w:rStyle w:val="VerbatimChar"/>
        </w:rPr>
        <w:t>##         "locked": false,</w:t>
      </w:r>
      <w:r>
        <w:br/>
      </w:r>
      <w:r>
        <w:rPr>
          <w:rStyle w:val="VerbatimChar"/>
        </w:rPr>
        <w:t>##         "title": "[Schema] Add description to the Gene",</w:t>
      </w:r>
      <w:r>
        <w:br/>
      </w:r>
      <w:r>
        <w:rPr>
          <w:rStyle w:val="VerbatimChar"/>
        </w:rPr>
        <w:t>##         "user": {</w:t>
      </w:r>
      <w:r>
        <w:br/>
      </w:r>
      <w:r>
        <w:rPr>
          <w:rStyle w:val="VerbatimChar"/>
        </w:rPr>
        <w:t>##           "login": "orta",</w:t>
      </w:r>
      <w:r>
        <w:br/>
      </w:r>
      <w:r>
        <w:rPr>
          <w:rStyle w:val="VerbatimChar"/>
        </w:rPr>
        <w:t>##           "id": 49038,</w:t>
      </w:r>
      <w:r>
        <w:br/>
      </w:r>
      <w:r>
        <w:rPr>
          <w:rStyle w:val="VerbatimChar"/>
        </w:rPr>
        <w:t>##           "avatar_url": "https://avatars.githubusercontent.com/u/49038?v=3",</w:t>
      </w:r>
      <w:r>
        <w:br/>
      </w:r>
      <w:r>
        <w:rPr>
          <w:rStyle w:val="VerbatimChar"/>
        </w:rPr>
        <w:t>##           "gravatar_id": "",</w:t>
      </w:r>
      <w:r>
        <w:br/>
      </w:r>
      <w:r>
        <w:rPr>
          <w:rStyle w:val="VerbatimChar"/>
        </w:rPr>
        <w:t>##           "url": "https://api.github.com/users/orta",</w:t>
      </w:r>
      <w:r>
        <w:br/>
      </w:r>
      <w:r>
        <w:rPr>
          <w:rStyle w:val="VerbatimChar"/>
        </w:rPr>
        <w:t>##           "html_url": "https://github.com/orta",</w:t>
      </w:r>
      <w:r>
        <w:br/>
      </w:r>
      <w:r>
        <w:rPr>
          <w:rStyle w:val="VerbatimChar"/>
        </w:rPr>
        <w:t>##           "followers_url": "https://api.github.com/users/orta/followers",</w:t>
      </w:r>
      <w:r>
        <w:br/>
      </w:r>
      <w:r>
        <w:rPr>
          <w:rStyle w:val="VerbatimChar"/>
        </w:rPr>
        <w:t>##           "following_url": "https://api.github.com/users/orta/following{/other_user}",</w:t>
      </w:r>
      <w:r>
        <w:br/>
      </w:r>
      <w:r>
        <w:rPr>
          <w:rStyle w:val="VerbatimChar"/>
        </w:rPr>
        <w:t>##           "gists_url": "https://api.github.com/users/orta/gists{/gist_id}",</w:t>
      </w:r>
      <w:r>
        <w:br/>
      </w:r>
      <w:r>
        <w:rPr>
          <w:rStyle w:val="VerbatimChar"/>
        </w:rPr>
        <w:t>##           "starred_url": "https://api.github.com/users/orta/starred{/owner}{/repo}",</w:t>
      </w:r>
      <w:r>
        <w:br/>
      </w:r>
      <w:r>
        <w:rPr>
          <w:rStyle w:val="VerbatimChar"/>
        </w:rPr>
        <w:t>##           "subscriptions_url": "https://api.github.com/users/orta/subscriptions",</w:t>
      </w:r>
      <w:r>
        <w:br/>
      </w:r>
      <w:r>
        <w:rPr>
          <w:rStyle w:val="VerbatimChar"/>
        </w:rPr>
        <w:t>##           "organizations_url": "https://api.github.com/users/orta/orgs",</w:t>
      </w:r>
      <w:r>
        <w:br/>
      </w:r>
      <w:r>
        <w:rPr>
          <w:rStyle w:val="VerbatimChar"/>
        </w:rPr>
        <w:t>##           "repos_url": "https://api.github.com/users/orta/repos",</w:t>
      </w:r>
      <w:r>
        <w:br/>
      </w:r>
      <w:r>
        <w:rPr>
          <w:rStyle w:val="VerbatimChar"/>
        </w:rPr>
        <w:t>##           "events_url": "https://api.github.com/users/orta/events{/privacy}",</w:t>
      </w:r>
      <w:r>
        <w:br/>
      </w:r>
      <w:r>
        <w:rPr>
          <w:rStyle w:val="VerbatimChar"/>
        </w:rPr>
        <w:t>##           "received_events_url": "https://api.github.com/users/orta/received_events",</w:t>
      </w:r>
      <w:r>
        <w:br/>
      </w:r>
      <w:r>
        <w:rPr>
          <w:rStyle w:val="VerbatimChar"/>
        </w:rPr>
        <w:t>##           "type": "User",</w:t>
      </w:r>
      <w:r>
        <w:br/>
      </w:r>
      <w:r>
        <w:rPr>
          <w:rStyle w:val="VerbatimChar"/>
        </w:rPr>
        <w:t>##           "site_admin": false</w:t>
      </w:r>
      <w:r>
        <w:br/>
      </w:r>
      <w:r>
        <w:rPr>
          <w:rStyle w:val="VerbatimChar"/>
        </w:rPr>
        <w:t>##         },</w:t>
      </w:r>
      <w:r>
        <w:br/>
      </w:r>
      <w:r>
        <w:rPr>
          <w:rStyle w:val="VerbatimChar"/>
        </w:rPr>
        <w:t>##         "body": "Looks like people aren't adding tests for existing attributes - makes sense, so I've not included any. \r\n\r\nIf you're also interested, I played with [support for types etc in VS Code](https://github.com/artsy/metaphysics/commit/64fad1cf33a6b4bc62a4c71d4f11b22bb768ecf3) too, might not PR that unless I have to ever do some real work in here.",</w:t>
      </w:r>
      <w:r>
        <w:br/>
      </w:r>
      <w:r>
        <w:rPr>
          <w:rStyle w:val="VerbatimChar"/>
        </w:rPr>
        <w:t>##         "created_at": "2016-09-23T08:21:04Z",</w:t>
      </w:r>
      <w:r>
        <w:br/>
      </w:r>
      <w:r>
        <w:rPr>
          <w:rStyle w:val="VerbatimChar"/>
        </w:rPr>
        <w:t>##         "updated_at": "2016-09-23T10:13:23Z",</w:t>
      </w:r>
      <w:r>
        <w:br/>
      </w:r>
      <w:r>
        <w:rPr>
          <w:rStyle w:val="VerbatimChar"/>
        </w:rPr>
        <w:t>##         "closed_at": "2016-09-23T10:13:23Z",</w:t>
      </w:r>
      <w:r>
        <w:br/>
      </w:r>
      <w:r>
        <w:rPr>
          <w:rStyle w:val="VerbatimChar"/>
        </w:rPr>
        <w:t>##         "merged_at": "2016-09-23T10:13:23Z",</w:t>
      </w:r>
      <w:r>
        <w:br/>
      </w:r>
      <w:r>
        <w:rPr>
          <w:rStyle w:val="VerbatimChar"/>
        </w:rPr>
        <w:t>##         "merge_commit_sha": "8a580ccf8726e914b6dd7c2a9a19966a9b22cb51",</w:t>
      </w:r>
      <w:r>
        <w:br/>
      </w:r>
      <w:r>
        <w:rPr>
          <w:rStyle w:val="VerbatimChar"/>
        </w:rPr>
        <w:t>##         "assignee": null,</w:t>
      </w:r>
      <w:r>
        <w:br/>
      </w:r>
      <w:r>
        <w:rPr>
          <w:rStyle w:val="VerbatimChar"/>
        </w:rPr>
        <w:t>##         "assignees": [</w:t>
      </w:r>
      <w:r>
        <w:br/>
      </w:r>
      <w:r>
        <w:rPr>
          <w:rStyle w:val="VerbatimChar"/>
        </w:rPr>
        <w:lastRenderedPageBreak/>
        <w:t xml:space="preserve">## </w:t>
      </w:r>
      <w:r>
        <w:br/>
      </w:r>
      <w:r>
        <w:rPr>
          <w:rStyle w:val="VerbatimChar"/>
        </w:rPr>
        <w:t>##         ],</w:t>
      </w:r>
      <w:r>
        <w:br/>
      </w:r>
      <w:r>
        <w:rPr>
          <w:rStyle w:val="VerbatimChar"/>
        </w:rPr>
        <w:t>##         "milestone": null,</w:t>
      </w:r>
      <w:r>
        <w:br/>
      </w:r>
      <w:r>
        <w:rPr>
          <w:rStyle w:val="VerbatimChar"/>
        </w:rPr>
        <w:t>##         "commits_url": "https://api.github.com/repos/artsy/metaphysics/pulls/412/commits",</w:t>
      </w:r>
      <w:r>
        <w:br/>
      </w:r>
      <w:r>
        <w:rPr>
          <w:rStyle w:val="VerbatimChar"/>
        </w:rPr>
        <w:t>##         "review_comments_url": "https://api.github.com/repos/artsy/metaphysics/pulls/412/comments",</w:t>
      </w:r>
      <w:r>
        <w:br/>
      </w:r>
      <w:r>
        <w:rPr>
          <w:rStyle w:val="VerbatimChar"/>
        </w:rPr>
        <w:t>##         "review_comment_url": "https://api.github.com/repos/artsy/metaphysics/pulls/comments{/number}",</w:t>
      </w:r>
      <w:r>
        <w:br/>
      </w:r>
      <w:r>
        <w:rPr>
          <w:rStyle w:val="VerbatimChar"/>
        </w:rPr>
        <w:t>##         "comments_url": "https://api.github.com/repos/artsy/metaphysics/issues/412/comments",</w:t>
      </w:r>
      <w:r>
        <w:br/>
      </w:r>
      <w:r>
        <w:rPr>
          <w:rStyle w:val="VerbatimChar"/>
        </w:rPr>
        <w:t>##         "statuses_url": "https://api.github.com/repos/artsy/metaphysics/statuses/7da0941e027a1b109308e1d1b5bc0c174e45b7c3",</w:t>
      </w:r>
      <w:r>
        <w:br/>
      </w:r>
      <w:r>
        <w:rPr>
          <w:rStyle w:val="VerbatimChar"/>
        </w:rPr>
        <w:t>##         "head": {</w:t>
      </w:r>
      <w:r>
        <w:br/>
      </w:r>
      <w:r>
        <w:rPr>
          <w:rStyle w:val="VerbatimChar"/>
        </w:rPr>
        <w:t>##           "label": "artsy:orta-gene_desc",</w:t>
      </w:r>
      <w:r>
        <w:br/>
      </w:r>
      <w:r>
        <w:rPr>
          <w:rStyle w:val="VerbatimChar"/>
        </w:rPr>
        <w:t>##           "ref": "orta-gene_desc",</w:t>
      </w:r>
      <w:r>
        <w:br/>
      </w:r>
      <w:r>
        <w:rPr>
          <w:rStyle w:val="VerbatimChar"/>
        </w:rPr>
        <w:t>##           "sha": "7da0941e027a1b109308e1d1b5bc0c174e45b7c3",</w:t>
      </w:r>
      <w:r>
        <w:br/>
      </w:r>
      <w:r>
        <w:rPr>
          <w:rStyle w:val="VerbatimChar"/>
        </w:rPr>
        <w:t>##           "user": {</w:t>
      </w:r>
      <w:r>
        <w:br/>
      </w:r>
      <w:r>
        <w:rPr>
          <w:rStyle w:val="VerbatimChar"/>
        </w:rPr>
        <w:t>##             "login": "artsy",</w:t>
      </w:r>
      <w:r>
        <w:br/>
      </w:r>
      <w:r>
        <w:rPr>
          <w:rStyle w:val="VerbatimChar"/>
        </w:rPr>
        <w:t>##             "id": 546231,</w:t>
      </w:r>
      <w:r>
        <w:br/>
      </w:r>
      <w:r>
        <w:rPr>
          <w:rStyle w:val="VerbatimChar"/>
        </w:rPr>
        <w:t>##             "avatar_url": "https://avatars.githubusercontent.com/u/546231?v=3",</w:t>
      </w:r>
      <w:r>
        <w:br/>
      </w:r>
      <w:r>
        <w:rPr>
          <w:rStyle w:val="VerbatimChar"/>
        </w:rPr>
        <w:t>##             "gravatar_id": "",</w:t>
      </w:r>
      <w:r>
        <w:br/>
      </w:r>
      <w:r>
        <w:rPr>
          <w:rStyle w:val="VerbatimChar"/>
        </w:rPr>
        <w:t>##             "url": "https://api.github.com/users/artsy",</w:t>
      </w:r>
      <w:r>
        <w:br/>
      </w:r>
      <w:r>
        <w:rPr>
          <w:rStyle w:val="VerbatimChar"/>
        </w:rPr>
        <w:t>##             "html_url": "https://github.com/artsy",</w:t>
      </w:r>
      <w:r>
        <w:br/>
      </w:r>
      <w:r>
        <w:rPr>
          <w:rStyle w:val="VerbatimChar"/>
        </w:rPr>
        <w:t>##             "followers_url": "https://api.github.com/users/artsy/followers",</w:t>
      </w:r>
      <w:r>
        <w:br/>
      </w:r>
      <w:r>
        <w:rPr>
          <w:rStyle w:val="VerbatimChar"/>
        </w:rPr>
        <w:t>##             "following_url": "https://api.github.com/users/artsy/following{/other_user}",</w:t>
      </w:r>
      <w:r>
        <w:br/>
      </w:r>
      <w:r>
        <w:rPr>
          <w:rStyle w:val="VerbatimChar"/>
        </w:rPr>
        <w:t>##             "gists_url": "https://api.github.com/users/artsy/gists{/gist_id}",</w:t>
      </w:r>
      <w:r>
        <w:br/>
      </w:r>
      <w:r>
        <w:rPr>
          <w:rStyle w:val="VerbatimChar"/>
        </w:rPr>
        <w:t>##             "starred_url": "https://api.github.com/users/artsy/starred{/owner}{/repo}",</w:t>
      </w:r>
      <w:r>
        <w:br/>
      </w:r>
      <w:r>
        <w:rPr>
          <w:rStyle w:val="VerbatimChar"/>
        </w:rPr>
        <w:t>##             "subscriptions_url": "https://api.github.com/users/artsy/subscriptions",</w:t>
      </w:r>
      <w:r>
        <w:br/>
      </w:r>
      <w:r>
        <w:rPr>
          <w:rStyle w:val="VerbatimChar"/>
        </w:rPr>
        <w:t>##             "organizations_url": "https://api.github.com/users/artsy/orgs",</w:t>
      </w:r>
      <w:r>
        <w:br/>
      </w:r>
      <w:r>
        <w:rPr>
          <w:rStyle w:val="VerbatimChar"/>
        </w:rPr>
        <w:t>##             "repos_url": "https://api.github.com/users/artsy/repos",</w:t>
      </w:r>
      <w:r>
        <w:br/>
      </w:r>
      <w:r>
        <w:rPr>
          <w:rStyle w:val="VerbatimChar"/>
        </w:rPr>
        <w:t>##             "events_url": "https://api.github.com/users/artsy/events{/privacy}",</w:t>
      </w:r>
      <w:r>
        <w:br/>
      </w:r>
      <w:r>
        <w:rPr>
          <w:rStyle w:val="VerbatimChar"/>
        </w:rPr>
        <w:t>##             "received_events_url": "https://api.github.com/users/artsy/received_events",</w:t>
      </w:r>
      <w:r>
        <w:br/>
      </w:r>
      <w:r>
        <w:rPr>
          <w:rStyle w:val="VerbatimChar"/>
        </w:rPr>
        <w:t>##             "type": "Organization",</w:t>
      </w:r>
      <w:r>
        <w:br/>
      </w:r>
      <w:r>
        <w:rPr>
          <w:rStyle w:val="VerbatimChar"/>
        </w:rPr>
        <w:t>##             "site_admin": false</w:t>
      </w:r>
      <w:r>
        <w:br/>
      </w:r>
      <w:r>
        <w:rPr>
          <w:rStyle w:val="VerbatimChar"/>
        </w:rPr>
        <w:t>##           },</w:t>
      </w:r>
      <w:r>
        <w:br/>
      </w:r>
      <w:r>
        <w:rPr>
          <w:rStyle w:val="VerbatimChar"/>
        </w:rPr>
        <w:t>##           "repo": {</w:t>
      </w:r>
      <w:r>
        <w:br/>
      </w:r>
      <w:r>
        <w:rPr>
          <w:rStyle w:val="VerbatimChar"/>
        </w:rPr>
        <w:t>##             "id": 42728510,</w:t>
      </w:r>
      <w:r>
        <w:br/>
      </w:r>
      <w:r>
        <w:rPr>
          <w:rStyle w:val="VerbatimChar"/>
        </w:rPr>
        <w:t>##             "name": "metaphysics",</w:t>
      </w:r>
      <w:r>
        <w:br/>
      </w:r>
      <w:r>
        <w:rPr>
          <w:rStyle w:val="VerbatimChar"/>
        </w:rPr>
        <w:lastRenderedPageBreak/>
        <w:t>##             "full_name": "artsy/metaphysics",</w:t>
      </w:r>
      <w:r>
        <w:br/>
      </w:r>
      <w:r>
        <w:rPr>
          <w:rStyle w:val="VerbatimChar"/>
        </w:rPr>
        <w:t>##             "owner": {</w:t>
      </w:r>
      <w:r>
        <w:br/>
      </w:r>
      <w:r>
        <w:rPr>
          <w:rStyle w:val="VerbatimChar"/>
        </w:rPr>
        <w:t>##               "login": "artsy",</w:t>
      </w:r>
      <w:r>
        <w:br/>
      </w:r>
      <w:r>
        <w:rPr>
          <w:rStyle w:val="VerbatimChar"/>
        </w:rPr>
        <w:t>##               "id": 546231,</w:t>
      </w:r>
      <w:r>
        <w:br/>
      </w:r>
      <w:r>
        <w:rPr>
          <w:rStyle w:val="VerbatimChar"/>
        </w:rPr>
        <w:t>##               "avatar_url": "https://avatars.githubusercontent.com/u/546231?v=3",</w:t>
      </w:r>
      <w:r>
        <w:br/>
      </w:r>
      <w:r>
        <w:rPr>
          <w:rStyle w:val="VerbatimChar"/>
        </w:rPr>
        <w:t>##               "gravatar_id": "",</w:t>
      </w:r>
      <w:r>
        <w:br/>
      </w:r>
      <w:r>
        <w:rPr>
          <w:rStyle w:val="VerbatimChar"/>
        </w:rPr>
        <w:t>##               "url": "https://api.github.com/users/artsy",</w:t>
      </w:r>
      <w:r>
        <w:br/>
      </w:r>
      <w:r>
        <w:rPr>
          <w:rStyle w:val="VerbatimChar"/>
        </w:rPr>
        <w:t>##               "html_url": "https://github.com/artsy",</w:t>
      </w:r>
      <w:r>
        <w:br/>
      </w:r>
      <w:r>
        <w:rPr>
          <w:rStyle w:val="VerbatimChar"/>
        </w:rPr>
        <w:t>##               "followers_url": "https://api.github.com/users/artsy/followers",</w:t>
      </w:r>
      <w:r>
        <w:br/>
      </w:r>
      <w:r>
        <w:rPr>
          <w:rStyle w:val="VerbatimChar"/>
        </w:rPr>
        <w:t>##               "following_url": "https://api.github.com/users/artsy/following{/other_user}",</w:t>
      </w:r>
      <w:r>
        <w:br/>
      </w:r>
      <w:r>
        <w:rPr>
          <w:rStyle w:val="VerbatimChar"/>
        </w:rPr>
        <w:t>##               "gists_url": "https://api.github.com/users/artsy/gists{/gist_id}",</w:t>
      </w:r>
      <w:r>
        <w:br/>
      </w:r>
      <w:r>
        <w:rPr>
          <w:rStyle w:val="VerbatimChar"/>
        </w:rPr>
        <w:t>##               "starred_url": "https://api.github.com/users/artsy/starred{/owner}{/repo}",</w:t>
      </w:r>
      <w:r>
        <w:br/>
      </w:r>
      <w:r>
        <w:rPr>
          <w:rStyle w:val="VerbatimChar"/>
        </w:rPr>
        <w:t>##               "subscriptions_url": "https://api.github.com/users/artsy/subscriptions",</w:t>
      </w:r>
      <w:r>
        <w:br/>
      </w:r>
      <w:r>
        <w:rPr>
          <w:rStyle w:val="VerbatimChar"/>
        </w:rPr>
        <w:t>##               "organizations_url": "https://api.github.com/users/artsy/orgs",</w:t>
      </w:r>
      <w:r>
        <w:br/>
      </w:r>
      <w:r>
        <w:rPr>
          <w:rStyle w:val="VerbatimChar"/>
        </w:rPr>
        <w:t>##               "repos_url": "https://api.github.com/users/artsy/repos",</w:t>
      </w:r>
      <w:r>
        <w:br/>
      </w:r>
      <w:r>
        <w:rPr>
          <w:rStyle w:val="VerbatimChar"/>
        </w:rPr>
        <w:t>##               "events_url": "https://api.github.com/users/artsy/events{/privacy}",</w:t>
      </w:r>
      <w:r>
        <w:br/>
      </w:r>
      <w:r>
        <w:rPr>
          <w:rStyle w:val="VerbatimChar"/>
        </w:rPr>
        <w:t>##               "received_events_url": "https://api.github.com/users/artsy/received_events",</w:t>
      </w:r>
      <w:r>
        <w:br/>
      </w:r>
      <w:r>
        <w:rPr>
          <w:rStyle w:val="VerbatimChar"/>
        </w:rPr>
        <w:t>##               "type": "Organization",</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"https://github.com/artsy/metaphysics",</w:t>
      </w:r>
      <w:r>
        <w:br/>
      </w:r>
      <w:r>
        <w:rPr>
          <w:rStyle w:val="VerbatimChar"/>
        </w:rPr>
        <w:t>##             "description": "Artsy's GraphQL API",</w:t>
      </w:r>
      <w:r>
        <w:br/>
      </w:r>
      <w:r>
        <w:rPr>
          <w:rStyle w:val="VerbatimChar"/>
        </w:rPr>
        <w:t>##             "fork": false,</w:t>
      </w:r>
      <w:r>
        <w:br/>
      </w:r>
      <w:r>
        <w:rPr>
          <w:rStyle w:val="VerbatimChar"/>
        </w:rPr>
        <w:t>##             "url": "https://api.github.com/repos/artsy/metaphysics",</w:t>
      </w:r>
      <w:r>
        <w:br/>
      </w:r>
      <w:r>
        <w:rPr>
          <w:rStyle w:val="VerbatimChar"/>
        </w:rPr>
        <w:t>##             "forks_url": "https://api.github.com/repos/artsy/metaphysics/forks",</w:t>
      </w:r>
      <w:r>
        <w:br/>
      </w:r>
      <w:r>
        <w:rPr>
          <w:rStyle w:val="VerbatimChar"/>
        </w:rPr>
        <w:t>##             "keys_url": "https://api.github.com/repos/artsy/metaphysics/keys{/key_id}",</w:t>
      </w:r>
      <w:r>
        <w:br/>
      </w:r>
      <w:r>
        <w:rPr>
          <w:rStyle w:val="VerbatimChar"/>
        </w:rPr>
        <w:t>##             "collaborators_url": "https://api.github.com/repos/artsy/metaphysics/collaborators{/collaborator}",</w:t>
      </w:r>
      <w:r>
        <w:br/>
      </w:r>
      <w:r>
        <w:rPr>
          <w:rStyle w:val="VerbatimChar"/>
        </w:rPr>
        <w:t>##             "teams_url": "https://api.github.com/repos/artsy/metaphysics/teams",</w:t>
      </w:r>
      <w:r>
        <w:br/>
      </w:r>
      <w:r>
        <w:rPr>
          <w:rStyle w:val="VerbatimChar"/>
        </w:rPr>
        <w:t>##             "hooks_url": "https://api.github.com/repos/artsy/metaphysics/hooks",</w:t>
      </w:r>
      <w:r>
        <w:br/>
      </w:r>
      <w:r>
        <w:rPr>
          <w:rStyle w:val="VerbatimChar"/>
        </w:rPr>
        <w:t>##             "issue_events_url": "https://api.github.com/repos/artsy/metaphysics/issues/events{/number}",</w:t>
      </w:r>
      <w:r>
        <w:br/>
      </w:r>
      <w:r>
        <w:rPr>
          <w:rStyle w:val="VerbatimChar"/>
        </w:rPr>
        <w:t xml:space="preserve">##             "events_url": </w:t>
      </w:r>
      <w:r>
        <w:rPr>
          <w:rStyle w:val="VerbatimChar"/>
        </w:rPr>
        <w:lastRenderedPageBreak/>
        <w:t>"https://api.github.com/repos/artsy/metaphysics/events",</w:t>
      </w:r>
      <w:r>
        <w:br/>
      </w:r>
      <w:r>
        <w:rPr>
          <w:rStyle w:val="VerbatimChar"/>
        </w:rPr>
        <w:t>##             "assignees_url": "https://api.github.com/repos/artsy/metaphysics/assignees{/user}",</w:t>
      </w:r>
      <w:r>
        <w:br/>
      </w:r>
      <w:r>
        <w:rPr>
          <w:rStyle w:val="VerbatimChar"/>
        </w:rPr>
        <w:t>##             "branches_url": "https://api.github.com/repos/artsy/metaphysics/branches{/branch}",</w:t>
      </w:r>
      <w:r>
        <w:br/>
      </w:r>
      <w:r>
        <w:rPr>
          <w:rStyle w:val="VerbatimChar"/>
        </w:rPr>
        <w:t>##             "tags_url": "https://api.github.com/repos/artsy/metaphysics/tags",</w:t>
      </w:r>
      <w:r>
        <w:br/>
      </w:r>
      <w:r>
        <w:rPr>
          <w:rStyle w:val="VerbatimChar"/>
        </w:rPr>
        <w:t>##             "blobs_url": "https://api.github.com/repos/artsy/metaphysics/git/blobs{/sha}",</w:t>
      </w:r>
      <w:r>
        <w:br/>
      </w:r>
      <w:r>
        <w:rPr>
          <w:rStyle w:val="VerbatimChar"/>
        </w:rPr>
        <w:t>##             "git_tags_url": "https://api.github.com/repos/artsy/metaphysics/git/tags{/sha}",</w:t>
      </w:r>
      <w:r>
        <w:br/>
      </w:r>
      <w:r>
        <w:rPr>
          <w:rStyle w:val="VerbatimChar"/>
        </w:rPr>
        <w:t>##             "git_refs_url": "https://api.github.com/repos/artsy/metaphysics/git/refs{/sha}",</w:t>
      </w:r>
      <w:r>
        <w:br/>
      </w:r>
      <w:r>
        <w:rPr>
          <w:rStyle w:val="VerbatimChar"/>
        </w:rPr>
        <w:t>##             "trees_url": "https://api.github.com/repos/artsy/metaphysics/git/trees{/sha}",</w:t>
      </w:r>
      <w:r>
        <w:br/>
      </w:r>
      <w:r>
        <w:rPr>
          <w:rStyle w:val="VerbatimChar"/>
        </w:rPr>
        <w:t>##             "statuses_url": "https://api.github.com/repos/artsy/metaphysics/statuses/{sha}",</w:t>
      </w:r>
      <w:r>
        <w:br/>
      </w:r>
      <w:r>
        <w:rPr>
          <w:rStyle w:val="VerbatimChar"/>
        </w:rPr>
        <w:t>##             "languages_url": "https://api.github.com/repos/artsy/metaphysics/languages",</w:t>
      </w:r>
      <w:r>
        <w:br/>
      </w:r>
      <w:r>
        <w:rPr>
          <w:rStyle w:val="VerbatimChar"/>
        </w:rPr>
        <w:t>##             "stargazers_url": "https://api.github.com/repos/artsy/metaphysics/stargazers",</w:t>
      </w:r>
      <w:r>
        <w:br/>
      </w:r>
      <w:r>
        <w:rPr>
          <w:rStyle w:val="VerbatimChar"/>
        </w:rPr>
        <w:t>##             "contributors_url": "https://api.github.com/repos/artsy/metaphysics/contributors",</w:t>
      </w:r>
      <w:r>
        <w:br/>
      </w:r>
      <w:r>
        <w:rPr>
          <w:rStyle w:val="VerbatimChar"/>
        </w:rPr>
        <w:t>##             "subscribers_url": "https://api.github.com/repos/artsy/metaphysics/subscribers",</w:t>
      </w:r>
      <w:r>
        <w:br/>
      </w:r>
      <w:r>
        <w:rPr>
          <w:rStyle w:val="VerbatimChar"/>
        </w:rPr>
        <w:t>##             "subscription_url": "https://api.github.com/repos/artsy/metaphysics/subscription",</w:t>
      </w:r>
      <w:r>
        <w:br/>
      </w:r>
      <w:r>
        <w:rPr>
          <w:rStyle w:val="VerbatimChar"/>
        </w:rPr>
        <w:t>##             "commits_url": "https://api.github.com/repos/artsy/metaphysics/commits{/sha}",</w:t>
      </w:r>
      <w:r>
        <w:br/>
      </w:r>
      <w:r>
        <w:rPr>
          <w:rStyle w:val="VerbatimChar"/>
        </w:rPr>
        <w:t>##             "git_commits_url": "https://api.github.com/repos/artsy/metaphysics/git/commits{/sha}",</w:t>
      </w:r>
      <w:r>
        <w:br/>
      </w:r>
      <w:r>
        <w:rPr>
          <w:rStyle w:val="VerbatimChar"/>
        </w:rPr>
        <w:t>##             "comments_url": "https://api.github.com/repos/artsy/metaphysics/comments{/number}",</w:t>
      </w:r>
      <w:r>
        <w:br/>
      </w:r>
      <w:r>
        <w:rPr>
          <w:rStyle w:val="VerbatimChar"/>
        </w:rPr>
        <w:t>##             "issue_comment_url": "https://api.github.com/repos/artsy/metaphysics/issues/comments{/number}",</w:t>
      </w:r>
      <w:r>
        <w:br/>
      </w:r>
      <w:r>
        <w:rPr>
          <w:rStyle w:val="VerbatimChar"/>
        </w:rPr>
        <w:t>##             "contents_url": "https://api.github.com/repos/artsy/metaphysics/contents/{+path}",</w:t>
      </w:r>
      <w:r>
        <w:br/>
      </w:r>
      <w:r>
        <w:rPr>
          <w:rStyle w:val="VerbatimChar"/>
        </w:rPr>
        <w:t>##             "compare_url": "https://api.github.com/repos/artsy/metaphysics/compare/{base}...{head}",</w:t>
      </w:r>
      <w:r>
        <w:br/>
      </w:r>
      <w:r>
        <w:rPr>
          <w:rStyle w:val="VerbatimChar"/>
        </w:rPr>
        <w:t>##             "merges_url": "https://api.github.com/repos/artsy/metaphysics/merges",</w:t>
      </w:r>
      <w:r>
        <w:br/>
      </w:r>
      <w:r>
        <w:rPr>
          <w:rStyle w:val="VerbatimChar"/>
        </w:rPr>
        <w:t>##             "archive_url": "https://api.github.com/repos/artsy/metaphysics/{archive_format}{/ref}",</w:t>
      </w:r>
      <w:r>
        <w:br/>
      </w:r>
      <w:r>
        <w:rPr>
          <w:rStyle w:val="VerbatimChar"/>
        </w:rPr>
        <w:t>##             "downloads_url": "https://api.github.com/repos/artsy/metaphysics/downloads",</w:t>
      </w:r>
      <w:r>
        <w:br/>
      </w:r>
      <w:r>
        <w:rPr>
          <w:rStyle w:val="VerbatimChar"/>
        </w:rPr>
        <w:t>##             "issues_url": "https://api.github.com/repos/artsy/metaphysics/issues{/number}",</w:t>
      </w:r>
      <w:r>
        <w:br/>
      </w:r>
      <w:r>
        <w:rPr>
          <w:rStyle w:val="VerbatimChar"/>
        </w:rPr>
        <w:lastRenderedPageBreak/>
        <w:t>##             "pulls_url": "https://api.github.com/repos/artsy/metaphysics/pulls{/number}",</w:t>
      </w:r>
      <w:r>
        <w:br/>
      </w:r>
      <w:r>
        <w:rPr>
          <w:rStyle w:val="VerbatimChar"/>
        </w:rPr>
        <w:t>##             "milestones_url": "https://api.github.com/repos/artsy/metaphysics/milestones{/number}",</w:t>
      </w:r>
      <w:r>
        <w:br/>
      </w:r>
      <w:r>
        <w:rPr>
          <w:rStyle w:val="VerbatimChar"/>
        </w:rPr>
        <w:t>##             "notifications_url": "https://api.github.com/repos/artsy/metaphysics/notifications{?since,all,participating}",</w:t>
      </w:r>
      <w:r>
        <w:br/>
      </w:r>
      <w:r>
        <w:rPr>
          <w:rStyle w:val="VerbatimChar"/>
        </w:rPr>
        <w:t>##             "labels_url": "https://api.github.com/repos/artsy/metaphysics/labels{/name}",</w:t>
      </w:r>
      <w:r>
        <w:br/>
      </w:r>
      <w:r>
        <w:rPr>
          <w:rStyle w:val="VerbatimChar"/>
        </w:rPr>
        <w:t>##             "releases_url": "https://api.github.com/repos/artsy/metaphysics/releases{/id}",</w:t>
      </w:r>
      <w:r>
        <w:br/>
      </w:r>
      <w:r>
        <w:rPr>
          <w:rStyle w:val="VerbatimChar"/>
        </w:rPr>
        <w:t>##             "deployments_url": "https://api.github.com/repos/artsy/metaphysics/deployments",</w:t>
      </w:r>
      <w:r>
        <w:br/>
      </w:r>
      <w:r>
        <w:rPr>
          <w:rStyle w:val="VerbatimChar"/>
        </w:rPr>
        <w:t>##             "created_at": "2015-09-18T14:51:48Z",</w:t>
      </w:r>
      <w:r>
        <w:br/>
      </w:r>
      <w:r>
        <w:rPr>
          <w:rStyle w:val="VerbatimChar"/>
        </w:rPr>
        <w:t>##             "updated_at": "2016-09-23T06:20:01Z",</w:t>
      </w:r>
      <w:r>
        <w:br/>
      </w:r>
      <w:r>
        <w:rPr>
          <w:rStyle w:val="VerbatimChar"/>
        </w:rPr>
        <w:t>##             "pushed_at": "2016-09-23T10:13:23Z",</w:t>
      </w:r>
      <w:r>
        <w:br/>
      </w:r>
      <w:r>
        <w:rPr>
          <w:rStyle w:val="VerbatimChar"/>
        </w:rPr>
        <w:t>##             "git_url": "git://github.com/artsy/metaphysics.git",</w:t>
      </w:r>
      <w:r>
        <w:br/>
      </w:r>
      <w:r>
        <w:rPr>
          <w:rStyle w:val="VerbatimChar"/>
        </w:rPr>
        <w:t>##             "ssh_url": "git@github.com:artsy/metaphysics.git",</w:t>
      </w:r>
      <w:r>
        <w:br/>
      </w:r>
      <w:r>
        <w:rPr>
          <w:rStyle w:val="VerbatimChar"/>
        </w:rPr>
        <w:t>##             "clone_url": "https://github.com/artsy/metaphysics.git",</w:t>
      </w:r>
      <w:r>
        <w:br/>
      </w:r>
      <w:r>
        <w:rPr>
          <w:rStyle w:val="VerbatimChar"/>
        </w:rPr>
        <w:t>##             "svn_url": "https://github.com/artsy/metaphysics",</w:t>
      </w:r>
      <w:r>
        <w:br/>
      </w:r>
      <w:r>
        <w:rPr>
          <w:rStyle w:val="VerbatimChar"/>
        </w:rPr>
        <w:t>##             "homepage": "",</w:t>
      </w:r>
      <w:r>
        <w:br/>
      </w:r>
      <w:r>
        <w:rPr>
          <w:rStyle w:val="VerbatimChar"/>
        </w:rPr>
        <w:t>##             "size": 806,</w:t>
      </w:r>
      <w:r>
        <w:br/>
      </w:r>
      <w:r>
        <w:rPr>
          <w:rStyle w:val="VerbatimChar"/>
        </w:rPr>
        <w:t>##             "stargazers_count": 38,</w:t>
      </w:r>
      <w:r>
        <w:br/>
      </w:r>
      <w:r>
        <w:rPr>
          <w:rStyle w:val="VerbatimChar"/>
        </w:rPr>
        <w:t>##             "watchers_count": 38,</w:t>
      </w:r>
      <w:r>
        <w:br/>
      </w:r>
      <w:r>
        <w:rPr>
          <w:rStyle w:val="VerbatimChar"/>
        </w:rPr>
        <w:t>##             "language": "JavaScript",</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17,</w:t>
      </w:r>
      <w:r>
        <w:br/>
      </w:r>
      <w:r>
        <w:rPr>
          <w:rStyle w:val="VerbatimChar"/>
        </w:rPr>
        <w:t>##             "mirror_url": null,</w:t>
      </w:r>
      <w:r>
        <w:br/>
      </w:r>
      <w:r>
        <w:rPr>
          <w:rStyle w:val="VerbatimChar"/>
        </w:rPr>
        <w:t>##             "open_issues_count": 33,</w:t>
      </w:r>
      <w:r>
        <w:br/>
      </w:r>
      <w:r>
        <w:rPr>
          <w:rStyle w:val="VerbatimChar"/>
        </w:rPr>
        <w:t>##             "forks": 17,</w:t>
      </w:r>
      <w:r>
        <w:br/>
      </w:r>
      <w:r>
        <w:rPr>
          <w:rStyle w:val="VerbatimChar"/>
        </w:rPr>
        <w:t>##             "open_issues": 33,</w:t>
      </w:r>
      <w:r>
        <w:br/>
      </w:r>
      <w:r>
        <w:rPr>
          <w:rStyle w:val="VerbatimChar"/>
        </w:rPr>
        <w:t>##             "watchers": 38,</w:t>
      </w:r>
      <w:r>
        <w:br/>
      </w:r>
      <w:r>
        <w:rPr>
          <w:rStyle w:val="VerbatimChar"/>
        </w:rPr>
        <w:t>##             "default_branch": "master"</w:t>
      </w:r>
      <w:r>
        <w:br/>
      </w:r>
      <w:r>
        <w:rPr>
          <w:rStyle w:val="VerbatimChar"/>
        </w:rPr>
        <w:t>##           }</w:t>
      </w:r>
      <w:r>
        <w:br/>
      </w:r>
      <w:r>
        <w:rPr>
          <w:rStyle w:val="VerbatimChar"/>
        </w:rPr>
        <w:t>##         },</w:t>
      </w:r>
      <w:r>
        <w:br/>
      </w:r>
      <w:r>
        <w:rPr>
          <w:rStyle w:val="VerbatimChar"/>
        </w:rPr>
        <w:t>##         "base": {</w:t>
      </w:r>
      <w:r>
        <w:br/>
      </w:r>
      <w:r>
        <w:rPr>
          <w:rStyle w:val="VerbatimChar"/>
        </w:rPr>
        <w:t>##           "label": "artsy:master",</w:t>
      </w:r>
      <w:r>
        <w:br/>
      </w:r>
      <w:r>
        <w:rPr>
          <w:rStyle w:val="VerbatimChar"/>
        </w:rPr>
        <w:t>##           "ref": "master",</w:t>
      </w:r>
      <w:r>
        <w:br/>
      </w:r>
      <w:r>
        <w:rPr>
          <w:rStyle w:val="VerbatimChar"/>
        </w:rPr>
        <w:t>##           "sha": "0d7c2cb996c707071103a9ea0d36aa5327aaf5c8",</w:t>
      </w:r>
      <w:r>
        <w:br/>
      </w:r>
      <w:r>
        <w:rPr>
          <w:rStyle w:val="VerbatimChar"/>
        </w:rPr>
        <w:t>##           "user": {</w:t>
      </w:r>
      <w:r>
        <w:br/>
      </w:r>
      <w:r>
        <w:rPr>
          <w:rStyle w:val="VerbatimChar"/>
        </w:rPr>
        <w:t>##             "login": "artsy",</w:t>
      </w:r>
      <w:r>
        <w:br/>
      </w:r>
      <w:r>
        <w:rPr>
          <w:rStyle w:val="VerbatimChar"/>
        </w:rPr>
        <w:t>##             "id": 546231,</w:t>
      </w:r>
      <w:r>
        <w:br/>
      </w:r>
      <w:r>
        <w:rPr>
          <w:rStyle w:val="VerbatimChar"/>
        </w:rPr>
        <w:t>##             "avatar_url": "https://avatars.githubusercontent.com/u/546231?v=3",</w:t>
      </w:r>
      <w:r>
        <w:br/>
      </w:r>
      <w:r>
        <w:rPr>
          <w:rStyle w:val="VerbatimChar"/>
        </w:rPr>
        <w:t>##             "gravatar_id": "",</w:t>
      </w:r>
      <w:r>
        <w:br/>
      </w:r>
      <w:r>
        <w:rPr>
          <w:rStyle w:val="VerbatimChar"/>
        </w:rPr>
        <w:t>##             "url": "https://api.github.com/users/artsy",</w:t>
      </w:r>
      <w:r>
        <w:br/>
      </w:r>
      <w:r>
        <w:rPr>
          <w:rStyle w:val="VerbatimChar"/>
        </w:rPr>
        <w:t>##             "html_url": "https://github.com/artsy",</w:t>
      </w:r>
      <w:r>
        <w:br/>
      </w:r>
      <w:r>
        <w:rPr>
          <w:rStyle w:val="VerbatimChar"/>
        </w:rPr>
        <w:lastRenderedPageBreak/>
        <w:t>##             "followers_url": "https://api.github.com/users/artsy/followers",</w:t>
      </w:r>
      <w:r>
        <w:br/>
      </w:r>
      <w:r>
        <w:rPr>
          <w:rStyle w:val="VerbatimChar"/>
        </w:rPr>
        <w:t>##             "following_url": "https://api.github.com/users/artsy/following{/other_user}",</w:t>
      </w:r>
      <w:r>
        <w:br/>
      </w:r>
      <w:r>
        <w:rPr>
          <w:rStyle w:val="VerbatimChar"/>
        </w:rPr>
        <w:t>##             "gists_url": "https://api.github.com/users/artsy/gists{/gist_id}",</w:t>
      </w:r>
      <w:r>
        <w:br/>
      </w:r>
      <w:r>
        <w:rPr>
          <w:rStyle w:val="VerbatimChar"/>
        </w:rPr>
        <w:t>##             "starred_url": "https://api.github.com/users/artsy/starred{/owner}{/repo}",</w:t>
      </w:r>
      <w:r>
        <w:br/>
      </w:r>
      <w:r>
        <w:rPr>
          <w:rStyle w:val="VerbatimChar"/>
        </w:rPr>
        <w:t>##             "subscriptions_url": "https://api.github.com/users/artsy/subscriptions",</w:t>
      </w:r>
      <w:r>
        <w:br/>
      </w:r>
      <w:r>
        <w:rPr>
          <w:rStyle w:val="VerbatimChar"/>
        </w:rPr>
        <w:t>##             "organizations_url": "https://api.github.com/users/artsy/orgs",</w:t>
      </w:r>
      <w:r>
        <w:br/>
      </w:r>
      <w:r>
        <w:rPr>
          <w:rStyle w:val="VerbatimChar"/>
        </w:rPr>
        <w:t>##             "repos_url": "https://api.github.com/users/artsy/repos",</w:t>
      </w:r>
      <w:r>
        <w:br/>
      </w:r>
      <w:r>
        <w:rPr>
          <w:rStyle w:val="VerbatimChar"/>
        </w:rPr>
        <w:t>##             "events_url": "https://api.github.com/users/artsy/events{/privacy}",</w:t>
      </w:r>
      <w:r>
        <w:br/>
      </w:r>
      <w:r>
        <w:rPr>
          <w:rStyle w:val="VerbatimChar"/>
        </w:rPr>
        <w:t>##             "received_events_url": "https://api.github.com/users/artsy/received_events",</w:t>
      </w:r>
      <w:r>
        <w:br/>
      </w:r>
      <w:r>
        <w:rPr>
          <w:rStyle w:val="VerbatimChar"/>
        </w:rPr>
        <w:t>##             "type": "Organization",</w:t>
      </w:r>
      <w:r>
        <w:br/>
      </w:r>
      <w:r>
        <w:rPr>
          <w:rStyle w:val="VerbatimChar"/>
        </w:rPr>
        <w:t>##             "site_admin": false</w:t>
      </w:r>
      <w:r>
        <w:br/>
      </w:r>
      <w:r>
        <w:rPr>
          <w:rStyle w:val="VerbatimChar"/>
        </w:rPr>
        <w:t>##           },</w:t>
      </w:r>
      <w:r>
        <w:br/>
      </w:r>
      <w:r>
        <w:rPr>
          <w:rStyle w:val="VerbatimChar"/>
        </w:rPr>
        <w:t>##           "repo": {</w:t>
      </w:r>
      <w:r>
        <w:br/>
      </w:r>
      <w:r>
        <w:rPr>
          <w:rStyle w:val="VerbatimChar"/>
        </w:rPr>
        <w:t>##             "id": 42728510,</w:t>
      </w:r>
      <w:r>
        <w:br/>
      </w:r>
      <w:r>
        <w:rPr>
          <w:rStyle w:val="VerbatimChar"/>
        </w:rPr>
        <w:t>##             "name": "metaphysics",</w:t>
      </w:r>
      <w:r>
        <w:br/>
      </w:r>
      <w:r>
        <w:rPr>
          <w:rStyle w:val="VerbatimChar"/>
        </w:rPr>
        <w:t>##             "full_name": "artsy/metaphysics",</w:t>
      </w:r>
      <w:r>
        <w:br/>
      </w:r>
      <w:r>
        <w:rPr>
          <w:rStyle w:val="VerbatimChar"/>
        </w:rPr>
        <w:t>##             "owner": {</w:t>
      </w:r>
      <w:r>
        <w:br/>
      </w:r>
      <w:r>
        <w:rPr>
          <w:rStyle w:val="VerbatimChar"/>
        </w:rPr>
        <w:t>##               "login": "artsy",</w:t>
      </w:r>
      <w:r>
        <w:br/>
      </w:r>
      <w:r>
        <w:rPr>
          <w:rStyle w:val="VerbatimChar"/>
        </w:rPr>
        <w:t>##               "id": 546231,</w:t>
      </w:r>
      <w:r>
        <w:br/>
      </w:r>
      <w:r>
        <w:rPr>
          <w:rStyle w:val="VerbatimChar"/>
        </w:rPr>
        <w:t>##               "avatar_url": "https://avatars.githubusercontent.com/u/546231?v=3",</w:t>
      </w:r>
      <w:r>
        <w:br/>
      </w:r>
      <w:r>
        <w:rPr>
          <w:rStyle w:val="VerbatimChar"/>
        </w:rPr>
        <w:t>##               "gravatar_id": "",</w:t>
      </w:r>
      <w:r>
        <w:br/>
      </w:r>
      <w:r>
        <w:rPr>
          <w:rStyle w:val="VerbatimChar"/>
        </w:rPr>
        <w:t>##               "url": "https://api.github.com/users/artsy",</w:t>
      </w:r>
      <w:r>
        <w:br/>
      </w:r>
      <w:r>
        <w:rPr>
          <w:rStyle w:val="VerbatimChar"/>
        </w:rPr>
        <w:t>##               "html_url": "https://github.com/artsy",</w:t>
      </w:r>
      <w:r>
        <w:br/>
      </w:r>
      <w:r>
        <w:rPr>
          <w:rStyle w:val="VerbatimChar"/>
        </w:rPr>
        <w:t>##               "followers_url": "https://api.github.com/users/artsy/followers",</w:t>
      </w:r>
      <w:r>
        <w:br/>
      </w:r>
      <w:r>
        <w:rPr>
          <w:rStyle w:val="VerbatimChar"/>
        </w:rPr>
        <w:t>##               "following_url": "https://api.github.com/users/artsy/following{/other_user}",</w:t>
      </w:r>
      <w:r>
        <w:br/>
      </w:r>
      <w:r>
        <w:rPr>
          <w:rStyle w:val="VerbatimChar"/>
        </w:rPr>
        <w:t>##               "gists_url": "https://api.github.com/users/artsy/gists{/gist_id}",</w:t>
      </w:r>
      <w:r>
        <w:br/>
      </w:r>
      <w:r>
        <w:rPr>
          <w:rStyle w:val="VerbatimChar"/>
        </w:rPr>
        <w:t>##               "starred_url": "https://api.github.com/users/artsy/starred{/owner}{/repo}",</w:t>
      </w:r>
      <w:r>
        <w:br/>
      </w:r>
      <w:r>
        <w:rPr>
          <w:rStyle w:val="VerbatimChar"/>
        </w:rPr>
        <w:t>##               "subscriptions_url": "https://api.github.com/users/artsy/subscriptions",</w:t>
      </w:r>
      <w:r>
        <w:br/>
      </w:r>
      <w:r>
        <w:rPr>
          <w:rStyle w:val="VerbatimChar"/>
        </w:rPr>
        <w:t>##               "organizations_url": "https://api.github.com/users/artsy/orgs",</w:t>
      </w:r>
      <w:r>
        <w:br/>
      </w:r>
      <w:r>
        <w:rPr>
          <w:rStyle w:val="VerbatimChar"/>
        </w:rPr>
        <w:t>##               "repos_url": "https://api.github.com/users/artsy/repos",</w:t>
      </w:r>
      <w:r>
        <w:br/>
      </w:r>
      <w:r>
        <w:rPr>
          <w:rStyle w:val="VerbatimChar"/>
        </w:rPr>
        <w:t>##               "events_url": "https://api.github.com/users/artsy/events{/privacy}",</w:t>
      </w:r>
      <w:r>
        <w:br/>
      </w:r>
      <w:r>
        <w:rPr>
          <w:rStyle w:val="VerbatimChar"/>
        </w:rPr>
        <w:t>##               "received_events_url": "https://api.github.com/users/artsy/received_events",</w:t>
      </w:r>
      <w:r>
        <w:br/>
      </w:r>
      <w:r>
        <w:rPr>
          <w:rStyle w:val="VerbatimChar"/>
        </w:rPr>
        <w:lastRenderedPageBreak/>
        <w:t>##               "type": "Organization",</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"https://github.com/artsy/metaphysics",</w:t>
      </w:r>
      <w:r>
        <w:br/>
      </w:r>
      <w:r>
        <w:rPr>
          <w:rStyle w:val="VerbatimChar"/>
        </w:rPr>
        <w:t>##             "description": "Artsy's GraphQL API",</w:t>
      </w:r>
      <w:r>
        <w:br/>
      </w:r>
      <w:r>
        <w:rPr>
          <w:rStyle w:val="VerbatimChar"/>
        </w:rPr>
        <w:t>##             "fork": false,</w:t>
      </w:r>
      <w:r>
        <w:br/>
      </w:r>
      <w:r>
        <w:rPr>
          <w:rStyle w:val="VerbatimChar"/>
        </w:rPr>
        <w:t>##             "url": "https://api.github.com/repos/artsy/metaphysics",</w:t>
      </w:r>
      <w:r>
        <w:br/>
      </w:r>
      <w:r>
        <w:rPr>
          <w:rStyle w:val="VerbatimChar"/>
        </w:rPr>
        <w:t>##             "forks_url": "https://api.github.com/repos/artsy/metaphysics/forks",</w:t>
      </w:r>
      <w:r>
        <w:br/>
      </w:r>
      <w:r>
        <w:rPr>
          <w:rStyle w:val="VerbatimChar"/>
        </w:rPr>
        <w:t>##             "keys_url": "https://api.github.com/repos/artsy/metaphysics/keys{/key_id}",</w:t>
      </w:r>
      <w:r>
        <w:br/>
      </w:r>
      <w:r>
        <w:rPr>
          <w:rStyle w:val="VerbatimChar"/>
        </w:rPr>
        <w:t>##             "collaborators_url": "https://api.github.com/repos/artsy/metaphysics/collaborators{/collaborator}",</w:t>
      </w:r>
      <w:r>
        <w:br/>
      </w:r>
      <w:r>
        <w:rPr>
          <w:rStyle w:val="VerbatimChar"/>
        </w:rPr>
        <w:t>##             "teams_url": "https://api.github.com/repos/artsy/metaphysics/teams",</w:t>
      </w:r>
      <w:r>
        <w:br/>
      </w:r>
      <w:r>
        <w:rPr>
          <w:rStyle w:val="VerbatimChar"/>
        </w:rPr>
        <w:t>##             "hooks_url": "https://api.github.com/repos/artsy/metaphysics/hooks",</w:t>
      </w:r>
      <w:r>
        <w:br/>
      </w:r>
      <w:r>
        <w:rPr>
          <w:rStyle w:val="VerbatimChar"/>
        </w:rPr>
        <w:t>##             "issue_events_url": "https://api.github.com/repos/artsy/metaphysics/issues/events{/number}",</w:t>
      </w:r>
      <w:r>
        <w:br/>
      </w:r>
      <w:r>
        <w:rPr>
          <w:rStyle w:val="VerbatimChar"/>
        </w:rPr>
        <w:t>##             "events_url": "https://api.github.com/repos/artsy/metaphysics/events",</w:t>
      </w:r>
      <w:r>
        <w:br/>
      </w:r>
      <w:r>
        <w:rPr>
          <w:rStyle w:val="VerbatimChar"/>
        </w:rPr>
        <w:t>##             "assignees_url": "https://api.github.com/repos/artsy/metaphysics/assignees{/user}",</w:t>
      </w:r>
      <w:r>
        <w:br/>
      </w:r>
      <w:r>
        <w:rPr>
          <w:rStyle w:val="VerbatimChar"/>
        </w:rPr>
        <w:t>##             "branches_url": "https://api.github.com/repos/artsy/metaphysics/branches{/branch}",</w:t>
      </w:r>
      <w:r>
        <w:br/>
      </w:r>
      <w:r>
        <w:rPr>
          <w:rStyle w:val="VerbatimChar"/>
        </w:rPr>
        <w:t>##             "tags_url": "https://api.github.com/repos/artsy/metaphysics/tags",</w:t>
      </w:r>
      <w:r>
        <w:br/>
      </w:r>
      <w:r>
        <w:rPr>
          <w:rStyle w:val="VerbatimChar"/>
        </w:rPr>
        <w:t>##             "blobs_url": "https://api.github.com/repos/artsy/metaphysics/git/blobs{/sha}",</w:t>
      </w:r>
      <w:r>
        <w:br/>
      </w:r>
      <w:r>
        <w:rPr>
          <w:rStyle w:val="VerbatimChar"/>
        </w:rPr>
        <w:t>##             "git_tags_url": "https://api.github.com/repos/artsy/metaphysics/git/tags{/sha}",</w:t>
      </w:r>
      <w:r>
        <w:br/>
      </w:r>
      <w:r>
        <w:rPr>
          <w:rStyle w:val="VerbatimChar"/>
        </w:rPr>
        <w:t>##             "git_refs_url": "https://api.github.com/repos/artsy/metaphysics/git/refs{/sha}",</w:t>
      </w:r>
      <w:r>
        <w:br/>
      </w:r>
      <w:r>
        <w:rPr>
          <w:rStyle w:val="VerbatimChar"/>
        </w:rPr>
        <w:t>##             "trees_url": "https://api.github.com/repos/artsy/metaphysics/git/trees{/sha}",</w:t>
      </w:r>
      <w:r>
        <w:br/>
      </w:r>
      <w:r>
        <w:rPr>
          <w:rStyle w:val="VerbatimChar"/>
        </w:rPr>
        <w:t>##             "statuses_url": "https://api.github.com/repos/artsy/metaphysics/statuses/{sha}",</w:t>
      </w:r>
      <w:r>
        <w:br/>
      </w:r>
      <w:r>
        <w:rPr>
          <w:rStyle w:val="VerbatimChar"/>
        </w:rPr>
        <w:t>##             "languages_url": "https://api.github.com/repos/artsy/metaphysics/languages",</w:t>
      </w:r>
      <w:r>
        <w:br/>
      </w:r>
      <w:r>
        <w:rPr>
          <w:rStyle w:val="VerbatimChar"/>
        </w:rPr>
        <w:t>##             "stargazers_url": "https://api.github.com/repos/artsy/metaphysics/stargazers",</w:t>
      </w:r>
      <w:r>
        <w:br/>
      </w:r>
      <w:r>
        <w:rPr>
          <w:rStyle w:val="VerbatimChar"/>
        </w:rPr>
        <w:t>##             "contributors_url": "https://api.github.com/repos/artsy/metaphysics/contributors",</w:t>
      </w:r>
      <w:r>
        <w:br/>
      </w:r>
      <w:r>
        <w:rPr>
          <w:rStyle w:val="VerbatimChar"/>
        </w:rPr>
        <w:t>##             "subscribers_url": "https://api.github.com/repos/artsy/metaphysics/subscribers",</w:t>
      </w:r>
      <w:r>
        <w:br/>
      </w:r>
      <w:r>
        <w:rPr>
          <w:rStyle w:val="VerbatimChar"/>
        </w:rPr>
        <w:t>##             "subscription_url": "https://api.github.com/repos/artsy/metaphysics/subscription",</w:t>
      </w:r>
      <w:r>
        <w:br/>
      </w:r>
      <w:r>
        <w:rPr>
          <w:rStyle w:val="VerbatimChar"/>
        </w:rPr>
        <w:lastRenderedPageBreak/>
        <w:t>##             "commits_url": "https://api.github.com/repos/artsy/metaphysics/commits{/sha}",</w:t>
      </w:r>
      <w:r>
        <w:br/>
      </w:r>
      <w:r>
        <w:rPr>
          <w:rStyle w:val="VerbatimChar"/>
        </w:rPr>
        <w:t>##             "git_commits_url": "https://api.github.com/repos/artsy/metaphysics/git/commits{/sha}",</w:t>
      </w:r>
      <w:r>
        <w:br/>
      </w:r>
      <w:r>
        <w:rPr>
          <w:rStyle w:val="VerbatimChar"/>
        </w:rPr>
        <w:t>##             "comments_url": "https://api.github.com/repos/artsy/metaphysics/comments{/number}",</w:t>
      </w:r>
      <w:r>
        <w:br/>
      </w:r>
      <w:r>
        <w:rPr>
          <w:rStyle w:val="VerbatimChar"/>
        </w:rPr>
        <w:t>##             "issue_comment_url": "https://api.github.com/repos/artsy/metaphysics/issues/comments{/number}",</w:t>
      </w:r>
      <w:r>
        <w:br/>
      </w:r>
      <w:r>
        <w:rPr>
          <w:rStyle w:val="VerbatimChar"/>
        </w:rPr>
        <w:t>##             "contents_url": "https://api.github.com/repos/artsy/metaphysics/contents/{+path}",</w:t>
      </w:r>
      <w:r>
        <w:br/>
      </w:r>
      <w:r>
        <w:rPr>
          <w:rStyle w:val="VerbatimChar"/>
        </w:rPr>
        <w:t>##             "compare_url": "https://api.github.com/repos/artsy/metaphysics/compare/{base}...{head}",</w:t>
      </w:r>
      <w:r>
        <w:br/>
      </w:r>
      <w:r>
        <w:rPr>
          <w:rStyle w:val="VerbatimChar"/>
        </w:rPr>
        <w:t>##             "merges_url": "https://api.github.com/repos/artsy/metaphysics/merges",</w:t>
      </w:r>
      <w:r>
        <w:br/>
      </w:r>
      <w:r>
        <w:rPr>
          <w:rStyle w:val="VerbatimChar"/>
        </w:rPr>
        <w:t>##             "archive_url": "https://api.github.com/repos/artsy/metaphysics/{archive_format}{/ref}",</w:t>
      </w:r>
      <w:r>
        <w:br/>
      </w:r>
      <w:r>
        <w:rPr>
          <w:rStyle w:val="VerbatimChar"/>
        </w:rPr>
        <w:t>##             "downloads_url": "https://api.github.com/repos/artsy/metaphysics/downloads",</w:t>
      </w:r>
      <w:r>
        <w:br/>
      </w:r>
      <w:r>
        <w:rPr>
          <w:rStyle w:val="VerbatimChar"/>
        </w:rPr>
        <w:t>##             "issues_url": "https://api.github.com/repos/artsy/metaphysics/issues{/number}",</w:t>
      </w:r>
      <w:r>
        <w:br/>
      </w:r>
      <w:r>
        <w:rPr>
          <w:rStyle w:val="VerbatimChar"/>
        </w:rPr>
        <w:t>##             "pulls_url": "https://api.github.com/repos/artsy/metaphysics/pulls{/number}",</w:t>
      </w:r>
      <w:r>
        <w:br/>
      </w:r>
      <w:r>
        <w:rPr>
          <w:rStyle w:val="VerbatimChar"/>
        </w:rPr>
        <w:t>##             "milestones_url": "https://api.github.com/repos/artsy/metaphysics/milestones{/number}",</w:t>
      </w:r>
      <w:r>
        <w:br/>
      </w:r>
      <w:r>
        <w:rPr>
          <w:rStyle w:val="VerbatimChar"/>
        </w:rPr>
        <w:t>##             "notifications_url": "https://api.github.com/repos/artsy/metaphysics/notifications{?since,all,participating}",</w:t>
      </w:r>
      <w:r>
        <w:br/>
      </w:r>
      <w:r>
        <w:rPr>
          <w:rStyle w:val="VerbatimChar"/>
        </w:rPr>
        <w:t>##             "labels_url": "https://api.github.com/repos/artsy/metaphysics/labels{/name}",</w:t>
      </w:r>
      <w:r>
        <w:br/>
      </w:r>
      <w:r>
        <w:rPr>
          <w:rStyle w:val="VerbatimChar"/>
        </w:rPr>
        <w:t>##             "releases_url": "https://api.github.com/repos/artsy/metaphysics/releases{/id}",</w:t>
      </w:r>
      <w:r>
        <w:br/>
      </w:r>
      <w:r>
        <w:rPr>
          <w:rStyle w:val="VerbatimChar"/>
        </w:rPr>
        <w:t>##             "deployments_url": "https://api.github.com/repos/artsy/metaphysics/deployments",</w:t>
      </w:r>
      <w:r>
        <w:br/>
      </w:r>
      <w:r>
        <w:rPr>
          <w:rStyle w:val="VerbatimChar"/>
        </w:rPr>
        <w:t>##             "created_at": "2015-09-18T14:51:48Z",</w:t>
      </w:r>
      <w:r>
        <w:br/>
      </w:r>
      <w:r>
        <w:rPr>
          <w:rStyle w:val="VerbatimChar"/>
        </w:rPr>
        <w:t>##             "updated_at": "2016-09-23T06:20:01Z",</w:t>
      </w:r>
      <w:r>
        <w:br/>
      </w:r>
      <w:r>
        <w:rPr>
          <w:rStyle w:val="VerbatimChar"/>
        </w:rPr>
        <w:t>##             "pushed_at": "2016-09-23T10:13:23Z",</w:t>
      </w:r>
      <w:r>
        <w:br/>
      </w:r>
      <w:r>
        <w:rPr>
          <w:rStyle w:val="VerbatimChar"/>
        </w:rPr>
        <w:t>##             "git_url": "git://github.com/artsy/metaphysics.git",</w:t>
      </w:r>
      <w:r>
        <w:br/>
      </w:r>
      <w:r>
        <w:rPr>
          <w:rStyle w:val="VerbatimChar"/>
        </w:rPr>
        <w:t>##             "ssh_url": "git@github.com:artsy/metaphysics.git",</w:t>
      </w:r>
      <w:r>
        <w:br/>
      </w:r>
      <w:r>
        <w:rPr>
          <w:rStyle w:val="VerbatimChar"/>
        </w:rPr>
        <w:t>##             "clone_url": "https://github.com/artsy/metaphysics.git",</w:t>
      </w:r>
      <w:r>
        <w:br/>
      </w:r>
      <w:r>
        <w:rPr>
          <w:rStyle w:val="VerbatimChar"/>
        </w:rPr>
        <w:t>##             "svn_url": "https://github.com/artsy/metaphysics",</w:t>
      </w:r>
      <w:r>
        <w:br/>
      </w:r>
      <w:r>
        <w:rPr>
          <w:rStyle w:val="VerbatimChar"/>
        </w:rPr>
        <w:t>##             "homepage": "",</w:t>
      </w:r>
      <w:r>
        <w:br/>
      </w:r>
      <w:r>
        <w:rPr>
          <w:rStyle w:val="VerbatimChar"/>
        </w:rPr>
        <w:t>##             "size": 806,</w:t>
      </w:r>
      <w:r>
        <w:br/>
      </w:r>
      <w:r>
        <w:rPr>
          <w:rStyle w:val="VerbatimChar"/>
        </w:rPr>
        <w:t>##             "stargazers_count": 38,</w:t>
      </w:r>
      <w:r>
        <w:br/>
      </w:r>
      <w:r>
        <w:rPr>
          <w:rStyle w:val="VerbatimChar"/>
        </w:rPr>
        <w:t>##             "watchers_count": 38,</w:t>
      </w:r>
      <w:r>
        <w:br/>
      </w:r>
      <w:r>
        <w:rPr>
          <w:rStyle w:val="VerbatimChar"/>
        </w:rPr>
        <w:t>##             "language": "JavaScript",</w:t>
      </w:r>
      <w:r>
        <w:br/>
      </w:r>
      <w:r>
        <w:rPr>
          <w:rStyle w:val="VerbatimChar"/>
        </w:rPr>
        <w:t>##             "has_issues": true,</w:t>
      </w:r>
      <w:r>
        <w:br/>
      </w:r>
      <w:r>
        <w:rPr>
          <w:rStyle w:val="VerbatimChar"/>
        </w:rPr>
        <w:t>##             "has_downloads": true,</w:t>
      </w:r>
      <w:r>
        <w:br/>
      </w:r>
      <w:r>
        <w:rPr>
          <w:rStyle w:val="VerbatimChar"/>
        </w:rPr>
        <w:lastRenderedPageBreak/>
        <w:t>##             "has_wiki": true,</w:t>
      </w:r>
      <w:r>
        <w:br/>
      </w:r>
      <w:r>
        <w:rPr>
          <w:rStyle w:val="VerbatimChar"/>
        </w:rPr>
        <w:t>##             "has_pages": false,</w:t>
      </w:r>
      <w:r>
        <w:br/>
      </w:r>
      <w:r>
        <w:rPr>
          <w:rStyle w:val="VerbatimChar"/>
        </w:rPr>
        <w:t>##             "forks_count": 17,</w:t>
      </w:r>
      <w:r>
        <w:br/>
      </w:r>
      <w:r>
        <w:rPr>
          <w:rStyle w:val="VerbatimChar"/>
        </w:rPr>
        <w:t>##             "mirror_url": null,</w:t>
      </w:r>
      <w:r>
        <w:br/>
      </w:r>
      <w:r>
        <w:rPr>
          <w:rStyle w:val="VerbatimChar"/>
        </w:rPr>
        <w:t>##             "open_issues_count": 33,</w:t>
      </w:r>
      <w:r>
        <w:br/>
      </w:r>
      <w:r>
        <w:rPr>
          <w:rStyle w:val="VerbatimChar"/>
        </w:rPr>
        <w:t>##             "forks": 17,</w:t>
      </w:r>
      <w:r>
        <w:br/>
      </w:r>
      <w:r>
        <w:rPr>
          <w:rStyle w:val="VerbatimChar"/>
        </w:rPr>
        <w:t>##             "open_issues": 33,</w:t>
      </w:r>
      <w:r>
        <w:br/>
      </w:r>
      <w:r>
        <w:rPr>
          <w:rStyle w:val="VerbatimChar"/>
        </w:rPr>
        <w:t>##             "watchers": 38,</w:t>
      </w:r>
      <w:r>
        <w:br/>
      </w:r>
      <w:r>
        <w:rPr>
          <w:rStyle w:val="VerbatimChar"/>
        </w:rPr>
        <w:t>##             "default_branch": "master"</w:t>
      </w:r>
      <w:r>
        <w:br/>
      </w:r>
      <w:r>
        <w:rPr>
          <w:rStyle w:val="VerbatimChar"/>
        </w:rPr>
        <w:t>##           }</w:t>
      </w:r>
      <w:r>
        <w:br/>
      </w:r>
      <w:r>
        <w:rPr>
          <w:rStyle w:val="VerbatimChar"/>
        </w:rPr>
        <w:t>##         },</w:t>
      </w:r>
      <w:r>
        <w:br/>
      </w:r>
      <w:r>
        <w:rPr>
          <w:rStyle w:val="VerbatimChar"/>
        </w:rPr>
        <w:t>##         "_links": {</w:t>
      </w:r>
      <w:r>
        <w:br/>
      </w:r>
      <w:r>
        <w:rPr>
          <w:rStyle w:val="VerbatimChar"/>
        </w:rPr>
        <w:t>##           "self": {</w:t>
      </w:r>
      <w:r>
        <w:br/>
      </w:r>
      <w:r>
        <w:rPr>
          <w:rStyle w:val="VerbatimChar"/>
        </w:rPr>
        <w:t>##             "href": "https://api.github.com/repos/artsy/metaphysics/pulls/412"</w:t>
      </w:r>
      <w:r>
        <w:br/>
      </w:r>
      <w:r>
        <w:rPr>
          <w:rStyle w:val="VerbatimChar"/>
        </w:rPr>
        <w:t>##           },</w:t>
      </w:r>
      <w:r>
        <w:br/>
      </w:r>
      <w:r>
        <w:rPr>
          <w:rStyle w:val="VerbatimChar"/>
        </w:rPr>
        <w:t>##           "html": {</w:t>
      </w:r>
      <w:r>
        <w:br/>
      </w:r>
      <w:r>
        <w:rPr>
          <w:rStyle w:val="VerbatimChar"/>
        </w:rPr>
        <w:t>##             "href": "https://github.com/artsy/metaphysics/pull/412"</w:t>
      </w:r>
      <w:r>
        <w:br/>
      </w:r>
      <w:r>
        <w:rPr>
          <w:rStyle w:val="VerbatimChar"/>
        </w:rPr>
        <w:t>##           },</w:t>
      </w:r>
      <w:r>
        <w:br/>
      </w:r>
      <w:r>
        <w:rPr>
          <w:rStyle w:val="VerbatimChar"/>
        </w:rPr>
        <w:t>##           "issue": {</w:t>
      </w:r>
      <w:r>
        <w:br/>
      </w:r>
      <w:r>
        <w:rPr>
          <w:rStyle w:val="VerbatimChar"/>
        </w:rPr>
        <w:t>##             "href": "https://api.github.com/repos/artsy/metaphysics/issues/412"</w:t>
      </w:r>
      <w:r>
        <w:br/>
      </w:r>
      <w:r>
        <w:rPr>
          <w:rStyle w:val="VerbatimChar"/>
        </w:rPr>
        <w:t>##           },</w:t>
      </w:r>
      <w:r>
        <w:br/>
      </w:r>
      <w:r>
        <w:rPr>
          <w:rStyle w:val="VerbatimChar"/>
        </w:rPr>
        <w:t>##           "comments": {</w:t>
      </w:r>
      <w:r>
        <w:br/>
      </w:r>
      <w:r>
        <w:rPr>
          <w:rStyle w:val="VerbatimChar"/>
        </w:rPr>
        <w:t>##             "href": "https://api.github.com/repos/artsy/metaphysics/issues/412/comments"</w:t>
      </w:r>
      <w:r>
        <w:br/>
      </w:r>
      <w:r>
        <w:rPr>
          <w:rStyle w:val="VerbatimChar"/>
        </w:rPr>
        <w:t>##           },</w:t>
      </w:r>
      <w:r>
        <w:br/>
      </w:r>
      <w:r>
        <w:rPr>
          <w:rStyle w:val="VerbatimChar"/>
        </w:rPr>
        <w:t>##           "review_comments": {</w:t>
      </w:r>
      <w:r>
        <w:br/>
      </w:r>
      <w:r>
        <w:rPr>
          <w:rStyle w:val="VerbatimChar"/>
        </w:rPr>
        <w:t>##             "href": "https://api.github.com/repos/artsy/metaphysics/pulls/412/comments"</w:t>
      </w:r>
      <w:r>
        <w:br/>
      </w:r>
      <w:r>
        <w:rPr>
          <w:rStyle w:val="VerbatimChar"/>
        </w:rPr>
        <w:t>##           },</w:t>
      </w:r>
      <w:r>
        <w:br/>
      </w:r>
      <w:r>
        <w:rPr>
          <w:rStyle w:val="VerbatimChar"/>
        </w:rPr>
        <w:t>##           "review_comment": {</w:t>
      </w:r>
      <w:r>
        <w:br/>
      </w:r>
      <w:r>
        <w:rPr>
          <w:rStyle w:val="VerbatimChar"/>
        </w:rPr>
        <w:t>##             "href": "https://api.github.com/repos/artsy/metaphysics/pulls/comments{/number}"</w:t>
      </w:r>
      <w:r>
        <w:br/>
      </w:r>
      <w:r>
        <w:rPr>
          <w:rStyle w:val="VerbatimChar"/>
        </w:rPr>
        <w:t>##           },</w:t>
      </w:r>
      <w:r>
        <w:br/>
      </w:r>
      <w:r>
        <w:rPr>
          <w:rStyle w:val="VerbatimChar"/>
        </w:rPr>
        <w:t>##           "commits": {</w:t>
      </w:r>
      <w:r>
        <w:br/>
      </w:r>
      <w:r>
        <w:rPr>
          <w:rStyle w:val="VerbatimChar"/>
        </w:rPr>
        <w:t>##             "href": "https://api.github.com/repos/artsy/metaphysics/pulls/412/commits"</w:t>
      </w:r>
      <w:r>
        <w:br/>
      </w:r>
      <w:r>
        <w:rPr>
          <w:rStyle w:val="VerbatimChar"/>
        </w:rPr>
        <w:t>##           },</w:t>
      </w:r>
      <w:r>
        <w:br/>
      </w:r>
      <w:r>
        <w:rPr>
          <w:rStyle w:val="VerbatimChar"/>
        </w:rPr>
        <w:t>##           "statuses": {</w:t>
      </w:r>
      <w:r>
        <w:br/>
      </w:r>
      <w:r>
        <w:rPr>
          <w:rStyle w:val="VerbatimChar"/>
        </w:rPr>
        <w:t>##             "href": "https://api.github.com/repos/artsy/metaphysics/statuses/7da0941e027a1b109308e1d1b5bc0c174e45b7c3"</w:t>
      </w:r>
      <w:r>
        <w:br/>
      </w:r>
      <w:r>
        <w:rPr>
          <w:rStyle w:val="VerbatimChar"/>
        </w:rPr>
        <w:t>##           }</w:t>
      </w:r>
      <w:r>
        <w:br/>
      </w:r>
      <w:r>
        <w:rPr>
          <w:rStyle w:val="VerbatimChar"/>
        </w:rPr>
        <w:t>##         },</w:t>
      </w:r>
      <w:r>
        <w:br/>
      </w:r>
      <w:r>
        <w:rPr>
          <w:rStyle w:val="VerbatimChar"/>
        </w:rPr>
        <w:t>##         "merged": true,</w:t>
      </w:r>
      <w:r>
        <w:br/>
      </w:r>
      <w:r>
        <w:rPr>
          <w:rStyle w:val="VerbatimChar"/>
        </w:rPr>
        <w:t>##         "mergeable": null,</w:t>
      </w:r>
      <w:r>
        <w:br/>
      </w:r>
      <w:r>
        <w:rPr>
          <w:rStyle w:val="VerbatimChar"/>
        </w:rPr>
        <w:t>##         "mergeable_state": "unknown",</w:t>
      </w:r>
      <w:r>
        <w:br/>
      </w:r>
      <w:r>
        <w:rPr>
          <w:rStyle w:val="VerbatimChar"/>
        </w:rPr>
        <w:t>##         "merged_by": {</w:t>
      </w:r>
      <w:r>
        <w:br/>
      </w:r>
      <w:r>
        <w:rPr>
          <w:rStyle w:val="VerbatimChar"/>
        </w:rPr>
        <w:lastRenderedPageBreak/>
        <w:t>##           "login": "alloy",</w:t>
      </w:r>
      <w:r>
        <w:br/>
      </w:r>
      <w:r>
        <w:rPr>
          <w:rStyle w:val="VerbatimChar"/>
        </w:rPr>
        <w:t>##           "id": 2320,</w:t>
      </w:r>
      <w:r>
        <w:br/>
      </w:r>
      <w:r>
        <w:rPr>
          <w:rStyle w:val="VerbatimChar"/>
        </w:rPr>
        <w:t>##           "avatar_url": "https://avatars.githubusercontent.com/u/2320?v=3",</w:t>
      </w:r>
      <w:r>
        <w:br/>
      </w:r>
      <w:r>
        <w:rPr>
          <w:rStyle w:val="VerbatimChar"/>
        </w:rPr>
        <w:t>##           "gravatar_id": "",</w:t>
      </w:r>
      <w:r>
        <w:br/>
      </w:r>
      <w:r>
        <w:rPr>
          <w:rStyle w:val="VerbatimChar"/>
        </w:rPr>
        <w:t>##           "url": "https://api.github.com/users/alloy",</w:t>
      </w:r>
      <w:r>
        <w:br/>
      </w:r>
      <w:r>
        <w:rPr>
          <w:rStyle w:val="VerbatimChar"/>
        </w:rPr>
        <w:t>##           "html_url": "https://github.com/alloy",</w:t>
      </w:r>
      <w:r>
        <w:br/>
      </w:r>
      <w:r>
        <w:rPr>
          <w:rStyle w:val="VerbatimChar"/>
        </w:rPr>
        <w:t>##           "followers_url": "https://api.github.com/users/alloy/followers",</w:t>
      </w:r>
      <w:r>
        <w:br/>
      </w:r>
      <w:r>
        <w:rPr>
          <w:rStyle w:val="VerbatimChar"/>
        </w:rPr>
        <w:t>##           "following_url": "https://api.github.com/users/alloy/following{/other_user}",</w:t>
      </w:r>
      <w:r>
        <w:br/>
      </w:r>
      <w:r>
        <w:rPr>
          <w:rStyle w:val="VerbatimChar"/>
        </w:rPr>
        <w:t>##           "gists_url": "https://api.github.com/users/alloy/gists{/gist_id}",</w:t>
      </w:r>
      <w:r>
        <w:br/>
      </w:r>
      <w:r>
        <w:rPr>
          <w:rStyle w:val="VerbatimChar"/>
        </w:rPr>
        <w:t>##           "starred_url": "https://api.github.com/users/alloy/starred{/owner}{/repo}",</w:t>
      </w:r>
      <w:r>
        <w:br/>
      </w:r>
      <w:r>
        <w:rPr>
          <w:rStyle w:val="VerbatimChar"/>
        </w:rPr>
        <w:t>##           "subscriptions_url": "https://api.github.com/users/alloy/subscriptions",</w:t>
      </w:r>
      <w:r>
        <w:br/>
      </w:r>
      <w:r>
        <w:rPr>
          <w:rStyle w:val="VerbatimChar"/>
        </w:rPr>
        <w:t>##           "organizations_url": "https://api.github.com/users/alloy/orgs",</w:t>
      </w:r>
      <w:r>
        <w:br/>
      </w:r>
      <w:r>
        <w:rPr>
          <w:rStyle w:val="VerbatimChar"/>
        </w:rPr>
        <w:t>##           "repos_url": "https://api.github.com/users/alloy/repos",</w:t>
      </w:r>
      <w:r>
        <w:br/>
      </w:r>
      <w:r>
        <w:rPr>
          <w:rStyle w:val="VerbatimChar"/>
        </w:rPr>
        <w:t>##           "events_url": "https://api.github.com/users/alloy/events{/privacy}",</w:t>
      </w:r>
      <w:r>
        <w:br/>
      </w:r>
      <w:r>
        <w:rPr>
          <w:rStyle w:val="VerbatimChar"/>
        </w:rPr>
        <w:t>##           "received_events_url": "https://api.github.com/users/alloy/received_events",</w:t>
      </w:r>
      <w:r>
        <w:br/>
      </w:r>
      <w:r>
        <w:rPr>
          <w:rStyle w:val="VerbatimChar"/>
        </w:rPr>
        <w:t>##           "type": "User",</w:t>
      </w:r>
      <w:r>
        <w:br/>
      </w:r>
      <w:r>
        <w:rPr>
          <w:rStyle w:val="VerbatimChar"/>
        </w:rPr>
        <w:t>##           "site_admin": false</w:t>
      </w:r>
      <w:r>
        <w:br/>
      </w:r>
      <w:r>
        <w:rPr>
          <w:rStyle w:val="VerbatimChar"/>
        </w:rPr>
        <w:t>##         },</w:t>
      </w:r>
      <w:r>
        <w:br/>
      </w:r>
      <w:r>
        <w:rPr>
          <w:rStyle w:val="VerbatimChar"/>
        </w:rPr>
        <w:t>##         "comments": 1,</w:t>
      </w:r>
      <w:r>
        <w:br/>
      </w:r>
      <w:r>
        <w:rPr>
          <w:rStyle w:val="VerbatimChar"/>
        </w:rPr>
        <w:t>##         "review_comments": 0,</w:t>
      </w:r>
      <w:r>
        <w:br/>
      </w:r>
      <w:r>
        <w:rPr>
          <w:rStyle w:val="VerbatimChar"/>
        </w:rPr>
        <w:t>##         "commits": 1,</w:t>
      </w:r>
      <w:r>
        <w:br/>
      </w:r>
      <w:r>
        <w:rPr>
          <w:rStyle w:val="VerbatimChar"/>
        </w:rPr>
        <w:t>##         "additions": 3,</w:t>
      </w:r>
      <w:r>
        <w:br/>
      </w:r>
      <w:r>
        <w:rPr>
          <w:rStyle w:val="VerbatimChar"/>
        </w:rPr>
        <w:t>##         "deletions": 0,</w:t>
      </w:r>
      <w:r>
        <w:br/>
      </w:r>
      <w:r>
        <w:rPr>
          <w:rStyle w:val="VerbatimChar"/>
        </w:rPr>
        <w:t>##         "changed_files": 1</w:t>
      </w:r>
      <w:r>
        <w:br/>
      </w:r>
      <w:r>
        <w:rPr>
          <w:rStyle w:val="VerbatimChar"/>
        </w:rPr>
        <w:t>##       }</w:t>
      </w:r>
      <w:r>
        <w:br/>
      </w:r>
      <w:r>
        <w:rPr>
          <w:rStyle w:val="VerbatimChar"/>
        </w:rPr>
        <w:t>##     },</w:t>
      </w:r>
      <w:r>
        <w:br/>
      </w:r>
      <w:r>
        <w:rPr>
          <w:rStyle w:val="VerbatimChar"/>
        </w:rPr>
        <w:t>##     "public": true,</w:t>
      </w:r>
      <w:r>
        <w:br/>
      </w:r>
      <w:r>
        <w:rPr>
          <w:rStyle w:val="VerbatimChar"/>
        </w:rPr>
        <w:t>##     "created_at": "2016-09-23T10:13:24Z",</w:t>
      </w:r>
      <w:r>
        <w:br/>
      </w:r>
      <w:r>
        <w:rPr>
          <w:rStyle w:val="VerbatimChar"/>
        </w:rPr>
        <w:t>##     "org": {</w:t>
      </w:r>
      <w:r>
        <w:br/>
      </w:r>
      <w:r>
        <w:rPr>
          <w:rStyle w:val="VerbatimChar"/>
        </w:rPr>
        <w:t>##       "id": 546231,</w:t>
      </w:r>
      <w:r>
        <w:br/>
      </w:r>
      <w:r>
        <w:rPr>
          <w:rStyle w:val="VerbatimChar"/>
        </w:rPr>
        <w:t>##       "login": "artsy",</w:t>
      </w:r>
      <w:r>
        <w:br/>
      </w:r>
      <w:r>
        <w:rPr>
          <w:rStyle w:val="VerbatimChar"/>
        </w:rPr>
        <w:t>##       "gravatar_id": "",</w:t>
      </w:r>
      <w:r>
        <w:br/>
      </w:r>
      <w:r>
        <w:rPr>
          <w:rStyle w:val="VerbatimChar"/>
        </w:rPr>
        <w:t>##       "url": "https://api.github.com/orgs/artsy",</w:t>
      </w:r>
      <w:r>
        <w:br/>
      </w:r>
      <w:r>
        <w:rPr>
          <w:rStyle w:val="VerbatimChar"/>
        </w:rPr>
        <w:t>##       "avatar_url": "https://avatars.githubusercontent.com/u/546231?"</w:t>
      </w:r>
      <w:r>
        <w:br/>
      </w:r>
      <w:r>
        <w:rPr>
          <w:rStyle w:val="VerbatimChar"/>
        </w:rPr>
        <w:t>##     }</w:t>
      </w:r>
      <w:r>
        <w:br/>
      </w:r>
      <w:r>
        <w:rPr>
          <w:rStyle w:val="VerbatimChar"/>
        </w:rPr>
        <w:t>##   },</w:t>
      </w:r>
      <w:r>
        <w:br/>
      </w:r>
      <w:r>
        <w:rPr>
          <w:rStyle w:val="VerbatimChar"/>
        </w:rPr>
        <w:t>##   {</w:t>
      </w:r>
      <w:r>
        <w:br/>
      </w:r>
      <w:r>
        <w:rPr>
          <w:rStyle w:val="VerbatimChar"/>
        </w:rPr>
        <w:t>##     "id": "4607714421",</w:t>
      </w:r>
      <w:r>
        <w:br/>
      </w:r>
      <w:r>
        <w:rPr>
          <w:rStyle w:val="VerbatimChar"/>
        </w:rPr>
        <w:t>##     "type": "PushEvent",</w:t>
      </w:r>
      <w:r>
        <w:br/>
      </w:r>
      <w:r>
        <w:rPr>
          <w:rStyle w:val="VerbatimChar"/>
        </w:rPr>
        <w:t>##     "actor": {</w:t>
      </w:r>
      <w:r>
        <w:br/>
      </w:r>
      <w:r>
        <w:rPr>
          <w:rStyle w:val="VerbatimChar"/>
        </w:rPr>
        <w:lastRenderedPageBreak/>
        <w:t>##       "id": 1468563,</w:t>
      </w:r>
      <w:r>
        <w:br/>
      </w:r>
      <w:r>
        <w:rPr>
          <w:rStyle w:val="VerbatimChar"/>
        </w:rPr>
        <w:t>##       "login": "dolittle007",</w:t>
      </w:r>
      <w:r>
        <w:br/>
      </w:r>
      <w:r>
        <w:rPr>
          <w:rStyle w:val="VerbatimChar"/>
        </w:rPr>
        <w:t>##       "display_login": "dolittle007",</w:t>
      </w:r>
      <w:r>
        <w:br/>
      </w:r>
      <w:r>
        <w:rPr>
          <w:rStyle w:val="VerbatimChar"/>
        </w:rPr>
        <w:t>##       "gravatar_id": "",</w:t>
      </w:r>
      <w:r>
        <w:br/>
      </w:r>
      <w:r>
        <w:rPr>
          <w:rStyle w:val="VerbatimChar"/>
        </w:rPr>
        <w:t>##       "url": "https://api.github.com/users/dolittle007",</w:t>
      </w:r>
      <w:r>
        <w:br/>
      </w:r>
      <w:r>
        <w:rPr>
          <w:rStyle w:val="VerbatimChar"/>
        </w:rPr>
        <w:t>##       "avatar_url": "https://avatars.githubusercontent.com/u/1468563?"</w:t>
      </w:r>
      <w:r>
        <w:br/>
      </w:r>
      <w:r>
        <w:rPr>
          <w:rStyle w:val="VerbatimChar"/>
        </w:rPr>
        <w:t>##     },</w:t>
      </w:r>
      <w:r>
        <w:br/>
      </w:r>
      <w:r>
        <w:rPr>
          <w:rStyle w:val="VerbatimChar"/>
        </w:rPr>
        <w:t>##     "repo": {</w:t>
      </w:r>
      <w:r>
        <w:br/>
      </w:r>
      <w:r>
        <w:rPr>
          <w:rStyle w:val="VerbatimChar"/>
        </w:rPr>
        <w:t>##       "id": 5646582,</w:t>
      </w:r>
      <w:r>
        <w:br/>
      </w:r>
      <w:r>
        <w:rPr>
          <w:rStyle w:val="VerbatimChar"/>
        </w:rPr>
        <w:t>##       "name": "dolittle007/dolittle007.github.io",</w:t>
      </w:r>
      <w:r>
        <w:br/>
      </w:r>
      <w:r>
        <w:rPr>
          <w:rStyle w:val="VerbatimChar"/>
        </w:rPr>
        <w:t>##       "url": "https://api.github.com/repos/dolittle007/dolittle007.github.io"</w:t>
      </w:r>
      <w:r>
        <w:br/>
      </w:r>
      <w:r>
        <w:rPr>
          <w:rStyle w:val="VerbatimChar"/>
        </w:rPr>
        <w:t>##     },</w:t>
      </w:r>
      <w:r>
        <w:br/>
      </w:r>
      <w:r>
        <w:rPr>
          <w:rStyle w:val="VerbatimChar"/>
        </w:rPr>
        <w:t>##     "payload": {</w:t>
      </w:r>
      <w:r>
        <w:br/>
      </w:r>
      <w:r>
        <w:rPr>
          <w:rStyle w:val="VerbatimChar"/>
        </w:rPr>
        <w:t>##       "push_id": 1313448512,</w:t>
      </w:r>
      <w:r>
        <w:br/>
      </w:r>
      <w:r>
        <w:rPr>
          <w:rStyle w:val="VerbatimChar"/>
        </w:rPr>
        <w:t>##       "size": 1,</w:t>
      </w:r>
      <w:r>
        <w:br/>
      </w:r>
      <w:r>
        <w:rPr>
          <w:rStyle w:val="VerbatimChar"/>
        </w:rPr>
        <w:t>##       "distinct_size": 1,</w:t>
      </w:r>
      <w:r>
        <w:br/>
      </w:r>
      <w:r>
        <w:rPr>
          <w:rStyle w:val="VerbatimChar"/>
        </w:rPr>
        <w:t>##       "ref": "refs/heads/master",</w:t>
      </w:r>
      <w:r>
        <w:br/>
      </w:r>
      <w:r>
        <w:rPr>
          <w:rStyle w:val="VerbatimChar"/>
        </w:rPr>
        <w:t>##       "head": "ea5ba55bf7ad00240ea7f3b2566b29d2a1836a9d",</w:t>
      </w:r>
      <w:r>
        <w:br/>
      </w:r>
      <w:r>
        <w:rPr>
          <w:rStyle w:val="VerbatimChar"/>
        </w:rPr>
        <w:t>##       "before": "27edd7a2a6ac63dcea894f1607f5804126ce2a54",</w:t>
      </w:r>
      <w:r>
        <w:br/>
      </w:r>
      <w:r>
        <w:rPr>
          <w:rStyle w:val="VerbatimChar"/>
        </w:rPr>
        <w:t>##       "commits": [</w:t>
      </w:r>
      <w:r>
        <w:br/>
      </w:r>
      <w:r>
        <w:rPr>
          <w:rStyle w:val="VerbatimChar"/>
        </w:rPr>
        <w:t>##         {</w:t>
      </w:r>
      <w:r>
        <w:br/>
      </w:r>
      <w:r>
        <w:rPr>
          <w:rStyle w:val="VerbatimChar"/>
        </w:rPr>
        <w:t>##           "sha": "ea5ba55bf7ad00240ea7f3b2566b29d2a1836a9d",</w:t>
      </w:r>
      <w:r>
        <w:br/>
      </w:r>
      <w:r>
        <w:rPr>
          <w:rStyle w:val="VerbatimChar"/>
        </w:rPr>
        <w:t>##           "author": {</w:t>
      </w:r>
      <w:r>
        <w:br/>
      </w:r>
      <w:r>
        <w:rPr>
          <w:rStyle w:val="VerbatimChar"/>
        </w:rPr>
        <w:t>##             "email": "dolittle007@gmail.com",</w:t>
      </w:r>
      <w:r>
        <w:br/>
      </w:r>
      <w:r>
        <w:rPr>
          <w:rStyle w:val="VerbatimChar"/>
        </w:rPr>
        <w:t>##             "name": "Carlos D. Wang"</w:t>
      </w:r>
      <w:r>
        <w:br/>
      </w:r>
      <w:r>
        <w:rPr>
          <w:rStyle w:val="VerbatimChar"/>
        </w:rPr>
        <w:t>##           },</w:t>
      </w:r>
      <w:r>
        <w:br/>
      </w:r>
      <w:r>
        <w:rPr>
          <w:rStyle w:val="VerbatimChar"/>
        </w:rPr>
        <w:t>##           "message": "Update 2016-09-13-RNA-seq-analysis.md",</w:t>
      </w:r>
      <w:r>
        <w:br/>
      </w:r>
      <w:r>
        <w:rPr>
          <w:rStyle w:val="VerbatimChar"/>
        </w:rPr>
        <w:t>##           "distinct": true,</w:t>
      </w:r>
      <w:r>
        <w:br/>
      </w:r>
      <w:r>
        <w:rPr>
          <w:rStyle w:val="VerbatimChar"/>
        </w:rPr>
        <w:t>##           "url": "https://api.github.com/repos/dolittle007/dolittle007.github.io/commits/ea5ba55bf7ad00240ea7f3b2566b29d2a1836a9d"</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"2016-09-23T10:13:23Z"</w:t>
      </w:r>
      <w:r>
        <w:br/>
      </w:r>
      <w:r>
        <w:rPr>
          <w:rStyle w:val="VerbatimChar"/>
        </w:rPr>
        <w:t>##   },</w:t>
      </w:r>
      <w:r>
        <w:br/>
      </w:r>
      <w:r>
        <w:rPr>
          <w:rStyle w:val="VerbatimChar"/>
        </w:rPr>
        <w:t>##   {</w:t>
      </w:r>
      <w:r>
        <w:br/>
      </w:r>
      <w:r>
        <w:rPr>
          <w:rStyle w:val="VerbatimChar"/>
        </w:rPr>
        <w:t>##     "id": "4607714410",</w:t>
      </w:r>
      <w:r>
        <w:br/>
      </w:r>
      <w:r>
        <w:rPr>
          <w:rStyle w:val="VerbatimChar"/>
        </w:rPr>
        <w:t>##     "type": "PushEvent",</w:t>
      </w:r>
      <w:r>
        <w:br/>
      </w:r>
      <w:r>
        <w:rPr>
          <w:rStyle w:val="VerbatimChar"/>
        </w:rPr>
        <w:t>##     "actor": {</w:t>
      </w:r>
      <w:r>
        <w:br/>
      </w:r>
      <w:r>
        <w:rPr>
          <w:rStyle w:val="VerbatimChar"/>
        </w:rPr>
        <w:t>##       "id": 9099170,</w:t>
      </w:r>
      <w:r>
        <w:br/>
      </w:r>
      <w:r>
        <w:rPr>
          <w:rStyle w:val="VerbatimChar"/>
        </w:rPr>
        <w:t>##       "login": "kjf91",</w:t>
      </w:r>
      <w:r>
        <w:br/>
      </w:r>
      <w:r>
        <w:rPr>
          <w:rStyle w:val="VerbatimChar"/>
        </w:rPr>
        <w:t>##       "display_login": "kjf91",</w:t>
      </w:r>
      <w:r>
        <w:br/>
      </w:r>
      <w:r>
        <w:rPr>
          <w:rStyle w:val="VerbatimChar"/>
        </w:rPr>
        <w:t>##       "gravatar_id": "",</w:t>
      </w:r>
      <w:r>
        <w:br/>
      </w:r>
      <w:r>
        <w:rPr>
          <w:rStyle w:val="VerbatimChar"/>
        </w:rPr>
        <w:t>##       "url": "https://api.github.com/users/kjf91",</w:t>
      </w:r>
      <w:r>
        <w:br/>
      </w:r>
      <w:r>
        <w:rPr>
          <w:rStyle w:val="VerbatimChar"/>
        </w:rPr>
        <w:t>##       "avatar_url": "https://avatars.githubusercontent.com/u/9099170?"</w:t>
      </w:r>
      <w:r>
        <w:br/>
      </w:r>
      <w:r>
        <w:rPr>
          <w:rStyle w:val="VerbatimChar"/>
        </w:rPr>
        <w:lastRenderedPageBreak/>
        <w:t>##     },</w:t>
      </w:r>
      <w:r>
        <w:br/>
      </w:r>
      <w:r>
        <w:rPr>
          <w:rStyle w:val="VerbatimChar"/>
        </w:rPr>
        <w:t>##     "repo": {</w:t>
      </w:r>
      <w:r>
        <w:br/>
      </w:r>
      <w:r>
        <w:rPr>
          <w:rStyle w:val="VerbatimChar"/>
        </w:rPr>
        <w:t>##       "id": 56123473,</w:t>
      </w:r>
      <w:r>
        <w:br/>
      </w:r>
      <w:r>
        <w:rPr>
          <w:rStyle w:val="VerbatimChar"/>
        </w:rPr>
        <w:t>##       "name": "kjf91/worknote",</w:t>
      </w:r>
      <w:r>
        <w:br/>
      </w:r>
      <w:r>
        <w:rPr>
          <w:rStyle w:val="VerbatimChar"/>
        </w:rPr>
        <w:t>##       "url": "https://api.github.com/repos/kjf91/worknote"</w:t>
      </w:r>
      <w:r>
        <w:br/>
      </w:r>
      <w:r>
        <w:rPr>
          <w:rStyle w:val="VerbatimChar"/>
        </w:rPr>
        <w:t>##     },</w:t>
      </w:r>
      <w:r>
        <w:br/>
      </w:r>
      <w:r>
        <w:rPr>
          <w:rStyle w:val="VerbatimChar"/>
        </w:rPr>
        <w:t>##     "payload": {</w:t>
      </w:r>
      <w:r>
        <w:br/>
      </w:r>
      <w:r>
        <w:rPr>
          <w:rStyle w:val="VerbatimChar"/>
        </w:rPr>
        <w:t>##       "push_id": 1313448508,</w:t>
      </w:r>
      <w:r>
        <w:br/>
      </w:r>
      <w:r>
        <w:rPr>
          <w:rStyle w:val="VerbatimChar"/>
        </w:rPr>
        <w:t>##       "size": 1,</w:t>
      </w:r>
      <w:r>
        <w:br/>
      </w:r>
      <w:r>
        <w:rPr>
          <w:rStyle w:val="VerbatimChar"/>
        </w:rPr>
        <w:t>##       "distinct_size": 1,</w:t>
      </w:r>
      <w:r>
        <w:br/>
      </w:r>
      <w:r>
        <w:rPr>
          <w:rStyle w:val="VerbatimChar"/>
        </w:rPr>
        <w:t>##       "ref": "refs/heads/master",</w:t>
      </w:r>
      <w:r>
        <w:br/>
      </w:r>
      <w:r>
        <w:rPr>
          <w:rStyle w:val="VerbatimChar"/>
        </w:rPr>
        <w:t>##       "head": "54a6623f9d865e3290dff879f7a56e6e49d74f4e",</w:t>
      </w:r>
      <w:r>
        <w:br/>
      </w:r>
      <w:r>
        <w:rPr>
          <w:rStyle w:val="VerbatimChar"/>
        </w:rPr>
        <w:t>##       "before": "7dca38e8e1007b17e7e5d625f7fe727d40ca48dd",</w:t>
      </w:r>
      <w:r>
        <w:br/>
      </w:r>
      <w:r>
        <w:rPr>
          <w:rStyle w:val="VerbatimChar"/>
        </w:rPr>
        <w:t>##       "commits": [</w:t>
      </w:r>
      <w:r>
        <w:br/>
      </w:r>
      <w:r>
        <w:rPr>
          <w:rStyle w:val="VerbatimChar"/>
        </w:rPr>
        <w:t>##         {</w:t>
      </w:r>
      <w:r>
        <w:br/>
      </w:r>
      <w:r>
        <w:rPr>
          <w:rStyle w:val="VerbatimChar"/>
        </w:rPr>
        <w:t>##           "sha": "54a6623f9d865e3290dff879f7a56e6e49d74f4e",</w:t>
      </w:r>
      <w:r>
        <w:br/>
      </w:r>
      <w:r>
        <w:rPr>
          <w:rStyle w:val="VerbatimChar"/>
        </w:rPr>
        <w:t>##           "author": {</w:t>
      </w:r>
      <w:r>
        <w:br/>
      </w:r>
      <w:r>
        <w:rPr>
          <w:rStyle w:val="VerbatimChar"/>
        </w:rPr>
        <w:t>##             "email": "kjf91@foxmail.com",</w:t>
      </w:r>
      <w:r>
        <w:br/>
      </w:r>
      <w:r>
        <w:rPr>
          <w:rStyle w:val="VerbatimChar"/>
        </w:rPr>
        <w:t>##             "name": "kjf"</w:t>
      </w:r>
      <w:r>
        <w:br/>
      </w:r>
      <w:r>
        <w:rPr>
          <w:rStyle w:val="VerbatimChar"/>
        </w:rPr>
        <w:t>##           },</w:t>
      </w:r>
      <w:r>
        <w:br/>
      </w:r>
      <w:r>
        <w:rPr>
          <w:rStyle w:val="VerbatimChar"/>
        </w:rPr>
        <w:t>##           "message": "u",</w:t>
      </w:r>
      <w:r>
        <w:br/>
      </w:r>
      <w:r>
        <w:rPr>
          <w:rStyle w:val="VerbatimChar"/>
        </w:rPr>
        <w:t>##           "distinct": true,</w:t>
      </w:r>
      <w:r>
        <w:br/>
      </w:r>
      <w:r>
        <w:rPr>
          <w:rStyle w:val="VerbatimChar"/>
        </w:rPr>
        <w:t>##           "url": "https://api.github.com/repos/kjf91/worknote/commits/54a6623f9d865e3290dff879f7a56e6e49d74f4e"</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"2016-09-23T10:13:23Z"</w:t>
      </w:r>
      <w:r>
        <w:br/>
      </w:r>
      <w:r>
        <w:rPr>
          <w:rStyle w:val="VerbatimChar"/>
        </w:rPr>
        <w:t>##   },</w:t>
      </w:r>
      <w:r>
        <w:br/>
      </w:r>
      <w:r>
        <w:rPr>
          <w:rStyle w:val="VerbatimChar"/>
        </w:rPr>
        <w:t>##   {</w:t>
      </w:r>
      <w:r>
        <w:br/>
      </w:r>
      <w:r>
        <w:rPr>
          <w:rStyle w:val="VerbatimChar"/>
        </w:rPr>
        <w:t>##     "id": "4607714405",</w:t>
      </w:r>
      <w:r>
        <w:br/>
      </w:r>
      <w:r>
        <w:rPr>
          <w:rStyle w:val="VerbatimChar"/>
        </w:rPr>
        <w:t>##     "type": "IssueCommentEvent",</w:t>
      </w:r>
      <w:r>
        <w:br/>
      </w:r>
      <w:r>
        <w:rPr>
          <w:rStyle w:val="VerbatimChar"/>
        </w:rPr>
        <w:t>##     "actor": {</w:t>
      </w:r>
      <w:r>
        <w:br/>
      </w:r>
      <w:r>
        <w:rPr>
          <w:rStyle w:val="VerbatimChar"/>
        </w:rPr>
        <w:t>##       "id": 6526722,</w:t>
      </w:r>
      <w:r>
        <w:br/>
      </w:r>
      <w:r>
        <w:rPr>
          <w:rStyle w:val="VerbatimChar"/>
        </w:rPr>
        <w:t>##       "login": "taish",</w:t>
      </w:r>
      <w:r>
        <w:br/>
      </w:r>
      <w:r>
        <w:rPr>
          <w:rStyle w:val="VerbatimChar"/>
        </w:rPr>
        <w:t>##       "display_login": "taish",</w:t>
      </w:r>
      <w:r>
        <w:br/>
      </w:r>
      <w:r>
        <w:rPr>
          <w:rStyle w:val="VerbatimChar"/>
        </w:rPr>
        <w:t>##       "gravatar_id": "",</w:t>
      </w:r>
      <w:r>
        <w:br/>
      </w:r>
      <w:r>
        <w:rPr>
          <w:rStyle w:val="VerbatimChar"/>
        </w:rPr>
        <w:t>##       "url": "https://api.github.com/users/taish",</w:t>
      </w:r>
      <w:r>
        <w:br/>
      </w:r>
      <w:r>
        <w:rPr>
          <w:rStyle w:val="VerbatimChar"/>
        </w:rPr>
        <w:t>##       "avatar_url": "https://avatars.githubusercontent.com/u/6526722?"</w:t>
      </w:r>
      <w:r>
        <w:br/>
      </w:r>
      <w:r>
        <w:rPr>
          <w:rStyle w:val="VerbatimChar"/>
        </w:rPr>
        <w:t>##     },</w:t>
      </w:r>
      <w:r>
        <w:br/>
      </w:r>
      <w:r>
        <w:rPr>
          <w:rStyle w:val="VerbatimChar"/>
        </w:rPr>
        <w:t>##     "repo": {</w:t>
      </w:r>
      <w:r>
        <w:br/>
      </w:r>
      <w:r>
        <w:rPr>
          <w:rStyle w:val="VerbatimChar"/>
        </w:rPr>
        <w:t>##       "id": 30968293,</w:t>
      </w:r>
      <w:r>
        <w:br/>
      </w:r>
      <w:r>
        <w:rPr>
          <w:rStyle w:val="VerbatimChar"/>
        </w:rPr>
        <w:t>##       "name": "ishkawa/APIKit",</w:t>
      </w:r>
      <w:r>
        <w:br/>
      </w:r>
      <w:r>
        <w:rPr>
          <w:rStyle w:val="VerbatimChar"/>
        </w:rPr>
        <w:t>##       "url": "https://api.github.com/repos/ishkawa/APIKit"</w:t>
      </w:r>
      <w:r>
        <w:br/>
      </w:r>
      <w:r>
        <w:rPr>
          <w:rStyle w:val="VerbatimChar"/>
        </w:rPr>
        <w:t>##     },</w:t>
      </w:r>
      <w:r>
        <w:br/>
      </w:r>
      <w:r>
        <w:rPr>
          <w:rStyle w:val="VerbatimChar"/>
        </w:rPr>
        <w:t>##     "payload": {</w:t>
      </w:r>
      <w:r>
        <w:br/>
      </w:r>
      <w:r>
        <w:rPr>
          <w:rStyle w:val="VerbatimChar"/>
        </w:rPr>
        <w:t>##       "action": "created",</w:t>
      </w:r>
      <w:r>
        <w:br/>
      </w:r>
      <w:r>
        <w:rPr>
          <w:rStyle w:val="VerbatimChar"/>
        </w:rPr>
        <w:lastRenderedPageBreak/>
        <w:t>##       "issue": {</w:t>
      </w:r>
      <w:r>
        <w:br/>
      </w:r>
      <w:r>
        <w:rPr>
          <w:rStyle w:val="VerbatimChar"/>
        </w:rPr>
        <w:t>##         "url": "https://api.github.com/repos/ishkawa/APIKit/issues/206",</w:t>
      </w:r>
      <w:r>
        <w:br/>
      </w:r>
      <w:r>
        <w:rPr>
          <w:rStyle w:val="VerbatimChar"/>
        </w:rPr>
        <w:t>##         "repository_url": "https://api.github.com/repos/ishkawa/APIKit",</w:t>
      </w:r>
      <w:r>
        <w:br/>
      </w:r>
      <w:r>
        <w:rPr>
          <w:rStyle w:val="VerbatimChar"/>
        </w:rPr>
        <w:t>##         "labels_url": "https://api.github.com/repos/ishkawa/APIKit/issues/206/labels{/name}",</w:t>
      </w:r>
      <w:r>
        <w:br/>
      </w:r>
      <w:r>
        <w:rPr>
          <w:rStyle w:val="VerbatimChar"/>
        </w:rPr>
        <w:t>##         "comments_url": "https://api.github.com/repos/ishkawa/APIKit/issues/206/comments",</w:t>
      </w:r>
      <w:r>
        <w:br/>
      </w:r>
      <w:r>
        <w:rPr>
          <w:rStyle w:val="VerbatimChar"/>
        </w:rPr>
        <w:t>##         "events_url": "https://api.github.com/repos/ishkawa/APIKit/issues/206/events",</w:t>
      </w:r>
      <w:r>
        <w:br/>
      </w:r>
      <w:r>
        <w:rPr>
          <w:rStyle w:val="VerbatimChar"/>
        </w:rPr>
        <w:t>##         "html_url": "https://github.com/ishkawa/APIKit/pull/206",</w:t>
      </w:r>
      <w:r>
        <w:br/>
      </w:r>
      <w:r>
        <w:rPr>
          <w:rStyle w:val="VerbatimChar"/>
        </w:rPr>
        <w:t>##         "id": 178833830,</w:t>
      </w:r>
      <w:r>
        <w:br/>
      </w:r>
      <w:r>
        <w:rPr>
          <w:rStyle w:val="VerbatimChar"/>
        </w:rPr>
        <w:t>##         "number": 206,</w:t>
      </w:r>
      <w:r>
        <w:br/>
      </w:r>
      <w:r>
        <w:rPr>
          <w:rStyle w:val="VerbatimChar"/>
        </w:rPr>
        <w:t>##         "title": "fix APIKit2MigrationGuide doc typo",</w:t>
      </w:r>
      <w:r>
        <w:br/>
      </w:r>
      <w:r>
        <w:rPr>
          <w:rStyle w:val="VerbatimChar"/>
        </w:rPr>
        <w:t>##         "user": {</w:t>
      </w:r>
      <w:r>
        <w:br/>
      </w:r>
      <w:r>
        <w:rPr>
          <w:rStyle w:val="VerbatimChar"/>
        </w:rPr>
        <w:t>##           "login": "taish",</w:t>
      </w:r>
      <w:r>
        <w:br/>
      </w:r>
      <w:r>
        <w:rPr>
          <w:rStyle w:val="VerbatimChar"/>
        </w:rPr>
        <w:t>##           "id": 6526722,</w:t>
      </w:r>
      <w:r>
        <w:br/>
      </w:r>
      <w:r>
        <w:rPr>
          <w:rStyle w:val="VerbatimChar"/>
        </w:rPr>
        <w:t>##           "avatar_url": "https://avatars.githubusercontent.com/u/6526722?v=3",</w:t>
      </w:r>
      <w:r>
        <w:br/>
      </w:r>
      <w:r>
        <w:rPr>
          <w:rStyle w:val="VerbatimChar"/>
        </w:rPr>
        <w:t>##           "gravatar_id": "",</w:t>
      </w:r>
      <w:r>
        <w:br/>
      </w:r>
      <w:r>
        <w:rPr>
          <w:rStyle w:val="VerbatimChar"/>
        </w:rPr>
        <w:t>##           "url": "https://api.github.com/users/taish",</w:t>
      </w:r>
      <w:r>
        <w:br/>
      </w:r>
      <w:r>
        <w:rPr>
          <w:rStyle w:val="VerbatimChar"/>
        </w:rPr>
        <w:t>##           "html_url": "https://github.com/taish",</w:t>
      </w:r>
      <w:r>
        <w:br/>
      </w:r>
      <w:r>
        <w:rPr>
          <w:rStyle w:val="VerbatimChar"/>
        </w:rPr>
        <w:t>##           "followers_url": "https://api.github.com/users/taish/followers",</w:t>
      </w:r>
      <w:r>
        <w:br/>
      </w:r>
      <w:r>
        <w:rPr>
          <w:rStyle w:val="VerbatimChar"/>
        </w:rPr>
        <w:t>##           "following_url": "https://api.github.com/users/taish/following{/other_user}",</w:t>
      </w:r>
      <w:r>
        <w:br/>
      </w:r>
      <w:r>
        <w:rPr>
          <w:rStyle w:val="VerbatimChar"/>
        </w:rPr>
        <w:t>##           "gists_url": "https://api.github.com/users/taish/gists{/gist_id}",</w:t>
      </w:r>
      <w:r>
        <w:br/>
      </w:r>
      <w:r>
        <w:rPr>
          <w:rStyle w:val="VerbatimChar"/>
        </w:rPr>
        <w:t>##           "starred_url": "https://api.github.com/users/taish/starred{/owner}{/repo}",</w:t>
      </w:r>
      <w:r>
        <w:br/>
      </w:r>
      <w:r>
        <w:rPr>
          <w:rStyle w:val="VerbatimChar"/>
        </w:rPr>
        <w:t>##           "subscriptions_url": "https://api.github.com/users/taish/subscriptions",</w:t>
      </w:r>
      <w:r>
        <w:br/>
      </w:r>
      <w:r>
        <w:rPr>
          <w:rStyle w:val="VerbatimChar"/>
        </w:rPr>
        <w:t>##           "organizations_url": "https://api.github.com/users/taish/orgs",</w:t>
      </w:r>
      <w:r>
        <w:br/>
      </w:r>
      <w:r>
        <w:rPr>
          <w:rStyle w:val="VerbatimChar"/>
        </w:rPr>
        <w:t>##           "repos_url": "https://api.github.com/users/taish/repos",</w:t>
      </w:r>
      <w:r>
        <w:br/>
      </w:r>
      <w:r>
        <w:rPr>
          <w:rStyle w:val="VerbatimChar"/>
        </w:rPr>
        <w:t>##           "events_url": "https://api.github.com/users/taish/events{/privacy}",</w:t>
      </w:r>
      <w:r>
        <w:br/>
      </w:r>
      <w:r>
        <w:rPr>
          <w:rStyle w:val="VerbatimChar"/>
        </w:rPr>
        <w:t>##           "received_events_url": "https://api.github.com/users/taish/received_events",</w:t>
      </w:r>
      <w:r>
        <w:br/>
      </w:r>
      <w:r>
        <w:rPr>
          <w:rStyle w:val="VerbatimChar"/>
        </w:rPr>
        <w:t>##           "type": "User",</w:t>
      </w:r>
      <w:r>
        <w:br/>
      </w:r>
      <w:r>
        <w:rPr>
          <w:rStyle w:val="VerbatimChar"/>
        </w:rPr>
        <w:t>##           "site_admin": false</w:t>
      </w:r>
      <w:r>
        <w:br/>
      </w:r>
      <w:r>
        <w:rPr>
          <w:rStyle w:val="VerbatimChar"/>
        </w:rPr>
        <w:t>##         },</w:t>
      </w:r>
      <w:r>
        <w:br/>
      </w:r>
      <w:r>
        <w:rPr>
          <w:rStyle w:val="VerbatimChar"/>
        </w:rPr>
        <w:t>##         "labels": [</w:t>
      </w:r>
      <w:r>
        <w:br/>
      </w:r>
      <w:r>
        <w:rPr>
          <w:rStyle w:val="VerbatimChar"/>
        </w:rPr>
        <w:t xml:space="preserve">## </w:t>
      </w:r>
      <w:r>
        <w:br/>
      </w:r>
      <w:r>
        <w:rPr>
          <w:rStyle w:val="VerbatimChar"/>
        </w:rPr>
        <w:t>##         ],</w:t>
      </w:r>
      <w:r>
        <w:br/>
      </w:r>
      <w:r>
        <w:rPr>
          <w:rStyle w:val="VerbatimChar"/>
        </w:rPr>
        <w:t>##         "state": "closed",</w:t>
      </w:r>
      <w:r>
        <w:br/>
      </w:r>
      <w:r>
        <w:rPr>
          <w:rStyle w:val="VerbatimChar"/>
        </w:rPr>
        <w:t>##         "locked": false,</w:t>
      </w:r>
      <w:r>
        <w:br/>
      </w:r>
      <w:r>
        <w:rPr>
          <w:rStyle w:val="VerbatimChar"/>
        </w:rPr>
        <w:t>##         "assignee": null,</w:t>
      </w:r>
      <w:r>
        <w:br/>
      </w:r>
      <w:r>
        <w:rPr>
          <w:rStyle w:val="VerbatimChar"/>
        </w:rPr>
        <w:t>##         "assignees": [</w:t>
      </w:r>
      <w:r>
        <w:br/>
      </w:r>
      <w:r>
        <w:rPr>
          <w:rStyle w:val="VerbatimChar"/>
        </w:rPr>
        <w:lastRenderedPageBreak/>
        <w:t xml:space="preserve">## </w:t>
      </w:r>
      <w:r>
        <w:br/>
      </w:r>
      <w:r>
        <w:rPr>
          <w:rStyle w:val="VerbatimChar"/>
        </w:rPr>
        <w:t>##         ],</w:t>
      </w:r>
      <w:r>
        <w:br/>
      </w:r>
      <w:r>
        <w:rPr>
          <w:rStyle w:val="VerbatimChar"/>
        </w:rPr>
        <w:t>##         "milestone": null,</w:t>
      </w:r>
      <w:r>
        <w:br/>
      </w:r>
      <w:r>
        <w:rPr>
          <w:rStyle w:val="VerbatimChar"/>
        </w:rPr>
        <w:t>##         "comments": 1,</w:t>
      </w:r>
      <w:r>
        <w:br/>
      </w:r>
      <w:r>
        <w:rPr>
          <w:rStyle w:val="VerbatimChar"/>
        </w:rPr>
        <w:t>##         "created_at": "2016-09-23T09:53:13Z",</w:t>
      </w:r>
      <w:r>
        <w:br/>
      </w:r>
      <w:r>
        <w:rPr>
          <w:rStyle w:val="VerbatimChar"/>
        </w:rPr>
        <w:t>##         "updated_at": "2016-09-23T10:13:23Z",</w:t>
      </w:r>
      <w:r>
        <w:br/>
      </w:r>
      <w:r>
        <w:rPr>
          <w:rStyle w:val="VerbatimChar"/>
        </w:rPr>
        <w:t>##         "closed_at": "2016-09-23T10:10:23Z",</w:t>
      </w:r>
      <w:r>
        <w:br/>
      </w:r>
      <w:r>
        <w:rPr>
          <w:rStyle w:val="VerbatimChar"/>
        </w:rPr>
        <w:t>##         "pull_request": {</w:t>
      </w:r>
      <w:r>
        <w:br/>
      </w:r>
      <w:r>
        <w:rPr>
          <w:rStyle w:val="VerbatimChar"/>
        </w:rPr>
        <w:t>##           "url": "https://api.github.com/repos/ishkawa/APIKit/pulls/206",</w:t>
      </w:r>
      <w:r>
        <w:br/>
      </w:r>
      <w:r>
        <w:rPr>
          <w:rStyle w:val="VerbatimChar"/>
        </w:rPr>
        <w:t>##           "html_url": "https://github.com/ishkawa/APIKit/pull/206",</w:t>
      </w:r>
      <w:r>
        <w:br/>
      </w:r>
      <w:r>
        <w:rPr>
          <w:rStyle w:val="VerbatimChar"/>
        </w:rPr>
        <w:t>##           "diff_url": "https://github.com/ishkawa/APIKit/pull/206.diff",</w:t>
      </w:r>
      <w:r>
        <w:br/>
      </w:r>
      <w:r>
        <w:rPr>
          <w:rStyle w:val="VerbatimChar"/>
        </w:rPr>
        <w:t>##           "patch_url": "https://github.com/ishkawa/APIKit/pull/206.patch"</w:t>
      </w:r>
      <w:r>
        <w:br/>
      </w:r>
      <w:r>
        <w:rPr>
          <w:rStyle w:val="VerbatimChar"/>
        </w:rPr>
        <w:t>##         },</w:t>
      </w:r>
      <w:r>
        <w:br/>
      </w:r>
      <w:r>
        <w:rPr>
          <w:rStyle w:val="VerbatimChar"/>
        </w:rPr>
        <w:t>##         "body": "BodyParametersType -&gt; BodyParameters"</w:t>
      </w:r>
      <w:r>
        <w:br/>
      </w:r>
      <w:r>
        <w:rPr>
          <w:rStyle w:val="VerbatimChar"/>
        </w:rPr>
        <w:t>##       },</w:t>
      </w:r>
      <w:r>
        <w:br/>
      </w:r>
      <w:r>
        <w:rPr>
          <w:rStyle w:val="VerbatimChar"/>
        </w:rPr>
        <w:t>##       "comment": {</w:t>
      </w:r>
      <w:r>
        <w:br/>
      </w:r>
      <w:r>
        <w:rPr>
          <w:rStyle w:val="VerbatimChar"/>
        </w:rPr>
        <w:t>##         "url": "https://api.github.com/repos/ishkawa/APIKit/issues/comments/249154362",</w:t>
      </w:r>
      <w:r>
        <w:br/>
      </w:r>
      <w:r>
        <w:rPr>
          <w:rStyle w:val="VerbatimChar"/>
        </w:rPr>
        <w:t>##         "html_url": "https://github.com/ishkawa/APIKit/pull/206#issuecomment-249154362",</w:t>
      </w:r>
      <w:r>
        <w:br/>
      </w:r>
      <w:r>
        <w:rPr>
          <w:rStyle w:val="VerbatimChar"/>
        </w:rPr>
        <w:t>##         "issue_url": "https://api.github.com/repos/ishkawa/APIKit/issues/206",</w:t>
      </w:r>
      <w:r>
        <w:br/>
      </w:r>
      <w:r>
        <w:rPr>
          <w:rStyle w:val="VerbatimChar"/>
        </w:rPr>
        <w:t>##         "id": 249154362,</w:t>
      </w:r>
      <w:r>
        <w:br/>
      </w:r>
      <w:r>
        <w:rPr>
          <w:rStyle w:val="VerbatimChar"/>
        </w:rPr>
        <w:t>##         "user": {</w:t>
      </w:r>
      <w:r>
        <w:br/>
      </w:r>
      <w:r>
        <w:rPr>
          <w:rStyle w:val="VerbatimChar"/>
        </w:rPr>
        <w:t>##           "login": "taish",</w:t>
      </w:r>
      <w:r>
        <w:br/>
      </w:r>
      <w:r>
        <w:rPr>
          <w:rStyle w:val="VerbatimChar"/>
        </w:rPr>
        <w:t>##           "id": 6526722,</w:t>
      </w:r>
      <w:r>
        <w:br/>
      </w:r>
      <w:r>
        <w:rPr>
          <w:rStyle w:val="VerbatimChar"/>
        </w:rPr>
        <w:t>##           "avatar_url": "https://avatars.githubusercontent.com/u/6526722?v=3",</w:t>
      </w:r>
      <w:r>
        <w:br/>
      </w:r>
      <w:r>
        <w:rPr>
          <w:rStyle w:val="VerbatimChar"/>
        </w:rPr>
        <w:t>##           "gravatar_id": "",</w:t>
      </w:r>
      <w:r>
        <w:br/>
      </w:r>
      <w:r>
        <w:rPr>
          <w:rStyle w:val="VerbatimChar"/>
        </w:rPr>
        <w:t>##           "url": "https://api.github.com/users/taish",</w:t>
      </w:r>
      <w:r>
        <w:br/>
      </w:r>
      <w:r>
        <w:rPr>
          <w:rStyle w:val="VerbatimChar"/>
        </w:rPr>
        <w:t>##           "html_url": "https://github.com/taish",</w:t>
      </w:r>
      <w:r>
        <w:br/>
      </w:r>
      <w:r>
        <w:rPr>
          <w:rStyle w:val="VerbatimChar"/>
        </w:rPr>
        <w:t>##           "followers_url": "https://api.github.com/users/taish/followers",</w:t>
      </w:r>
      <w:r>
        <w:br/>
      </w:r>
      <w:r>
        <w:rPr>
          <w:rStyle w:val="VerbatimChar"/>
        </w:rPr>
        <w:t>##           "following_url": "https://api.github.com/users/taish/following{/other_user}",</w:t>
      </w:r>
      <w:r>
        <w:br/>
      </w:r>
      <w:r>
        <w:rPr>
          <w:rStyle w:val="VerbatimChar"/>
        </w:rPr>
        <w:t>##           "gists_url": "https://api.github.com/users/taish/gists{/gist_id}",</w:t>
      </w:r>
      <w:r>
        <w:br/>
      </w:r>
      <w:r>
        <w:rPr>
          <w:rStyle w:val="VerbatimChar"/>
        </w:rPr>
        <w:t>##           "starred_url": "https://api.github.com/users/taish/starred{/owner}{/repo}",</w:t>
      </w:r>
      <w:r>
        <w:br/>
      </w:r>
      <w:r>
        <w:rPr>
          <w:rStyle w:val="VerbatimChar"/>
        </w:rPr>
        <w:t>##           "subscriptions_url": "https://api.github.com/users/taish/subscriptions",</w:t>
      </w:r>
      <w:r>
        <w:br/>
      </w:r>
      <w:r>
        <w:rPr>
          <w:rStyle w:val="VerbatimChar"/>
        </w:rPr>
        <w:t>##           "organizations_url": "https://api.github.com/users/taish/orgs",</w:t>
      </w:r>
      <w:r>
        <w:br/>
      </w:r>
      <w:r>
        <w:rPr>
          <w:rStyle w:val="VerbatimChar"/>
        </w:rPr>
        <w:t>##           "repos_url": "https://api.github.com/users/taish/repos",</w:t>
      </w:r>
      <w:r>
        <w:br/>
      </w:r>
      <w:r>
        <w:rPr>
          <w:rStyle w:val="VerbatimChar"/>
        </w:rPr>
        <w:t>##           "events_url": "https://api.github.com/users/taish/events{/privacy}",</w:t>
      </w:r>
      <w:r>
        <w:br/>
      </w:r>
      <w:r>
        <w:rPr>
          <w:rStyle w:val="VerbatimChar"/>
        </w:rPr>
        <w:lastRenderedPageBreak/>
        <w:t>##           "received_events_url": "https://api.github.com/users/taish/received_events",</w:t>
      </w:r>
      <w:r>
        <w:br/>
      </w:r>
      <w:r>
        <w:rPr>
          <w:rStyle w:val="VerbatimChar"/>
        </w:rPr>
        <w:t>##           "type": "User",</w:t>
      </w:r>
      <w:r>
        <w:br/>
      </w:r>
      <w:r>
        <w:rPr>
          <w:rStyle w:val="VerbatimChar"/>
        </w:rPr>
        <w:t>##           "site_admin": false</w:t>
      </w:r>
      <w:r>
        <w:br/>
      </w:r>
      <w:r>
        <w:rPr>
          <w:rStyle w:val="VerbatimChar"/>
        </w:rPr>
        <w:t>##         },</w:t>
      </w:r>
      <w:r>
        <w:br/>
      </w:r>
      <w:r>
        <w:rPr>
          <w:rStyle w:val="VerbatimChar"/>
        </w:rPr>
        <w:t>##         "created_at": "2016-09-23T10:13:23Z",</w:t>
      </w:r>
      <w:r>
        <w:br/>
      </w:r>
      <w:r>
        <w:rPr>
          <w:rStyle w:val="VerbatimChar"/>
        </w:rPr>
        <w:t>##         "updated_at": "2016-09-23T10:13:23Z",</w:t>
      </w:r>
      <w:r>
        <w:br/>
      </w:r>
      <w:r>
        <w:rPr>
          <w:rStyle w:val="VerbatimChar"/>
        </w:rPr>
        <w:t>##         "body": "sorry... my misunderstanding..."</w:t>
      </w:r>
      <w:r>
        <w:br/>
      </w:r>
      <w:r>
        <w:rPr>
          <w:rStyle w:val="VerbatimChar"/>
        </w:rPr>
        <w:t>##       }</w:t>
      </w:r>
      <w:r>
        <w:br/>
      </w:r>
      <w:r>
        <w:rPr>
          <w:rStyle w:val="VerbatimChar"/>
        </w:rPr>
        <w:t>##     },</w:t>
      </w:r>
      <w:r>
        <w:br/>
      </w:r>
      <w:r>
        <w:rPr>
          <w:rStyle w:val="VerbatimChar"/>
        </w:rPr>
        <w:t>##     "public": true,</w:t>
      </w:r>
      <w:r>
        <w:br/>
      </w:r>
      <w:r>
        <w:rPr>
          <w:rStyle w:val="VerbatimChar"/>
        </w:rPr>
        <w:t>##     "created_at": "2016-09-23T10:13:23Z"</w:t>
      </w:r>
      <w:r>
        <w:br/>
      </w:r>
      <w:r>
        <w:rPr>
          <w:rStyle w:val="VerbatimChar"/>
        </w:rPr>
        <w:t>##   },</w:t>
      </w:r>
      <w:r>
        <w:br/>
      </w:r>
      <w:r>
        <w:rPr>
          <w:rStyle w:val="VerbatimChar"/>
        </w:rPr>
        <w:t>##   {</w:t>
      </w:r>
      <w:r>
        <w:br/>
      </w:r>
      <w:r>
        <w:rPr>
          <w:rStyle w:val="VerbatimChar"/>
        </w:rPr>
        <w:t>##     "id": "4607714383",</w:t>
      </w:r>
      <w:r>
        <w:br/>
      </w:r>
      <w:r>
        <w:rPr>
          <w:rStyle w:val="VerbatimChar"/>
        </w:rPr>
        <w:t>##     "type": "CreateEvent",</w:t>
      </w:r>
      <w:r>
        <w:br/>
      </w:r>
      <w:r>
        <w:rPr>
          <w:rStyle w:val="VerbatimChar"/>
        </w:rPr>
        <w:t>##     "actor": {</w:t>
      </w:r>
      <w:r>
        <w:br/>
      </w:r>
      <w:r>
        <w:rPr>
          <w:rStyle w:val="VerbatimChar"/>
        </w:rPr>
        <w:t>##       "id": 7577479,</w:t>
      </w:r>
      <w:r>
        <w:br/>
      </w:r>
      <w:r>
        <w:rPr>
          <w:rStyle w:val="VerbatimChar"/>
        </w:rPr>
        <w:t>##       "login": "dheeraj9198",</w:t>
      </w:r>
      <w:r>
        <w:br/>
      </w:r>
      <w:r>
        <w:rPr>
          <w:rStyle w:val="VerbatimChar"/>
        </w:rPr>
        <w:t>##       "display_login": "dheeraj9198",</w:t>
      </w:r>
      <w:r>
        <w:br/>
      </w:r>
      <w:r>
        <w:rPr>
          <w:rStyle w:val="VerbatimChar"/>
        </w:rPr>
        <w:t>##       "gravatar_id": "",</w:t>
      </w:r>
      <w:r>
        <w:br/>
      </w:r>
      <w:r>
        <w:rPr>
          <w:rStyle w:val="VerbatimChar"/>
        </w:rPr>
        <w:t>##       "url": "https://api.github.com/users/dheeraj9198",</w:t>
      </w:r>
      <w:r>
        <w:br/>
      </w:r>
      <w:r>
        <w:rPr>
          <w:rStyle w:val="VerbatimChar"/>
        </w:rPr>
        <w:t>##       "avatar_url": "https://avatars.githubusercontent.com/u/7577479?"</w:t>
      </w:r>
      <w:r>
        <w:br/>
      </w:r>
      <w:r>
        <w:rPr>
          <w:rStyle w:val="VerbatimChar"/>
        </w:rPr>
        <w:t>##     },</w:t>
      </w:r>
      <w:r>
        <w:br/>
      </w:r>
      <w:r>
        <w:rPr>
          <w:rStyle w:val="VerbatimChar"/>
        </w:rPr>
        <w:t>##     "repo": {</w:t>
      </w:r>
      <w:r>
        <w:br/>
      </w:r>
      <w:r>
        <w:rPr>
          <w:rStyle w:val="VerbatimChar"/>
        </w:rPr>
        <w:t>##       "id": 69013896,</w:t>
      </w:r>
      <w:r>
        <w:br/>
      </w:r>
      <w:r>
        <w:rPr>
          <w:rStyle w:val="VerbatimChar"/>
        </w:rPr>
        <w:t>##       "name": "dheeraj9198/dynamo_test",</w:t>
      </w:r>
      <w:r>
        <w:br/>
      </w:r>
      <w:r>
        <w:rPr>
          <w:rStyle w:val="VerbatimChar"/>
        </w:rPr>
        <w:t>##       "url": "https://api.github.com/repos/dheeraj9198/dynamo_test"</w:t>
      </w:r>
      <w:r>
        <w:br/>
      </w:r>
      <w:r>
        <w:rPr>
          <w:rStyle w:val="VerbatimChar"/>
        </w:rPr>
        <w:t>##     },</w:t>
      </w:r>
      <w:r>
        <w:br/>
      </w:r>
      <w:r>
        <w:rPr>
          <w:rStyle w:val="VerbatimChar"/>
        </w:rPr>
        <w:t>##     "payload": {</w:t>
      </w:r>
      <w:r>
        <w:br/>
      </w:r>
      <w:r>
        <w:rPr>
          <w:rStyle w:val="VerbatimChar"/>
        </w:rPr>
        <w:t>##       "ref": null,</w:t>
      </w:r>
      <w:r>
        <w:br/>
      </w:r>
      <w:r>
        <w:rPr>
          <w:rStyle w:val="VerbatimChar"/>
        </w:rPr>
        <w:t>##       "ref_type": "repository",</w:t>
      </w:r>
      <w:r>
        <w:br/>
      </w:r>
      <w:r>
        <w:rPr>
          <w:rStyle w:val="VerbatimChar"/>
        </w:rPr>
        <w:t>##       "master_branch": "master",</w:t>
      </w:r>
      <w:r>
        <w:br/>
      </w:r>
      <w:r>
        <w:rPr>
          <w:rStyle w:val="VerbatimChar"/>
        </w:rPr>
        <w:t>##       "description": null,</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"4607714382",</w:t>
      </w:r>
      <w:r>
        <w:br/>
      </w:r>
      <w:r>
        <w:rPr>
          <w:rStyle w:val="VerbatimChar"/>
        </w:rPr>
        <w:t>##     "type": "PushEvent",</w:t>
      </w:r>
      <w:r>
        <w:br/>
      </w:r>
      <w:r>
        <w:rPr>
          <w:rStyle w:val="VerbatimChar"/>
        </w:rPr>
        <w:t>##     "actor": {</w:t>
      </w:r>
      <w:r>
        <w:br/>
      </w:r>
      <w:r>
        <w:rPr>
          <w:rStyle w:val="VerbatimChar"/>
        </w:rPr>
        <w:t>##       "id": 57483,</w:t>
      </w:r>
      <w:r>
        <w:br/>
      </w:r>
      <w:r>
        <w:rPr>
          <w:rStyle w:val="VerbatimChar"/>
        </w:rPr>
        <w:t>##       "login": "tmtmtmtm",</w:t>
      </w:r>
      <w:r>
        <w:br/>
      </w:r>
      <w:r>
        <w:rPr>
          <w:rStyle w:val="VerbatimChar"/>
        </w:rPr>
        <w:t>##       "display_login": "tmtmtmtm",</w:t>
      </w:r>
      <w:r>
        <w:br/>
      </w:r>
      <w:r>
        <w:rPr>
          <w:rStyle w:val="VerbatimChar"/>
        </w:rPr>
        <w:t>##       "gravatar_id": "",</w:t>
      </w:r>
      <w:r>
        <w:br/>
      </w:r>
      <w:r>
        <w:rPr>
          <w:rStyle w:val="VerbatimChar"/>
        </w:rPr>
        <w:t>##       "url": "https://api.github.com/users/tmtmtmtm",</w:t>
      </w:r>
      <w:r>
        <w:br/>
      </w:r>
      <w:r>
        <w:rPr>
          <w:rStyle w:val="VerbatimChar"/>
        </w:rPr>
        <w:t>##       "avatar_url": "https://avatars.githubusercontent.com/u/57483?"</w:t>
      </w:r>
      <w:r>
        <w:br/>
      </w:r>
      <w:r>
        <w:rPr>
          <w:rStyle w:val="VerbatimChar"/>
        </w:rPr>
        <w:lastRenderedPageBreak/>
        <w:t>##     },</w:t>
      </w:r>
      <w:r>
        <w:br/>
      </w:r>
      <w:r>
        <w:rPr>
          <w:rStyle w:val="VerbatimChar"/>
        </w:rPr>
        <w:t>##     "repo": {</w:t>
      </w:r>
      <w:r>
        <w:br/>
      </w:r>
      <w:r>
        <w:rPr>
          <w:rStyle w:val="VerbatimChar"/>
        </w:rPr>
        <w:t>##       "id": 36170900,</w:t>
      </w:r>
      <w:r>
        <w:br/>
      </w:r>
      <w:r>
        <w:rPr>
          <w:rStyle w:val="VerbatimChar"/>
        </w:rPr>
        <w:t>##       "name": "everypolitician-scrapers/romanian-parliament",</w:t>
      </w:r>
      <w:r>
        <w:br/>
      </w:r>
      <w:r>
        <w:rPr>
          <w:rStyle w:val="VerbatimChar"/>
        </w:rPr>
        <w:t>##       "url": "https://api.github.com/repos/everypolitician-scrapers/romanian-parliament"</w:t>
      </w:r>
      <w:r>
        <w:br/>
      </w:r>
      <w:r>
        <w:rPr>
          <w:rStyle w:val="VerbatimChar"/>
        </w:rPr>
        <w:t>##     },</w:t>
      </w:r>
      <w:r>
        <w:br/>
      </w:r>
      <w:r>
        <w:rPr>
          <w:rStyle w:val="VerbatimChar"/>
        </w:rPr>
        <w:t>##     "payload": {</w:t>
      </w:r>
      <w:r>
        <w:br/>
      </w:r>
      <w:r>
        <w:rPr>
          <w:rStyle w:val="VerbatimChar"/>
        </w:rPr>
        <w:t>##       "push_id": 1313448497,</w:t>
      </w:r>
      <w:r>
        <w:br/>
      </w:r>
      <w:r>
        <w:rPr>
          <w:rStyle w:val="VerbatimChar"/>
        </w:rPr>
        <w:t>##       "size": 1,</w:t>
      </w:r>
      <w:r>
        <w:br/>
      </w:r>
      <w:r>
        <w:rPr>
          <w:rStyle w:val="VerbatimChar"/>
        </w:rPr>
        <w:t>##       "distinct_size": 1,</w:t>
      </w:r>
      <w:r>
        <w:br/>
      </w:r>
      <w:r>
        <w:rPr>
          <w:rStyle w:val="VerbatimChar"/>
        </w:rPr>
        <w:t>##       "ref": "refs/heads/scraped-pages-archive",</w:t>
      </w:r>
      <w:r>
        <w:br/>
      </w:r>
      <w:r>
        <w:rPr>
          <w:rStyle w:val="VerbatimChar"/>
        </w:rPr>
        <w:t>##       "head": "355154f1d32ad5a255e62044863ec939933208c7",</w:t>
      </w:r>
      <w:r>
        <w:br/>
      </w:r>
      <w:r>
        <w:rPr>
          <w:rStyle w:val="VerbatimChar"/>
        </w:rPr>
        <w:t>##       "before": "e4059b830fb85f9f05f83d4abd8a4eaaca843804",</w:t>
      </w:r>
      <w:r>
        <w:br/>
      </w:r>
      <w:r>
        <w:rPr>
          <w:rStyle w:val="VerbatimChar"/>
        </w:rPr>
        <w:t>##       "commits": [</w:t>
      </w:r>
      <w:r>
        <w:br/>
      </w:r>
      <w:r>
        <w:rPr>
          <w:rStyle w:val="VerbatimChar"/>
        </w:rPr>
        <w:t>##         {</w:t>
      </w:r>
      <w:r>
        <w:br/>
      </w:r>
      <w:r>
        <w:rPr>
          <w:rStyle w:val="VerbatimChar"/>
        </w:rPr>
        <w:t>##           "sha": "355154f1d32ad5a255e62044863ec939933208c7",</w:t>
      </w:r>
      <w:r>
        <w:br/>
      </w:r>
      <w:r>
        <w:rPr>
          <w:rStyle w:val="VerbatimChar"/>
        </w:rPr>
        <w:t>##           "author": {</w:t>
      </w:r>
      <w:r>
        <w:br/>
      </w:r>
      <w:r>
        <w:rPr>
          <w:rStyle w:val="VerbatimChar"/>
        </w:rPr>
        <w:t>##             "email": "scraped_page_archive-0.3.1@scrapers.everypolitician.org",</w:t>
      </w:r>
      <w:r>
        <w:br/>
      </w:r>
      <w:r>
        <w:rPr>
          <w:rStyle w:val="VerbatimChar"/>
        </w:rPr>
        <w:t>##             "name": "scraped_page_archive gem 0.3.1"</w:t>
      </w:r>
      <w:r>
        <w:br/>
      </w:r>
      <w:r>
        <w:rPr>
          <w:rStyle w:val="VerbatimChar"/>
        </w:rPr>
        <w:t>##           },</w:t>
      </w:r>
      <w:r>
        <w:br/>
      </w:r>
      <w:r>
        <w:rPr>
          <w:rStyle w:val="VerbatimChar"/>
        </w:rPr>
        <w:t>##           "message": "200 OK http://www.cdep.ro/pls/parlam/structura2015.mp?cam=2&amp;idl=2&amp;idm=302&amp;leg=2012",</w:t>
      </w:r>
      <w:r>
        <w:br/>
      </w:r>
      <w:r>
        <w:rPr>
          <w:rStyle w:val="VerbatimChar"/>
        </w:rPr>
        <w:t>##           "distinct": true,</w:t>
      </w:r>
      <w:r>
        <w:br/>
      </w:r>
      <w:r>
        <w:rPr>
          <w:rStyle w:val="VerbatimChar"/>
        </w:rPr>
        <w:t>##           "url": "https://api.github.com/repos/everypolitician-scrapers/romanian-parliament/commits/355154f1d32ad5a255e62044863ec939933208c7"</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"2016-09-23T10:13:22Z",</w:t>
      </w:r>
      <w:r>
        <w:br/>
      </w:r>
      <w:r>
        <w:rPr>
          <w:rStyle w:val="VerbatimChar"/>
        </w:rPr>
        <w:t>##     "org": {</w:t>
      </w:r>
      <w:r>
        <w:br/>
      </w:r>
      <w:r>
        <w:rPr>
          <w:rStyle w:val="VerbatimChar"/>
        </w:rPr>
        <w:t>##       "id": 18443033,</w:t>
      </w:r>
      <w:r>
        <w:br/>
      </w:r>
      <w:r>
        <w:rPr>
          <w:rStyle w:val="VerbatimChar"/>
        </w:rPr>
        <w:t>##       "login": "everypolitician-scrapers",</w:t>
      </w:r>
      <w:r>
        <w:br/>
      </w:r>
      <w:r>
        <w:rPr>
          <w:rStyle w:val="VerbatimChar"/>
        </w:rPr>
        <w:t>##       "gravatar_id": "",</w:t>
      </w:r>
      <w:r>
        <w:br/>
      </w:r>
      <w:r>
        <w:rPr>
          <w:rStyle w:val="VerbatimChar"/>
        </w:rPr>
        <w:t>##       "url": "https://api.github.com/orgs/everypolitician-scrapers",</w:t>
      </w:r>
      <w:r>
        <w:br/>
      </w:r>
      <w:r>
        <w:rPr>
          <w:rStyle w:val="VerbatimChar"/>
        </w:rPr>
        <w:t>##       "avatar_url": "https://avatars.githubusercontent.com/u/18443033?"</w:t>
      </w:r>
      <w:r>
        <w:br/>
      </w:r>
      <w:r>
        <w:rPr>
          <w:rStyle w:val="VerbatimChar"/>
        </w:rPr>
        <w:t>##     }</w:t>
      </w:r>
      <w:r>
        <w:br/>
      </w:r>
      <w:r>
        <w:rPr>
          <w:rStyle w:val="VerbatimChar"/>
        </w:rPr>
        <w:t>##   },</w:t>
      </w:r>
      <w:r>
        <w:br/>
      </w:r>
      <w:r>
        <w:rPr>
          <w:rStyle w:val="VerbatimChar"/>
        </w:rPr>
        <w:t>##   {</w:t>
      </w:r>
      <w:r>
        <w:br/>
      </w:r>
      <w:r>
        <w:rPr>
          <w:rStyle w:val="VerbatimChar"/>
        </w:rPr>
        <w:t>##     "id": "4607714381",</w:t>
      </w:r>
      <w:r>
        <w:br/>
      </w:r>
      <w:r>
        <w:rPr>
          <w:rStyle w:val="VerbatimChar"/>
        </w:rPr>
        <w:t>##     "type": "CreateEvent",</w:t>
      </w:r>
      <w:r>
        <w:br/>
      </w:r>
      <w:r>
        <w:rPr>
          <w:rStyle w:val="VerbatimChar"/>
        </w:rPr>
        <w:t>##     "actor": {</w:t>
      </w:r>
      <w:r>
        <w:br/>
      </w:r>
      <w:r>
        <w:rPr>
          <w:rStyle w:val="VerbatimChar"/>
        </w:rPr>
        <w:t>##       "id": 19274031,</w:t>
      </w:r>
      <w:r>
        <w:br/>
      </w:r>
      <w:r>
        <w:rPr>
          <w:rStyle w:val="VerbatimChar"/>
        </w:rPr>
        <w:t>##       "login": "renshenhe",</w:t>
      </w:r>
      <w:r>
        <w:br/>
      </w:r>
      <w:r>
        <w:rPr>
          <w:rStyle w:val="VerbatimChar"/>
        </w:rPr>
        <w:t>##       "display_login": "renshenhe",</w:t>
      </w:r>
      <w:r>
        <w:br/>
      </w:r>
      <w:r>
        <w:rPr>
          <w:rStyle w:val="VerbatimChar"/>
        </w:rPr>
        <w:lastRenderedPageBreak/>
        <w:t>##       "gravatar_id": "",</w:t>
      </w:r>
      <w:r>
        <w:br/>
      </w:r>
      <w:r>
        <w:rPr>
          <w:rStyle w:val="VerbatimChar"/>
        </w:rPr>
        <w:t>##       "url": "https://api.github.com/users/renshenhe",</w:t>
      </w:r>
      <w:r>
        <w:br/>
      </w:r>
      <w:r>
        <w:rPr>
          <w:rStyle w:val="VerbatimChar"/>
        </w:rPr>
        <w:t>##       "avatar_url": "https://avatars.githubusercontent.com/u/19274031?"</w:t>
      </w:r>
      <w:r>
        <w:br/>
      </w:r>
      <w:r>
        <w:rPr>
          <w:rStyle w:val="VerbatimChar"/>
        </w:rPr>
        <w:t>##     },</w:t>
      </w:r>
      <w:r>
        <w:br/>
      </w:r>
      <w:r>
        <w:rPr>
          <w:rStyle w:val="VerbatimChar"/>
        </w:rPr>
        <w:t>##     "repo": {</w:t>
      </w:r>
      <w:r>
        <w:br/>
      </w:r>
      <w:r>
        <w:rPr>
          <w:rStyle w:val="VerbatimChar"/>
        </w:rPr>
        <w:t>##       "id": 69013897,</w:t>
      </w:r>
      <w:r>
        <w:br/>
      </w:r>
      <w:r>
        <w:rPr>
          <w:rStyle w:val="VerbatimChar"/>
        </w:rPr>
        <w:t>##       "name": "renshenhe/pure",</w:t>
      </w:r>
      <w:r>
        <w:br/>
      </w:r>
      <w:r>
        <w:rPr>
          <w:rStyle w:val="VerbatimChar"/>
        </w:rPr>
        <w:t>##       "url": "https://api.github.com/repos/renshenhe/pure"</w:t>
      </w:r>
      <w:r>
        <w:br/>
      </w:r>
      <w:r>
        <w:rPr>
          <w:rStyle w:val="VerbatimChar"/>
        </w:rPr>
        <w:t>##     },</w:t>
      </w:r>
      <w:r>
        <w:br/>
      </w:r>
      <w:r>
        <w:rPr>
          <w:rStyle w:val="VerbatimChar"/>
        </w:rPr>
        <w:t>##     "payload": {</w:t>
      </w:r>
      <w:r>
        <w:br/>
      </w:r>
      <w:r>
        <w:rPr>
          <w:rStyle w:val="VerbatimChar"/>
        </w:rPr>
        <w:t>##       "ref": null,</w:t>
      </w:r>
      <w:r>
        <w:br/>
      </w:r>
      <w:r>
        <w:rPr>
          <w:rStyle w:val="VerbatimChar"/>
        </w:rPr>
        <w:t>##       "ref_type": "repository",</w:t>
      </w:r>
      <w:r>
        <w:br/>
      </w:r>
      <w:r>
        <w:rPr>
          <w:rStyle w:val="VerbatimChar"/>
        </w:rPr>
        <w:t>##       "master_branch": "master",</w:t>
      </w:r>
      <w:r>
        <w:br/>
      </w:r>
      <w:r>
        <w:rPr>
          <w:rStyle w:val="VerbatimChar"/>
        </w:rPr>
        <w:t>##       "description": "react boilerplate",</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"4607714379",</w:t>
      </w:r>
      <w:r>
        <w:br/>
      </w:r>
      <w:r>
        <w:rPr>
          <w:rStyle w:val="VerbatimChar"/>
        </w:rPr>
        <w:t>##     "type": "PushEvent",</w:t>
      </w:r>
      <w:r>
        <w:br/>
      </w:r>
      <w:r>
        <w:rPr>
          <w:rStyle w:val="VerbatimChar"/>
        </w:rPr>
        <w:t>##     "actor": {</w:t>
      </w:r>
      <w:r>
        <w:br/>
      </w:r>
      <w:r>
        <w:rPr>
          <w:rStyle w:val="VerbatimChar"/>
        </w:rPr>
        <w:t>##       "id": 17866932,</w:t>
      </w:r>
      <w:r>
        <w:br/>
      </w:r>
      <w:r>
        <w:rPr>
          <w:rStyle w:val="VerbatimChar"/>
        </w:rPr>
        <w:t>##       "login": "Happyyy",</w:t>
      </w:r>
      <w:r>
        <w:br/>
      </w:r>
      <w:r>
        <w:rPr>
          <w:rStyle w:val="VerbatimChar"/>
        </w:rPr>
        <w:t>##       "display_login": "Happyyy",</w:t>
      </w:r>
      <w:r>
        <w:br/>
      </w:r>
      <w:r>
        <w:rPr>
          <w:rStyle w:val="VerbatimChar"/>
        </w:rPr>
        <w:t>##       "gravatar_id": "",</w:t>
      </w:r>
      <w:r>
        <w:br/>
      </w:r>
      <w:r>
        <w:rPr>
          <w:rStyle w:val="VerbatimChar"/>
        </w:rPr>
        <w:t>##       "url": "https://api.github.com/users/Happyyy",</w:t>
      </w:r>
      <w:r>
        <w:br/>
      </w:r>
      <w:r>
        <w:rPr>
          <w:rStyle w:val="VerbatimChar"/>
        </w:rPr>
        <w:t>##       "avatar_url": "https://avatars.githubusercontent.com/u/17866932?"</w:t>
      </w:r>
      <w:r>
        <w:br/>
      </w:r>
      <w:r>
        <w:rPr>
          <w:rStyle w:val="VerbatimChar"/>
        </w:rPr>
        <w:t>##     },</w:t>
      </w:r>
      <w:r>
        <w:br/>
      </w:r>
      <w:r>
        <w:rPr>
          <w:rStyle w:val="VerbatimChar"/>
        </w:rPr>
        <w:t>##     "repo": {</w:t>
      </w:r>
      <w:r>
        <w:br/>
      </w:r>
      <w:r>
        <w:rPr>
          <w:rStyle w:val="VerbatimChar"/>
        </w:rPr>
        <w:t>##       "id": 59186085,</w:t>
      </w:r>
      <w:r>
        <w:br/>
      </w:r>
      <w:r>
        <w:rPr>
          <w:rStyle w:val="VerbatimChar"/>
        </w:rPr>
        <w:t>##       "name": "Happyyy/software",</w:t>
      </w:r>
      <w:r>
        <w:br/>
      </w:r>
      <w:r>
        <w:rPr>
          <w:rStyle w:val="VerbatimChar"/>
        </w:rPr>
        <w:t>##       "url": "https://api.github.com/repos/Happyyy/software"</w:t>
      </w:r>
      <w:r>
        <w:br/>
      </w:r>
      <w:r>
        <w:rPr>
          <w:rStyle w:val="VerbatimChar"/>
        </w:rPr>
        <w:t>##     },</w:t>
      </w:r>
      <w:r>
        <w:br/>
      </w:r>
      <w:r>
        <w:rPr>
          <w:rStyle w:val="VerbatimChar"/>
        </w:rPr>
        <w:t>##     "payload": {</w:t>
      </w:r>
      <w:r>
        <w:br/>
      </w:r>
      <w:r>
        <w:rPr>
          <w:rStyle w:val="VerbatimChar"/>
        </w:rPr>
        <w:t>##       "push_id": 1313448498,</w:t>
      </w:r>
      <w:r>
        <w:br/>
      </w:r>
      <w:r>
        <w:rPr>
          <w:rStyle w:val="VerbatimChar"/>
        </w:rPr>
        <w:t>##       "size": 1,</w:t>
      </w:r>
      <w:r>
        <w:br/>
      </w:r>
      <w:r>
        <w:rPr>
          <w:rStyle w:val="VerbatimChar"/>
        </w:rPr>
        <w:t>##       "distinct_size": 1,</w:t>
      </w:r>
      <w:r>
        <w:br/>
      </w:r>
      <w:r>
        <w:rPr>
          <w:rStyle w:val="VerbatimChar"/>
        </w:rPr>
        <w:t>##       "ref": "refs/heads/master",</w:t>
      </w:r>
      <w:r>
        <w:br/>
      </w:r>
      <w:r>
        <w:rPr>
          <w:rStyle w:val="VerbatimChar"/>
        </w:rPr>
        <w:t>##       "head": "6bdbeb76b35ad7bbbf8f151b478cc399ac30e893",</w:t>
      </w:r>
      <w:r>
        <w:br/>
      </w:r>
      <w:r>
        <w:rPr>
          <w:rStyle w:val="VerbatimChar"/>
        </w:rPr>
        <w:t>##       "before": "aa7728be1e61a30cd129f1ed75ea459b4655c98e",</w:t>
      </w:r>
      <w:r>
        <w:br/>
      </w:r>
      <w:r>
        <w:rPr>
          <w:rStyle w:val="VerbatimChar"/>
        </w:rPr>
        <w:t>##       "commits": [</w:t>
      </w:r>
      <w:r>
        <w:br/>
      </w:r>
      <w:r>
        <w:rPr>
          <w:rStyle w:val="VerbatimChar"/>
        </w:rPr>
        <w:t>##         {</w:t>
      </w:r>
      <w:r>
        <w:br/>
      </w:r>
      <w:r>
        <w:rPr>
          <w:rStyle w:val="VerbatimChar"/>
        </w:rPr>
        <w:t>##           "sha": "6bdbeb76b35ad7bbbf8f151b478cc399ac30e893",</w:t>
      </w:r>
      <w:r>
        <w:br/>
      </w:r>
      <w:r>
        <w:rPr>
          <w:rStyle w:val="VerbatimChar"/>
        </w:rPr>
        <w:t>##           "author": {</w:t>
      </w:r>
      <w:r>
        <w:br/>
      </w:r>
      <w:r>
        <w:rPr>
          <w:rStyle w:val="VerbatimChar"/>
        </w:rPr>
        <w:t>##             "email": "huanhuan.feng@analog.com",</w:t>
      </w:r>
      <w:r>
        <w:br/>
      </w:r>
      <w:r>
        <w:rPr>
          <w:rStyle w:val="VerbatimChar"/>
        </w:rPr>
        <w:t>##             "name": "feng"</w:t>
      </w:r>
      <w:r>
        <w:br/>
      </w:r>
      <w:r>
        <w:rPr>
          <w:rStyle w:val="VerbatimChar"/>
        </w:rPr>
        <w:lastRenderedPageBreak/>
        <w:t>##           },</w:t>
      </w:r>
      <w:r>
        <w:br/>
      </w:r>
      <w:r>
        <w:rPr>
          <w:rStyle w:val="VerbatimChar"/>
        </w:rPr>
        <w:t>##           "message": "add wiznote",</w:t>
      </w:r>
      <w:r>
        <w:br/>
      </w:r>
      <w:r>
        <w:rPr>
          <w:rStyle w:val="VerbatimChar"/>
        </w:rPr>
        <w:t>##           "distinct": true,</w:t>
      </w:r>
      <w:r>
        <w:br/>
      </w:r>
      <w:r>
        <w:rPr>
          <w:rStyle w:val="VerbatimChar"/>
        </w:rPr>
        <w:t>##           "url": "https://api.github.com/repos/Happyyy/software/commits/6bdbeb76b35ad7bbbf8f151b478cc399ac30e893"</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"4607714369",</w:t>
      </w:r>
      <w:r>
        <w:br/>
      </w:r>
      <w:r>
        <w:rPr>
          <w:rStyle w:val="VerbatimChar"/>
        </w:rPr>
        <w:t>##     "type": "CreateEvent",</w:t>
      </w:r>
      <w:r>
        <w:br/>
      </w:r>
      <w:r>
        <w:rPr>
          <w:rStyle w:val="VerbatimChar"/>
        </w:rPr>
        <w:t>##     "actor": {</w:t>
      </w:r>
      <w:r>
        <w:br/>
      </w:r>
      <w:r>
        <w:rPr>
          <w:rStyle w:val="VerbatimChar"/>
        </w:rPr>
        <w:t>##       "id": 648662,</w:t>
      </w:r>
      <w:r>
        <w:br/>
      </w:r>
      <w:r>
        <w:rPr>
          <w:rStyle w:val="VerbatimChar"/>
        </w:rPr>
        <w:t>##       "login": "petergallagher",</w:t>
      </w:r>
      <w:r>
        <w:br/>
      </w:r>
      <w:r>
        <w:rPr>
          <w:rStyle w:val="VerbatimChar"/>
        </w:rPr>
        <w:t>##       "display_login": "petergallagher",</w:t>
      </w:r>
      <w:r>
        <w:br/>
      </w:r>
      <w:r>
        <w:rPr>
          <w:rStyle w:val="VerbatimChar"/>
        </w:rPr>
        <w:t>##       "gravatar_id": "",</w:t>
      </w:r>
      <w:r>
        <w:br/>
      </w:r>
      <w:r>
        <w:rPr>
          <w:rStyle w:val="VerbatimChar"/>
        </w:rPr>
        <w:t>##       "url": "https://api.github.com/users/petergallagher",</w:t>
      </w:r>
      <w:r>
        <w:br/>
      </w:r>
      <w:r>
        <w:rPr>
          <w:rStyle w:val="VerbatimChar"/>
        </w:rPr>
        <w:t>##       "avatar_url": "https://avatars.githubusercontent.com/u/648662?"</w:t>
      </w:r>
      <w:r>
        <w:br/>
      </w:r>
      <w:r>
        <w:rPr>
          <w:rStyle w:val="VerbatimChar"/>
        </w:rPr>
        <w:t>##     },</w:t>
      </w:r>
      <w:r>
        <w:br/>
      </w:r>
      <w:r>
        <w:rPr>
          <w:rStyle w:val="VerbatimChar"/>
        </w:rPr>
        <w:t>##     "repo": {</w:t>
      </w:r>
      <w:r>
        <w:br/>
      </w:r>
      <w:r>
        <w:rPr>
          <w:rStyle w:val="VerbatimChar"/>
        </w:rPr>
        <w:t>##       "id": 1237874,</w:t>
      </w:r>
      <w:r>
        <w:br/>
      </w:r>
      <w:r>
        <w:rPr>
          <w:rStyle w:val="VerbatimChar"/>
        </w:rPr>
        <w:t>##       "name": "openeyes/OpenEyes",</w:t>
      </w:r>
      <w:r>
        <w:br/>
      </w:r>
      <w:r>
        <w:rPr>
          <w:rStyle w:val="VerbatimChar"/>
        </w:rPr>
        <w:t>##       "url": "https://api.github.com/repos/openeyes/OpenEyes"</w:t>
      </w:r>
      <w:r>
        <w:br/>
      </w:r>
      <w:r>
        <w:rPr>
          <w:rStyle w:val="VerbatimChar"/>
        </w:rPr>
        <w:t>##     },</w:t>
      </w:r>
      <w:r>
        <w:br/>
      </w:r>
      <w:r>
        <w:rPr>
          <w:rStyle w:val="VerbatimChar"/>
        </w:rPr>
        <w:t>##     "payload": {</w:t>
      </w:r>
      <w:r>
        <w:br/>
      </w:r>
      <w:r>
        <w:rPr>
          <w:rStyle w:val="VerbatimChar"/>
        </w:rPr>
        <w:t>##       "ref": "feature/OE-6208",</w:t>
      </w:r>
      <w:r>
        <w:br/>
      </w:r>
      <w:r>
        <w:rPr>
          <w:rStyle w:val="VerbatimChar"/>
        </w:rPr>
        <w:t>##       "ref_type": "branch",</w:t>
      </w:r>
      <w:r>
        <w:br/>
      </w:r>
      <w:r>
        <w:rPr>
          <w:rStyle w:val="VerbatimChar"/>
        </w:rPr>
        <w:t>##       "master_branch": "master",</w:t>
      </w:r>
      <w:r>
        <w:br/>
      </w:r>
      <w:r>
        <w:rPr>
          <w:rStyle w:val="VerbatimChar"/>
        </w:rPr>
        <w:t>##       "description": "An Open Source electronic patient record system",</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"2016-09-23T10:13:22Z",</w:t>
      </w:r>
      <w:r>
        <w:br/>
      </w:r>
      <w:r>
        <w:rPr>
          <w:rStyle w:val="VerbatimChar"/>
        </w:rPr>
        <w:t>##     "org": {</w:t>
      </w:r>
      <w:r>
        <w:br/>
      </w:r>
      <w:r>
        <w:rPr>
          <w:rStyle w:val="VerbatimChar"/>
        </w:rPr>
        <w:t>##       "id": 551706,</w:t>
      </w:r>
      <w:r>
        <w:br/>
      </w:r>
      <w:r>
        <w:rPr>
          <w:rStyle w:val="VerbatimChar"/>
        </w:rPr>
        <w:t>##       "login": "openeyes",</w:t>
      </w:r>
      <w:r>
        <w:br/>
      </w:r>
      <w:r>
        <w:rPr>
          <w:rStyle w:val="VerbatimChar"/>
        </w:rPr>
        <w:t>##       "gravatar_id": "",</w:t>
      </w:r>
      <w:r>
        <w:br/>
      </w:r>
      <w:r>
        <w:rPr>
          <w:rStyle w:val="VerbatimChar"/>
        </w:rPr>
        <w:t>##       "url": "https://api.github.com/orgs/openeyes",</w:t>
      </w:r>
      <w:r>
        <w:br/>
      </w:r>
      <w:r>
        <w:rPr>
          <w:rStyle w:val="VerbatimChar"/>
        </w:rPr>
        <w:t>##       "avatar_url": "https://avatars.githubusercontent.com/u/551706?"</w:t>
      </w:r>
      <w:r>
        <w:br/>
      </w:r>
      <w:r>
        <w:rPr>
          <w:rStyle w:val="VerbatimChar"/>
        </w:rPr>
        <w:t>##     }</w:t>
      </w:r>
      <w:r>
        <w:br/>
      </w:r>
      <w:r>
        <w:rPr>
          <w:rStyle w:val="VerbatimChar"/>
        </w:rPr>
        <w:t>##   },</w:t>
      </w:r>
      <w:r>
        <w:br/>
      </w:r>
      <w:r>
        <w:rPr>
          <w:rStyle w:val="VerbatimChar"/>
        </w:rPr>
        <w:t>##   {</w:t>
      </w:r>
      <w:r>
        <w:br/>
      </w:r>
      <w:r>
        <w:rPr>
          <w:rStyle w:val="VerbatimChar"/>
        </w:rPr>
        <w:t>##     "id": "4607714366",</w:t>
      </w:r>
      <w:r>
        <w:br/>
      </w:r>
      <w:r>
        <w:rPr>
          <w:rStyle w:val="VerbatimChar"/>
        </w:rPr>
        <w:lastRenderedPageBreak/>
        <w:t>##     "type": "MemberEvent",</w:t>
      </w:r>
      <w:r>
        <w:br/>
      </w:r>
      <w:r>
        <w:rPr>
          <w:rStyle w:val="VerbatimChar"/>
        </w:rPr>
        <w:t>##     "actor": {</w:t>
      </w:r>
      <w:r>
        <w:br/>
      </w:r>
      <w:r>
        <w:rPr>
          <w:rStyle w:val="VerbatimChar"/>
        </w:rPr>
        <w:t>##       "id": 7116349,</w:t>
      </w:r>
      <w:r>
        <w:br/>
      </w:r>
      <w:r>
        <w:rPr>
          <w:rStyle w:val="VerbatimChar"/>
        </w:rPr>
        <w:t>##       "login": "stamigos",</w:t>
      </w:r>
      <w:r>
        <w:br/>
      </w:r>
      <w:r>
        <w:rPr>
          <w:rStyle w:val="VerbatimChar"/>
        </w:rPr>
        <w:t>##       "display_login": "stamigos",</w:t>
      </w:r>
      <w:r>
        <w:br/>
      </w:r>
      <w:r>
        <w:rPr>
          <w:rStyle w:val="VerbatimChar"/>
        </w:rPr>
        <w:t>##       "gravatar_id": "",</w:t>
      </w:r>
      <w:r>
        <w:br/>
      </w:r>
      <w:r>
        <w:rPr>
          <w:rStyle w:val="VerbatimChar"/>
        </w:rPr>
        <w:t>##       "url": "https://api.github.com/users/stamigos",</w:t>
      </w:r>
      <w:r>
        <w:br/>
      </w:r>
      <w:r>
        <w:rPr>
          <w:rStyle w:val="VerbatimChar"/>
        </w:rPr>
        <w:t>##       "avatar_url": "https://avatars.githubusercontent.com/u/7116349?"</w:t>
      </w:r>
      <w:r>
        <w:br/>
      </w:r>
      <w:r>
        <w:rPr>
          <w:rStyle w:val="VerbatimChar"/>
        </w:rPr>
        <w:t>##     },</w:t>
      </w:r>
      <w:r>
        <w:br/>
      </w:r>
      <w:r>
        <w:rPr>
          <w:rStyle w:val="VerbatimChar"/>
        </w:rPr>
        <w:t>##     "repo": {</w:t>
      </w:r>
      <w:r>
        <w:br/>
      </w:r>
      <w:r>
        <w:rPr>
          <w:rStyle w:val="VerbatimChar"/>
        </w:rPr>
        <w:t>##       "id": 68613496,</w:t>
      </w:r>
      <w:r>
        <w:br/>
      </w:r>
      <w:r>
        <w:rPr>
          <w:rStyle w:val="VerbatimChar"/>
        </w:rPr>
        <w:t>##       "name": "stamigos/m-interface_v2.0",</w:t>
      </w:r>
      <w:r>
        <w:br/>
      </w:r>
      <w:r>
        <w:rPr>
          <w:rStyle w:val="VerbatimChar"/>
        </w:rPr>
        <w:t>##       "url": "https://api.github.com/repos/stamigos/m-interface_v2.0"</w:t>
      </w:r>
      <w:r>
        <w:br/>
      </w:r>
      <w:r>
        <w:rPr>
          <w:rStyle w:val="VerbatimChar"/>
        </w:rPr>
        <w:t>##     },</w:t>
      </w:r>
      <w:r>
        <w:br/>
      </w:r>
      <w:r>
        <w:rPr>
          <w:rStyle w:val="VerbatimChar"/>
        </w:rPr>
        <w:t>##     "payload": {</w:t>
      </w:r>
      <w:r>
        <w:br/>
      </w:r>
      <w:r>
        <w:rPr>
          <w:rStyle w:val="VerbatimChar"/>
        </w:rPr>
        <w:t>##       "member": {</w:t>
      </w:r>
      <w:r>
        <w:br/>
      </w:r>
      <w:r>
        <w:rPr>
          <w:rStyle w:val="VerbatimChar"/>
        </w:rPr>
        <w:t>##         "login": "sofiyakozinets",</w:t>
      </w:r>
      <w:r>
        <w:br/>
      </w:r>
      <w:r>
        <w:rPr>
          <w:rStyle w:val="VerbatimChar"/>
        </w:rPr>
        <w:t>##         "id": 21110783,</w:t>
      </w:r>
      <w:r>
        <w:br/>
      </w:r>
      <w:r>
        <w:rPr>
          <w:rStyle w:val="VerbatimChar"/>
        </w:rPr>
        <w:t>##         "avatar_url": "https://avatars.githubusercontent.com/u/21110783?v=3",</w:t>
      </w:r>
      <w:r>
        <w:br/>
      </w:r>
      <w:r>
        <w:rPr>
          <w:rStyle w:val="VerbatimChar"/>
        </w:rPr>
        <w:t>##         "gravatar_id": "",</w:t>
      </w:r>
      <w:r>
        <w:br/>
      </w:r>
      <w:r>
        <w:rPr>
          <w:rStyle w:val="VerbatimChar"/>
        </w:rPr>
        <w:t>##         "url": "https://api.github.com/users/sofiyakozinets",</w:t>
      </w:r>
      <w:r>
        <w:br/>
      </w:r>
      <w:r>
        <w:rPr>
          <w:rStyle w:val="VerbatimChar"/>
        </w:rPr>
        <w:t>##         "html_url": "https://github.com/sofiyakozinets",</w:t>
      </w:r>
      <w:r>
        <w:br/>
      </w:r>
      <w:r>
        <w:rPr>
          <w:rStyle w:val="VerbatimChar"/>
        </w:rPr>
        <w:t>##         "followers_url": "https://api.github.com/users/sofiyakozinets/followers",</w:t>
      </w:r>
      <w:r>
        <w:br/>
      </w:r>
      <w:r>
        <w:rPr>
          <w:rStyle w:val="VerbatimChar"/>
        </w:rPr>
        <w:t>##         "following_url": "https://api.github.com/users/sofiyakozinets/following{/other_user}",</w:t>
      </w:r>
      <w:r>
        <w:br/>
      </w:r>
      <w:r>
        <w:rPr>
          <w:rStyle w:val="VerbatimChar"/>
        </w:rPr>
        <w:t>##         "gists_url": "https://api.github.com/users/sofiyakozinets/gists{/gist_id}",</w:t>
      </w:r>
      <w:r>
        <w:br/>
      </w:r>
      <w:r>
        <w:rPr>
          <w:rStyle w:val="VerbatimChar"/>
        </w:rPr>
        <w:t>##         "starred_url": "https://api.github.com/users/sofiyakozinets/starred{/owner}{/repo}",</w:t>
      </w:r>
      <w:r>
        <w:br/>
      </w:r>
      <w:r>
        <w:rPr>
          <w:rStyle w:val="VerbatimChar"/>
        </w:rPr>
        <w:t>##         "subscriptions_url": "https://api.github.com/users/sofiyakozinets/subscriptions",</w:t>
      </w:r>
      <w:r>
        <w:br/>
      </w:r>
      <w:r>
        <w:rPr>
          <w:rStyle w:val="VerbatimChar"/>
        </w:rPr>
        <w:t>##         "organizations_url": "https://api.github.com/users/sofiyakozinets/orgs",</w:t>
      </w:r>
      <w:r>
        <w:br/>
      </w:r>
      <w:r>
        <w:rPr>
          <w:rStyle w:val="VerbatimChar"/>
        </w:rPr>
        <w:t>##         "repos_url": "https://api.github.com/users/sofiyakozinets/repos",</w:t>
      </w:r>
      <w:r>
        <w:br/>
      </w:r>
      <w:r>
        <w:rPr>
          <w:rStyle w:val="VerbatimChar"/>
        </w:rPr>
        <w:t>##         "events_url": "https://api.github.com/users/sofiyakozinets/events{/privacy}",</w:t>
      </w:r>
      <w:r>
        <w:br/>
      </w:r>
      <w:r>
        <w:rPr>
          <w:rStyle w:val="VerbatimChar"/>
        </w:rPr>
        <w:t>##         "received_events_url": "https://api.github.com/users/sofiyakozinets/received_events",</w:t>
      </w:r>
      <w:r>
        <w:br/>
      </w:r>
      <w:r>
        <w:rPr>
          <w:rStyle w:val="VerbatimChar"/>
        </w:rPr>
        <w:t>##         "type": "User",</w:t>
      </w:r>
      <w:r>
        <w:br/>
      </w:r>
      <w:r>
        <w:rPr>
          <w:rStyle w:val="VerbatimChar"/>
        </w:rPr>
        <w:t>##         "site_admin": false</w:t>
      </w:r>
      <w:r>
        <w:br/>
      </w:r>
      <w:r>
        <w:rPr>
          <w:rStyle w:val="VerbatimChar"/>
        </w:rPr>
        <w:t>##       },</w:t>
      </w:r>
      <w:r>
        <w:br/>
      </w:r>
      <w:r>
        <w:rPr>
          <w:rStyle w:val="VerbatimChar"/>
        </w:rPr>
        <w:t>##       "action": "added"</w:t>
      </w:r>
      <w:r>
        <w:br/>
      </w:r>
      <w:r>
        <w:rPr>
          <w:rStyle w:val="VerbatimChar"/>
        </w:rPr>
        <w:t>##     },</w:t>
      </w:r>
      <w:r>
        <w:br/>
      </w:r>
      <w:r>
        <w:rPr>
          <w:rStyle w:val="VerbatimChar"/>
        </w:rPr>
        <w:t>##     "public": true,</w:t>
      </w:r>
      <w:r>
        <w:br/>
      </w:r>
      <w:r>
        <w:rPr>
          <w:rStyle w:val="VerbatimChar"/>
        </w:rPr>
        <w:t>##     "created_at": "2016-09-23T10:13:22Z"</w:t>
      </w:r>
      <w:r>
        <w:br/>
      </w:r>
      <w:r>
        <w:rPr>
          <w:rStyle w:val="VerbatimChar"/>
        </w:rPr>
        <w:lastRenderedPageBreak/>
        <w:t>##   },</w:t>
      </w:r>
      <w:r>
        <w:br/>
      </w:r>
      <w:r>
        <w:rPr>
          <w:rStyle w:val="VerbatimChar"/>
        </w:rPr>
        <w:t>##   {</w:t>
      </w:r>
      <w:r>
        <w:br/>
      </w:r>
      <w:r>
        <w:rPr>
          <w:rStyle w:val="VerbatimChar"/>
        </w:rPr>
        <w:t>##     "id": "4607714367",</w:t>
      </w:r>
      <w:r>
        <w:br/>
      </w:r>
      <w:r>
        <w:rPr>
          <w:rStyle w:val="VerbatimChar"/>
        </w:rPr>
        <w:t>##     "type": "PushEvent",</w:t>
      </w:r>
      <w:r>
        <w:br/>
      </w:r>
      <w:r>
        <w:rPr>
          <w:rStyle w:val="VerbatimChar"/>
        </w:rPr>
        <w:t>##     "actor": {</w:t>
      </w:r>
      <w:r>
        <w:br/>
      </w:r>
      <w:r>
        <w:rPr>
          <w:rStyle w:val="VerbatimChar"/>
        </w:rPr>
        <w:t>##       "id": 22387253,</w:t>
      </w:r>
      <w:r>
        <w:br/>
      </w:r>
      <w:r>
        <w:rPr>
          <w:rStyle w:val="VerbatimChar"/>
        </w:rPr>
        <w:t>##       "login": "0xsh",</w:t>
      </w:r>
      <w:r>
        <w:br/>
      </w:r>
      <w:r>
        <w:rPr>
          <w:rStyle w:val="VerbatimChar"/>
        </w:rPr>
        <w:t>##       "display_login": "0xsh",</w:t>
      </w:r>
      <w:r>
        <w:br/>
      </w:r>
      <w:r>
        <w:rPr>
          <w:rStyle w:val="VerbatimChar"/>
        </w:rPr>
        <w:t>##       "gravatar_id": "",</w:t>
      </w:r>
      <w:r>
        <w:br/>
      </w:r>
      <w:r>
        <w:rPr>
          <w:rStyle w:val="VerbatimChar"/>
        </w:rPr>
        <w:t>##       "url": "https://api.github.com/users/0xsh",</w:t>
      </w:r>
      <w:r>
        <w:br/>
      </w:r>
      <w:r>
        <w:rPr>
          <w:rStyle w:val="VerbatimChar"/>
        </w:rPr>
        <w:t>##       "avatar_url": "https://avatars.githubusercontent.com/u/22387253?"</w:t>
      </w:r>
      <w:r>
        <w:br/>
      </w:r>
      <w:r>
        <w:rPr>
          <w:rStyle w:val="VerbatimChar"/>
        </w:rPr>
        <w:t>##     },</w:t>
      </w:r>
      <w:r>
        <w:br/>
      </w:r>
      <w:r>
        <w:rPr>
          <w:rStyle w:val="VerbatimChar"/>
        </w:rPr>
        <w:t>##     "repo": {</w:t>
      </w:r>
      <w:r>
        <w:br/>
      </w:r>
      <w:r>
        <w:rPr>
          <w:rStyle w:val="VerbatimChar"/>
        </w:rPr>
        <w:t>##       "id": 68993849,</w:t>
      </w:r>
      <w:r>
        <w:br/>
      </w:r>
      <w:r>
        <w:rPr>
          <w:rStyle w:val="VerbatimChar"/>
        </w:rPr>
        <w:t>##       "name": "0xsh/platypuscon-2016",</w:t>
      </w:r>
      <w:r>
        <w:br/>
      </w:r>
      <w:r>
        <w:rPr>
          <w:rStyle w:val="VerbatimChar"/>
        </w:rPr>
        <w:t>##       "url": "https://api.github.com/repos/0xsh/platypuscon-2016"</w:t>
      </w:r>
      <w:r>
        <w:br/>
      </w:r>
      <w:r>
        <w:rPr>
          <w:rStyle w:val="VerbatimChar"/>
        </w:rPr>
        <w:t>##     },</w:t>
      </w:r>
      <w:r>
        <w:br/>
      </w:r>
      <w:r>
        <w:rPr>
          <w:rStyle w:val="VerbatimChar"/>
        </w:rPr>
        <w:t>##     "payload": {</w:t>
      </w:r>
      <w:r>
        <w:br/>
      </w:r>
      <w:r>
        <w:rPr>
          <w:rStyle w:val="VerbatimChar"/>
        </w:rPr>
        <w:t>##       "push_id": 1313448496,</w:t>
      </w:r>
      <w:r>
        <w:br/>
      </w:r>
      <w:r>
        <w:rPr>
          <w:rStyle w:val="VerbatimChar"/>
        </w:rPr>
        <w:t>##       "size": 1,</w:t>
      </w:r>
      <w:r>
        <w:br/>
      </w:r>
      <w:r>
        <w:rPr>
          <w:rStyle w:val="VerbatimChar"/>
        </w:rPr>
        <w:t>##       "distinct_size": 1,</w:t>
      </w:r>
      <w:r>
        <w:br/>
      </w:r>
      <w:r>
        <w:rPr>
          <w:rStyle w:val="VerbatimChar"/>
        </w:rPr>
        <w:t>##       "ref": "refs/heads/master",</w:t>
      </w:r>
      <w:r>
        <w:br/>
      </w:r>
      <w:r>
        <w:rPr>
          <w:rStyle w:val="VerbatimChar"/>
        </w:rPr>
        <w:t>##       "head": "3586502693b9116cb55314a22f474c6a2891ee1b",</w:t>
      </w:r>
      <w:r>
        <w:br/>
      </w:r>
      <w:r>
        <w:rPr>
          <w:rStyle w:val="VerbatimChar"/>
        </w:rPr>
        <w:t>##       "before": "7120c9f4f523688f4ad278a80eac0a3f59750ebd",</w:t>
      </w:r>
      <w:r>
        <w:br/>
      </w:r>
      <w:r>
        <w:rPr>
          <w:rStyle w:val="VerbatimChar"/>
        </w:rPr>
        <w:t>##       "commits": [</w:t>
      </w:r>
      <w:r>
        <w:br/>
      </w:r>
      <w:r>
        <w:rPr>
          <w:rStyle w:val="VerbatimChar"/>
        </w:rPr>
        <w:t>##         {</w:t>
      </w:r>
      <w:r>
        <w:br/>
      </w:r>
      <w:r>
        <w:rPr>
          <w:rStyle w:val="VerbatimChar"/>
        </w:rPr>
        <w:t>##           "sha": "3586502693b9116cb55314a22f474c6a2891ee1b",</w:t>
      </w:r>
      <w:r>
        <w:br/>
      </w:r>
      <w:r>
        <w:rPr>
          <w:rStyle w:val="VerbatimChar"/>
        </w:rPr>
        <w:t>##           "author": {</w:t>
      </w:r>
      <w:r>
        <w:br/>
      </w:r>
      <w:r>
        <w:rPr>
          <w:rStyle w:val="VerbatimChar"/>
        </w:rPr>
        <w:t>##             "email": "0xsh0xsh@gmail.com",</w:t>
      </w:r>
      <w:r>
        <w:br/>
      </w:r>
      <w:r>
        <w:rPr>
          <w:rStyle w:val="VerbatimChar"/>
        </w:rPr>
        <w:t>##             "name": "0xsh"</w:t>
      </w:r>
      <w:r>
        <w:br/>
      </w:r>
      <w:r>
        <w:rPr>
          <w:rStyle w:val="VerbatimChar"/>
        </w:rPr>
        <w:t>##           },</w:t>
      </w:r>
      <w:r>
        <w:br/>
      </w:r>
      <w:r>
        <w:rPr>
          <w:rStyle w:val="VerbatimChar"/>
        </w:rPr>
        <w:t>##           "message": "Update README.md",</w:t>
      </w:r>
      <w:r>
        <w:br/>
      </w:r>
      <w:r>
        <w:rPr>
          <w:rStyle w:val="VerbatimChar"/>
        </w:rPr>
        <w:t>##           "distinct": true,</w:t>
      </w:r>
      <w:r>
        <w:br/>
      </w:r>
      <w:r>
        <w:rPr>
          <w:rStyle w:val="VerbatimChar"/>
        </w:rPr>
        <w:t>##           "url": "https://api.github.com/repos/0xsh/platypuscon-2016/commits/3586502693b9116cb55314a22f474c6a2891ee1b"</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"4607714364",</w:t>
      </w:r>
      <w:r>
        <w:br/>
      </w:r>
      <w:r>
        <w:rPr>
          <w:rStyle w:val="VerbatimChar"/>
        </w:rPr>
        <w:t>##     "type": "PushEvent",</w:t>
      </w:r>
      <w:r>
        <w:br/>
      </w:r>
      <w:r>
        <w:rPr>
          <w:rStyle w:val="VerbatimChar"/>
        </w:rPr>
        <w:t>##     "actor": {</w:t>
      </w:r>
      <w:r>
        <w:br/>
      </w:r>
      <w:r>
        <w:rPr>
          <w:rStyle w:val="VerbatimChar"/>
        </w:rPr>
        <w:t>##       "id": 14346011,</w:t>
      </w:r>
      <w:r>
        <w:br/>
      </w:r>
      <w:r>
        <w:rPr>
          <w:rStyle w:val="VerbatimChar"/>
        </w:rPr>
        <w:t>##       "login": "kdesysadmin",</w:t>
      </w:r>
      <w:r>
        <w:br/>
      </w:r>
      <w:r>
        <w:rPr>
          <w:rStyle w:val="VerbatimChar"/>
        </w:rPr>
        <w:t>##       "display_login": "kdesysadmin",</w:t>
      </w:r>
      <w:r>
        <w:br/>
      </w:r>
      <w:r>
        <w:rPr>
          <w:rStyle w:val="VerbatimChar"/>
        </w:rPr>
        <w:t>##       "gravatar_id": "",</w:t>
      </w:r>
      <w:r>
        <w:br/>
      </w:r>
      <w:r>
        <w:rPr>
          <w:rStyle w:val="VerbatimChar"/>
        </w:rPr>
        <w:lastRenderedPageBreak/>
        <w:t>##       "url": "https://api.github.com/users/kdesysadmin",</w:t>
      </w:r>
      <w:r>
        <w:br/>
      </w:r>
      <w:r>
        <w:rPr>
          <w:rStyle w:val="VerbatimChar"/>
        </w:rPr>
        <w:t>##       "avatar_url": "https://avatars.githubusercontent.com/u/14346011?"</w:t>
      </w:r>
      <w:r>
        <w:br/>
      </w:r>
      <w:r>
        <w:rPr>
          <w:rStyle w:val="VerbatimChar"/>
        </w:rPr>
        <w:t>##     },</w:t>
      </w:r>
      <w:r>
        <w:br/>
      </w:r>
      <w:r>
        <w:rPr>
          <w:rStyle w:val="VerbatimChar"/>
        </w:rPr>
        <w:t>##     "repo": {</w:t>
      </w:r>
      <w:r>
        <w:br/>
      </w:r>
      <w:r>
        <w:rPr>
          <w:rStyle w:val="VerbatimChar"/>
        </w:rPr>
        <w:t>##       "id": 42736075,</w:t>
      </w:r>
      <w:r>
        <w:br/>
      </w:r>
      <w:r>
        <w:rPr>
          <w:rStyle w:val="VerbatimChar"/>
        </w:rPr>
        <w:t>##       "name": "KDE/plasma-workspace",</w:t>
      </w:r>
      <w:r>
        <w:br/>
      </w:r>
      <w:r>
        <w:rPr>
          <w:rStyle w:val="VerbatimChar"/>
        </w:rPr>
        <w:t>##       "url": "https://api.github.com/repos/KDE/plasma-workspace"</w:t>
      </w:r>
      <w:r>
        <w:br/>
      </w:r>
      <w:r>
        <w:rPr>
          <w:rStyle w:val="VerbatimChar"/>
        </w:rPr>
        <w:t>##     },</w:t>
      </w:r>
      <w:r>
        <w:br/>
      </w:r>
      <w:r>
        <w:rPr>
          <w:rStyle w:val="VerbatimChar"/>
        </w:rPr>
        <w:t>##     "payload": {</w:t>
      </w:r>
      <w:r>
        <w:br/>
      </w:r>
      <w:r>
        <w:rPr>
          <w:rStyle w:val="VerbatimChar"/>
        </w:rPr>
        <w:t>##       "push_id": 1313448493,</w:t>
      </w:r>
      <w:r>
        <w:br/>
      </w:r>
      <w:r>
        <w:rPr>
          <w:rStyle w:val="VerbatimChar"/>
        </w:rPr>
        <w:t>##       "size": 1,</w:t>
      </w:r>
      <w:r>
        <w:br/>
      </w:r>
      <w:r>
        <w:rPr>
          <w:rStyle w:val="VerbatimChar"/>
        </w:rPr>
        <w:t>##       "distinct_size": 1,</w:t>
      </w:r>
      <w:r>
        <w:br/>
      </w:r>
      <w:r>
        <w:rPr>
          <w:rStyle w:val="VerbatimChar"/>
        </w:rPr>
        <w:t>##       "ref": "refs/heads/Plasma/5.8",</w:t>
      </w:r>
      <w:r>
        <w:br/>
      </w:r>
      <w:r>
        <w:rPr>
          <w:rStyle w:val="VerbatimChar"/>
        </w:rPr>
        <w:t>##       "head": "22c6643ef5395c1e7536c55e963590f01a744a0f",</w:t>
      </w:r>
      <w:r>
        <w:br/>
      </w:r>
      <w:r>
        <w:rPr>
          <w:rStyle w:val="VerbatimChar"/>
        </w:rPr>
        <w:t>##       "before": "f684124287e0b6f108688317616479feeb9c2099",</w:t>
      </w:r>
      <w:r>
        <w:br/>
      </w:r>
      <w:r>
        <w:rPr>
          <w:rStyle w:val="VerbatimChar"/>
        </w:rPr>
        <w:t>##       "commits": [</w:t>
      </w:r>
      <w:r>
        <w:br/>
      </w:r>
      <w:r>
        <w:rPr>
          <w:rStyle w:val="VerbatimChar"/>
        </w:rPr>
        <w:t>##         {</w:t>
      </w:r>
      <w:r>
        <w:br/>
      </w:r>
      <w:r>
        <w:rPr>
          <w:rStyle w:val="VerbatimChar"/>
        </w:rPr>
        <w:t>##           "sha": "22c6643ef5395c1e7536c55e963590f01a744a0f",</w:t>
      </w:r>
      <w:r>
        <w:br/>
      </w:r>
      <w:r>
        <w:rPr>
          <w:rStyle w:val="VerbatimChar"/>
        </w:rPr>
        <w:t>##           "author": {</w:t>
      </w:r>
      <w:r>
        <w:br/>
      </w:r>
      <w:r>
        <w:rPr>
          <w:rStyle w:val="VerbatimChar"/>
        </w:rPr>
        <w:t>##             "email": "kde@davidedmundson.co.uk",</w:t>
      </w:r>
      <w:r>
        <w:br/>
      </w:r>
      <w:r>
        <w:rPr>
          <w:rStyle w:val="VerbatimChar"/>
        </w:rPr>
        <w:t>##             "name": "David Edmundson"</w:t>
      </w:r>
      <w:r>
        <w:br/>
      </w:r>
      <w:r>
        <w:rPr>
          <w:rStyle w:val="VerbatimChar"/>
        </w:rPr>
        <w:t>##           },</w:t>
      </w:r>
      <w:r>
        <w:br/>
      </w:r>
      <w:r>
        <w:rPr>
          <w:rStyle w:val="VerbatimChar"/>
        </w:rPr>
        <w:t>##           "message": "Fix method that calls itself recursively\n\nTest Plan: Read the code.\n\nReviewers: #plasma\n\nSubscribers: plasma-devel\n\nTags: #plasma\n\nDifferential Revision: https://phabricator.kde.org/D2843",</w:t>
      </w:r>
      <w:r>
        <w:br/>
      </w:r>
      <w:r>
        <w:rPr>
          <w:rStyle w:val="VerbatimChar"/>
        </w:rPr>
        <w:t>##           "distinct": true,</w:t>
      </w:r>
      <w:r>
        <w:br/>
      </w:r>
      <w:r>
        <w:rPr>
          <w:rStyle w:val="VerbatimChar"/>
        </w:rPr>
        <w:t>##           "url": "https://api.github.com/repos/KDE/plasma-workspace/commits/22c6643ef5395c1e7536c55e963590f01a744a0f"</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"2016-09-23T10:13:22Z",</w:t>
      </w:r>
      <w:r>
        <w:br/>
      </w:r>
      <w:r>
        <w:rPr>
          <w:rStyle w:val="VerbatimChar"/>
        </w:rPr>
        <w:t>##     "org": {</w:t>
      </w:r>
      <w:r>
        <w:br/>
      </w:r>
      <w:r>
        <w:rPr>
          <w:rStyle w:val="VerbatimChar"/>
        </w:rPr>
        <w:t>##       "id": 14312869,</w:t>
      </w:r>
      <w:r>
        <w:br/>
      </w:r>
      <w:r>
        <w:rPr>
          <w:rStyle w:val="VerbatimChar"/>
        </w:rPr>
        <w:t>##       "login": "KDE",</w:t>
      </w:r>
      <w:r>
        <w:br/>
      </w:r>
      <w:r>
        <w:rPr>
          <w:rStyle w:val="VerbatimChar"/>
        </w:rPr>
        <w:t>##       "gravatar_id": "",</w:t>
      </w:r>
      <w:r>
        <w:br/>
      </w:r>
      <w:r>
        <w:rPr>
          <w:rStyle w:val="VerbatimChar"/>
        </w:rPr>
        <w:t>##       "url": "https://api.github.com/orgs/KDE",</w:t>
      </w:r>
      <w:r>
        <w:br/>
      </w:r>
      <w:r>
        <w:rPr>
          <w:rStyle w:val="VerbatimChar"/>
        </w:rPr>
        <w:t>##       "avatar_url": "https://avatars.githubusercontent.com/u/14312869?"</w:t>
      </w:r>
      <w:r>
        <w:br/>
      </w:r>
      <w:r>
        <w:rPr>
          <w:rStyle w:val="VerbatimChar"/>
        </w:rPr>
        <w:t>##     }</w:t>
      </w:r>
      <w:r>
        <w:br/>
      </w:r>
      <w:r>
        <w:rPr>
          <w:rStyle w:val="VerbatimChar"/>
        </w:rPr>
        <w:t>##   },</w:t>
      </w:r>
      <w:r>
        <w:br/>
      </w:r>
      <w:r>
        <w:rPr>
          <w:rStyle w:val="VerbatimChar"/>
        </w:rPr>
        <w:t>##   {</w:t>
      </w:r>
      <w:r>
        <w:br/>
      </w:r>
      <w:r>
        <w:rPr>
          <w:rStyle w:val="VerbatimChar"/>
        </w:rPr>
        <w:t>##     "id": "4607714359",</w:t>
      </w:r>
      <w:r>
        <w:br/>
      </w:r>
      <w:r>
        <w:rPr>
          <w:rStyle w:val="VerbatimChar"/>
        </w:rPr>
        <w:t>##     "type": "WatchEvent",</w:t>
      </w:r>
      <w:r>
        <w:br/>
      </w:r>
      <w:r>
        <w:rPr>
          <w:rStyle w:val="VerbatimChar"/>
        </w:rPr>
        <w:t>##     "actor": {</w:t>
      </w:r>
      <w:r>
        <w:br/>
      </w:r>
      <w:r>
        <w:rPr>
          <w:rStyle w:val="VerbatimChar"/>
        </w:rPr>
        <w:t>##       "id": 287232,</w:t>
      </w:r>
      <w:r>
        <w:br/>
      </w:r>
      <w:r>
        <w:rPr>
          <w:rStyle w:val="VerbatimChar"/>
        </w:rPr>
        <w:t>##       "login": "leesheppard",</w:t>
      </w:r>
      <w:r>
        <w:br/>
      </w:r>
      <w:r>
        <w:rPr>
          <w:rStyle w:val="VerbatimChar"/>
        </w:rPr>
        <w:lastRenderedPageBreak/>
        <w:t>##       "display_login": "leesheppard",</w:t>
      </w:r>
      <w:r>
        <w:br/>
      </w:r>
      <w:r>
        <w:rPr>
          <w:rStyle w:val="VerbatimChar"/>
        </w:rPr>
        <w:t>##       "gravatar_id": "",</w:t>
      </w:r>
      <w:r>
        <w:br/>
      </w:r>
      <w:r>
        <w:rPr>
          <w:rStyle w:val="VerbatimChar"/>
        </w:rPr>
        <w:t>##       "url": "https://api.github.com/users/leesheppard",</w:t>
      </w:r>
      <w:r>
        <w:br/>
      </w:r>
      <w:r>
        <w:rPr>
          <w:rStyle w:val="VerbatimChar"/>
        </w:rPr>
        <w:t>##       "avatar_url": "https://avatars.githubusercontent.com/u/287232?"</w:t>
      </w:r>
      <w:r>
        <w:br/>
      </w:r>
      <w:r>
        <w:rPr>
          <w:rStyle w:val="VerbatimChar"/>
        </w:rPr>
        <w:t>##     },</w:t>
      </w:r>
      <w:r>
        <w:br/>
      </w:r>
      <w:r>
        <w:rPr>
          <w:rStyle w:val="VerbatimChar"/>
        </w:rPr>
        <w:t>##     "repo": {</w:t>
      </w:r>
      <w:r>
        <w:br/>
      </w:r>
      <w:r>
        <w:rPr>
          <w:rStyle w:val="VerbatimChar"/>
        </w:rPr>
        <w:t>##       "id": 5722466,</w:t>
      </w:r>
      <w:r>
        <w:br/>
      </w:r>
      <w:r>
        <w:rPr>
          <w:rStyle w:val="VerbatimChar"/>
        </w:rPr>
        <w:t>##       "name": "nomad/houston",</w:t>
      </w:r>
      <w:r>
        <w:br/>
      </w:r>
      <w:r>
        <w:rPr>
          <w:rStyle w:val="VerbatimChar"/>
        </w:rPr>
        <w:t>##       "url": "https://api.github.com/repos/nomad/houston"</w:t>
      </w:r>
      <w:r>
        <w:br/>
      </w:r>
      <w:r>
        <w:rPr>
          <w:rStyle w:val="VerbatimChar"/>
        </w:rPr>
        <w:t>##     },</w:t>
      </w:r>
      <w:r>
        <w:br/>
      </w:r>
      <w:r>
        <w:rPr>
          <w:rStyle w:val="VerbatimChar"/>
        </w:rPr>
        <w:t>##     "payload": {</w:t>
      </w:r>
      <w:r>
        <w:br/>
      </w:r>
      <w:r>
        <w:rPr>
          <w:rStyle w:val="VerbatimChar"/>
        </w:rPr>
        <w:t>##       "action": "started"</w:t>
      </w:r>
      <w:r>
        <w:br/>
      </w:r>
      <w:r>
        <w:rPr>
          <w:rStyle w:val="VerbatimChar"/>
        </w:rPr>
        <w:t>##     },</w:t>
      </w:r>
      <w:r>
        <w:br/>
      </w:r>
      <w:r>
        <w:rPr>
          <w:rStyle w:val="VerbatimChar"/>
        </w:rPr>
        <w:t>##     "public": true,</w:t>
      </w:r>
      <w:r>
        <w:br/>
      </w:r>
      <w:r>
        <w:rPr>
          <w:rStyle w:val="VerbatimChar"/>
        </w:rPr>
        <w:t>##     "created_at": "2016-09-23T10:13:22Z",</w:t>
      </w:r>
      <w:r>
        <w:br/>
      </w:r>
      <w:r>
        <w:rPr>
          <w:rStyle w:val="VerbatimChar"/>
        </w:rPr>
        <w:t>##     "org": {</w:t>
      </w:r>
      <w:r>
        <w:br/>
      </w:r>
      <w:r>
        <w:rPr>
          <w:rStyle w:val="VerbatimChar"/>
        </w:rPr>
        <w:t>##       "id": 1833193,</w:t>
      </w:r>
      <w:r>
        <w:br/>
      </w:r>
      <w:r>
        <w:rPr>
          <w:rStyle w:val="VerbatimChar"/>
        </w:rPr>
        <w:t>##       "login": "nomad",</w:t>
      </w:r>
      <w:r>
        <w:br/>
      </w:r>
      <w:r>
        <w:rPr>
          <w:rStyle w:val="VerbatimChar"/>
        </w:rPr>
        <w:t>##       "gravatar_id": "",</w:t>
      </w:r>
      <w:r>
        <w:br/>
      </w:r>
      <w:r>
        <w:rPr>
          <w:rStyle w:val="VerbatimChar"/>
        </w:rPr>
        <w:t>##       "url": "https://api.github.com/orgs/nomad",</w:t>
      </w:r>
      <w:r>
        <w:br/>
      </w:r>
      <w:r>
        <w:rPr>
          <w:rStyle w:val="VerbatimChar"/>
        </w:rPr>
        <w:t>##       "avatar_url": "https://avatars.githubusercontent.com/u/1833193?"</w:t>
      </w:r>
      <w:r>
        <w:br/>
      </w:r>
      <w:r>
        <w:rPr>
          <w:rStyle w:val="VerbatimChar"/>
        </w:rPr>
        <w:t>##     }</w:t>
      </w:r>
      <w:r>
        <w:br/>
      </w:r>
      <w:r>
        <w:rPr>
          <w:rStyle w:val="VerbatimChar"/>
        </w:rPr>
        <w:t>##   },</w:t>
      </w:r>
      <w:r>
        <w:br/>
      </w:r>
      <w:r>
        <w:rPr>
          <w:rStyle w:val="VerbatimChar"/>
        </w:rPr>
        <w:t>##   {</w:t>
      </w:r>
      <w:r>
        <w:br/>
      </w:r>
      <w:r>
        <w:rPr>
          <w:rStyle w:val="VerbatimChar"/>
        </w:rPr>
        <w:t>##     "id": "4607714339",</w:t>
      </w:r>
      <w:r>
        <w:br/>
      </w:r>
      <w:r>
        <w:rPr>
          <w:rStyle w:val="VerbatimChar"/>
        </w:rPr>
        <w:t>##     "type": "WatchEvent",</w:t>
      </w:r>
      <w:r>
        <w:br/>
      </w:r>
      <w:r>
        <w:rPr>
          <w:rStyle w:val="VerbatimChar"/>
        </w:rPr>
        <w:t>##     "actor": {</w:t>
      </w:r>
      <w:r>
        <w:br/>
      </w:r>
      <w:r>
        <w:rPr>
          <w:rStyle w:val="VerbatimChar"/>
        </w:rPr>
        <w:t>##       "id": 991427,</w:t>
      </w:r>
      <w:r>
        <w:br/>
      </w:r>
      <w:r>
        <w:rPr>
          <w:rStyle w:val="VerbatimChar"/>
        </w:rPr>
        <w:t>##       "login": "hvasconcelos",</w:t>
      </w:r>
      <w:r>
        <w:br/>
      </w:r>
      <w:r>
        <w:rPr>
          <w:rStyle w:val="VerbatimChar"/>
        </w:rPr>
        <w:t>##       "display_login": "hvasconcelos",</w:t>
      </w:r>
      <w:r>
        <w:br/>
      </w:r>
      <w:r>
        <w:rPr>
          <w:rStyle w:val="VerbatimChar"/>
        </w:rPr>
        <w:t>##       "gravatar_id": "",</w:t>
      </w:r>
      <w:r>
        <w:br/>
      </w:r>
      <w:r>
        <w:rPr>
          <w:rStyle w:val="VerbatimChar"/>
        </w:rPr>
        <w:t>##       "url": "https://api.github.com/users/hvasconcelos",</w:t>
      </w:r>
      <w:r>
        <w:br/>
      </w:r>
      <w:r>
        <w:rPr>
          <w:rStyle w:val="VerbatimChar"/>
        </w:rPr>
        <w:t>##       "avatar_url": "https://avatars.githubusercontent.com/u/991427?"</w:t>
      </w:r>
      <w:r>
        <w:br/>
      </w:r>
      <w:r>
        <w:rPr>
          <w:rStyle w:val="VerbatimChar"/>
        </w:rPr>
        <w:t>##     },</w:t>
      </w:r>
      <w:r>
        <w:br/>
      </w:r>
      <w:r>
        <w:rPr>
          <w:rStyle w:val="VerbatimChar"/>
        </w:rPr>
        <w:t>##     "repo": {</w:t>
      </w:r>
      <w:r>
        <w:br/>
      </w:r>
      <w:r>
        <w:rPr>
          <w:rStyle w:val="VerbatimChar"/>
        </w:rPr>
        <w:t>##       "id": 2272972,</w:t>
      </w:r>
      <w:r>
        <w:br/>
      </w:r>
      <w:r>
        <w:rPr>
          <w:rStyle w:val="VerbatimChar"/>
        </w:rPr>
        <w:t>##       "name": "fredericgermain/LeakTracer",</w:t>
      </w:r>
      <w:r>
        <w:br/>
      </w:r>
      <w:r>
        <w:rPr>
          <w:rStyle w:val="VerbatimChar"/>
        </w:rPr>
        <w:t>##       "url": "https://api.github.com/repos/fredericgermain/LeakTracer"</w:t>
      </w:r>
      <w:r>
        <w:br/>
      </w:r>
      <w:r>
        <w:rPr>
          <w:rStyle w:val="VerbatimChar"/>
        </w:rPr>
        <w:t>##     },</w:t>
      </w:r>
      <w:r>
        <w:br/>
      </w:r>
      <w:r>
        <w:rPr>
          <w:rStyle w:val="VerbatimChar"/>
        </w:rPr>
        <w:t>##     "payload": {</w:t>
      </w:r>
      <w:r>
        <w:br/>
      </w:r>
      <w:r>
        <w:rPr>
          <w:rStyle w:val="VerbatimChar"/>
        </w:rPr>
        <w:t>##       "action": "started"</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lastRenderedPageBreak/>
        <w:t>##     "id": "4607714338",</w:t>
      </w:r>
      <w:r>
        <w:br/>
      </w:r>
      <w:r>
        <w:rPr>
          <w:rStyle w:val="VerbatimChar"/>
        </w:rPr>
        <w:t>##     "type": "PushEvent",</w:t>
      </w:r>
      <w:r>
        <w:br/>
      </w:r>
      <w:r>
        <w:rPr>
          <w:rStyle w:val="VerbatimChar"/>
        </w:rPr>
        <w:t>##     "actor": {</w:t>
      </w:r>
      <w:r>
        <w:br/>
      </w:r>
      <w:r>
        <w:rPr>
          <w:rStyle w:val="VerbatimChar"/>
        </w:rPr>
        <w:t>##       "id": 384198,</w:t>
      </w:r>
      <w:r>
        <w:br/>
      </w:r>
      <w:r>
        <w:rPr>
          <w:rStyle w:val="VerbatimChar"/>
        </w:rPr>
        <w:t>##       "login": "lgatto",</w:t>
      </w:r>
      <w:r>
        <w:br/>
      </w:r>
      <w:r>
        <w:rPr>
          <w:rStyle w:val="VerbatimChar"/>
        </w:rPr>
        <w:t>##       "display_login": "lgatto",</w:t>
      </w:r>
      <w:r>
        <w:br/>
      </w:r>
      <w:r>
        <w:rPr>
          <w:rStyle w:val="VerbatimChar"/>
        </w:rPr>
        <w:t>##       "gravatar_id": "",</w:t>
      </w:r>
      <w:r>
        <w:br/>
      </w:r>
      <w:r>
        <w:rPr>
          <w:rStyle w:val="VerbatimChar"/>
        </w:rPr>
        <w:t>##       "url": "https://api.github.com/users/lgatto",</w:t>
      </w:r>
      <w:r>
        <w:br/>
      </w:r>
      <w:r>
        <w:rPr>
          <w:rStyle w:val="VerbatimChar"/>
        </w:rPr>
        <w:t>##       "avatar_url": "https://avatars.githubusercontent.com/u/384198?"</w:t>
      </w:r>
      <w:r>
        <w:br/>
      </w:r>
      <w:r>
        <w:rPr>
          <w:rStyle w:val="VerbatimChar"/>
        </w:rPr>
        <w:t>##     },</w:t>
      </w:r>
      <w:r>
        <w:br/>
      </w:r>
      <w:r>
        <w:rPr>
          <w:rStyle w:val="VerbatimChar"/>
        </w:rPr>
        <w:t>##     "repo": {</w:t>
      </w:r>
      <w:r>
        <w:br/>
      </w:r>
      <w:r>
        <w:rPr>
          <w:rStyle w:val="VerbatimChar"/>
        </w:rPr>
        <w:t>##       "id": 69005189,</w:t>
      </w:r>
      <w:r>
        <w:br/>
      </w:r>
      <w:r>
        <w:rPr>
          <w:rStyle w:val="VerbatimChar"/>
        </w:rPr>
        <w:t>##       "name": "lgatto/EuroBioc2016-Basel-MSnbase2",</w:t>
      </w:r>
      <w:r>
        <w:br/>
      </w:r>
      <w:r>
        <w:rPr>
          <w:rStyle w:val="VerbatimChar"/>
        </w:rPr>
        <w:t>##       "url": "https://api.github.com/repos/lgatto/EuroBioc2016-Basel-MSnbase2"</w:t>
      </w:r>
      <w:r>
        <w:br/>
      </w:r>
      <w:r>
        <w:rPr>
          <w:rStyle w:val="VerbatimChar"/>
        </w:rPr>
        <w:t>##     },</w:t>
      </w:r>
      <w:r>
        <w:br/>
      </w:r>
      <w:r>
        <w:rPr>
          <w:rStyle w:val="VerbatimChar"/>
        </w:rPr>
        <w:t>##     "payload": {</w:t>
      </w:r>
      <w:r>
        <w:br/>
      </w:r>
      <w:r>
        <w:rPr>
          <w:rStyle w:val="VerbatimChar"/>
        </w:rPr>
        <w:t>##       "push_id": 1313448487,</w:t>
      </w:r>
      <w:r>
        <w:br/>
      </w:r>
      <w:r>
        <w:rPr>
          <w:rStyle w:val="VerbatimChar"/>
        </w:rPr>
        <w:t>##       "size": 1,</w:t>
      </w:r>
      <w:r>
        <w:br/>
      </w:r>
      <w:r>
        <w:rPr>
          <w:rStyle w:val="VerbatimChar"/>
        </w:rPr>
        <w:t>##       "distinct_size": 1,</w:t>
      </w:r>
      <w:r>
        <w:br/>
      </w:r>
      <w:r>
        <w:rPr>
          <w:rStyle w:val="VerbatimChar"/>
        </w:rPr>
        <w:t>##       "ref": "refs/heads/master",</w:t>
      </w:r>
      <w:r>
        <w:br/>
      </w:r>
      <w:r>
        <w:rPr>
          <w:rStyle w:val="VerbatimChar"/>
        </w:rPr>
        <w:t>##       "head": "3366c0d3f0fbd8d3a62aa2f12a4813b3dbec2211",</w:t>
      </w:r>
      <w:r>
        <w:br/>
      </w:r>
      <w:r>
        <w:rPr>
          <w:rStyle w:val="VerbatimChar"/>
        </w:rPr>
        <w:t>##       "before": "01576be644d628fb4f3db1866dfa2aa87dc5d56b",</w:t>
      </w:r>
      <w:r>
        <w:br/>
      </w:r>
      <w:r>
        <w:rPr>
          <w:rStyle w:val="VerbatimChar"/>
        </w:rPr>
        <w:t>##       "commits": [</w:t>
      </w:r>
      <w:r>
        <w:br/>
      </w:r>
      <w:r>
        <w:rPr>
          <w:rStyle w:val="VerbatimChar"/>
        </w:rPr>
        <w:t>##         {</w:t>
      </w:r>
      <w:r>
        <w:br/>
      </w:r>
      <w:r>
        <w:rPr>
          <w:rStyle w:val="VerbatimChar"/>
        </w:rPr>
        <w:t>##           "sha": "3366c0d3f0fbd8d3a62aa2f12a4813b3dbec2211",</w:t>
      </w:r>
      <w:r>
        <w:br/>
      </w:r>
      <w:r>
        <w:rPr>
          <w:rStyle w:val="VerbatimChar"/>
        </w:rPr>
        <w:t>##           "author": {</w:t>
      </w:r>
      <w:r>
        <w:br/>
      </w:r>
      <w:r>
        <w:rPr>
          <w:rStyle w:val="VerbatimChar"/>
        </w:rPr>
        <w:t>##             "email": "lg390@cam.ac.uk",</w:t>
      </w:r>
      <w:r>
        <w:br/>
      </w:r>
      <w:r>
        <w:rPr>
          <w:rStyle w:val="VerbatimChar"/>
        </w:rPr>
        <w:t>##             "name": "Laurent"</w:t>
      </w:r>
      <w:r>
        <w:br/>
      </w:r>
      <w:r>
        <w:rPr>
          <w:rStyle w:val="VerbatimChar"/>
        </w:rPr>
        <w:t>##           },</w:t>
      </w:r>
      <w:r>
        <w:br/>
      </w:r>
      <w:r>
        <w:rPr>
          <w:rStyle w:val="VerbatimChar"/>
        </w:rPr>
        <w:t>##           "message": "abstract",</w:t>
      </w:r>
      <w:r>
        <w:br/>
      </w:r>
      <w:r>
        <w:rPr>
          <w:rStyle w:val="VerbatimChar"/>
        </w:rPr>
        <w:t>##           "distinct": true,</w:t>
      </w:r>
      <w:r>
        <w:br/>
      </w:r>
      <w:r>
        <w:rPr>
          <w:rStyle w:val="VerbatimChar"/>
        </w:rPr>
        <w:t>##           "url": "https://api.github.com/repos/lgatto/EuroBioc2016-Basel-MSnbase2/commits/3366c0d3f0fbd8d3a62aa2f12a4813b3dbec2211"</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"4607714336",</w:t>
      </w:r>
      <w:r>
        <w:br/>
      </w:r>
      <w:r>
        <w:rPr>
          <w:rStyle w:val="VerbatimChar"/>
        </w:rPr>
        <w:t>##     "type": "CreateEvent",</w:t>
      </w:r>
      <w:r>
        <w:br/>
      </w:r>
      <w:r>
        <w:rPr>
          <w:rStyle w:val="VerbatimChar"/>
        </w:rPr>
        <w:t>##     "actor": {</w:t>
      </w:r>
      <w:r>
        <w:br/>
      </w:r>
      <w:r>
        <w:rPr>
          <w:rStyle w:val="VerbatimChar"/>
        </w:rPr>
        <w:t>##       "id": 10204912,</w:t>
      </w:r>
      <w:r>
        <w:br/>
      </w:r>
      <w:r>
        <w:rPr>
          <w:rStyle w:val="VerbatimChar"/>
        </w:rPr>
        <w:t>##       "login": "micro1226",</w:t>
      </w:r>
      <w:r>
        <w:br/>
      </w:r>
      <w:r>
        <w:rPr>
          <w:rStyle w:val="VerbatimChar"/>
        </w:rPr>
        <w:t>##       "display_login": "micro1226",</w:t>
      </w:r>
      <w:r>
        <w:br/>
      </w:r>
      <w:r>
        <w:rPr>
          <w:rStyle w:val="VerbatimChar"/>
        </w:rPr>
        <w:t>##       "gravatar_id": "",</w:t>
      </w:r>
      <w:r>
        <w:br/>
      </w:r>
      <w:r>
        <w:rPr>
          <w:rStyle w:val="VerbatimChar"/>
        </w:rPr>
        <w:t>##       "url": "https://api.github.com/users/micro1226",</w:t>
      </w:r>
      <w:r>
        <w:br/>
      </w:r>
      <w:r>
        <w:rPr>
          <w:rStyle w:val="VerbatimChar"/>
        </w:rPr>
        <w:lastRenderedPageBreak/>
        <w:t>##       "avatar_url": "https://avatars.githubusercontent.com/u/10204912?"</w:t>
      </w:r>
      <w:r>
        <w:br/>
      </w:r>
      <w:r>
        <w:rPr>
          <w:rStyle w:val="VerbatimChar"/>
        </w:rPr>
        <w:t>##     },</w:t>
      </w:r>
      <w:r>
        <w:br/>
      </w:r>
      <w:r>
        <w:rPr>
          <w:rStyle w:val="VerbatimChar"/>
        </w:rPr>
        <w:t>##     "repo": {</w:t>
      </w:r>
      <w:r>
        <w:br/>
      </w:r>
      <w:r>
        <w:rPr>
          <w:rStyle w:val="VerbatimChar"/>
        </w:rPr>
        <w:t>##       "id": 69013861,</w:t>
      </w:r>
      <w:r>
        <w:br/>
      </w:r>
      <w:r>
        <w:rPr>
          <w:rStyle w:val="VerbatimChar"/>
        </w:rPr>
        <w:t>##       "name": "micro1226/generateCountryCodePlist",</w:t>
      </w:r>
      <w:r>
        <w:br/>
      </w:r>
      <w:r>
        <w:rPr>
          <w:rStyle w:val="VerbatimChar"/>
        </w:rPr>
        <w:t>##       "url": "https://api.github.com/repos/micro1226/generateCountryCodePlist"</w:t>
      </w:r>
      <w:r>
        <w:br/>
      </w:r>
      <w:r>
        <w:rPr>
          <w:rStyle w:val="VerbatimChar"/>
        </w:rPr>
        <w:t>##     },</w:t>
      </w:r>
      <w:r>
        <w:br/>
      </w:r>
      <w:r>
        <w:rPr>
          <w:rStyle w:val="VerbatimChar"/>
        </w:rPr>
        <w:t>##     "payload": {</w:t>
      </w:r>
      <w:r>
        <w:br/>
      </w:r>
      <w:r>
        <w:rPr>
          <w:rStyle w:val="VerbatimChar"/>
        </w:rPr>
        <w:t>##       "ref": "master",</w:t>
      </w:r>
      <w:r>
        <w:br/>
      </w:r>
      <w:r>
        <w:rPr>
          <w:rStyle w:val="VerbatimChar"/>
        </w:rPr>
        <w:t>##       "ref_type": "branch",</w:t>
      </w:r>
      <w:r>
        <w:br/>
      </w:r>
      <w:r>
        <w:rPr>
          <w:rStyle w:val="VerbatimChar"/>
        </w:rPr>
        <w:t>##       "master_branch": "master",</w:t>
      </w:r>
      <w:r>
        <w:br/>
      </w:r>
      <w:r>
        <w:rPr>
          <w:rStyle w:val="VerbatimChar"/>
        </w:rPr>
        <w:t>##       "description": null,</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"2016-09-23T10:13:22Z"</w:t>
      </w:r>
      <w:r>
        <w:br/>
      </w:r>
      <w:r>
        <w:rPr>
          <w:rStyle w:val="VerbatimChar"/>
        </w:rPr>
        <w:t>##   },</w:t>
      </w:r>
      <w:r>
        <w:br/>
      </w:r>
      <w:r>
        <w:rPr>
          <w:rStyle w:val="VerbatimChar"/>
        </w:rPr>
        <w:t>##   {</w:t>
      </w:r>
      <w:r>
        <w:br/>
      </w:r>
      <w:r>
        <w:rPr>
          <w:rStyle w:val="VerbatimChar"/>
        </w:rPr>
        <w:t>##     "id": "4607714310",</w:t>
      </w:r>
      <w:r>
        <w:br/>
      </w:r>
      <w:r>
        <w:rPr>
          <w:rStyle w:val="VerbatimChar"/>
        </w:rPr>
        <w:t>##     "type": "PushEvent",</w:t>
      </w:r>
      <w:r>
        <w:br/>
      </w:r>
      <w:r>
        <w:rPr>
          <w:rStyle w:val="VerbatimChar"/>
        </w:rPr>
        <w:t>##     "actor": {</w:t>
      </w:r>
      <w:r>
        <w:br/>
      </w:r>
      <w:r>
        <w:rPr>
          <w:rStyle w:val="VerbatimChar"/>
        </w:rPr>
        <w:t>##       "id": 12951693,</w:t>
      </w:r>
      <w:r>
        <w:br/>
      </w:r>
      <w:r>
        <w:rPr>
          <w:rStyle w:val="VerbatimChar"/>
        </w:rPr>
        <w:t>##       "login": "chanalaaa",</w:t>
      </w:r>
      <w:r>
        <w:br/>
      </w:r>
      <w:r>
        <w:rPr>
          <w:rStyle w:val="VerbatimChar"/>
        </w:rPr>
        <w:t>##       "display_login": "chanalaaa",</w:t>
      </w:r>
      <w:r>
        <w:br/>
      </w:r>
      <w:r>
        <w:rPr>
          <w:rStyle w:val="VerbatimChar"/>
        </w:rPr>
        <w:t>##       "gravatar_id": "",</w:t>
      </w:r>
      <w:r>
        <w:br/>
      </w:r>
      <w:r>
        <w:rPr>
          <w:rStyle w:val="VerbatimChar"/>
        </w:rPr>
        <w:t>##       "url": "https://api.github.com/users/chanalaaa",</w:t>
      </w:r>
      <w:r>
        <w:br/>
      </w:r>
      <w:r>
        <w:rPr>
          <w:rStyle w:val="VerbatimChar"/>
        </w:rPr>
        <w:t>##       "avatar_url": "https://avatars.githubusercontent.com/u/12951693?"</w:t>
      </w:r>
      <w:r>
        <w:br/>
      </w:r>
      <w:r>
        <w:rPr>
          <w:rStyle w:val="VerbatimChar"/>
        </w:rPr>
        <w:t>##     },</w:t>
      </w:r>
      <w:r>
        <w:br/>
      </w:r>
      <w:r>
        <w:rPr>
          <w:rStyle w:val="VerbatimChar"/>
        </w:rPr>
        <w:t>##     "repo": {</w:t>
      </w:r>
      <w:r>
        <w:br/>
      </w:r>
      <w:r>
        <w:rPr>
          <w:rStyle w:val="VerbatimChar"/>
        </w:rPr>
        <w:t>##       "id": 68352603,</w:t>
      </w:r>
      <w:r>
        <w:br/>
      </w:r>
      <w:r>
        <w:rPr>
          <w:rStyle w:val="VerbatimChar"/>
        </w:rPr>
        <w:t>##       "name": "chanalaaa/kpi_travel",</w:t>
      </w:r>
      <w:r>
        <w:br/>
      </w:r>
      <w:r>
        <w:rPr>
          <w:rStyle w:val="VerbatimChar"/>
        </w:rPr>
        <w:t>##       "url": "https://api.github.com/repos/chanalaaa/kpi_travel"</w:t>
      </w:r>
      <w:r>
        <w:br/>
      </w:r>
      <w:r>
        <w:rPr>
          <w:rStyle w:val="VerbatimChar"/>
        </w:rPr>
        <w:t>##     },</w:t>
      </w:r>
      <w:r>
        <w:br/>
      </w:r>
      <w:r>
        <w:rPr>
          <w:rStyle w:val="VerbatimChar"/>
        </w:rPr>
        <w:t>##     "payload": {</w:t>
      </w:r>
      <w:r>
        <w:br/>
      </w:r>
      <w:r>
        <w:rPr>
          <w:rStyle w:val="VerbatimChar"/>
        </w:rPr>
        <w:t>##       "push_id": 1313448476,</w:t>
      </w:r>
      <w:r>
        <w:br/>
      </w:r>
      <w:r>
        <w:rPr>
          <w:rStyle w:val="VerbatimChar"/>
        </w:rPr>
        <w:t>##       "size": 1,</w:t>
      </w:r>
      <w:r>
        <w:br/>
      </w:r>
      <w:r>
        <w:rPr>
          <w:rStyle w:val="VerbatimChar"/>
        </w:rPr>
        <w:t>##       "distinct_size": 1,</w:t>
      </w:r>
      <w:r>
        <w:br/>
      </w:r>
      <w:r>
        <w:rPr>
          <w:rStyle w:val="VerbatimChar"/>
        </w:rPr>
        <w:t>##       "ref": "refs/heads/master",</w:t>
      </w:r>
      <w:r>
        <w:br/>
      </w:r>
      <w:r>
        <w:rPr>
          <w:rStyle w:val="VerbatimChar"/>
        </w:rPr>
        <w:t>##       "head": "30e644341099ce528d5191659e44988eec7dd67a",</w:t>
      </w:r>
      <w:r>
        <w:br/>
      </w:r>
      <w:r>
        <w:rPr>
          <w:rStyle w:val="VerbatimChar"/>
        </w:rPr>
        <w:t>##       "before": "d0379d6a67e54108fb406c944c952e8c602ee4d0",</w:t>
      </w:r>
      <w:r>
        <w:br/>
      </w:r>
      <w:r>
        <w:rPr>
          <w:rStyle w:val="VerbatimChar"/>
        </w:rPr>
        <w:t>##       "commits": [</w:t>
      </w:r>
      <w:r>
        <w:br/>
      </w:r>
      <w:r>
        <w:rPr>
          <w:rStyle w:val="VerbatimChar"/>
        </w:rPr>
        <w:t>##         {</w:t>
      </w:r>
      <w:r>
        <w:br/>
      </w:r>
      <w:r>
        <w:rPr>
          <w:rStyle w:val="VerbatimChar"/>
        </w:rPr>
        <w:t>##           "sha": "30e644341099ce528d5191659e44988eec7dd67a",</w:t>
      </w:r>
      <w:r>
        <w:br/>
      </w:r>
      <w:r>
        <w:rPr>
          <w:rStyle w:val="VerbatimChar"/>
        </w:rPr>
        <w:t>##           "author": {</w:t>
      </w:r>
      <w:r>
        <w:br/>
      </w:r>
      <w:r>
        <w:rPr>
          <w:rStyle w:val="VerbatimChar"/>
        </w:rPr>
        <w:t>##             "email": "c.wilangka@gmail.com",</w:t>
      </w:r>
      <w:r>
        <w:br/>
      </w:r>
      <w:r>
        <w:rPr>
          <w:rStyle w:val="VerbatimChar"/>
        </w:rPr>
        <w:t>##             "name": "Chanala Wilangka"</w:t>
      </w:r>
      <w:r>
        <w:br/>
      </w:r>
      <w:r>
        <w:rPr>
          <w:rStyle w:val="VerbatimChar"/>
        </w:rPr>
        <w:t>##           },</w:t>
      </w:r>
      <w:r>
        <w:br/>
      </w:r>
      <w:r>
        <w:rPr>
          <w:rStyle w:val="VerbatimChar"/>
        </w:rPr>
        <w:lastRenderedPageBreak/>
        <w:t>##           "message": "table fix in firefox",</w:t>
      </w:r>
      <w:r>
        <w:br/>
      </w:r>
      <w:r>
        <w:rPr>
          <w:rStyle w:val="VerbatimChar"/>
        </w:rPr>
        <w:t>##           "distinct": true,</w:t>
      </w:r>
      <w:r>
        <w:br/>
      </w:r>
      <w:r>
        <w:rPr>
          <w:rStyle w:val="VerbatimChar"/>
        </w:rPr>
        <w:t>##           "url": "https://api.github.com/repos/chanalaaa/kpi_travel/commits/30e644341099ce528d5191659e44988eec7dd67a"</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r>
        <w:br/>
      </w:r>
      <w:r>
        <w:rPr>
          <w:rStyle w:val="VerbatimChar"/>
        </w:rPr>
        <w:t>##     "id": "4607714308",</w:t>
      </w:r>
      <w:r>
        <w:br/>
      </w:r>
      <w:r>
        <w:rPr>
          <w:rStyle w:val="VerbatimChar"/>
        </w:rPr>
        <w:t>##     "type": "IssueCommentEvent",</w:t>
      </w:r>
      <w:r>
        <w:br/>
      </w:r>
      <w:r>
        <w:rPr>
          <w:rStyle w:val="VerbatimChar"/>
        </w:rPr>
        <w:t>##     "actor": {</w:t>
      </w:r>
      <w:r>
        <w:br/>
      </w:r>
      <w:r>
        <w:rPr>
          <w:rStyle w:val="VerbatimChar"/>
        </w:rPr>
        <w:t>##       "id": 1192354,</w:t>
      </w:r>
      <w:r>
        <w:br/>
      </w:r>
      <w:r>
        <w:rPr>
          <w:rStyle w:val="VerbatimChar"/>
        </w:rPr>
        <w:t>##       "login": "ckny",</w:t>
      </w:r>
      <w:r>
        <w:br/>
      </w:r>
      <w:r>
        <w:rPr>
          <w:rStyle w:val="VerbatimChar"/>
        </w:rPr>
        <w:t>##       "display_login": "ckny",</w:t>
      </w:r>
      <w:r>
        <w:br/>
      </w:r>
      <w:r>
        <w:rPr>
          <w:rStyle w:val="VerbatimChar"/>
        </w:rPr>
        <w:t>##       "gravatar_id": "",</w:t>
      </w:r>
      <w:r>
        <w:br/>
      </w:r>
      <w:r>
        <w:rPr>
          <w:rStyle w:val="VerbatimChar"/>
        </w:rPr>
        <w:t>##       "url": "https://api.github.com/users/ckny",</w:t>
      </w:r>
      <w:r>
        <w:br/>
      </w:r>
      <w:r>
        <w:rPr>
          <w:rStyle w:val="VerbatimChar"/>
        </w:rPr>
        <w:t>##       "avatar_url": "https://avatars.githubusercontent.com/u/1192354?"</w:t>
      </w:r>
      <w:r>
        <w:br/>
      </w:r>
      <w:r>
        <w:rPr>
          <w:rStyle w:val="VerbatimChar"/>
        </w:rPr>
        <w:t>##     },</w:t>
      </w:r>
      <w:r>
        <w:br/>
      </w:r>
      <w:r>
        <w:rPr>
          <w:rStyle w:val="VerbatimChar"/>
        </w:rPr>
        <w:t>##     "repo": {</w:t>
      </w:r>
      <w:r>
        <w:br/>
      </w:r>
      <w:r>
        <w:rPr>
          <w:rStyle w:val="VerbatimChar"/>
        </w:rPr>
        <w:t>##       "id": 17371819,</w:t>
      </w:r>
      <w:r>
        <w:br/>
      </w:r>
      <w:r>
        <w:rPr>
          <w:rStyle w:val="VerbatimChar"/>
        </w:rPr>
        <w:t>##       "name": "mattr-/slate",</w:t>
      </w:r>
      <w:r>
        <w:br/>
      </w:r>
      <w:r>
        <w:rPr>
          <w:rStyle w:val="VerbatimChar"/>
        </w:rPr>
        <w:t>##       "url": "https://api.github.com/repos/mattr-/slate"</w:t>
      </w:r>
      <w:r>
        <w:br/>
      </w:r>
      <w:r>
        <w:rPr>
          <w:rStyle w:val="VerbatimChar"/>
        </w:rPr>
        <w:t>##     },</w:t>
      </w:r>
      <w:r>
        <w:br/>
      </w:r>
      <w:r>
        <w:rPr>
          <w:rStyle w:val="VerbatimChar"/>
        </w:rPr>
        <w:t>##     "payload": {</w:t>
      </w:r>
      <w:r>
        <w:br/>
      </w:r>
      <w:r>
        <w:rPr>
          <w:rStyle w:val="VerbatimChar"/>
        </w:rPr>
        <w:t>##       "action": "created",</w:t>
      </w:r>
      <w:r>
        <w:br/>
      </w:r>
      <w:r>
        <w:rPr>
          <w:rStyle w:val="VerbatimChar"/>
        </w:rPr>
        <w:t>##       "issue": {</w:t>
      </w:r>
      <w:r>
        <w:br/>
      </w:r>
      <w:r>
        <w:rPr>
          <w:rStyle w:val="VerbatimChar"/>
        </w:rPr>
        <w:t>##         "url": "https://api.github.com/repos/mattr-/slate/issues/79",</w:t>
      </w:r>
      <w:r>
        <w:br/>
      </w:r>
      <w:r>
        <w:rPr>
          <w:rStyle w:val="VerbatimChar"/>
        </w:rPr>
        <w:t>##         "repository_url": "https://api.github.com/repos/mattr-/slate",</w:t>
      </w:r>
      <w:r>
        <w:br/>
      </w:r>
      <w:r>
        <w:rPr>
          <w:rStyle w:val="VerbatimChar"/>
        </w:rPr>
        <w:t>##         "labels_url": "https://api.github.com/repos/mattr-/slate/issues/79/labels{/name}",</w:t>
      </w:r>
      <w:r>
        <w:br/>
      </w:r>
      <w:r>
        <w:rPr>
          <w:rStyle w:val="VerbatimChar"/>
        </w:rPr>
        <w:t>##         "comments_url": "https://api.github.com/repos/mattr-/slate/issues/79/comments",</w:t>
      </w:r>
      <w:r>
        <w:br/>
      </w:r>
      <w:r>
        <w:rPr>
          <w:rStyle w:val="VerbatimChar"/>
        </w:rPr>
        <w:t>##         "events_url": "https://api.github.com/repos/mattr-/slate/issues/79/events",</w:t>
      </w:r>
      <w:r>
        <w:br/>
      </w:r>
      <w:r>
        <w:rPr>
          <w:rStyle w:val="VerbatimChar"/>
        </w:rPr>
        <w:t>##         "html_url": "https://github.com/mattr-/slate/issues/79",</w:t>
      </w:r>
      <w:r>
        <w:br/>
      </w:r>
      <w:r>
        <w:rPr>
          <w:rStyle w:val="VerbatimChar"/>
        </w:rPr>
        <w:t>##         "id": 178837352,</w:t>
      </w:r>
      <w:r>
        <w:br/>
      </w:r>
      <w:r>
        <w:rPr>
          <w:rStyle w:val="VerbatimChar"/>
        </w:rPr>
        <w:t>##         "number": 79,</w:t>
      </w:r>
      <w:r>
        <w:br/>
      </w:r>
      <w:r>
        <w:rPr>
          <w:rStyle w:val="VerbatimChar"/>
        </w:rPr>
        <w:t>##         "title": "OS X El Capitan: Storing the layout of a specific desktop (space)",</w:t>
      </w:r>
      <w:r>
        <w:br/>
      </w:r>
      <w:r>
        <w:rPr>
          <w:rStyle w:val="VerbatimChar"/>
        </w:rPr>
        <w:t>##         "user": {</w:t>
      </w:r>
      <w:r>
        <w:br/>
      </w:r>
      <w:r>
        <w:rPr>
          <w:rStyle w:val="VerbatimChar"/>
        </w:rPr>
        <w:t>##           "login": "ckny",</w:t>
      </w:r>
      <w:r>
        <w:br/>
      </w:r>
      <w:r>
        <w:rPr>
          <w:rStyle w:val="VerbatimChar"/>
        </w:rPr>
        <w:t>##           "id": 1192354,</w:t>
      </w:r>
      <w:r>
        <w:br/>
      </w:r>
      <w:r>
        <w:rPr>
          <w:rStyle w:val="VerbatimChar"/>
        </w:rPr>
        <w:t xml:space="preserve">##           "avatar_url": </w:t>
      </w:r>
      <w:r>
        <w:rPr>
          <w:rStyle w:val="VerbatimChar"/>
        </w:rPr>
        <w:lastRenderedPageBreak/>
        <w:t>"https://avatars.githubusercontent.com/u/1192354?v=3",</w:t>
      </w:r>
      <w:r>
        <w:br/>
      </w:r>
      <w:r>
        <w:rPr>
          <w:rStyle w:val="VerbatimChar"/>
        </w:rPr>
        <w:t>##           "gravatar_id": "",</w:t>
      </w:r>
      <w:r>
        <w:br/>
      </w:r>
      <w:r>
        <w:rPr>
          <w:rStyle w:val="VerbatimChar"/>
        </w:rPr>
        <w:t>##           "url": "https://api.github.com/users/ckny",</w:t>
      </w:r>
      <w:r>
        <w:br/>
      </w:r>
      <w:r>
        <w:rPr>
          <w:rStyle w:val="VerbatimChar"/>
        </w:rPr>
        <w:t>##           "html_url": "https://github.com/ckny",</w:t>
      </w:r>
      <w:r>
        <w:br/>
      </w:r>
      <w:r>
        <w:rPr>
          <w:rStyle w:val="VerbatimChar"/>
        </w:rPr>
        <w:t>##           "followers_url": "https://api.github.com/users/ckny/followers",</w:t>
      </w:r>
      <w:r>
        <w:br/>
      </w:r>
      <w:r>
        <w:rPr>
          <w:rStyle w:val="VerbatimChar"/>
        </w:rPr>
        <w:t>##           "following_url": "https://api.github.com/users/ckny/following{/other_user}",</w:t>
      </w:r>
      <w:r>
        <w:br/>
      </w:r>
      <w:r>
        <w:rPr>
          <w:rStyle w:val="VerbatimChar"/>
        </w:rPr>
        <w:t>##           "gists_url": "https://api.github.com/users/ckny/gists{/gist_id}",</w:t>
      </w:r>
      <w:r>
        <w:br/>
      </w:r>
      <w:r>
        <w:rPr>
          <w:rStyle w:val="VerbatimChar"/>
        </w:rPr>
        <w:t>##           "starred_url": "https://api.github.com/users/ckny/starred{/owner}{/repo}",</w:t>
      </w:r>
      <w:r>
        <w:br/>
      </w:r>
      <w:r>
        <w:rPr>
          <w:rStyle w:val="VerbatimChar"/>
        </w:rPr>
        <w:t>##           "subscriptions_url": "https://api.github.com/users/ckny/subscriptions",</w:t>
      </w:r>
      <w:r>
        <w:br/>
      </w:r>
      <w:r>
        <w:rPr>
          <w:rStyle w:val="VerbatimChar"/>
        </w:rPr>
        <w:t>##           "organizations_url": "https://api.github.com/users/ckny/orgs",</w:t>
      </w:r>
      <w:r>
        <w:br/>
      </w:r>
      <w:r>
        <w:rPr>
          <w:rStyle w:val="VerbatimChar"/>
        </w:rPr>
        <w:t>##           "repos_url": "https://api.github.com/users/ckny/repos",</w:t>
      </w:r>
      <w:r>
        <w:br/>
      </w:r>
      <w:r>
        <w:rPr>
          <w:rStyle w:val="VerbatimChar"/>
        </w:rPr>
        <w:t>##           "events_url": "https://api.github.com/users/ckny/events{/privacy}",</w:t>
      </w:r>
      <w:r>
        <w:br/>
      </w:r>
      <w:r>
        <w:rPr>
          <w:rStyle w:val="VerbatimChar"/>
        </w:rPr>
        <w:t>##           "received_events_url": "https://api.github.com/users/ckny/received_events",</w:t>
      </w:r>
      <w:r>
        <w:br/>
      </w:r>
      <w:r>
        <w:rPr>
          <w:rStyle w:val="VerbatimChar"/>
        </w:rPr>
        <w:t>##           "type": "User",</w:t>
      </w:r>
      <w:r>
        <w:br/>
      </w:r>
      <w:r>
        <w:rPr>
          <w:rStyle w:val="VerbatimChar"/>
        </w:rPr>
        <w:t>##           "site_admin": false</w:t>
      </w:r>
      <w:r>
        <w:br/>
      </w:r>
      <w:r>
        <w:rPr>
          <w:rStyle w:val="VerbatimChar"/>
        </w:rPr>
        <w:t>##         },</w:t>
      </w:r>
      <w:r>
        <w:br/>
      </w:r>
      <w:r>
        <w:rPr>
          <w:rStyle w:val="VerbatimChar"/>
        </w:rPr>
        <w:t>##         "labels": [</w:t>
      </w:r>
      <w:r>
        <w:br/>
      </w:r>
      <w:r>
        <w:rPr>
          <w:rStyle w:val="VerbatimChar"/>
        </w:rPr>
        <w:t xml:space="preserve">## </w:t>
      </w:r>
      <w:r>
        <w:br/>
      </w:r>
      <w:r>
        <w:rPr>
          <w:rStyle w:val="VerbatimChar"/>
        </w:rPr>
        <w:t>##         ],</w:t>
      </w:r>
      <w:r>
        <w:br/>
      </w:r>
      <w:r>
        <w:rPr>
          <w:rStyle w:val="VerbatimChar"/>
        </w:rPr>
        <w:t>##         "state": "open",</w:t>
      </w:r>
      <w:r>
        <w:br/>
      </w:r>
      <w:r>
        <w:rPr>
          <w:rStyle w:val="VerbatimChar"/>
        </w:rPr>
        <w:t>##         "locked": false,</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t>##         "milestone": null,</w:t>
      </w:r>
      <w:r>
        <w:br/>
      </w:r>
      <w:r>
        <w:rPr>
          <w:rStyle w:val="VerbatimChar"/>
        </w:rPr>
        <w:t>##         "comments": 2,</w:t>
      </w:r>
      <w:r>
        <w:br/>
      </w:r>
      <w:r>
        <w:rPr>
          <w:rStyle w:val="VerbatimChar"/>
        </w:rPr>
        <w:t>##         "created_at": "2016-09-23T10:09:22Z",</w:t>
      </w:r>
      <w:r>
        <w:br/>
      </w:r>
      <w:r>
        <w:rPr>
          <w:rStyle w:val="VerbatimChar"/>
        </w:rPr>
        <w:t>##         "updated_at": "2016-09-23T10:13:21Z",</w:t>
      </w:r>
      <w:r>
        <w:br/>
      </w:r>
      <w:r>
        <w:rPr>
          <w:rStyle w:val="VerbatimChar"/>
        </w:rPr>
        <w:t>##         "closed_at": null,</w:t>
      </w:r>
      <w:r>
        <w:br/>
      </w:r>
      <w:r>
        <w:rPr>
          <w:rStyle w:val="VerbatimChar"/>
        </w:rPr>
        <w:t xml:space="preserve">##         "body": "I would like to realize the following use case by leveraging slate (or AppleScript):\r\n\r\nStore the layouted apps (e.g. Chrom, Evernote, TextEdit, ...) of a certain desktop (say Desktop 3)\r\nChange the apps locations on that desktop or e.g. close all apps\r\nRecover the complete desktop that display all windows arranged in the way as of step #1\r\nAny chance to do that (with slate or something else)?\r\n\r\nSo far, I have configured my .slate.js like that:\r\n\r\nvar snapshot = slate.operation(\"snapshot\", {\r\n\"name\" : \"theName\",\r\n\"save\" : true,\r\n\"stack\" : false\r\n});\r\nslate.bind(\"1:ctrl,alt\", snapshot);\r\n\r\nvar deleteSnapshot = slate.operation(\"delete-snapshot\", {\r\n\"name\" : \"theName\",\r\n\"all\" : true,\r\n});\r\nslate.bind(\"2:ctrl,alt\", </w:t>
      </w:r>
      <w:r>
        <w:rPr>
          <w:rStyle w:val="VerbatimChar"/>
        </w:rPr>
        <w:lastRenderedPageBreak/>
        <w:t>deleteSnapshot);\r\n\r\nvar activateSnapshot = slate.operation(\"activate-snapshot\", {\r\n\"name\" : \"theName\",\r\n\"delete\" : false,\r\n});\r\nslate.bind(\"3:ctrl,alt\", activateSnapshot);\r\nSaving and activating works as such but obviously there is no reliable way to do it for a specific desktop. Say save desktop 2 (via snapshot), save desktop 3 (via snapshot) and so on .... and then e.g. only recover say Desktop 3.\r\n\r\nAny help would be highly appreciated."</w:t>
      </w:r>
      <w:r>
        <w:br/>
      </w:r>
      <w:r>
        <w:rPr>
          <w:rStyle w:val="VerbatimChar"/>
        </w:rPr>
        <w:t>##       },</w:t>
      </w:r>
      <w:r>
        <w:br/>
      </w:r>
      <w:r>
        <w:rPr>
          <w:rStyle w:val="VerbatimChar"/>
        </w:rPr>
        <w:t>##       "comment": {</w:t>
      </w:r>
      <w:r>
        <w:br/>
      </w:r>
      <w:r>
        <w:rPr>
          <w:rStyle w:val="VerbatimChar"/>
        </w:rPr>
        <w:t>##         "url": "https://api.github.com/repos/mattr-/slate/issues/comments/249154356",</w:t>
      </w:r>
      <w:r>
        <w:br/>
      </w:r>
      <w:r>
        <w:rPr>
          <w:rStyle w:val="VerbatimChar"/>
        </w:rPr>
        <w:t>##         "html_url": "https://github.com/mattr-/slate/issues/79#issuecomment-249154356",</w:t>
      </w:r>
      <w:r>
        <w:br/>
      </w:r>
      <w:r>
        <w:rPr>
          <w:rStyle w:val="VerbatimChar"/>
        </w:rPr>
        <w:t>##         "issue_url": "https://api.github.com/repos/mattr-/slate/issues/79",</w:t>
      </w:r>
      <w:r>
        <w:br/>
      </w:r>
      <w:r>
        <w:rPr>
          <w:rStyle w:val="VerbatimChar"/>
        </w:rPr>
        <w:t>##         "id": 249154356,</w:t>
      </w:r>
      <w:r>
        <w:br/>
      </w:r>
      <w:r>
        <w:rPr>
          <w:rStyle w:val="VerbatimChar"/>
        </w:rPr>
        <w:t>##         "user": {</w:t>
      </w:r>
      <w:r>
        <w:br/>
      </w:r>
      <w:r>
        <w:rPr>
          <w:rStyle w:val="VerbatimChar"/>
        </w:rPr>
        <w:t>##           "login": "ckny",</w:t>
      </w:r>
      <w:r>
        <w:br/>
      </w:r>
      <w:r>
        <w:rPr>
          <w:rStyle w:val="VerbatimChar"/>
        </w:rPr>
        <w:t>##           "id": 1192354,</w:t>
      </w:r>
      <w:r>
        <w:br/>
      </w:r>
      <w:r>
        <w:rPr>
          <w:rStyle w:val="VerbatimChar"/>
        </w:rPr>
        <w:t>##           "avatar_url": "https://avatars.githubusercontent.com/u/1192354?v=3",</w:t>
      </w:r>
      <w:r>
        <w:br/>
      </w:r>
      <w:r>
        <w:rPr>
          <w:rStyle w:val="VerbatimChar"/>
        </w:rPr>
        <w:t>##           "gravatar_id": "",</w:t>
      </w:r>
      <w:r>
        <w:br/>
      </w:r>
      <w:r>
        <w:rPr>
          <w:rStyle w:val="VerbatimChar"/>
        </w:rPr>
        <w:t>##           "url": "https://api.github.com/users/ckny",</w:t>
      </w:r>
      <w:r>
        <w:br/>
      </w:r>
      <w:r>
        <w:rPr>
          <w:rStyle w:val="VerbatimChar"/>
        </w:rPr>
        <w:t>##           "html_url": "https://github.com/ckny",</w:t>
      </w:r>
      <w:r>
        <w:br/>
      </w:r>
      <w:r>
        <w:rPr>
          <w:rStyle w:val="VerbatimChar"/>
        </w:rPr>
        <w:t>##           "followers_url": "https://api.github.com/users/ckny/followers",</w:t>
      </w:r>
      <w:r>
        <w:br/>
      </w:r>
      <w:r>
        <w:rPr>
          <w:rStyle w:val="VerbatimChar"/>
        </w:rPr>
        <w:t>##           "following_url": "https://api.github.com/users/ckny/following{/other_user}",</w:t>
      </w:r>
      <w:r>
        <w:br/>
      </w:r>
      <w:r>
        <w:rPr>
          <w:rStyle w:val="VerbatimChar"/>
        </w:rPr>
        <w:t>##           "gists_url": "https://api.github.com/users/ckny/gists{/gist_id}",</w:t>
      </w:r>
      <w:r>
        <w:br/>
      </w:r>
      <w:r>
        <w:rPr>
          <w:rStyle w:val="VerbatimChar"/>
        </w:rPr>
        <w:t>##           "starred_url": "https://api.github.com/users/ckny/starred{/owner}{/repo}",</w:t>
      </w:r>
      <w:r>
        <w:br/>
      </w:r>
      <w:r>
        <w:rPr>
          <w:rStyle w:val="VerbatimChar"/>
        </w:rPr>
        <w:t>##           "subscriptions_url": "https://api.github.com/users/ckny/subscriptions",</w:t>
      </w:r>
      <w:r>
        <w:br/>
      </w:r>
      <w:r>
        <w:rPr>
          <w:rStyle w:val="VerbatimChar"/>
        </w:rPr>
        <w:t>##           "organizations_url": "https://api.github.com/users/ckny/orgs",</w:t>
      </w:r>
      <w:r>
        <w:br/>
      </w:r>
      <w:r>
        <w:rPr>
          <w:rStyle w:val="VerbatimChar"/>
        </w:rPr>
        <w:t>##           "repos_url": "https://api.github.com/users/ckny/repos",</w:t>
      </w:r>
      <w:r>
        <w:br/>
      </w:r>
      <w:r>
        <w:rPr>
          <w:rStyle w:val="VerbatimChar"/>
        </w:rPr>
        <w:t>##           "events_url": "https://api.github.com/users/ckny/events{/privacy}",</w:t>
      </w:r>
      <w:r>
        <w:br/>
      </w:r>
      <w:r>
        <w:rPr>
          <w:rStyle w:val="VerbatimChar"/>
        </w:rPr>
        <w:t>##           "received_events_url": "https://api.github.com/users/ckny/received_events",</w:t>
      </w:r>
      <w:r>
        <w:br/>
      </w:r>
      <w:r>
        <w:rPr>
          <w:rStyle w:val="VerbatimChar"/>
        </w:rPr>
        <w:t>##           "type": "User",</w:t>
      </w:r>
      <w:r>
        <w:br/>
      </w:r>
      <w:r>
        <w:rPr>
          <w:rStyle w:val="VerbatimChar"/>
        </w:rPr>
        <w:t>##           "site_admin": false</w:t>
      </w:r>
      <w:r>
        <w:br/>
      </w:r>
      <w:r>
        <w:rPr>
          <w:rStyle w:val="VerbatimChar"/>
        </w:rPr>
        <w:t>##         },</w:t>
      </w:r>
      <w:r>
        <w:br/>
      </w:r>
      <w:r>
        <w:rPr>
          <w:rStyle w:val="VerbatimChar"/>
        </w:rPr>
        <w:t>##         "created_at": "2016-09-23T10:13:21Z",</w:t>
      </w:r>
      <w:r>
        <w:br/>
      </w:r>
      <w:r>
        <w:rPr>
          <w:rStyle w:val="VerbatimChar"/>
        </w:rPr>
        <w:t>##         "updated_at": "2016-09-23T10:13:21Z",</w:t>
      </w:r>
      <w:r>
        <w:br/>
      </w:r>
      <w:r>
        <w:rPr>
          <w:rStyle w:val="VerbatimChar"/>
        </w:rPr>
        <w:t xml:space="preserve">##         "body": "@tscheffe Thanks a lot for your great feedback! I agree regarding the location of the post but I have actually also </w:t>
      </w:r>
      <w:r>
        <w:rPr>
          <w:rStyle w:val="VerbatimChar"/>
        </w:rPr>
        <w:lastRenderedPageBreak/>
        <w:t>edited my initial post https://github.com/mattr-/slate/issues/26#issuecomment-246977474 recently to \"...Hence, any kind of input ... to achieve with Hammerspoon (**or slate** of course) would be great.\". \r\nSo I am open to any solution that fulfills the requirements - with slate or Hammerspoon ;-).\r\n\r\nTo your questions:\r\n\r\n1. Term \"Desktop\": \r\nas you have assumed correctly, Desktop in the sense of the new/latest Mac OS X terminology where they changed the naming from spaces to desktop. Apparently, they also label the \"different\" arrangements now \"Desktop 1\", \"Desktop 2\" and so on. Surprisingly, Apple still talks about spaces in Mission Control. At least in 10.11.6. Anyway, I guess we all now know what the issue is about.\r\n\r\n2. Use case clarifications: \r\npretty much exactly what you have summarized.\r\n&gt; Arrange your applications on a particular Desktop, dump/save the current locations, and then reconstruct those windows again on the (? given|specific|primary) Desktop at will.\r\nI could live with just \"create a new desktop\" for restoring saved \"desktops\" and then re-arrange manually. So for example: I researched something around a specific topic \"XYZ\" which led to a \"Desktop 3\" with the following apps opened (in different sizes): e.g. 1 Evernote window with a note displayed, 2 PDFs (opened in preview separately), 1 image (opened with the quick viewer), etc.\r\nNow I would like to save the current state of Desktop 3 (apps opened, ideally with the current layout and sizes of the apps/windows, etc.) and eventually close the Desktop 3. Say a day later, I would like to continue to work on the subject or maybe show the results to somebody else. Hence, I would love to simply restore that \"Desktop 3\" so that all is in place as before without impacting all other currently opened desktops. Therefore, I could also live with just adding the Desktop to the end which might simplify the solution a bit. So in case 4 desktops existed before restore, a 5th desktop would be created with the restored session.\r\nAt the moment I use http://www.one-tab.com/ and https://chrome.google.com/webstore/detail/session-buddy/edacconmaakjimmfgnblocblbcdcpbko to save bookmarks which helps a bit but still does not allow to deal with other relevant content (PDFs in preview, etc.) which obviously can't be restored by the bookmark manager.\r\n\r\nIn case there is any slate related solution option, I would appreciate any feedback as well of course. I assume this use case is relevant for others as well.\r\n\r\nRegarding the Hammerspoon options, I will check them out asap and let you know - in the Hammerspoon repo then ;-) or via private mail. "</w:t>
      </w:r>
      <w:r>
        <w:br/>
      </w:r>
      <w:r>
        <w:rPr>
          <w:rStyle w:val="VerbatimChar"/>
        </w:rPr>
        <w:t>##       }</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r>
        <w:br/>
      </w:r>
      <w:r>
        <w:rPr>
          <w:rStyle w:val="VerbatimChar"/>
        </w:rPr>
        <w:t>##     "id": "4607714306",</w:t>
      </w:r>
      <w:r>
        <w:br/>
      </w:r>
      <w:r>
        <w:rPr>
          <w:rStyle w:val="VerbatimChar"/>
        </w:rPr>
        <w:t>##     "type": "PullRequestReviewCommentEvent",</w:t>
      </w:r>
      <w:r>
        <w:br/>
      </w:r>
      <w:r>
        <w:rPr>
          <w:rStyle w:val="VerbatimChar"/>
        </w:rPr>
        <w:t>##     "actor": {</w:t>
      </w:r>
      <w:r>
        <w:br/>
      </w:r>
      <w:r>
        <w:rPr>
          <w:rStyle w:val="VerbatimChar"/>
        </w:rPr>
        <w:t>##       "id": 985911,</w:t>
      </w:r>
      <w:r>
        <w:br/>
      </w:r>
      <w:r>
        <w:rPr>
          <w:rStyle w:val="VerbatimChar"/>
        </w:rPr>
        <w:lastRenderedPageBreak/>
        <w:t>##       "login": "HSAR",</w:t>
      </w:r>
      <w:r>
        <w:br/>
      </w:r>
      <w:r>
        <w:rPr>
          <w:rStyle w:val="VerbatimChar"/>
        </w:rPr>
        <w:t>##       "display_login": "HSAR",</w:t>
      </w:r>
      <w:r>
        <w:br/>
      </w:r>
      <w:r>
        <w:rPr>
          <w:rStyle w:val="VerbatimChar"/>
        </w:rPr>
        <w:t>##       "gravatar_id": "",</w:t>
      </w:r>
      <w:r>
        <w:br/>
      </w:r>
      <w:r>
        <w:rPr>
          <w:rStyle w:val="VerbatimChar"/>
        </w:rPr>
        <w:t>##       "url": "https://api.github.com/users/HSAR",</w:t>
      </w:r>
      <w:r>
        <w:br/>
      </w:r>
      <w:r>
        <w:rPr>
          <w:rStyle w:val="VerbatimChar"/>
        </w:rPr>
        <w:t>##       "avatar_url": "https://avatars.githubusercontent.com/u/985911?"</w:t>
      </w:r>
      <w:r>
        <w:br/>
      </w:r>
      <w:r>
        <w:rPr>
          <w:rStyle w:val="VerbatimChar"/>
        </w:rPr>
        <w:t>##     },</w:t>
      </w:r>
      <w:r>
        <w:br/>
      </w:r>
      <w:r>
        <w:rPr>
          <w:rStyle w:val="VerbatimChar"/>
        </w:rPr>
        <w:t>##     "repo": {</w:t>
      </w:r>
      <w:r>
        <w:br/>
      </w:r>
      <w:r>
        <w:rPr>
          <w:rStyle w:val="VerbatimChar"/>
        </w:rPr>
        <w:t>##       "id": 27631673,</w:t>
      </w:r>
      <w:r>
        <w:br/>
      </w:r>
      <w:r>
        <w:rPr>
          <w:rStyle w:val="VerbatimChar"/>
        </w:rPr>
        <w:t>##       "name": "Microsoft/vsts-tasks",</w:t>
      </w:r>
      <w:r>
        <w:br/>
      </w:r>
      <w:r>
        <w:rPr>
          <w:rStyle w:val="VerbatimChar"/>
        </w:rPr>
        <w:t>##       "url": "https://api.github.com/repos/Microsoft/vsts-tasks"</w:t>
      </w:r>
      <w:r>
        <w:br/>
      </w:r>
      <w:r>
        <w:rPr>
          <w:rStyle w:val="VerbatimChar"/>
        </w:rPr>
        <w:t>##     },</w:t>
      </w:r>
      <w:r>
        <w:br/>
      </w:r>
      <w:r>
        <w:rPr>
          <w:rStyle w:val="VerbatimChar"/>
        </w:rPr>
        <w:t>##     "payload": {</w:t>
      </w:r>
      <w:r>
        <w:br/>
      </w:r>
      <w:r>
        <w:rPr>
          <w:rStyle w:val="VerbatimChar"/>
        </w:rPr>
        <w:t>##       "action": "created",</w:t>
      </w:r>
      <w:r>
        <w:br/>
      </w:r>
      <w:r>
        <w:rPr>
          <w:rStyle w:val="VerbatimChar"/>
        </w:rPr>
        <w:t>##       "comment": {</w:t>
      </w:r>
      <w:r>
        <w:br/>
      </w:r>
      <w:r>
        <w:rPr>
          <w:rStyle w:val="VerbatimChar"/>
        </w:rPr>
        <w:t>##         "url": "https://api.github.com/repos/Microsoft/vsts-tasks/pulls/comments/80217587",</w:t>
      </w:r>
      <w:r>
        <w:br/>
      </w:r>
      <w:r>
        <w:rPr>
          <w:rStyle w:val="VerbatimChar"/>
        </w:rPr>
        <w:t>##         "id": 80217587,</w:t>
      </w:r>
      <w:r>
        <w:br/>
      </w:r>
      <w:r>
        <w:rPr>
          <w:rStyle w:val="VerbatimChar"/>
        </w:rPr>
        <w:t>##         "diff_hunk": "@@ -0,0 +1,30 @@\n+/*\n+* We are using a hard-coded findbugs.xml file that is checked in with as part of this task.",</w:t>
      </w:r>
      <w:r>
        <w:br/>
      </w:r>
      <w:r>
        <w:rPr>
          <w:rStyle w:val="VerbatimChar"/>
        </w:rPr>
        <w:t>##         "path": "Tasks/Gradle/CodeAnalysis/findbugs.gradle",</w:t>
      </w:r>
      <w:r>
        <w:br/>
      </w:r>
      <w:r>
        <w:rPr>
          <w:rStyle w:val="VerbatimChar"/>
        </w:rPr>
        <w:t>##         "position": 2,</w:t>
      </w:r>
      <w:r>
        <w:br/>
      </w:r>
      <w:r>
        <w:rPr>
          <w:rStyle w:val="VerbatimChar"/>
        </w:rPr>
        <w:t>##         "original_position": 2,</w:t>
      </w:r>
      <w:r>
        <w:br/>
      </w:r>
      <w:r>
        <w:rPr>
          <w:rStyle w:val="VerbatimChar"/>
        </w:rPr>
        <w:t>##         "commit_id": "e9eba1857bc679e193ae57a06fc7f01b59ed3409",</w:t>
      </w:r>
      <w:r>
        <w:br/>
      </w:r>
      <w:r>
        <w:rPr>
          <w:rStyle w:val="VerbatimChar"/>
        </w:rPr>
        <w:t>##         "original_commit_id": "e9eba1857bc679e193ae57a06fc7f01b59ed3409",</w:t>
      </w:r>
      <w:r>
        <w:br/>
      </w:r>
      <w:r>
        <w:rPr>
          <w:rStyle w:val="VerbatimChar"/>
        </w:rPr>
        <w:t>##         "user": {</w:t>
      </w:r>
      <w:r>
        <w:br/>
      </w:r>
      <w:r>
        <w:rPr>
          <w:rStyle w:val="VerbatimChar"/>
        </w:rPr>
        <w:t>##           "login": "HSAR",</w:t>
      </w:r>
      <w:r>
        <w:br/>
      </w:r>
      <w:r>
        <w:rPr>
          <w:rStyle w:val="VerbatimChar"/>
        </w:rPr>
        <w:t>##           "id": 985911,</w:t>
      </w:r>
      <w:r>
        <w:br/>
      </w:r>
      <w:r>
        <w:rPr>
          <w:rStyle w:val="VerbatimChar"/>
        </w:rPr>
        <w:t>##           "avatar_url": "https://avatars.githubusercontent.com/u/985911?v=3",</w:t>
      </w:r>
      <w:r>
        <w:br/>
      </w:r>
      <w:r>
        <w:rPr>
          <w:rStyle w:val="VerbatimChar"/>
        </w:rPr>
        <w:t>##           "gravatar_id": "",</w:t>
      </w:r>
      <w:r>
        <w:br/>
      </w:r>
      <w:r>
        <w:rPr>
          <w:rStyle w:val="VerbatimChar"/>
        </w:rPr>
        <w:t>##           "url": "https://api.github.com/users/HSAR",</w:t>
      </w:r>
      <w:r>
        <w:br/>
      </w:r>
      <w:r>
        <w:rPr>
          <w:rStyle w:val="VerbatimChar"/>
        </w:rPr>
        <w:t>##           "html_url": "https://github.com/HSAR",</w:t>
      </w:r>
      <w:r>
        <w:br/>
      </w:r>
      <w:r>
        <w:rPr>
          <w:rStyle w:val="VerbatimChar"/>
        </w:rPr>
        <w:t>##           "followers_url": "https://api.github.com/users/HSAR/followers",</w:t>
      </w:r>
      <w:r>
        <w:br/>
      </w:r>
      <w:r>
        <w:rPr>
          <w:rStyle w:val="VerbatimChar"/>
        </w:rPr>
        <w:t>##           "following_url": "https://api.github.com/users/HSAR/following{/other_user}",</w:t>
      </w:r>
      <w:r>
        <w:br/>
      </w:r>
      <w:r>
        <w:rPr>
          <w:rStyle w:val="VerbatimChar"/>
        </w:rPr>
        <w:t>##           "gists_url": "https://api.github.com/users/HSAR/gists{/gist_id}",</w:t>
      </w:r>
      <w:r>
        <w:br/>
      </w:r>
      <w:r>
        <w:rPr>
          <w:rStyle w:val="VerbatimChar"/>
        </w:rPr>
        <w:t>##           "starred_url": "https://api.github.com/users/HSAR/starred{/owner}{/repo}",</w:t>
      </w:r>
      <w:r>
        <w:br/>
      </w:r>
      <w:r>
        <w:rPr>
          <w:rStyle w:val="VerbatimChar"/>
        </w:rPr>
        <w:t>##           "subscriptions_url": "https://api.github.com/users/HSAR/subscriptions",</w:t>
      </w:r>
      <w:r>
        <w:br/>
      </w:r>
      <w:r>
        <w:rPr>
          <w:rStyle w:val="VerbatimChar"/>
        </w:rPr>
        <w:t>##           "organizations_url": "https://api.github.com/users/HSAR/orgs",</w:t>
      </w:r>
      <w:r>
        <w:br/>
      </w:r>
      <w:r>
        <w:rPr>
          <w:rStyle w:val="VerbatimChar"/>
        </w:rPr>
        <w:t>##           "repos_url": "https://api.github.com/users/HSAR/repos",</w:t>
      </w:r>
      <w:r>
        <w:br/>
      </w:r>
      <w:r>
        <w:rPr>
          <w:rStyle w:val="VerbatimChar"/>
        </w:rPr>
        <w:t>##           "events_url": "https://api.github.com/users/HSAR/events{/privacy}",</w:t>
      </w:r>
      <w:r>
        <w:br/>
      </w:r>
      <w:r>
        <w:rPr>
          <w:rStyle w:val="VerbatimChar"/>
        </w:rPr>
        <w:t xml:space="preserve">##           "received_events_url": </w:t>
      </w:r>
      <w:r>
        <w:rPr>
          <w:rStyle w:val="VerbatimChar"/>
        </w:rPr>
        <w:lastRenderedPageBreak/>
        <w:t>"https://api.github.com/users/HSAR/received_events",</w:t>
      </w:r>
      <w:r>
        <w:br/>
      </w:r>
      <w:r>
        <w:rPr>
          <w:rStyle w:val="VerbatimChar"/>
        </w:rPr>
        <w:t>##           "type": "User",</w:t>
      </w:r>
      <w:r>
        <w:br/>
      </w:r>
      <w:r>
        <w:rPr>
          <w:rStyle w:val="VerbatimChar"/>
        </w:rPr>
        <w:t>##           "site_admin": false</w:t>
      </w:r>
      <w:r>
        <w:br/>
      </w:r>
      <w:r>
        <w:rPr>
          <w:rStyle w:val="VerbatimChar"/>
        </w:rPr>
        <w:t>##         },</w:t>
      </w:r>
      <w:r>
        <w:br/>
      </w:r>
      <w:r>
        <w:rPr>
          <w:rStyle w:val="VerbatimChar"/>
        </w:rPr>
        <w:t>##         "body": "This shouldn't be here, I'll remove it.",</w:t>
      </w:r>
      <w:r>
        <w:br/>
      </w:r>
      <w:r>
        <w:rPr>
          <w:rStyle w:val="VerbatimChar"/>
        </w:rPr>
        <w:t>##         "created_at": "2016-09-23T10:13:21Z",</w:t>
      </w:r>
      <w:r>
        <w:br/>
      </w:r>
      <w:r>
        <w:rPr>
          <w:rStyle w:val="VerbatimChar"/>
        </w:rPr>
        <w:t>##         "updated_at": "2016-09-23T10:13:21Z",</w:t>
      </w:r>
      <w:r>
        <w:br/>
      </w:r>
      <w:r>
        <w:rPr>
          <w:rStyle w:val="VerbatimChar"/>
        </w:rPr>
        <w:t>##         "html_url": "https://github.com/Microsoft/vsts-tasks/pull/2594#discussion_r80217587",</w:t>
      </w:r>
      <w:r>
        <w:br/>
      </w:r>
      <w:r>
        <w:rPr>
          <w:rStyle w:val="VerbatimChar"/>
        </w:rPr>
        <w:t>##         "pull_request_url": "https://api.github.com/repos/Microsoft/vsts-tasks/pulls/2594",</w:t>
      </w:r>
      <w:r>
        <w:br/>
      </w:r>
      <w:r>
        <w:rPr>
          <w:rStyle w:val="VerbatimChar"/>
        </w:rPr>
        <w:t>##         "_links": {</w:t>
      </w:r>
      <w:r>
        <w:br/>
      </w:r>
      <w:r>
        <w:rPr>
          <w:rStyle w:val="VerbatimChar"/>
        </w:rPr>
        <w:t>##           "self": {</w:t>
      </w:r>
      <w:r>
        <w:br/>
      </w:r>
      <w:r>
        <w:rPr>
          <w:rStyle w:val="VerbatimChar"/>
        </w:rPr>
        <w:t>##             "href": "https://api.github.com/repos/Microsoft/vsts-tasks/pulls/comments/80217587"</w:t>
      </w:r>
      <w:r>
        <w:br/>
      </w:r>
      <w:r>
        <w:rPr>
          <w:rStyle w:val="VerbatimChar"/>
        </w:rPr>
        <w:t>##           },</w:t>
      </w:r>
      <w:r>
        <w:br/>
      </w:r>
      <w:r>
        <w:rPr>
          <w:rStyle w:val="VerbatimChar"/>
        </w:rPr>
        <w:t>##           "html": {</w:t>
      </w:r>
      <w:r>
        <w:br/>
      </w:r>
      <w:r>
        <w:rPr>
          <w:rStyle w:val="VerbatimChar"/>
        </w:rPr>
        <w:t>##             "href": "https://github.com/Microsoft/vsts-tasks/pull/2594#discussion_r80217587"</w:t>
      </w:r>
      <w:r>
        <w:br/>
      </w:r>
      <w:r>
        <w:rPr>
          <w:rStyle w:val="VerbatimChar"/>
        </w:rPr>
        <w:t>##           },</w:t>
      </w:r>
      <w:r>
        <w:br/>
      </w:r>
      <w:r>
        <w:rPr>
          <w:rStyle w:val="VerbatimChar"/>
        </w:rPr>
        <w:t>##           "pull_request": {</w:t>
      </w:r>
      <w:r>
        <w:br/>
      </w:r>
      <w:r>
        <w:rPr>
          <w:rStyle w:val="VerbatimChar"/>
        </w:rPr>
        <w:t>##             "href": "https://api.github.com/repos/Microsoft/vsts-tasks/pulls/2594"</w:t>
      </w:r>
      <w:r>
        <w:br/>
      </w:r>
      <w:r>
        <w:rPr>
          <w:rStyle w:val="VerbatimChar"/>
        </w:rPr>
        <w:t>##           }</w:t>
      </w:r>
      <w:r>
        <w:br/>
      </w:r>
      <w:r>
        <w:rPr>
          <w:rStyle w:val="VerbatimChar"/>
        </w:rPr>
        <w:t>##         }</w:t>
      </w:r>
      <w:r>
        <w:br/>
      </w:r>
      <w:r>
        <w:rPr>
          <w:rStyle w:val="VerbatimChar"/>
        </w:rPr>
        <w:t>##       },</w:t>
      </w:r>
      <w:r>
        <w:br/>
      </w:r>
      <w:r>
        <w:rPr>
          <w:rStyle w:val="VerbatimChar"/>
        </w:rPr>
        <w:t>##       "pull_request": {</w:t>
      </w:r>
      <w:r>
        <w:br/>
      </w:r>
      <w:r>
        <w:rPr>
          <w:rStyle w:val="VerbatimChar"/>
        </w:rPr>
        <w:t>##         "url": "https://api.github.com/repos/Microsoft/vsts-tasks/pulls/2594",</w:t>
      </w:r>
      <w:r>
        <w:br/>
      </w:r>
      <w:r>
        <w:rPr>
          <w:rStyle w:val="VerbatimChar"/>
        </w:rPr>
        <w:t>##         "id": 86185532,</w:t>
      </w:r>
      <w:r>
        <w:br/>
      </w:r>
      <w:r>
        <w:rPr>
          <w:rStyle w:val="VerbatimChar"/>
        </w:rPr>
        <w:t>##         "html_url": "https://github.com/Microsoft/vsts-tasks/pull/2594",</w:t>
      </w:r>
      <w:r>
        <w:br/>
      </w:r>
      <w:r>
        <w:rPr>
          <w:rStyle w:val="VerbatimChar"/>
        </w:rPr>
        <w:t>##         "diff_url": "https://github.com/Microsoft/vsts-tasks/pull/2594.diff",</w:t>
      </w:r>
      <w:r>
        <w:br/>
      </w:r>
      <w:r>
        <w:rPr>
          <w:rStyle w:val="VerbatimChar"/>
        </w:rPr>
        <w:t>##         "patch_url": "https://github.com/Microsoft/vsts-tasks/pull/2594.patch",</w:t>
      </w:r>
      <w:r>
        <w:br/>
      </w:r>
      <w:r>
        <w:rPr>
          <w:rStyle w:val="VerbatimChar"/>
        </w:rPr>
        <w:t>##         "issue_url": "https://api.github.com/repos/Microsoft/vsts-tasks/issues/2594",</w:t>
      </w:r>
      <w:r>
        <w:br/>
      </w:r>
      <w:r>
        <w:rPr>
          <w:rStyle w:val="VerbatimChar"/>
        </w:rPr>
        <w:t>##         "number": 2594,</w:t>
      </w:r>
      <w:r>
        <w:br/>
      </w:r>
      <w:r>
        <w:rPr>
          <w:rStyle w:val="VerbatimChar"/>
        </w:rPr>
        <w:t>##         "state": "open",</w:t>
      </w:r>
      <w:r>
        <w:br/>
      </w:r>
      <w:r>
        <w:rPr>
          <w:rStyle w:val="VerbatimChar"/>
        </w:rPr>
        <w:t>##         "locked": false,</w:t>
      </w:r>
      <w:r>
        <w:br/>
      </w:r>
      <w:r>
        <w:rPr>
          <w:rStyle w:val="VerbatimChar"/>
        </w:rPr>
        <w:t>##         "title": "Added FindBugs integration to the Gradle task.",</w:t>
      </w:r>
      <w:r>
        <w:br/>
      </w:r>
      <w:r>
        <w:rPr>
          <w:rStyle w:val="VerbatimChar"/>
        </w:rPr>
        <w:t>##         "user": {</w:t>
      </w:r>
      <w:r>
        <w:br/>
      </w:r>
      <w:r>
        <w:rPr>
          <w:rStyle w:val="VerbatimChar"/>
        </w:rPr>
        <w:t>##           "login": "HSAR",</w:t>
      </w:r>
      <w:r>
        <w:br/>
      </w:r>
      <w:r>
        <w:rPr>
          <w:rStyle w:val="VerbatimChar"/>
        </w:rPr>
        <w:t>##           "id": 985911,</w:t>
      </w:r>
      <w:r>
        <w:br/>
      </w:r>
      <w:r>
        <w:rPr>
          <w:rStyle w:val="VerbatimChar"/>
        </w:rPr>
        <w:t>##           "avatar_url": "https://avatars.githubusercontent.com/u/985911?v=3",</w:t>
      </w:r>
      <w:r>
        <w:br/>
      </w:r>
      <w:r>
        <w:rPr>
          <w:rStyle w:val="VerbatimChar"/>
        </w:rPr>
        <w:t>##           "gravatar_id": "",</w:t>
      </w:r>
      <w:r>
        <w:br/>
      </w:r>
      <w:r>
        <w:rPr>
          <w:rStyle w:val="VerbatimChar"/>
        </w:rPr>
        <w:t>##           "url": "https://api.github.com/users/HSAR",</w:t>
      </w:r>
      <w:r>
        <w:br/>
      </w:r>
      <w:r>
        <w:rPr>
          <w:rStyle w:val="VerbatimChar"/>
        </w:rPr>
        <w:t>##           "html_url": "https://github.com/HSAR",</w:t>
      </w:r>
      <w:r>
        <w:br/>
      </w:r>
      <w:r>
        <w:rPr>
          <w:rStyle w:val="VerbatimChar"/>
        </w:rPr>
        <w:lastRenderedPageBreak/>
        <w:t>##           "followers_url": "https://api.github.com/users/HSAR/followers",</w:t>
      </w:r>
      <w:r>
        <w:br/>
      </w:r>
      <w:r>
        <w:rPr>
          <w:rStyle w:val="VerbatimChar"/>
        </w:rPr>
        <w:t>##           "following_url": "https://api.github.com/users/HSAR/following{/other_user}",</w:t>
      </w:r>
      <w:r>
        <w:br/>
      </w:r>
      <w:r>
        <w:rPr>
          <w:rStyle w:val="VerbatimChar"/>
        </w:rPr>
        <w:t>##           "gists_url": "https://api.github.com/users/HSAR/gists{/gist_id}",</w:t>
      </w:r>
      <w:r>
        <w:br/>
      </w:r>
      <w:r>
        <w:rPr>
          <w:rStyle w:val="VerbatimChar"/>
        </w:rPr>
        <w:t>##           "starred_url": "https://api.github.com/users/HSAR/starred{/owner}{/repo}",</w:t>
      </w:r>
      <w:r>
        <w:br/>
      </w:r>
      <w:r>
        <w:rPr>
          <w:rStyle w:val="VerbatimChar"/>
        </w:rPr>
        <w:t>##           "subscriptions_url": "https://api.github.com/users/HSAR/subscriptions",</w:t>
      </w:r>
      <w:r>
        <w:br/>
      </w:r>
      <w:r>
        <w:rPr>
          <w:rStyle w:val="VerbatimChar"/>
        </w:rPr>
        <w:t>##           "organizations_url": "https://api.github.com/users/HSAR/orgs",</w:t>
      </w:r>
      <w:r>
        <w:br/>
      </w:r>
      <w:r>
        <w:rPr>
          <w:rStyle w:val="VerbatimChar"/>
        </w:rPr>
        <w:t>##           "repos_url": "https://api.github.com/users/HSAR/repos",</w:t>
      </w:r>
      <w:r>
        <w:br/>
      </w:r>
      <w:r>
        <w:rPr>
          <w:rStyle w:val="VerbatimChar"/>
        </w:rPr>
        <w:t>##           "events_url": "https://api.github.com/users/HSAR/events{/privacy}",</w:t>
      </w:r>
      <w:r>
        <w:br/>
      </w:r>
      <w:r>
        <w:rPr>
          <w:rStyle w:val="VerbatimChar"/>
        </w:rPr>
        <w:t>##           "received_events_url": "https://api.github.com/users/HSAR/received_events",</w:t>
      </w:r>
      <w:r>
        <w:br/>
      </w:r>
      <w:r>
        <w:rPr>
          <w:rStyle w:val="VerbatimChar"/>
        </w:rPr>
        <w:t>##           "type": "User",</w:t>
      </w:r>
      <w:r>
        <w:br/>
      </w:r>
      <w:r>
        <w:rPr>
          <w:rStyle w:val="VerbatimChar"/>
        </w:rPr>
        <w:t>##           "site_admin": false</w:t>
      </w:r>
      <w:r>
        <w:br/>
      </w:r>
      <w:r>
        <w:rPr>
          <w:rStyle w:val="VerbatimChar"/>
        </w:rPr>
        <w:t>##         },</w:t>
      </w:r>
      <w:r>
        <w:br/>
      </w:r>
      <w:r>
        <w:rPr>
          <w:rStyle w:val="VerbatimChar"/>
        </w:rPr>
        <w:t>##         "body": "",</w:t>
      </w:r>
      <w:r>
        <w:br/>
      </w:r>
      <w:r>
        <w:rPr>
          <w:rStyle w:val="VerbatimChar"/>
        </w:rPr>
        <w:t>##         "created_at": "2016-09-21T15:26:06Z",</w:t>
      </w:r>
      <w:r>
        <w:br/>
      </w:r>
      <w:r>
        <w:rPr>
          <w:rStyle w:val="VerbatimChar"/>
        </w:rPr>
        <w:t>##         "updated_at": "2016-09-23T10:13:21Z",</w:t>
      </w:r>
      <w:r>
        <w:br/>
      </w:r>
      <w:r>
        <w:rPr>
          <w:rStyle w:val="VerbatimChar"/>
        </w:rPr>
        <w:t>##         "closed_at": null,</w:t>
      </w:r>
      <w:r>
        <w:br/>
      </w:r>
      <w:r>
        <w:rPr>
          <w:rStyle w:val="VerbatimChar"/>
        </w:rPr>
        <w:t>##         "merged_at": null,</w:t>
      </w:r>
      <w:r>
        <w:br/>
      </w:r>
      <w:r>
        <w:rPr>
          <w:rStyle w:val="VerbatimChar"/>
        </w:rPr>
        <w:t>##         "merge_commit_sha": "5bb79decf27d2b99be6797f9e458df4a6ba86e7c",</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t>##         "milestone": null,</w:t>
      </w:r>
      <w:r>
        <w:br/>
      </w:r>
      <w:r>
        <w:rPr>
          <w:rStyle w:val="VerbatimChar"/>
        </w:rPr>
        <w:t>##         "commits_url": "https://api.github.com/repos/Microsoft/vsts-tasks/pulls/2594/commits",</w:t>
      </w:r>
      <w:r>
        <w:br/>
      </w:r>
      <w:r>
        <w:rPr>
          <w:rStyle w:val="VerbatimChar"/>
        </w:rPr>
        <w:t>##         "review_comments_url": "https://api.github.com/repos/Microsoft/vsts-tasks/pulls/2594/comments",</w:t>
      </w:r>
      <w:r>
        <w:br/>
      </w:r>
      <w:r>
        <w:rPr>
          <w:rStyle w:val="VerbatimChar"/>
        </w:rPr>
        <w:t>##         "review_comment_url": "https://api.github.com/repos/Microsoft/vsts-tasks/pulls/comments{/number}",</w:t>
      </w:r>
      <w:r>
        <w:br/>
      </w:r>
      <w:r>
        <w:rPr>
          <w:rStyle w:val="VerbatimChar"/>
        </w:rPr>
        <w:t>##         "comments_url": "https://api.github.com/repos/Microsoft/vsts-tasks/issues/2594/comments",</w:t>
      </w:r>
      <w:r>
        <w:br/>
      </w:r>
      <w:r>
        <w:rPr>
          <w:rStyle w:val="VerbatimChar"/>
        </w:rPr>
        <w:t>##         "statuses_url": "https://api.github.com/repos/Microsoft/vsts-tasks/statuses/e9eba1857bc679e193ae57a06fc7f01b59ed3409",</w:t>
      </w:r>
      <w:r>
        <w:br/>
      </w:r>
      <w:r>
        <w:rPr>
          <w:rStyle w:val="VerbatimChar"/>
        </w:rPr>
        <w:t>##         "head": {</w:t>
      </w:r>
      <w:r>
        <w:br/>
      </w:r>
      <w:r>
        <w:rPr>
          <w:rStyle w:val="VerbatimChar"/>
        </w:rPr>
        <w:t>##           "label": "Microsoft:users/sschen/javatools",</w:t>
      </w:r>
      <w:r>
        <w:br/>
      </w:r>
      <w:r>
        <w:rPr>
          <w:rStyle w:val="VerbatimChar"/>
        </w:rPr>
        <w:t>##           "ref": "users/sschen/javatools",</w:t>
      </w:r>
      <w:r>
        <w:br/>
      </w:r>
      <w:r>
        <w:rPr>
          <w:rStyle w:val="VerbatimChar"/>
        </w:rPr>
        <w:t>##           "sha": "e9eba1857bc679e193ae57a06fc7f01b59ed3409",</w:t>
      </w:r>
      <w:r>
        <w:br/>
      </w:r>
      <w:r>
        <w:rPr>
          <w:rStyle w:val="VerbatimChar"/>
        </w:rPr>
        <w:lastRenderedPageBreak/>
        <w:t>##           "user": {</w:t>
      </w:r>
      <w:r>
        <w:br/>
      </w:r>
      <w:r>
        <w:rPr>
          <w:rStyle w:val="VerbatimChar"/>
        </w:rPr>
        <w:t>##             "login": "Microsoft",</w:t>
      </w:r>
      <w:r>
        <w:br/>
      </w:r>
      <w:r>
        <w:rPr>
          <w:rStyle w:val="VerbatimChar"/>
        </w:rPr>
        <w:t>##             "id": 6154722,</w:t>
      </w:r>
      <w:r>
        <w:br/>
      </w:r>
      <w:r>
        <w:rPr>
          <w:rStyle w:val="VerbatimChar"/>
        </w:rPr>
        <w:t>##             "avatar_url": "https://avatars.githubusercontent.com/u/6154722?v=3",</w:t>
      </w:r>
      <w:r>
        <w:br/>
      </w:r>
      <w:r>
        <w:rPr>
          <w:rStyle w:val="VerbatimChar"/>
        </w:rPr>
        <w:t>##             "gravatar_id": "",</w:t>
      </w:r>
      <w:r>
        <w:br/>
      </w:r>
      <w:r>
        <w:rPr>
          <w:rStyle w:val="VerbatimChar"/>
        </w:rPr>
        <w:t>##             "url": "https://api.github.com/users/Microsoft",</w:t>
      </w:r>
      <w:r>
        <w:br/>
      </w:r>
      <w:r>
        <w:rPr>
          <w:rStyle w:val="VerbatimChar"/>
        </w:rPr>
        <w:t>##             "html_url": "https://github.com/Microsoft",</w:t>
      </w:r>
      <w:r>
        <w:br/>
      </w:r>
      <w:r>
        <w:rPr>
          <w:rStyle w:val="VerbatimChar"/>
        </w:rPr>
        <w:t>##             "followers_url": "https://api.github.com/users/Microsoft/followers",</w:t>
      </w:r>
      <w:r>
        <w:br/>
      </w:r>
      <w:r>
        <w:rPr>
          <w:rStyle w:val="VerbatimChar"/>
        </w:rPr>
        <w:t>##             "following_url": "https://api.github.com/users/Microsoft/following{/other_user}",</w:t>
      </w:r>
      <w:r>
        <w:br/>
      </w:r>
      <w:r>
        <w:rPr>
          <w:rStyle w:val="VerbatimChar"/>
        </w:rPr>
        <w:t>##             "gists_url": "https://api.github.com/users/Microsoft/gists{/gist_id}",</w:t>
      </w:r>
      <w:r>
        <w:br/>
      </w:r>
      <w:r>
        <w:rPr>
          <w:rStyle w:val="VerbatimChar"/>
        </w:rPr>
        <w:t>##             "starred_url": "https://api.github.com/users/Microsoft/starred{/owner}{/repo}",</w:t>
      </w:r>
      <w:r>
        <w:br/>
      </w:r>
      <w:r>
        <w:rPr>
          <w:rStyle w:val="VerbatimChar"/>
        </w:rPr>
        <w:t>##             "subscriptions_url": "https://api.github.com/users/Microsoft/subscriptions",</w:t>
      </w:r>
      <w:r>
        <w:br/>
      </w:r>
      <w:r>
        <w:rPr>
          <w:rStyle w:val="VerbatimChar"/>
        </w:rPr>
        <w:t>##             "organizations_url": "https://api.github.com/users/Microsoft/orgs",</w:t>
      </w:r>
      <w:r>
        <w:br/>
      </w:r>
      <w:r>
        <w:rPr>
          <w:rStyle w:val="VerbatimChar"/>
        </w:rPr>
        <w:t>##             "repos_url": "https://api.github.com/users/Microsoft/repos",</w:t>
      </w:r>
      <w:r>
        <w:br/>
      </w:r>
      <w:r>
        <w:rPr>
          <w:rStyle w:val="VerbatimChar"/>
        </w:rPr>
        <w:t>##             "events_url": "https://api.github.com/users/Microsoft/events{/privacy}",</w:t>
      </w:r>
      <w:r>
        <w:br/>
      </w:r>
      <w:r>
        <w:rPr>
          <w:rStyle w:val="VerbatimChar"/>
        </w:rPr>
        <w:t>##             "received_events_url": "https://api.github.com/users/Microsoft/received_events",</w:t>
      </w:r>
      <w:r>
        <w:br/>
      </w:r>
      <w:r>
        <w:rPr>
          <w:rStyle w:val="VerbatimChar"/>
        </w:rPr>
        <w:t>##             "type": "Organization",</w:t>
      </w:r>
      <w:r>
        <w:br/>
      </w:r>
      <w:r>
        <w:rPr>
          <w:rStyle w:val="VerbatimChar"/>
        </w:rPr>
        <w:t>##             "site_admin": false</w:t>
      </w:r>
      <w:r>
        <w:br/>
      </w:r>
      <w:r>
        <w:rPr>
          <w:rStyle w:val="VerbatimChar"/>
        </w:rPr>
        <w:t>##           },</w:t>
      </w:r>
      <w:r>
        <w:br/>
      </w:r>
      <w:r>
        <w:rPr>
          <w:rStyle w:val="VerbatimChar"/>
        </w:rPr>
        <w:t>##           "repo": {</w:t>
      </w:r>
      <w:r>
        <w:br/>
      </w:r>
      <w:r>
        <w:rPr>
          <w:rStyle w:val="VerbatimChar"/>
        </w:rPr>
        <w:t>##             "id": 27631673,</w:t>
      </w:r>
      <w:r>
        <w:br/>
      </w:r>
      <w:r>
        <w:rPr>
          <w:rStyle w:val="VerbatimChar"/>
        </w:rPr>
        <w:t>##             "name": "vsts-tasks",</w:t>
      </w:r>
      <w:r>
        <w:br/>
      </w:r>
      <w:r>
        <w:rPr>
          <w:rStyle w:val="VerbatimChar"/>
        </w:rPr>
        <w:t>##             "full_name": "Microsoft/vsts-tasks",</w:t>
      </w:r>
      <w:r>
        <w:br/>
      </w:r>
      <w:r>
        <w:rPr>
          <w:rStyle w:val="VerbatimChar"/>
        </w:rPr>
        <w:t>##             "owner": {</w:t>
      </w:r>
      <w:r>
        <w:br/>
      </w:r>
      <w:r>
        <w:rPr>
          <w:rStyle w:val="VerbatimChar"/>
        </w:rPr>
        <w:t>##               "login": "Microsoft",</w:t>
      </w:r>
      <w:r>
        <w:br/>
      </w:r>
      <w:r>
        <w:rPr>
          <w:rStyle w:val="VerbatimChar"/>
        </w:rPr>
        <w:t>##               "id": 6154722,</w:t>
      </w:r>
      <w:r>
        <w:br/>
      </w:r>
      <w:r>
        <w:rPr>
          <w:rStyle w:val="VerbatimChar"/>
        </w:rPr>
        <w:t>##               "avatar_url": "https://avatars.githubusercontent.com/u/6154722?v=3",</w:t>
      </w:r>
      <w:r>
        <w:br/>
      </w:r>
      <w:r>
        <w:rPr>
          <w:rStyle w:val="VerbatimChar"/>
        </w:rPr>
        <w:t>##               "gravatar_id": "",</w:t>
      </w:r>
      <w:r>
        <w:br/>
      </w:r>
      <w:r>
        <w:rPr>
          <w:rStyle w:val="VerbatimChar"/>
        </w:rPr>
        <w:t>##               "url": "https://api.github.com/users/Microsoft",</w:t>
      </w:r>
      <w:r>
        <w:br/>
      </w:r>
      <w:r>
        <w:rPr>
          <w:rStyle w:val="VerbatimChar"/>
        </w:rPr>
        <w:t>##               "html_url": "https://github.com/Microsoft",</w:t>
      </w:r>
      <w:r>
        <w:br/>
      </w:r>
      <w:r>
        <w:rPr>
          <w:rStyle w:val="VerbatimChar"/>
        </w:rPr>
        <w:t>##               "followers_url": "https://api.github.com/users/Microsoft/followers",</w:t>
      </w:r>
      <w:r>
        <w:br/>
      </w:r>
      <w:r>
        <w:rPr>
          <w:rStyle w:val="VerbatimChar"/>
        </w:rPr>
        <w:t>##               "following_url": "https://api.github.com/users/Microsoft/following{/other_user}",</w:t>
      </w:r>
      <w:r>
        <w:br/>
      </w:r>
      <w:r>
        <w:rPr>
          <w:rStyle w:val="VerbatimChar"/>
        </w:rPr>
        <w:t>##               "gists_url": "https://api.github.com/users/Microsoft/gists{/gist_id}",</w:t>
      </w:r>
      <w:r>
        <w:br/>
      </w:r>
      <w:r>
        <w:rPr>
          <w:rStyle w:val="VerbatimChar"/>
        </w:rPr>
        <w:t>##               "starred_url": "https://api.github.com/users/Microsoft/starred{/owner}{/repo}",</w:t>
      </w:r>
      <w:r>
        <w:br/>
      </w:r>
      <w:r>
        <w:rPr>
          <w:rStyle w:val="VerbatimChar"/>
        </w:rPr>
        <w:t xml:space="preserve">##               "subscriptions_url": </w:t>
      </w:r>
      <w:r>
        <w:rPr>
          <w:rStyle w:val="VerbatimChar"/>
        </w:rPr>
        <w:lastRenderedPageBreak/>
        <w:t>"https://api.github.com/users/Microsoft/subscriptions",</w:t>
      </w:r>
      <w:r>
        <w:br/>
      </w:r>
      <w:r>
        <w:rPr>
          <w:rStyle w:val="VerbatimChar"/>
        </w:rPr>
        <w:t>##               "organizations_url": "https://api.github.com/users/Microsoft/orgs",</w:t>
      </w:r>
      <w:r>
        <w:br/>
      </w:r>
      <w:r>
        <w:rPr>
          <w:rStyle w:val="VerbatimChar"/>
        </w:rPr>
        <w:t>##               "repos_url": "https://api.github.com/users/Microsoft/repos",</w:t>
      </w:r>
      <w:r>
        <w:br/>
      </w:r>
      <w:r>
        <w:rPr>
          <w:rStyle w:val="VerbatimChar"/>
        </w:rPr>
        <w:t>##               "events_url": "https://api.github.com/users/Microsoft/events{/privacy}",</w:t>
      </w:r>
      <w:r>
        <w:br/>
      </w:r>
      <w:r>
        <w:rPr>
          <w:rStyle w:val="VerbatimChar"/>
        </w:rPr>
        <w:t>##               "received_events_url": "https://api.github.com/users/Microsoft/received_events",</w:t>
      </w:r>
      <w:r>
        <w:br/>
      </w:r>
      <w:r>
        <w:rPr>
          <w:rStyle w:val="VerbatimChar"/>
        </w:rPr>
        <w:t>##               "type": "Organization",</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"https://github.com/Microsoft/vsts-tasks",</w:t>
      </w:r>
      <w:r>
        <w:br/>
      </w:r>
      <w:r>
        <w:rPr>
          <w:rStyle w:val="VerbatimChar"/>
        </w:rPr>
        <w:t>##             "description": "Build and Release Tasks for Visual Studio Team Services and Team Foundation Server",</w:t>
      </w:r>
      <w:r>
        <w:br/>
      </w:r>
      <w:r>
        <w:rPr>
          <w:rStyle w:val="VerbatimChar"/>
        </w:rPr>
        <w:t>##             "fork": false,</w:t>
      </w:r>
      <w:r>
        <w:br/>
      </w:r>
      <w:r>
        <w:rPr>
          <w:rStyle w:val="VerbatimChar"/>
        </w:rPr>
        <w:t>##             "url": "https://api.github.com/repos/Microsoft/vsts-tasks",</w:t>
      </w:r>
      <w:r>
        <w:br/>
      </w:r>
      <w:r>
        <w:rPr>
          <w:rStyle w:val="VerbatimChar"/>
        </w:rPr>
        <w:t>##             "forks_url": "https://api.github.com/repos/Microsoft/vsts-tasks/forks",</w:t>
      </w:r>
      <w:r>
        <w:br/>
      </w:r>
      <w:r>
        <w:rPr>
          <w:rStyle w:val="VerbatimChar"/>
        </w:rPr>
        <w:t>##             "keys_url": "https://api.github.com/repos/Microsoft/vsts-tasks/keys{/key_id}",</w:t>
      </w:r>
      <w:r>
        <w:br/>
      </w:r>
      <w:r>
        <w:rPr>
          <w:rStyle w:val="VerbatimChar"/>
        </w:rPr>
        <w:t>##             "collaborators_url": "https://api.github.com/repos/Microsoft/vsts-tasks/collaborators{/collaborator}",</w:t>
      </w:r>
      <w:r>
        <w:br/>
      </w:r>
      <w:r>
        <w:rPr>
          <w:rStyle w:val="VerbatimChar"/>
        </w:rPr>
        <w:t>##             "teams_url": "https://api.github.com/repos/Microsoft/vsts-tasks/teams",</w:t>
      </w:r>
      <w:r>
        <w:br/>
      </w:r>
      <w:r>
        <w:rPr>
          <w:rStyle w:val="VerbatimChar"/>
        </w:rPr>
        <w:t>##             "hooks_url": "https://api.github.com/repos/Microsoft/vsts-tasks/hooks",</w:t>
      </w:r>
      <w:r>
        <w:br/>
      </w:r>
      <w:r>
        <w:rPr>
          <w:rStyle w:val="VerbatimChar"/>
        </w:rPr>
        <w:t>##             "issue_events_url": "https://api.github.com/repos/Microsoft/vsts-tasks/issues/events{/number}",</w:t>
      </w:r>
      <w:r>
        <w:br/>
      </w:r>
      <w:r>
        <w:rPr>
          <w:rStyle w:val="VerbatimChar"/>
        </w:rPr>
        <w:t>##             "events_url": "https://api.github.com/repos/Microsoft/vsts-tasks/events",</w:t>
      </w:r>
      <w:r>
        <w:br/>
      </w:r>
      <w:r>
        <w:rPr>
          <w:rStyle w:val="VerbatimChar"/>
        </w:rPr>
        <w:t>##             "assignees_url": "https://api.github.com/repos/Microsoft/vsts-tasks/assignees{/user}",</w:t>
      </w:r>
      <w:r>
        <w:br/>
      </w:r>
      <w:r>
        <w:rPr>
          <w:rStyle w:val="VerbatimChar"/>
        </w:rPr>
        <w:t>##             "branches_url": "https://api.github.com/repos/Microsoft/vsts-tasks/branches{/branch}",</w:t>
      </w:r>
      <w:r>
        <w:br/>
      </w:r>
      <w:r>
        <w:rPr>
          <w:rStyle w:val="VerbatimChar"/>
        </w:rPr>
        <w:t>##             "tags_url": "https://api.github.com/repos/Microsoft/vsts-tasks/tags",</w:t>
      </w:r>
      <w:r>
        <w:br/>
      </w:r>
      <w:r>
        <w:rPr>
          <w:rStyle w:val="VerbatimChar"/>
        </w:rPr>
        <w:t>##             "blobs_url": "https://api.github.com/repos/Microsoft/vsts-tasks/git/blobs{/sha}",</w:t>
      </w:r>
      <w:r>
        <w:br/>
      </w:r>
      <w:r>
        <w:rPr>
          <w:rStyle w:val="VerbatimChar"/>
        </w:rPr>
        <w:t>##             "git_tags_url": "https://api.github.com/repos/Microsoft/vsts-tasks/git/tags{/sha}",</w:t>
      </w:r>
      <w:r>
        <w:br/>
      </w:r>
      <w:r>
        <w:rPr>
          <w:rStyle w:val="VerbatimChar"/>
        </w:rPr>
        <w:t>##             "git_refs_url": "https://api.github.com/repos/Microsoft/vsts-tasks/git/refs{/sha}",</w:t>
      </w:r>
      <w:r>
        <w:br/>
      </w:r>
      <w:r>
        <w:rPr>
          <w:rStyle w:val="VerbatimChar"/>
        </w:rPr>
        <w:t>##             "trees_url": "https://api.github.com/repos/Microsoft/vsts-tasks/git/trees{/sha}",</w:t>
      </w:r>
      <w:r>
        <w:br/>
      </w:r>
      <w:r>
        <w:rPr>
          <w:rStyle w:val="VerbatimChar"/>
        </w:rPr>
        <w:t xml:space="preserve">##             "statuses_url": </w:t>
      </w:r>
      <w:r>
        <w:rPr>
          <w:rStyle w:val="VerbatimChar"/>
        </w:rPr>
        <w:lastRenderedPageBreak/>
        <w:t>"https://api.github.com/repos/Microsoft/vsts-tasks/statuses/{sha}",</w:t>
      </w:r>
      <w:r>
        <w:br/>
      </w:r>
      <w:r>
        <w:rPr>
          <w:rStyle w:val="VerbatimChar"/>
        </w:rPr>
        <w:t>##             "languages_url": "https://api.github.com/repos/Microsoft/vsts-tasks/languages",</w:t>
      </w:r>
      <w:r>
        <w:br/>
      </w:r>
      <w:r>
        <w:rPr>
          <w:rStyle w:val="VerbatimChar"/>
        </w:rPr>
        <w:t>##             "stargazers_url": "https://api.github.com/repos/Microsoft/vsts-tasks/stargazers",</w:t>
      </w:r>
      <w:r>
        <w:br/>
      </w:r>
      <w:r>
        <w:rPr>
          <w:rStyle w:val="VerbatimChar"/>
        </w:rPr>
        <w:t>##             "contributors_url": "https://api.github.com/repos/Microsoft/vsts-tasks/contributors",</w:t>
      </w:r>
      <w:r>
        <w:br/>
      </w:r>
      <w:r>
        <w:rPr>
          <w:rStyle w:val="VerbatimChar"/>
        </w:rPr>
        <w:t>##             "subscribers_url": "https://api.github.com/repos/Microsoft/vsts-tasks/subscribers",</w:t>
      </w:r>
      <w:r>
        <w:br/>
      </w:r>
      <w:r>
        <w:rPr>
          <w:rStyle w:val="VerbatimChar"/>
        </w:rPr>
        <w:t>##             "subscription_url": "https://api.github.com/repos/Microsoft/vsts-tasks/subscription",</w:t>
      </w:r>
      <w:r>
        <w:br/>
      </w:r>
      <w:r>
        <w:rPr>
          <w:rStyle w:val="VerbatimChar"/>
        </w:rPr>
        <w:t>##             "commits_url": "https://api.github.com/repos/Microsoft/vsts-tasks/commits{/sha}",</w:t>
      </w:r>
      <w:r>
        <w:br/>
      </w:r>
      <w:r>
        <w:rPr>
          <w:rStyle w:val="VerbatimChar"/>
        </w:rPr>
        <w:t>##             "git_commits_url": "https://api.github.com/repos/Microsoft/vsts-tasks/git/commits{/sha}",</w:t>
      </w:r>
      <w:r>
        <w:br/>
      </w:r>
      <w:r>
        <w:rPr>
          <w:rStyle w:val="VerbatimChar"/>
        </w:rPr>
        <w:t>##             "comments_url": "https://api.github.com/repos/Microsoft/vsts-tasks/comments{/number}",</w:t>
      </w:r>
      <w:r>
        <w:br/>
      </w:r>
      <w:r>
        <w:rPr>
          <w:rStyle w:val="VerbatimChar"/>
        </w:rPr>
        <w:t>##             "issue_comment_url": "https://api.github.com/repos/Microsoft/vsts-tasks/issues/comments{/number}",</w:t>
      </w:r>
      <w:r>
        <w:br/>
      </w:r>
      <w:r>
        <w:rPr>
          <w:rStyle w:val="VerbatimChar"/>
        </w:rPr>
        <w:t>##             "contents_url": "https://api.github.com/repos/Microsoft/vsts-tasks/contents/{+path}",</w:t>
      </w:r>
      <w:r>
        <w:br/>
      </w:r>
      <w:r>
        <w:rPr>
          <w:rStyle w:val="VerbatimChar"/>
        </w:rPr>
        <w:t>##             "compare_url": "https://api.github.com/repos/Microsoft/vsts-tasks/compare/{base}...{head}",</w:t>
      </w:r>
      <w:r>
        <w:br/>
      </w:r>
      <w:r>
        <w:rPr>
          <w:rStyle w:val="VerbatimChar"/>
        </w:rPr>
        <w:t>##             "merges_url": "https://api.github.com/repos/Microsoft/vsts-tasks/merges",</w:t>
      </w:r>
      <w:r>
        <w:br/>
      </w:r>
      <w:r>
        <w:rPr>
          <w:rStyle w:val="VerbatimChar"/>
        </w:rPr>
        <w:t>##             "archive_url": "https://api.github.com/repos/Microsoft/vsts-tasks/{archive_format}{/ref}",</w:t>
      </w:r>
      <w:r>
        <w:br/>
      </w:r>
      <w:r>
        <w:rPr>
          <w:rStyle w:val="VerbatimChar"/>
        </w:rPr>
        <w:t>##             "downloads_url": "https://api.github.com/repos/Microsoft/vsts-tasks/downloads",</w:t>
      </w:r>
      <w:r>
        <w:br/>
      </w:r>
      <w:r>
        <w:rPr>
          <w:rStyle w:val="VerbatimChar"/>
        </w:rPr>
        <w:t>##             "issues_url": "https://api.github.com/repos/Microsoft/vsts-tasks/issues{/number}",</w:t>
      </w:r>
      <w:r>
        <w:br/>
      </w:r>
      <w:r>
        <w:rPr>
          <w:rStyle w:val="VerbatimChar"/>
        </w:rPr>
        <w:t>##             "pulls_url": "https://api.github.com/repos/Microsoft/vsts-tasks/pulls{/number}",</w:t>
      </w:r>
      <w:r>
        <w:br/>
      </w:r>
      <w:r>
        <w:rPr>
          <w:rStyle w:val="VerbatimChar"/>
        </w:rPr>
        <w:t>##             "milestones_url": "https://api.github.com/repos/Microsoft/vsts-tasks/milestones{/number}",</w:t>
      </w:r>
      <w:r>
        <w:br/>
      </w:r>
      <w:r>
        <w:rPr>
          <w:rStyle w:val="VerbatimChar"/>
        </w:rPr>
        <w:t>##             "notifications_url": "https://api.github.com/repos/Microsoft/vsts-tasks/notifications{?since,all,participating}",</w:t>
      </w:r>
      <w:r>
        <w:br/>
      </w:r>
      <w:r>
        <w:rPr>
          <w:rStyle w:val="VerbatimChar"/>
        </w:rPr>
        <w:t>##             "labels_url": "https://api.github.com/repos/Microsoft/vsts-tasks/labels{/name}",</w:t>
      </w:r>
      <w:r>
        <w:br/>
      </w:r>
      <w:r>
        <w:rPr>
          <w:rStyle w:val="VerbatimChar"/>
        </w:rPr>
        <w:t>##             "releases_url": "https://api.github.com/repos/Microsoft/vsts-tasks/releases{/id}",</w:t>
      </w:r>
      <w:r>
        <w:br/>
      </w:r>
      <w:r>
        <w:rPr>
          <w:rStyle w:val="VerbatimChar"/>
        </w:rPr>
        <w:t>##             "deployments_url": "https://api.github.com/repos/Microsoft/vsts-tasks/deployments",</w:t>
      </w:r>
      <w:r>
        <w:br/>
      </w:r>
      <w:r>
        <w:rPr>
          <w:rStyle w:val="VerbatimChar"/>
        </w:rPr>
        <w:t>##             "created_at": "2014-12-06T11:11:46Z",</w:t>
      </w:r>
      <w:r>
        <w:br/>
      </w:r>
      <w:r>
        <w:rPr>
          <w:rStyle w:val="VerbatimChar"/>
        </w:rPr>
        <w:t>##             "updated_at": "2016-09-23T09:07:00Z",</w:t>
      </w:r>
      <w:r>
        <w:br/>
      </w:r>
      <w:r>
        <w:rPr>
          <w:rStyle w:val="VerbatimChar"/>
        </w:rPr>
        <w:lastRenderedPageBreak/>
        <w:t>##             "pushed_at": "2016-09-23T09:09:52Z",</w:t>
      </w:r>
      <w:r>
        <w:br/>
      </w:r>
      <w:r>
        <w:rPr>
          <w:rStyle w:val="VerbatimChar"/>
        </w:rPr>
        <w:t>##             "git_url": "git://github.com/Microsoft/vsts-tasks.git",</w:t>
      </w:r>
      <w:r>
        <w:br/>
      </w:r>
      <w:r>
        <w:rPr>
          <w:rStyle w:val="VerbatimChar"/>
        </w:rPr>
        <w:t>##             "ssh_url": "git@github.com:Microsoft/vsts-tasks.git",</w:t>
      </w:r>
      <w:r>
        <w:br/>
      </w:r>
      <w:r>
        <w:rPr>
          <w:rStyle w:val="VerbatimChar"/>
        </w:rPr>
        <w:t>##             "clone_url": "https://github.com/Microsoft/vsts-tasks.git",</w:t>
      </w:r>
      <w:r>
        <w:br/>
      </w:r>
      <w:r>
        <w:rPr>
          <w:rStyle w:val="VerbatimChar"/>
        </w:rPr>
        <w:t>##             "svn_url": "https://github.com/Microsoft/vsts-tasks",</w:t>
      </w:r>
      <w:r>
        <w:br/>
      </w:r>
      <w:r>
        <w:rPr>
          <w:rStyle w:val="VerbatimChar"/>
        </w:rPr>
        <w:t>##             "homepage": "https://aka.ms/tfbuild",</w:t>
      </w:r>
      <w:r>
        <w:br/>
      </w:r>
      <w:r>
        <w:rPr>
          <w:rStyle w:val="VerbatimChar"/>
        </w:rPr>
        <w:t>##             "size": 20362,</w:t>
      </w:r>
      <w:r>
        <w:br/>
      </w:r>
      <w:r>
        <w:rPr>
          <w:rStyle w:val="VerbatimChar"/>
        </w:rPr>
        <w:t>##             "stargazers_count": 410,</w:t>
      </w:r>
      <w:r>
        <w:br/>
      </w:r>
      <w:r>
        <w:rPr>
          <w:rStyle w:val="VerbatimChar"/>
        </w:rPr>
        <w:t>##             "watchers_count": 410,</w:t>
      </w:r>
      <w:r>
        <w:br/>
      </w:r>
      <w:r>
        <w:rPr>
          <w:rStyle w:val="VerbatimChar"/>
        </w:rPr>
        <w:t>##             "language": "TypeScript",</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367,</w:t>
      </w:r>
      <w:r>
        <w:br/>
      </w:r>
      <w:r>
        <w:rPr>
          <w:rStyle w:val="VerbatimChar"/>
        </w:rPr>
        <w:t>##             "mirror_url": null,</w:t>
      </w:r>
      <w:r>
        <w:br/>
      </w:r>
      <w:r>
        <w:rPr>
          <w:rStyle w:val="VerbatimChar"/>
        </w:rPr>
        <w:t>##             "open_issues_count": 95,</w:t>
      </w:r>
      <w:r>
        <w:br/>
      </w:r>
      <w:r>
        <w:rPr>
          <w:rStyle w:val="VerbatimChar"/>
        </w:rPr>
        <w:t>##             "forks": 367,</w:t>
      </w:r>
      <w:r>
        <w:br/>
      </w:r>
      <w:r>
        <w:rPr>
          <w:rStyle w:val="VerbatimChar"/>
        </w:rPr>
        <w:t>##             "open_issues": 95,</w:t>
      </w:r>
      <w:r>
        <w:br/>
      </w:r>
      <w:r>
        <w:rPr>
          <w:rStyle w:val="VerbatimChar"/>
        </w:rPr>
        <w:t>##             "watchers": 410,</w:t>
      </w:r>
      <w:r>
        <w:br/>
      </w:r>
      <w:r>
        <w:rPr>
          <w:rStyle w:val="VerbatimChar"/>
        </w:rPr>
        <w:t>##             "default_branch": "master"</w:t>
      </w:r>
      <w:r>
        <w:br/>
      </w:r>
      <w:r>
        <w:rPr>
          <w:rStyle w:val="VerbatimChar"/>
        </w:rPr>
        <w:t>##           }</w:t>
      </w:r>
      <w:r>
        <w:br/>
      </w:r>
      <w:r>
        <w:rPr>
          <w:rStyle w:val="VerbatimChar"/>
        </w:rPr>
        <w:t>##         },</w:t>
      </w:r>
      <w:r>
        <w:br/>
      </w:r>
      <w:r>
        <w:rPr>
          <w:rStyle w:val="VerbatimChar"/>
        </w:rPr>
        <w:t>##         "base": {</w:t>
      </w:r>
      <w:r>
        <w:br/>
      </w:r>
      <w:r>
        <w:rPr>
          <w:rStyle w:val="VerbatimChar"/>
        </w:rPr>
        <w:t>##           "label": "Microsoft:master",</w:t>
      </w:r>
      <w:r>
        <w:br/>
      </w:r>
      <w:r>
        <w:rPr>
          <w:rStyle w:val="VerbatimChar"/>
        </w:rPr>
        <w:t>##           "ref": "master",</w:t>
      </w:r>
      <w:r>
        <w:br/>
      </w:r>
      <w:r>
        <w:rPr>
          <w:rStyle w:val="VerbatimChar"/>
        </w:rPr>
        <w:t>##           "sha": "8e43cca77cb087885269c0f51ecffd33f18c9634",</w:t>
      </w:r>
      <w:r>
        <w:br/>
      </w:r>
      <w:r>
        <w:rPr>
          <w:rStyle w:val="VerbatimChar"/>
        </w:rPr>
        <w:t>##           "user": {</w:t>
      </w:r>
      <w:r>
        <w:br/>
      </w:r>
      <w:r>
        <w:rPr>
          <w:rStyle w:val="VerbatimChar"/>
        </w:rPr>
        <w:t>##             "login": "Microsoft",</w:t>
      </w:r>
      <w:r>
        <w:br/>
      </w:r>
      <w:r>
        <w:rPr>
          <w:rStyle w:val="VerbatimChar"/>
        </w:rPr>
        <w:t>##             "id": 6154722,</w:t>
      </w:r>
      <w:r>
        <w:br/>
      </w:r>
      <w:r>
        <w:rPr>
          <w:rStyle w:val="VerbatimChar"/>
        </w:rPr>
        <w:t>##             "avatar_url": "https://avatars.githubusercontent.com/u/6154722?v=3",</w:t>
      </w:r>
      <w:r>
        <w:br/>
      </w:r>
      <w:r>
        <w:rPr>
          <w:rStyle w:val="VerbatimChar"/>
        </w:rPr>
        <w:t>##             "gravatar_id": "",</w:t>
      </w:r>
      <w:r>
        <w:br/>
      </w:r>
      <w:r>
        <w:rPr>
          <w:rStyle w:val="VerbatimChar"/>
        </w:rPr>
        <w:t>##             "url": "https://api.github.com/users/Microsoft",</w:t>
      </w:r>
      <w:r>
        <w:br/>
      </w:r>
      <w:r>
        <w:rPr>
          <w:rStyle w:val="VerbatimChar"/>
        </w:rPr>
        <w:t>##             "html_url": "https://github.com/Microsoft",</w:t>
      </w:r>
      <w:r>
        <w:br/>
      </w:r>
      <w:r>
        <w:rPr>
          <w:rStyle w:val="VerbatimChar"/>
        </w:rPr>
        <w:t>##             "followers_url": "https://api.github.com/users/Microsoft/followers",</w:t>
      </w:r>
      <w:r>
        <w:br/>
      </w:r>
      <w:r>
        <w:rPr>
          <w:rStyle w:val="VerbatimChar"/>
        </w:rPr>
        <w:t>##             "following_url": "https://api.github.com/users/Microsoft/following{/other_user}",</w:t>
      </w:r>
      <w:r>
        <w:br/>
      </w:r>
      <w:r>
        <w:rPr>
          <w:rStyle w:val="VerbatimChar"/>
        </w:rPr>
        <w:t>##             "gists_url": "https://api.github.com/users/Microsoft/gists{/gist_id}",</w:t>
      </w:r>
      <w:r>
        <w:br/>
      </w:r>
      <w:r>
        <w:rPr>
          <w:rStyle w:val="VerbatimChar"/>
        </w:rPr>
        <w:t>##             "starred_url": "https://api.github.com/users/Microsoft/starred{/owner}{/repo}",</w:t>
      </w:r>
      <w:r>
        <w:br/>
      </w:r>
      <w:r>
        <w:rPr>
          <w:rStyle w:val="VerbatimChar"/>
        </w:rPr>
        <w:t>##             "subscriptions_url": "https://api.github.com/users/Microsoft/subscriptions",</w:t>
      </w:r>
      <w:r>
        <w:br/>
      </w:r>
      <w:r>
        <w:rPr>
          <w:rStyle w:val="VerbatimChar"/>
        </w:rPr>
        <w:t>##             "organizations_url": "https://api.github.com/users/Microsoft/orgs",</w:t>
      </w:r>
      <w:r>
        <w:br/>
      </w:r>
      <w:r>
        <w:rPr>
          <w:rStyle w:val="VerbatimChar"/>
        </w:rPr>
        <w:t>##             "repos_url": "https://api.github.com/users/Microsoft/repos",</w:t>
      </w:r>
      <w:r>
        <w:br/>
      </w:r>
      <w:r>
        <w:rPr>
          <w:rStyle w:val="VerbatimChar"/>
        </w:rPr>
        <w:lastRenderedPageBreak/>
        <w:t>##             "events_url": "https://api.github.com/users/Microsoft/events{/privacy}",</w:t>
      </w:r>
      <w:r>
        <w:br/>
      </w:r>
      <w:r>
        <w:rPr>
          <w:rStyle w:val="VerbatimChar"/>
        </w:rPr>
        <w:t>##             "received_events_url": "https://api.github.com/users/Microsoft/received_events",</w:t>
      </w:r>
      <w:r>
        <w:br/>
      </w:r>
      <w:r>
        <w:rPr>
          <w:rStyle w:val="VerbatimChar"/>
        </w:rPr>
        <w:t>##             "type": "Organization",</w:t>
      </w:r>
      <w:r>
        <w:br/>
      </w:r>
      <w:r>
        <w:rPr>
          <w:rStyle w:val="VerbatimChar"/>
        </w:rPr>
        <w:t>##             "site_admin": false</w:t>
      </w:r>
      <w:r>
        <w:br/>
      </w:r>
      <w:r>
        <w:rPr>
          <w:rStyle w:val="VerbatimChar"/>
        </w:rPr>
        <w:t>##           },</w:t>
      </w:r>
      <w:r>
        <w:br/>
      </w:r>
      <w:r>
        <w:rPr>
          <w:rStyle w:val="VerbatimChar"/>
        </w:rPr>
        <w:t>##           "repo": {</w:t>
      </w:r>
      <w:r>
        <w:br/>
      </w:r>
      <w:r>
        <w:rPr>
          <w:rStyle w:val="VerbatimChar"/>
        </w:rPr>
        <w:t>##             "id": 27631673,</w:t>
      </w:r>
      <w:r>
        <w:br/>
      </w:r>
      <w:r>
        <w:rPr>
          <w:rStyle w:val="VerbatimChar"/>
        </w:rPr>
        <w:t>##             "name": "vsts-tasks",</w:t>
      </w:r>
      <w:r>
        <w:br/>
      </w:r>
      <w:r>
        <w:rPr>
          <w:rStyle w:val="VerbatimChar"/>
        </w:rPr>
        <w:t>##             "full_name": "Microsoft/vsts-tasks",</w:t>
      </w:r>
      <w:r>
        <w:br/>
      </w:r>
      <w:r>
        <w:rPr>
          <w:rStyle w:val="VerbatimChar"/>
        </w:rPr>
        <w:t>##             "owner": {</w:t>
      </w:r>
      <w:r>
        <w:br/>
      </w:r>
      <w:r>
        <w:rPr>
          <w:rStyle w:val="VerbatimChar"/>
        </w:rPr>
        <w:t>##               "login": "Microsoft",</w:t>
      </w:r>
      <w:r>
        <w:br/>
      </w:r>
      <w:r>
        <w:rPr>
          <w:rStyle w:val="VerbatimChar"/>
        </w:rPr>
        <w:t>##               "id": 6154722,</w:t>
      </w:r>
      <w:r>
        <w:br/>
      </w:r>
      <w:r>
        <w:rPr>
          <w:rStyle w:val="VerbatimChar"/>
        </w:rPr>
        <w:t>##               "avatar_url": "https://avatars.githubusercontent.com/u/6154722?v=3",</w:t>
      </w:r>
      <w:r>
        <w:br/>
      </w:r>
      <w:r>
        <w:rPr>
          <w:rStyle w:val="VerbatimChar"/>
        </w:rPr>
        <w:t>##               "gravatar_id": "",</w:t>
      </w:r>
      <w:r>
        <w:br/>
      </w:r>
      <w:r>
        <w:rPr>
          <w:rStyle w:val="VerbatimChar"/>
        </w:rPr>
        <w:t>##               "url": "https://api.github.com/users/Microsoft",</w:t>
      </w:r>
      <w:r>
        <w:br/>
      </w:r>
      <w:r>
        <w:rPr>
          <w:rStyle w:val="VerbatimChar"/>
        </w:rPr>
        <w:t>##               "html_url": "https://github.com/Microsoft",</w:t>
      </w:r>
      <w:r>
        <w:br/>
      </w:r>
      <w:r>
        <w:rPr>
          <w:rStyle w:val="VerbatimChar"/>
        </w:rPr>
        <w:t>##               "followers_url": "https://api.github.com/users/Microsoft/followers",</w:t>
      </w:r>
      <w:r>
        <w:br/>
      </w:r>
      <w:r>
        <w:rPr>
          <w:rStyle w:val="VerbatimChar"/>
        </w:rPr>
        <w:t>##               "following_url": "https://api.github.com/users/Microsoft/following{/other_user}",</w:t>
      </w:r>
      <w:r>
        <w:br/>
      </w:r>
      <w:r>
        <w:rPr>
          <w:rStyle w:val="VerbatimChar"/>
        </w:rPr>
        <w:t>##               "gists_url": "https://api.github.com/users/Microsoft/gists{/gist_id}",</w:t>
      </w:r>
      <w:r>
        <w:br/>
      </w:r>
      <w:r>
        <w:rPr>
          <w:rStyle w:val="VerbatimChar"/>
        </w:rPr>
        <w:t>##               "starred_url": "https://api.github.com/users/Microsoft/starred{/owner}{/repo}",</w:t>
      </w:r>
      <w:r>
        <w:br/>
      </w:r>
      <w:r>
        <w:rPr>
          <w:rStyle w:val="VerbatimChar"/>
        </w:rPr>
        <w:t>##               "subscriptions_url": "https://api.github.com/users/Microsoft/subscriptions",</w:t>
      </w:r>
      <w:r>
        <w:br/>
      </w:r>
      <w:r>
        <w:rPr>
          <w:rStyle w:val="VerbatimChar"/>
        </w:rPr>
        <w:t>##               "organizations_url": "https://api.github.com/users/Microsoft/orgs",</w:t>
      </w:r>
      <w:r>
        <w:br/>
      </w:r>
      <w:r>
        <w:rPr>
          <w:rStyle w:val="VerbatimChar"/>
        </w:rPr>
        <w:t>##               "repos_url": "https://api.github.com/users/Microsoft/repos",</w:t>
      </w:r>
      <w:r>
        <w:br/>
      </w:r>
      <w:r>
        <w:rPr>
          <w:rStyle w:val="VerbatimChar"/>
        </w:rPr>
        <w:t>##               "events_url": "https://api.github.com/users/Microsoft/events{/privacy}",</w:t>
      </w:r>
      <w:r>
        <w:br/>
      </w:r>
      <w:r>
        <w:rPr>
          <w:rStyle w:val="VerbatimChar"/>
        </w:rPr>
        <w:t>##               "received_events_url": "https://api.github.com/users/Microsoft/received_events",</w:t>
      </w:r>
      <w:r>
        <w:br/>
      </w:r>
      <w:r>
        <w:rPr>
          <w:rStyle w:val="VerbatimChar"/>
        </w:rPr>
        <w:t>##               "type": "Organization",</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"https://github.com/Microsoft/vsts-tasks",</w:t>
      </w:r>
      <w:r>
        <w:br/>
      </w:r>
      <w:r>
        <w:rPr>
          <w:rStyle w:val="VerbatimChar"/>
        </w:rPr>
        <w:t>##             "description": "Build and Release Tasks for Visual Studio Team Services and Team Foundation Server",</w:t>
      </w:r>
      <w:r>
        <w:br/>
      </w:r>
      <w:r>
        <w:rPr>
          <w:rStyle w:val="VerbatimChar"/>
        </w:rPr>
        <w:t>##             "fork": false,</w:t>
      </w:r>
      <w:r>
        <w:br/>
      </w:r>
      <w:r>
        <w:rPr>
          <w:rStyle w:val="VerbatimChar"/>
        </w:rPr>
        <w:t>##             "url": "https://api.github.com/repos/Microsoft/vsts-tasks",</w:t>
      </w:r>
      <w:r>
        <w:br/>
      </w:r>
      <w:r>
        <w:rPr>
          <w:rStyle w:val="VerbatimChar"/>
        </w:rPr>
        <w:t>##             "forks_url": "https://api.github.com/repos/Microsoft/vsts-tasks/forks",</w:t>
      </w:r>
      <w:r>
        <w:br/>
      </w:r>
      <w:r>
        <w:rPr>
          <w:rStyle w:val="VerbatimChar"/>
        </w:rPr>
        <w:t xml:space="preserve">##             "keys_url": </w:t>
      </w:r>
      <w:r>
        <w:rPr>
          <w:rStyle w:val="VerbatimChar"/>
        </w:rPr>
        <w:lastRenderedPageBreak/>
        <w:t>"https://api.github.com/repos/Microsoft/vsts-tasks/keys{/key_id}",</w:t>
      </w:r>
      <w:r>
        <w:br/>
      </w:r>
      <w:r>
        <w:rPr>
          <w:rStyle w:val="VerbatimChar"/>
        </w:rPr>
        <w:t>##             "collaborators_url": "https://api.github.com/repos/Microsoft/vsts-tasks/collaborators{/collaborator}",</w:t>
      </w:r>
      <w:r>
        <w:br/>
      </w:r>
      <w:r>
        <w:rPr>
          <w:rStyle w:val="VerbatimChar"/>
        </w:rPr>
        <w:t>##             "teams_url": "https://api.github.com/repos/Microsoft/vsts-tasks/teams",</w:t>
      </w:r>
      <w:r>
        <w:br/>
      </w:r>
      <w:r>
        <w:rPr>
          <w:rStyle w:val="VerbatimChar"/>
        </w:rPr>
        <w:t>##             "hooks_url": "https://api.github.com/repos/Microsoft/vsts-tasks/hooks",</w:t>
      </w:r>
      <w:r>
        <w:br/>
      </w:r>
      <w:r>
        <w:rPr>
          <w:rStyle w:val="VerbatimChar"/>
        </w:rPr>
        <w:t>##             "issue_events_url": "https://api.github.com/repos/Microsoft/vsts-tasks/issues/events{/number}",</w:t>
      </w:r>
      <w:r>
        <w:br/>
      </w:r>
      <w:r>
        <w:rPr>
          <w:rStyle w:val="VerbatimChar"/>
        </w:rPr>
        <w:t>##             "events_url": "https://api.github.com/repos/Microsoft/vsts-tasks/events",</w:t>
      </w:r>
      <w:r>
        <w:br/>
      </w:r>
      <w:r>
        <w:rPr>
          <w:rStyle w:val="VerbatimChar"/>
        </w:rPr>
        <w:t>##             "assignees_url": "https://api.github.com/repos/Microsoft/vsts-tasks/assignees{/user}",</w:t>
      </w:r>
      <w:r>
        <w:br/>
      </w:r>
      <w:r>
        <w:rPr>
          <w:rStyle w:val="VerbatimChar"/>
        </w:rPr>
        <w:t>##             "branches_url": "https://api.github.com/repos/Microsoft/vsts-tasks/branches{/branch}",</w:t>
      </w:r>
      <w:r>
        <w:br/>
      </w:r>
      <w:r>
        <w:rPr>
          <w:rStyle w:val="VerbatimChar"/>
        </w:rPr>
        <w:t>##             "tags_url": "https://api.github.com/repos/Microsoft/vsts-tasks/tags",</w:t>
      </w:r>
      <w:r>
        <w:br/>
      </w:r>
      <w:r>
        <w:rPr>
          <w:rStyle w:val="VerbatimChar"/>
        </w:rPr>
        <w:t>##             "blobs_url": "https://api.github.com/repos/Microsoft/vsts-tasks/git/blobs{/sha}",</w:t>
      </w:r>
      <w:r>
        <w:br/>
      </w:r>
      <w:r>
        <w:rPr>
          <w:rStyle w:val="VerbatimChar"/>
        </w:rPr>
        <w:t>##             "git_tags_url": "https://api.github.com/repos/Microsoft/vsts-tasks/git/tags{/sha}",</w:t>
      </w:r>
      <w:r>
        <w:br/>
      </w:r>
      <w:r>
        <w:rPr>
          <w:rStyle w:val="VerbatimChar"/>
        </w:rPr>
        <w:t>##             "git_refs_url": "https://api.github.com/repos/Microsoft/vsts-tasks/git/refs{/sha}",</w:t>
      </w:r>
      <w:r>
        <w:br/>
      </w:r>
      <w:r>
        <w:rPr>
          <w:rStyle w:val="VerbatimChar"/>
        </w:rPr>
        <w:t>##             "trees_url": "https://api.github.com/repos/Microsoft/vsts-tasks/git/trees{/sha}",</w:t>
      </w:r>
      <w:r>
        <w:br/>
      </w:r>
      <w:r>
        <w:rPr>
          <w:rStyle w:val="VerbatimChar"/>
        </w:rPr>
        <w:t>##             "statuses_url": "https://api.github.com/repos/Microsoft/vsts-tasks/statuses/{sha}",</w:t>
      </w:r>
      <w:r>
        <w:br/>
      </w:r>
      <w:r>
        <w:rPr>
          <w:rStyle w:val="VerbatimChar"/>
        </w:rPr>
        <w:t>##             "languages_url": "https://api.github.com/repos/Microsoft/vsts-tasks/languages",</w:t>
      </w:r>
      <w:r>
        <w:br/>
      </w:r>
      <w:r>
        <w:rPr>
          <w:rStyle w:val="VerbatimChar"/>
        </w:rPr>
        <w:t>##             "stargazers_url": "https://api.github.com/repos/Microsoft/vsts-tasks/stargazers",</w:t>
      </w:r>
      <w:r>
        <w:br/>
      </w:r>
      <w:r>
        <w:rPr>
          <w:rStyle w:val="VerbatimChar"/>
        </w:rPr>
        <w:t>##             "contributors_url": "https://api.github.com/repos/Microsoft/vsts-tasks/contributors",</w:t>
      </w:r>
      <w:r>
        <w:br/>
      </w:r>
      <w:r>
        <w:rPr>
          <w:rStyle w:val="VerbatimChar"/>
        </w:rPr>
        <w:t>##             "subscribers_url": "https://api.github.com/repos/Microsoft/vsts-tasks/subscribers",</w:t>
      </w:r>
      <w:r>
        <w:br/>
      </w:r>
      <w:r>
        <w:rPr>
          <w:rStyle w:val="VerbatimChar"/>
        </w:rPr>
        <w:t>##             "subscription_url": "https://api.github.com/repos/Microsoft/vsts-tasks/subscription",</w:t>
      </w:r>
      <w:r>
        <w:br/>
      </w:r>
      <w:r>
        <w:rPr>
          <w:rStyle w:val="VerbatimChar"/>
        </w:rPr>
        <w:t>##             "commits_url": "https://api.github.com/repos/Microsoft/vsts-tasks/commits{/sha}",</w:t>
      </w:r>
      <w:r>
        <w:br/>
      </w:r>
      <w:r>
        <w:rPr>
          <w:rStyle w:val="VerbatimChar"/>
        </w:rPr>
        <w:t>##             "git_commits_url": "https://api.github.com/repos/Microsoft/vsts-tasks/git/commits{/sha}",</w:t>
      </w:r>
      <w:r>
        <w:br/>
      </w:r>
      <w:r>
        <w:rPr>
          <w:rStyle w:val="VerbatimChar"/>
        </w:rPr>
        <w:t>##             "comments_url": "https://api.github.com/repos/Microsoft/vsts-tasks/comments{/number}",</w:t>
      </w:r>
      <w:r>
        <w:br/>
      </w:r>
      <w:r>
        <w:rPr>
          <w:rStyle w:val="VerbatimChar"/>
        </w:rPr>
        <w:t>##             "issue_comment_url": "https://api.github.com/repos/Microsoft/vsts-tasks/issues/comments{/number}",</w:t>
      </w:r>
      <w:r>
        <w:br/>
      </w:r>
      <w:r>
        <w:rPr>
          <w:rStyle w:val="VerbatimChar"/>
        </w:rPr>
        <w:t>##             "contents_url": "https://api.github.com/repos/Microsoft/vsts-tasks/contents/{+path}",</w:t>
      </w:r>
      <w:r>
        <w:br/>
      </w:r>
      <w:r>
        <w:rPr>
          <w:rStyle w:val="VerbatimChar"/>
        </w:rPr>
        <w:lastRenderedPageBreak/>
        <w:t>##             "compare_url": "https://api.github.com/repos/Microsoft/vsts-tasks/compare/{base}...{head}",</w:t>
      </w:r>
      <w:r>
        <w:br/>
      </w:r>
      <w:r>
        <w:rPr>
          <w:rStyle w:val="VerbatimChar"/>
        </w:rPr>
        <w:t>##             "merges_url": "https://api.github.com/repos/Microsoft/vsts-tasks/merges",</w:t>
      </w:r>
      <w:r>
        <w:br/>
      </w:r>
      <w:r>
        <w:rPr>
          <w:rStyle w:val="VerbatimChar"/>
        </w:rPr>
        <w:t>##             "archive_url": "https://api.github.com/repos/Microsoft/vsts-tasks/{archive_format}{/ref}",</w:t>
      </w:r>
      <w:r>
        <w:br/>
      </w:r>
      <w:r>
        <w:rPr>
          <w:rStyle w:val="VerbatimChar"/>
        </w:rPr>
        <w:t>##             "downloads_url": "https://api.github.com/repos/Microsoft/vsts-tasks/downloads",</w:t>
      </w:r>
      <w:r>
        <w:br/>
      </w:r>
      <w:r>
        <w:rPr>
          <w:rStyle w:val="VerbatimChar"/>
        </w:rPr>
        <w:t>##             "issues_url": "https://api.github.com/repos/Microsoft/vsts-tasks/issues{/number}",</w:t>
      </w:r>
      <w:r>
        <w:br/>
      </w:r>
      <w:r>
        <w:rPr>
          <w:rStyle w:val="VerbatimChar"/>
        </w:rPr>
        <w:t>##             "pulls_url": "https://api.github.com/repos/Microsoft/vsts-tasks/pulls{/number}",</w:t>
      </w:r>
      <w:r>
        <w:br/>
      </w:r>
      <w:r>
        <w:rPr>
          <w:rStyle w:val="VerbatimChar"/>
        </w:rPr>
        <w:t>##             "milestones_url": "https://api.github.com/repos/Microsoft/vsts-tasks/milestones{/number}",</w:t>
      </w:r>
      <w:r>
        <w:br/>
      </w:r>
      <w:r>
        <w:rPr>
          <w:rStyle w:val="VerbatimChar"/>
        </w:rPr>
        <w:t>##             "notifications_url": "https://api.github.com/repos/Microsoft/vsts-tasks/notifications{?since,all,participating}",</w:t>
      </w:r>
      <w:r>
        <w:br/>
      </w:r>
      <w:r>
        <w:rPr>
          <w:rStyle w:val="VerbatimChar"/>
        </w:rPr>
        <w:t>##             "labels_url": "https://api.github.com/repos/Microsoft/vsts-tasks/labels{/name}",</w:t>
      </w:r>
      <w:r>
        <w:br/>
      </w:r>
      <w:r>
        <w:rPr>
          <w:rStyle w:val="VerbatimChar"/>
        </w:rPr>
        <w:t>##             "releases_url": "https://api.github.com/repos/Microsoft/vsts-tasks/releases{/id}",</w:t>
      </w:r>
      <w:r>
        <w:br/>
      </w:r>
      <w:r>
        <w:rPr>
          <w:rStyle w:val="VerbatimChar"/>
        </w:rPr>
        <w:t>##             "deployments_url": "https://api.github.com/repos/Microsoft/vsts-tasks/deployments",</w:t>
      </w:r>
      <w:r>
        <w:br/>
      </w:r>
      <w:r>
        <w:rPr>
          <w:rStyle w:val="VerbatimChar"/>
        </w:rPr>
        <w:t>##             "created_at": "2014-12-06T11:11:46Z",</w:t>
      </w:r>
      <w:r>
        <w:br/>
      </w:r>
      <w:r>
        <w:rPr>
          <w:rStyle w:val="VerbatimChar"/>
        </w:rPr>
        <w:t>##             "updated_at": "2016-09-23T09:07:00Z",</w:t>
      </w:r>
      <w:r>
        <w:br/>
      </w:r>
      <w:r>
        <w:rPr>
          <w:rStyle w:val="VerbatimChar"/>
        </w:rPr>
        <w:t>##             "pushed_at": "2016-09-23T09:09:52Z",</w:t>
      </w:r>
      <w:r>
        <w:br/>
      </w:r>
      <w:r>
        <w:rPr>
          <w:rStyle w:val="VerbatimChar"/>
        </w:rPr>
        <w:t>##             "git_url": "git://github.com/Microsoft/vsts-tasks.git",</w:t>
      </w:r>
      <w:r>
        <w:br/>
      </w:r>
      <w:r>
        <w:rPr>
          <w:rStyle w:val="VerbatimChar"/>
        </w:rPr>
        <w:t>##             "ssh_url": "git@github.com:Microsoft/vsts-tasks.git",</w:t>
      </w:r>
      <w:r>
        <w:br/>
      </w:r>
      <w:r>
        <w:rPr>
          <w:rStyle w:val="VerbatimChar"/>
        </w:rPr>
        <w:t>##             "clone_url": "https://github.com/Microsoft/vsts-tasks.git",</w:t>
      </w:r>
      <w:r>
        <w:br/>
      </w:r>
      <w:r>
        <w:rPr>
          <w:rStyle w:val="VerbatimChar"/>
        </w:rPr>
        <w:t>##             "svn_url": "https://github.com/Microsoft/vsts-tasks",</w:t>
      </w:r>
      <w:r>
        <w:br/>
      </w:r>
      <w:r>
        <w:rPr>
          <w:rStyle w:val="VerbatimChar"/>
        </w:rPr>
        <w:t>##             "homepage": "https://aka.ms/tfbuild",</w:t>
      </w:r>
      <w:r>
        <w:br/>
      </w:r>
      <w:r>
        <w:rPr>
          <w:rStyle w:val="VerbatimChar"/>
        </w:rPr>
        <w:t>##             "size": 20362,</w:t>
      </w:r>
      <w:r>
        <w:br/>
      </w:r>
      <w:r>
        <w:rPr>
          <w:rStyle w:val="VerbatimChar"/>
        </w:rPr>
        <w:t>##             "stargazers_count": 410,</w:t>
      </w:r>
      <w:r>
        <w:br/>
      </w:r>
      <w:r>
        <w:rPr>
          <w:rStyle w:val="VerbatimChar"/>
        </w:rPr>
        <w:t>##             "watchers_count": 410,</w:t>
      </w:r>
      <w:r>
        <w:br/>
      </w:r>
      <w:r>
        <w:rPr>
          <w:rStyle w:val="VerbatimChar"/>
        </w:rPr>
        <w:t>##             "language": "TypeScript",</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367,</w:t>
      </w:r>
      <w:r>
        <w:br/>
      </w:r>
      <w:r>
        <w:rPr>
          <w:rStyle w:val="VerbatimChar"/>
        </w:rPr>
        <w:t>##             "mirror_url": null,</w:t>
      </w:r>
      <w:r>
        <w:br/>
      </w:r>
      <w:r>
        <w:rPr>
          <w:rStyle w:val="VerbatimChar"/>
        </w:rPr>
        <w:t>##             "open_issues_count": 95,</w:t>
      </w:r>
      <w:r>
        <w:br/>
      </w:r>
      <w:r>
        <w:rPr>
          <w:rStyle w:val="VerbatimChar"/>
        </w:rPr>
        <w:t>##             "forks": 367,</w:t>
      </w:r>
      <w:r>
        <w:br/>
      </w:r>
      <w:r>
        <w:rPr>
          <w:rStyle w:val="VerbatimChar"/>
        </w:rPr>
        <w:t>##             "open_issues": 95,</w:t>
      </w:r>
      <w:r>
        <w:br/>
      </w:r>
      <w:r>
        <w:rPr>
          <w:rStyle w:val="VerbatimChar"/>
        </w:rPr>
        <w:t>##             "watchers": 410,</w:t>
      </w:r>
      <w:r>
        <w:br/>
      </w:r>
      <w:r>
        <w:rPr>
          <w:rStyle w:val="VerbatimChar"/>
        </w:rPr>
        <w:t>##             "default_branch": "master"</w:t>
      </w:r>
      <w:r>
        <w:br/>
      </w:r>
      <w:r>
        <w:rPr>
          <w:rStyle w:val="VerbatimChar"/>
        </w:rPr>
        <w:lastRenderedPageBreak/>
        <w:t>##           }</w:t>
      </w:r>
      <w:r>
        <w:br/>
      </w:r>
      <w:r>
        <w:rPr>
          <w:rStyle w:val="VerbatimChar"/>
        </w:rPr>
        <w:t>##         },</w:t>
      </w:r>
      <w:r>
        <w:br/>
      </w:r>
      <w:r>
        <w:rPr>
          <w:rStyle w:val="VerbatimChar"/>
        </w:rPr>
        <w:t>##         "_links": {</w:t>
      </w:r>
      <w:r>
        <w:br/>
      </w:r>
      <w:r>
        <w:rPr>
          <w:rStyle w:val="VerbatimChar"/>
        </w:rPr>
        <w:t>##           "self": {</w:t>
      </w:r>
      <w:r>
        <w:br/>
      </w:r>
      <w:r>
        <w:rPr>
          <w:rStyle w:val="VerbatimChar"/>
        </w:rPr>
        <w:t>##             "href": "https://api.github.com/repos/Microsoft/vsts-tasks/pulls/2594"</w:t>
      </w:r>
      <w:r>
        <w:br/>
      </w:r>
      <w:r>
        <w:rPr>
          <w:rStyle w:val="VerbatimChar"/>
        </w:rPr>
        <w:t>##           },</w:t>
      </w:r>
      <w:r>
        <w:br/>
      </w:r>
      <w:r>
        <w:rPr>
          <w:rStyle w:val="VerbatimChar"/>
        </w:rPr>
        <w:t>##           "html": {</w:t>
      </w:r>
      <w:r>
        <w:br/>
      </w:r>
      <w:r>
        <w:rPr>
          <w:rStyle w:val="VerbatimChar"/>
        </w:rPr>
        <w:t>##             "href": "https://github.com/Microsoft/vsts-tasks/pull/2594"</w:t>
      </w:r>
      <w:r>
        <w:br/>
      </w:r>
      <w:r>
        <w:rPr>
          <w:rStyle w:val="VerbatimChar"/>
        </w:rPr>
        <w:t>##           },</w:t>
      </w:r>
      <w:r>
        <w:br/>
      </w:r>
      <w:r>
        <w:rPr>
          <w:rStyle w:val="VerbatimChar"/>
        </w:rPr>
        <w:t>##           "issue": {</w:t>
      </w:r>
      <w:r>
        <w:br/>
      </w:r>
      <w:r>
        <w:rPr>
          <w:rStyle w:val="VerbatimChar"/>
        </w:rPr>
        <w:t>##             "href": "https://api.github.com/repos/Microsoft/vsts-tasks/issues/2594"</w:t>
      </w:r>
      <w:r>
        <w:br/>
      </w:r>
      <w:r>
        <w:rPr>
          <w:rStyle w:val="VerbatimChar"/>
        </w:rPr>
        <w:t>##           },</w:t>
      </w:r>
      <w:r>
        <w:br/>
      </w:r>
      <w:r>
        <w:rPr>
          <w:rStyle w:val="VerbatimChar"/>
        </w:rPr>
        <w:t>##           "comments": {</w:t>
      </w:r>
      <w:r>
        <w:br/>
      </w:r>
      <w:r>
        <w:rPr>
          <w:rStyle w:val="VerbatimChar"/>
        </w:rPr>
        <w:t>##             "href": "https://api.github.com/repos/Microsoft/vsts-tasks/issues/2594/comments"</w:t>
      </w:r>
      <w:r>
        <w:br/>
      </w:r>
      <w:r>
        <w:rPr>
          <w:rStyle w:val="VerbatimChar"/>
        </w:rPr>
        <w:t>##           },</w:t>
      </w:r>
      <w:r>
        <w:br/>
      </w:r>
      <w:r>
        <w:rPr>
          <w:rStyle w:val="VerbatimChar"/>
        </w:rPr>
        <w:t>##           "review_comments": {</w:t>
      </w:r>
      <w:r>
        <w:br/>
      </w:r>
      <w:r>
        <w:rPr>
          <w:rStyle w:val="VerbatimChar"/>
        </w:rPr>
        <w:t>##             "href": "https://api.github.com/repos/Microsoft/vsts-tasks/pulls/2594/comments"</w:t>
      </w:r>
      <w:r>
        <w:br/>
      </w:r>
      <w:r>
        <w:rPr>
          <w:rStyle w:val="VerbatimChar"/>
        </w:rPr>
        <w:t>##           },</w:t>
      </w:r>
      <w:r>
        <w:br/>
      </w:r>
      <w:r>
        <w:rPr>
          <w:rStyle w:val="VerbatimChar"/>
        </w:rPr>
        <w:t>##           "review_comment": {</w:t>
      </w:r>
      <w:r>
        <w:br/>
      </w:r>
      <w:r>
        <w:rPr>
          <w:rStyle w:val="VerbatimChar"/>
        </w:rPr>
        <w:t>##             "href": "https://api.github.com/repos/Microsoft/vsts-tasks/pulls/comments{/number}"</w:t>
      </w:r>
      <w:r>
        <w:br/>
      </w:r>
      <w:r>
        <w:rPr>
          <w:rStyle w:val="VerbatimChar"/>
        </w:rPr>
        <w:t>##           },</w:t>
      </w:r>
      <w:r>
        <w:br/>
      </w:r>
      <w:r>
        <w:rPr>
          <w:rStyle w:val="VerbatimChar"/>
        </w:rPr>
        <w:t>##           "commits": {</w:t>
      </w:r>
      <w:r>
        <w:br/>
      </w:r>
      <w:r>
        <w:rPr>
          <w:rStyle w:val="VerbatimChar"/>
        </w:rPr>
        <w:t>##             "href": "https://api.github.com/repos/Microsoft/vsts-tasks/pulls/2594/commits"</w:t>
      </w:r>
      <w:r>
        <w:br/>
      </w:r>
      <w:r>
        <w:rPr>
          <w:rStyle w:val="VerbatimChar"/>
        </w:rPr>
        <w:t>##           },</w:t>
      </w:r>
      <w:r>
        <w:br/>
      </w:r>
      <w:r>
        <w:rPr>
          <w:rStyle w:val="VerbatimChar"/>
        </w:rPr>
        <w:t>##           "statuses": {</w:t>
      </w:r>
      <w:r>
        <w:br/>
      </w:r>
      <w:r>
        <w:rPr>
          <w:rStyle w:val="VerbatimChar"/>
        </w:rPr>
        <w:t>##             "href": "https://api.github.com/repos/Microsoft/vsts-tasks/statuses/e9eba1857bc679e193ae57a06fc7f01b59ed3409"</w:t>
      </w:r>
      <w:r>
        <w:br/>
      </w:r>
      <w:r>
        <w:rPr>
          <w:rStyle w:val="VerbatimChar"/>
        </w:rPr>
        <w:t>##           }</w:t>
      </w:r>
      <w:r>
        <w:br/>
      </w:r>
      <w:r>
        <w:rPr>
          <w:rStyle w:val="VerbatimChar"/>
        </w:rPr>
        <w:t>##         }</w:t>
      </w:r>
      <w:r>
        <w:br/>
      </w:r>
      <w:r>
        <w:rPr>
          <w:rStyle w:val="VerbatimChar"/>
        </w:rPr>
        <w:t>##       }</w:t>
      </w:r>
      <w:r>
        <w:br/>
      </w:r>
      <w:r>
        <w:rPr>
          <w:rStyle w:val="VerbatimChar"/>
        </w:rPr>
        <w:t>##     },</w:t>
      </w:r>
      <w:r>
        <w:br/>
      </w:r>
      <w:r>
        <w:rPr>
          <w:rStyle w:val="VerbatimChar"/>
        </w:rPr>
        <w:t>##     "public": true,</w:t>
      </w:r>
      <w:r>
        <w:br/>
      </w:r>
      <w:r>
        <w:rPr>
          <w:rStyle w:val="VerbatimChar"/>
        </w:rPr>
        <w:t>##     "created_at": "2016-09-23T10:13:21Z",</w:t>
      </w:r>
      <w:r>
        <w:br/>
      </w:r>
      <w:r>
        <w:rPr>
          <w:rStyle w:val="VerbatimChar"/>
        </w:rPr>
        <w:t>##     "org": {</w:t>
      </w:r>
      <w:r>
        <w:br/>
      </w:r>
      <w:r>
        <w:rPr>
          <w:rStyle w:val="VerbatimChar"/>
        </w:rPr>
        <w:t>##       "id": 6154722,</w:t>
      </w:r>
      <w:r>
        <w:br/>
      </w:r>
      <w:r>
        <w:rPr>
          <w:rStyle w:val="VerbatimChar"/>
        </w:rPr>
        <w:t>##       "login": "Microsoft",</w:t>
      </w:r>
      <w:r>
        <w:br/>
      </w:r>
      <w:r>
        <w:rPr>
          <w:rStyle w:val="VerbatimChar"/>
        </w:rPr>
        <w:t>##       "gravatar_id": "",</w:t>
      </w:r>
      <w:r>
        <w:br/>
      </w:r>
      <w:r>
        <w:rPr>
          <w:rStyle w:val="VerbatimChar"/>
        </w:rPr>
        <w:t>##       "url": "https://api.github.com/orgs/Microsoft",</w:t>
      </w:r>
      <w:r>
        <w:br/>
      </w:r>
      <w:r>
        <w:rPr>
          <w:rStyle w:val="VerbatimChar"/>
        </w:rPr>
        <w:t>##       "avatar_url": "https://avatars.githubusercontent.com/u/6154722?"</w:t>
      </w:r>
      <w:r>
        <w:br/>
      </w:r>
      <w:r>
        <w:rPr>
          <w:rStyle w:val="VerbatimChar"/>
        </w:rPr>
        <w:t>##     }</w:t>
      </w:r>
      <w:r>
        <w:br/>
      </w:r>
      <w:r>
        <w:rPr>
          <w:rStyle w:val="VerbatimChar"/>
        </w:rPr>
        <w:t>##   },</w:t>
      </w:r>
      <w:r>
        <w:br/>
      </w:r>
      <w:r>
        <w:rPr>
          <w:rStyle w:val="VerbatimChar"/>
        </w:rPr>
        <w:t>##   {</w:t>
      </w:r>
      <w:r>
        <w:br/>
      </w:r>
      <w:r>
        <w:rPr>
          <w:rStyle w:val="VerbatimChar"/>
        </w:rPr>
        <w:lastRenderedPageBreak/>
        <w:t>##     "id": "4607714300",</w:t>
      </w:r>
      <w:r>
        <w:br/>
      </w:r>
      <w:r>
        <w:rPr>
          <w:rStyle w:val="VerbatimChar"/>
        </w:rPr>
        <w:t>##     "type": "DeleteEvent",</w:t>
      </w:r>
      <w:r>
        <w:br/>
      </w:r>
      <w:r>
        <w:rPr>
          <w:rStyle w:val="VerbatimChar"/>
        </w:rPr>
        <w:t>##     "actor": {</w:t>
      </w:r>
      <w:r>
        <w:br/>
      </w:r>
      <w:r>
        <w:rPr>
          <w:rStyle w:val="VerbatimChar"/>
        </w:rPr>
        <w:t>##       "id": 324957,</w:t>
      </w:r>
      <w:r>
        <w:br/>
      </w:r>
      <w:r>
        <w:rPr>
          <w:rStyle w:val="VerbatimChar"/>
        </w:rPr>
        <w:t>##       "login": "bbannier",</w:t>
      </w:r>
      <w:r>
        <w:br/>
      </w:r>
      <w:r>
        <w:rPr>
          <w:rStyle w:val="VerbatimChar"/>
        </w:rPr>
        <w:t>##       "display_login": "bbannier",</w:t>
      </w:r>
      <w:r>
        <w:br/>
      </w:r>
      <w:r>
        <w:rPr>
          <w:rStyle w:val="VerbatimChar"/>
        </w:rPr>
        <w:t>##       "gravatar_id": "",</w:t>
      </w:r>
      <w:r>
        <w:br/>
      </w:r>
      <w:r>
        <w:rPr>
          <w:rStyle w:val="VerbatimChar"/>
        </w:rPr>
        <w:t>##       "url": "https://api.github.com/users/bbannier",</w:t>
      </w:r>
      <w:r>
        <w:br/>
      </w:r>
      <w:r>
        <w:rPr>
          <w:rStyle w:val="VerbatimChar"/>
        </w:rPr>
        <w:t>##       "avatar_url": "https://avatars.githubusercontent.com/u/324957?"</w:t>
      </w:r>
      <w:r>
        <w:br/>
      </w:r>
      <w:r>
        <w:rPr>
          <w:rStyle w:val="VerbatimChar"/>
        </w:rPr>
        <w:t>##     },</w:t>
      </w:r>
      <w:r>
        <w:br/>
      </w:r>
      <w:r>
        <w:rPr>
          <w:rStyle w:val="VerbatimChar"/>
        </w:rPr>
        <w:t>##     "repo": {</w:t>
      </w:r>
      <w:r>
        <w:br/>
      </w:r>
      <w:r>
        <w:rPr>
          <w:rStyle w:val="VerbatimChar"/>
        </w:rPr>
        <w:t>##       "id": 51297759,</w:t>
      </w:r>
      <w:r>
        <w:br/>
      </w:r>
      <w:r>
        <w:rPr>
          <w:rStyle w:val="VerbatimChar"/>
        </w:rPr>
        <w:t>##       "name": "bbannier/mesos",</w:t>
      </w:r>
      <w:r>
        <w:br/>
      </w:r>
      <w:r>
        <w:rPr>
          <w:rStyle w:val="VerbatimChar"/>
        </w:rPr>
        <w:t>##       "url": "https://api.github.com/repos/bbannier/mesos"</w:t>
      </w:r>
      <w:r>
        <w:br/>
      </w:r>
      <w:r>
        <w:rPr>
          <w:rStyle w:val="VerbatimChar"/>
        </w:rPr>
        <w:t>##     },</w:t>
      </w:r>
      <w:r>
        <w:br/>
      </w:r>
      <w:r>
        <w:rPr>
          <w:rStyle w:val="VerbatimChar"/>
        </w:rPr>
        <w:t>##     "payload": {</w:t>
      </w:r>
      <w:r>
        <w:br/>
      </w:r>
      <w:r>
        <w:rPr>
          <w:rStyle w:val="VerbatimChar"/>
        </w:rPr>
        <w:t>##       "ref": "t/ssl_env",</w:t>
      </w:r>
      <w:r>
        <w:br/>
      </w:r>
      <w:r>
        <w:rPr>
          <w:rStyle w:val="VerbatimChar"/>
        </w:rPr>
        <w:t>##       "ref_type": "branch",</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r>
        <w:br/>
      </w:r>
      <w:r>
        <w:rPr>
          <w:rStyle w:val="VerbatimChar"/>
        </w:rPr>
        <w:t>##     "id": "4607714297",</w:t>
      </w:r>
      <w:r>
        <w:br/>
      </w:r>
      <w:r>
        <w:rPr>
          <w:rStyle w:val="VerbatimChar"/>
        </w:rPr>
        <w:t>##     "type": "CreateEvent",</w:t>
      </w:r>
      <w:r>
        <w:br/>
      </w:r>
      <w:r>
        <w:rPr>
          <w:rStyle w:val="VerbatimChar"/>
        </w:rPr>
        <w:t>##     "actor": {</w:t>
      </w:r>
      <w:r>
        <w:br/>
      </w:r>
      <w:r>
        <w:rPr>
          <w:rStyle w:val="VerbatimChar"/>
        </w:rPr>
        <w:t>##       "id": 3601210,</w:t>
      </w:r>
      <w:r>
        <w:br/>
      </w:r>
      <w:r>
        <w:rPr>
          <w:rStyle w:val="VerbatimChar"/>
        </w:rPr>
        <w:t>##       "login": "sixleaves",</w:t>
      </w:r>
      <w:r>
        <w:br/>
      </w:r>
      <w:r>
        <w:rPr>
          <w:rStyle w:val="VerbatimChar"/>
        </w:rPr>
        <w:t>##       "display_login": "sixleaves",</w:t>
      </w:r>
      <w:r>
        <w:br/>
      </w:r>
      <w:r>
        <w:rPr>
          <w:rStyle w:val="VerbatimChar"/>
        </w:rPr>
        <w:t>##       "gravatar_id": "",</w:t>
      </w:r>
      <w:r>
        <w:br/>
      </w:r>
      <w:r>
        <w:rPr>
          <w:rStyle w:val="VerbatimChar"/>
        </w:rPr>
        <w:t>##       "url": "https://api.github.com/users/sixleaves",</w:t>
      </w:r>
      <w:r>
        <w:br/>
      </w:r>
      <w:r>
        <w:rPr>
          <w:rStyle w:val="VerbatimChar"/>
        </w:rPr>
        <w:t>##       "avatar_url": "https://avatars.githubusercontent.com/u/3601210?"</w:t>
      </w:r>
      <w:r>
        <w:br/>
      </w:r>
      <w:r>
        <w:rPr>
          <w:rStyle w:val="VerbatimChar"/>
        </w:rPr>
        <w:t>##     },</w:t>
      </w:r>
      <w:r>
        <w:br/>
      </w:r>
      <w:r>
        <w:rPr>
          <w:rStyle w:val="VerbatimChar"/>
        </w:rPr>
        <w:t>##     "repo": {</w:t>
      </w:r>
      <w:r>
        <w:br/>
      </w:r>
      <w:r>
        <w:rPr>
          <w:rStyle w:val="VerbatimChar"/>
        </w:rPr>
        <w:t>##       "id": 69013895,</w:t>
      </w:r>
      <w:r>
        <w:br/>
      </w:r>
      <w:r>
        <w:rPr>
          <w:rStyle w:val="VerbatimChar"/>
        </w:rPr>
        <w:t>##       "name": "sixleaves/dismissAlertDylib",</w:t>
      </w:r>
      <w:r>
        <w:br/>
      </w:r>
      <w:r>
        <w:rPr>
          <w:rStyle w:val="VerbatimChar"/>
        </w:rPr>
        <w:t>##       "url": "https://api.github.com/repos/sixleaves/dismissAlertDylib"</w:t>
      </w:r>
      <w:r>
        <w:br/>
      </w:r>
      <w:r>
        <w:rPr>
          <w:rStyle w:val="VerbatimChar"/>
        </w:rPr>
        <w:t>##     },</w:t>
      </w:r>
      <w:r>
        <w:br/>
      </w:r>
      <w:r>
        <w:rPr>
          <w:rStyle w:val="VerbatimChar"/>
        </w:rPr>
        <w:t>##     "payload": {</w:t>
      </w:r>
      <w:r>
        <w:br/>
      </w:r>
      <w:r>
        <w:rPr>
          <w:rStyle w:val="VerbatimChar"/>
        </w:rPr>
        <w:t>##       "ref": null,</w:t>
      </w:r>
      <w:r>
        <w:br/>
      </w:r>
      <w:r>
        <w:rPr>
          <w:rStyle w:val="VerbatimChar"/>
        </w:rPr>
        <w:t>##       "ref_type": "repository",</w:t>
      </w:r>
      <w:r>
        <w:br/>
      </w:r>
      <w:r>
        <w:rPr>
          <w:rStyle w:val="VerbatimChar"/>
        </w:rPr>
        <w:t>##       "master_branch": "master",</w:t>
      </w:r>
      <w:r>
        <w:br/>
      </w:r>
      <w:r>
        <w:rPr>
          <w:rStyle w:val="VerbatimChar"/>
        </w:rPr>
        <w:t>##       "description": null,</w:t>
      </w:r>
      <w:r>
        <w:br/>
      </w:r>
      <w:r>
        <w:rPr>
          <w:rStyle w:val="VerbatimChar"/>
        </w:rPr>
        <w:t>##       "pusher_type": "user"</w:t>
      </w:r>
      <w:r>
        <w:br/>
      </w:r>
      <w:r>
        <w:rPr>
          <w:rStyle w:val="VerbatimChar"/>
        </w:rPr>
        <w:t>##     },</w:t>
      </w:r>
      <w:r>
        <w:br/>
      </w:r>
      <w:r>
        <w:rPr>
          <w:rStyle w:val="VerbatimChar"/>
        </w:rPr>
        <w:t>##     "public": true,</w:t>
      </w:r>
      <w:r>
        <w:br/>
      </w:r>
      <w:r>
        <w:rPr>
          <w:rStyle w:val="VerbatimChar"/>
        </w:rPr>
        <w:lastRenderedPageBreak/>
        <w:t>##     "created_at": "2016-09-23T10:13:21Z"</w:t>
      </w:r>
      <w:r>
        <w:br/>
      </w:r>
      <w:r>
        <w:rPr>
          <w:rStyle w:val="VerbatimChar"/>
        </w:rPr>
        <w:t>##   },</w:t>
      </w:r>
      <w:r>
        <w:br/>
      </w:r>
      <w:r>
        <w:rPr>
          <w:rStyle w:val="VerbatimChar"/>
        </w:rPr>
        <w:t>##   {</w:t>
      </w:r>
      <w:r>
        <w:br/>
      </w:r>
      <w:r>
        <w:rPr>
          <w:rStyle w:val="VerbatimChar"/>
        </w:rPr>
        <w:t>##     "id": "4607714280",</w:t>
      </w:r>
      <w:r>
        <w:br/>
      </w:r>
      <w:r>
        <w:rPr>
          <w:rStyle w:val="VerbatimChar"/>
        </w:rPr>
        <w:t>##     "type": "WatchEvent",</w:t>
      </w:r>
      <w:r>
        <w:br/>
      </w:r>
      <w:r>
        <w:rPr>
          <w:rStyle w:val="VerbatimChar"/>
        </w:rPr>
        <w:t>##     "actor": {</w:t>
      </w:r>
      <w:r>
        <w:br/>
      </w:r>
      <w:r>
        <w:rPr>
          <w:rStyle w:val="VerbatimChar"/>
        </w:rPr>
        <w:t>##       "id": 5183061,</w:t>
      </w:r>
      <w:r>
        <w:br/>
      </w:r>
      <w:r>
        <w:rPr>
          <w:rStyle w:val="VerbatimChar"/>
        </w:rPr>
        <w:t>##       "login": "wuyunfeng",</w:t>
      </w:r>
      <w:r>
        <w:br/>
      </w:r>
      <w:r>
        <w:rPr>
          <w:rStyle w:val="VerbatimChar"/>
        </w:rPr>
        <w:t>##       "display_login": "wuyunfeng",</w:t>
      </w:r>
      <w:r>
        <w:br/>
      </w:r>
      <w:r>
        <w:rPr>
          <w:rStyle w:val="VerbatimChar"/>
        </w:rPr>
        <w:t>##       "gravatar_id": "",</w:t>
      </w:r>
      <w:r>
        <w:br/>
      </w:r>
      <w:r>
        <w:rPr>
          <w:rStyle w:val="VerbatimChar"/>
        </w:rPr>
        <w:t>##       "url": "https://api.github.com/users/wuyunfeng",</w:t>
      </w:r>
      <w:r>
        <w:br/>
      </w:r>
      <w:r>
        <w:rPr>
          <w:rStyle w:val="VerbatimChar"/>
        </w:rPr>
        <w:t>##       "avatar_url": "https://avatars.githubusercontent.com/u/5183061?"</w:t>
      </w:r>
      <w:r>
        <w:br/>
      </w:r>
      <w:r>
        <w:rPr>
          <w:rStyle w:val="VerbatimChar"/>
        </w:rPr>
        <w:t>##     },</w:t>
      </w:r>
      <w:r>
        <w:br/>
      </w:r>
      <w:r>
        <w:rPr>
          <w:rStyle w:val="VerbatimChar"/>
        </w:rPr>
        <w:t>##     "repo": {</w:t>
      </w:r>
      <w:r>
        <w:br/>
      </w:r>
      <w:r>
        <w:rPr>
          <w:rStyle w:val="VerbatimChar"/>
        </w:rPr>
        <w:t>##       "id": 507775,</w:t>
      </w:r>
      <w:r>
        <w:br/>
      </w:r>
      <w:r>
        <w:rPr>
          <w:rStyle w:val="VerbatimChar"/>
        </w:rPr>
        <w:t>##       "name": "elastic/elasticsearch",</w:t>
      </w:r>
      <w:r>
        <w:br/>
      </w:r>
      <w:r>
        <w:rPr>
          <w:rStyle w:val="VerbatimChar"/>
        </w:rPr>
        <w:t>##       "url": "https://api.github.com/repos/elastic/elasticsearch"</w:t>
      </w:r>
      <w:r>
        <w:br/>
      </w:r>
      <w:r>
        <w:rPr>
          <w:rStyle w:val="VerbatimChar"/>
        </w:rPr>
        <w:t>##     },</w:t>
      </w:r>
      <w:r>
        <w:br/>
      </w:r>
      <w:r>
        <w:rPr>
          <w:rStyle w:val="VerbatimChar"/>
        </w:rPr>
        <w:t>##     "payload": {</w:t>
      </w:r>
      <w:r>
        <w:br/>
      </w:r>
      <w:r>
        <w:rPr>
          <w:rStyle w:val="VerbatimChar"/>
        </w:rPr>
        <w:t>##       "action": "started"</w:t>
      </w:r>
      <w:r>
        <w:br/>
      </w:r>
      <w:r>
        <w:rPr>
          <w:rStyle w:val="VerbatimChar"/>
        </w:rPr>
        <w:t>##     },</w:t>
      </w:r>
      <w:r>
        <w:br/>
      </w:r>
      <w:r>
        <w:rPr>
          <w:rStyle w:val="VerbatimChar"/>
        </w:rPr>
        <w:t>##     "public": true,</w:t>
      </w:r>
      <w:r>
        <w:br/>
      </w:r>
      <w:r>
        <w:rPr>
          <w:rStyle w:val="VerbatimChar"/>
        </w:rPr>
        <w:t>##     "created_at": "2016-09-23T10:13:21Z",</w:t>
      </w:r>
      <w:r>
        <w:br/>
      </w:r>
      <w:r>
        <w:rPr>
          <w:rStyle w:val="VerbatimChar"/>
        </w:rPr>
        <w:t>##     "org": {</w:t>
      </w:r>
      <w:r>
        <w:br/>
      </w:r>
      <w:r>
        <w:rPr>
          <w:rStyle w:val="VerbatimChar"/>
        </w:rPr>
        <w:t>##       "id": 6764390,</w:t>
      </w:r>
      <w:r>
        <w:br/>
      </w:r>
      <w:r>
        <w:rPr>
          <w:rStyle w:val="VerbatimChar"/>
        </w:rPr>
        <w:t>##       "login": "elastic",</w:t>
      </w:r>
      <w:r>
        <w:br/>
      </w:r>
      <w:r>
        <w:rPr>
          <w:rStyle w:val="VerbatimChar"/>
        </w:rPr>
        <w:t>##       "gravatar_id": "",</w:t>
      </w:r>
      <w:r>
        <w:br/>
      </w:r>
      <w:r>
        <w:rPr>
          <w:rStyle w:val="VerbatimChar"/>
        </w:rPr>
        <w:t>##       "url": "https://api.github.com/orgs/elastic",</w:t>
      </w:r>
      <w:r>
        <w:br/>
      </w:r>
      <w:r>
        <w:rPr>
          <w:rStyle w:val="VerbatimChar"/>
        </w:rPr>
        <w:t>##       "avatar_url": "https://avatars.githubusercontent.com/u/6764390?"</w:t>
      </w:r>
      <w:r>
        <w:br/>
      </w:r>
      <w:r>
        <w:rPr>
          <w:rStyle w:val="VerbatimChar"/>
        </w:rPr>
        <w:t>##     }</w:t>
      </w:r>
      <w:r>
        <w:br/>
      </w:r>
      <w:r>
        <w:rPr>
          <w:rStyle w:val="VerbatimChar"/>
        </w:rPr>
        <w:t>##   },</w:t>
      </w:r>
      <w:r>
        <w:br/>
      </w:r>
      <w:r>
        <w:rPr>
          <w:rStyle w:val="VerbatimChar"/>
        </w:rPr>
        <w:t>##   {</w:t>
      </w:r>
      <w:r>
        <w:br/>
      </w:r>
      <w:r>
        <w:rPr>
          <w:rStyle w:val="VerbatimChar"/>
        </w:rPr>
        <w:t>##     "id": "4607714275",</w:t>
      </w:r>
      <w:r>
        <w:br/>
      </w:r>
      <w:r>
        <w:rPr>
          <w:rStyle w:val="VerbatimChar"/>
        </w:rPr>
        <w:t>##     "type": "CreateEvent",</w:t>
      </w:r>
      <w:r>
        <w:br/>
      </w:r>
      <w:r>
        <w:rPr>
          <w:rStyle w:val="VerbatimChar"/>
        </w:rPr>
        <w:t>##     "actor": {</w:t>
      </w:r>
      <w:r>
        <w:br/>
      </w:r>
      <w:r>
        <w:rPr>
          <w:rStyle w:val="VerbatimChar"/>
        </w:rPr>
        <w:t>##       "id": 10364016,</w:t>
      </w:r>
      <w:r>
        <w:br/>
      </w:r>
      <w:r>
        <w:rPr>
          <w:rStyle w:val="VerbatimChar"/>
        </w:rPr>
        <w:t>##       "login": "shadiqaust",</w:t>
      </w:r>
      <w:r>
        <w:br/>
      </w:r>
      <w:r>
        <w:rPr>
          <w:rStyle w:val="VerbatimChar"/>
        </w:rPr>
        <w:t>##       "display_login": "shadiqaust",</w:t>
      </w:r>
      <w:r>
        <w:br/>
      </w:r>
      <w:r>
        <w:rPr>
          <w:rStyle w:val="VerbatimChar"/>
        </w:rPr>
        <w:t>##       "gravatar_id": "",</w:t>
      </w:r>
      <w:r>
        <w:br/>
      </w:r>
      <w:r>
        <w:rPr>
          <w:rStyle w:val="VerbatimChar"/>
        </w:rPr>
        <w:t>##       "url": "https://api.github.com/users/shadiqaust",</w:t>
      </w:r>
      <w:r>
        <w:br/>
      </w:r>
      <w:r>
        <w:rPr>
          <w:rStyle w:val="VerbatimChar"/>
        </w:rPr>
        <w:t>##       "avatar_url": "https://avatars.githubusercontent.com/u/10364016?"</w:t>
      </w:r>
      <w:r>
        <w:br/>
      </w:r>
      <w:r>
        <w:rPr>
          <w:rStyle w:val="VerbatimChar"/>
        </w:rPr>
        <w:t>##     },</w:t>
      </w:r>
      <w:r>
        <w:br/>
      </w:r>
      <w:r>
        <w:rPr>
          <w:rStyle w:val="VerbatimChar"/>
        </w:rPr>
        <w:t>##     "repo": {</w:t>
      </w:r>
      <w:r>
        <w:br/>
      </w:r>
      <w:r>
        <w:rPr>
          <w:rStyle w:val="VerbatimChar"/>
        </w:rPr>
        <w:t>##       "id": 69013005,</w:t>
      </w:r>
      <w:r>
        <w:br/>
      </w:r>
      <w:r>
        <w:rPr>
          <w:rStyle w:val="VerbatimChar"/>
        </w:rPr>
        <w:t>##       "name": "shadiqaust/SampleDotNetCoreApp",</w:t>
      </w:r>
      <w:r>
        <w:br/>
      </w:r>
      <w:r>
        <w:rPr>
          <w:rStyle w:val="VerbatimChar"/>
        </w:rPr>
        <w:t>##       "url": "https://api.github.com/repos/shadiqaust/SampleDotNetCoreApp"</w:t>
      </w:r>
      <w:r>
        <w:br/>
      </w:r>
      <w:r>
        <w:rPr>
          <w:rStyle w:val="VerbatimChar"/>
        </w:rPr>
        <w:lastRenderedPageBreak/>
        <w:t>##     },</w:t>
      </w:r>
      <w:r>
        <w:br/>
      </w:r>
      <w:r>
        <w:rPr>
          <w:rStyle w:val="VerbatimChar"/>
        </w:rPr>
        <w:t>##     "payload": {</w:t>
      </w:r>
      <w:r>
        <w:br/>
      </w:r>
      <w:r>
        <w:rPr>
          <w:rStyle w:val="VerbatimChar"/>
        </w:rPr>
        <w:t>##       "ref": "master",</w:t>
      </w:r>
      <w:r>
        <w:br/>
      </w:r>
      <w:r>
        <w:rPr>
          <w:rStyle w:val="VerbatimChar"/>
        </w:rPr>
        <w:t>##       "ref_type": "branch",</w:t>
      </w:r>
      <w:r>
        <w:br/>
      </w:r>
      <w:r>
        <w:rPr>
          <w:rStyle w:val="VerbatimChar"/>
        </w:rPr>
        <w:t>##       "master_branch": "master",</w:t>
      </w:r>
      <w:r>
        <w:br/>
      </w:r>
      <w:r>
        <w:rPr>
          <w:rStyle w:val="VerbatimChar"/>
        </w:rPr>
        <w:t>##       "description": "It is a simple .net core application for starter. ",</w:t>
      </w:r>
      <w:r>
        <w:br/>
      </w:r>
      <w:r>
        <w:rPr>
          <w:rStyle w:val="VerbatimChar"/>
        </w:rPr>
        <w:t>##       "pusher_type": "user"</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r>
        <w:br/>
      </w:r>
      <w:r>
        <w:rPr>
          <w:rStyle w:val="VerbatimChar"/>
        </w:rPr>
        <w:t>##     "id": "4607714274",</w:t>
      </w:r>
      <w:r>
        <w:br/>
      </w:r>
      <w:r>
        <w:rPr>
          <w:rStyle w:val="VerbatimChar"/>
        </w:rPr>
        <w:t>##     "type": "IssueCommentEvent",</w:t>
      </w:r>
      <w:r>
        <w:br/>
      </w:r>
      <w:r>
        <w:rPr>
          <w:rStyle w:val="VerbatimChar"/>
        </w:rPr>
        <w:t>##     "actor": {</w:t>
      </w:r>
      <w:r>
        <w:br/>
      </w:r>
      <w:r>
        <w:rPr>
          <w:rStyle w:val="VerbatimChar"/>
        </w:rPr>
        <w:t>##       "id": 546129,</w:t>
      </w:r>
      <w:r>
        <w:br/>
      </w:r>
      <w:r>
        <w:rPr>
          <w:rStyle w:val="VerbatimChar"/>
        </w:rPr>
        <w:t>##       "login": "mrdoinel",</w:t>
      </w:r>
      <w:r>
        <w:br/>
      </w:r>
      <w:r>
        <w:rPr>
          <w:rStyle w:val="VerbatimChar"/>
        </w:rPr>
        <w:t>##       "display_login": "mrdoinel",</w:t>
      </w:r>
      <w:r>
        <w:br/>
      </w:r>
      <w:r>
        <w:rPr>
          <w:rStyle w:val="VerbatimChar"/>
        </w:rPr>
        <w:t>##       "gravatar_id": "",</w:t>
      </w:r>
      <w:r>
        <w:br/>
      </w:r>
      <w:r>
        <w:rPr>
          <w:rStyle w:val="VerbatimChar"/>
        </w:rPr>
        <w:t>##       "url": "https://api.github.com/users/mrdoinel",</w:t>
      </w:r>
      <w:r>
        <w:br/>
      </w:r>
      <w:r>
        <w:rPr>
          <w:rStyle w:val="VerbatimChar"/>
        </w:rPr>
        <w:t>##       "avatar_url": "https://avatars.githubusercontent.com/u/546129?"</w:t>
      </w:r>
      <w:r>
        <w:br/>
      </w:r>
      <w:r>
        <w:rPr>
          <w:rStyle w:val="VerbatimChar"/>
        </w:rPr>
        <w:t>##     },</w:t>
      </w:r>
      <w:r>
        <w:br/>
      </w:r>
      <w:r>
        <w:rPr>
          <w:rStyle w:val="VerbatimChar"/>
        </w:rPr>
        <w:t>##     "repo": {</w:t>
      </w:r>
      <w:r>
        <w:br/>
      </w:r>
      <w:r>
        <w:rPr>
          <w:rStyle w:val="VerbatimChar"/>
        </w:rPr>
        <w:t>##       "id": 46077896,</w:t>
      </w:r>
      <w:r>
        <w:br/>
      </w:r>
      <w:r>
        <w:rPr>
          <w:rStyle w:val="VerbatimChar"/>
        </w:rPr>
        <w:t>##       "name": "luruke/barba.js",</w:t>
      </w:r>
      <w:r>
        <w:br/>
      </w:r>
      <w:r>
        <w:rPr>
          <w:rStyle w:val="VerbatimChar"/>
        </w:rPr>
        <w:t>##       "url": "https://api.github.com/repos/luruke/barba.js"</w:t>
      </w:r>
      <w:r>
        <w:br/>
      </w:r>
      <w:r>
        <w:rPr>
          <w:rStyle w:val="VerbatimChar"/>
        </w:rPr>
        <w:t>##     },</w:t>
      </w:r>
      <w:r>
        <w:br/>
      </w:r>
      <w:r>
        <w:rPr>
          <w:rStyle w:val="VerbatimChar"/>
        </w:rPr>
        <w:t>##     "payload": {</w:t>
      </w:r>
      <w:r>
        <w:br/>
      </w:r>
      <w:r>
        <w:rPr>
          <w:rStyle w:val="VerbatimChar"/>
        </w:rPr>
        <w:t>##       "action": "created",</w:t>
      </w:r>
      <w:r>
        <w:br/>
      </w:r>
      <w:r>
        <w:rPr>
          <w:rStyle w:val="VerbatimChar"/>
        </w:rPr>
        <w:t>##       "issue": {</w:t>
      </w:r>
      <w:r>
        <w:br/>
      </w:r>
      <w:r>
        <w:rPr>
          <w:rStyle w:val="VerbatimChar"/>
        </w:rPr>
        <w:t>##         "url": "https://api.github.com/repos/luruke/barba.js/issues/70",</w:t>
      </w:r>
      <w:r>
        <w:br/>
      </w:r>
      <w:r>
        <w:rPr>
          <w:rStyle w:val="VerbatimChar"/>
        </w:rPr>
        <w:t>##         "repository_url": "https://api.github.com/repos/luruke/barba.js",</w:t>
      </w:r>
      <w:r>
        <w:br/>
      </w:r>
      <w:r>
        <w:rPr>
          <w:rStyle w:val="VerbatimChar"/>
        </w:rPr>
        <w:t>##         "labels_url": "https://api.github.com/repos/luruke/barba.js/issues/70/labels{/name}",</w:t>
      </w:r>
      <w:r>
        <w:br/>
      </w:r>
      <w:r>
        <w:rPr>
          <w:rStyle w:val="VerbatimChar"/>
        </w:rPr>
        <w:t>##         "comments_url": "https://api.github.com/repos/luruke/barba.js/issues/70/comments",</w:t>
      </w:r>
      <w:r>
        <w:br/>
      </w:r>
      <w:r>
        <w:rPr>
          <w:rStyle w:val="VerbatimChar"/>
        </w:rPr>
        <w:t>##         "events_url": "https://api.github.com/repos/luruke/barba.js/issues/70/events",</w:t>
      </w:r>
      <w:r>
        <w:br/>
      </w:r>
      <w:r>
        <w:rPr>
          <w:rStyle w:val="VerbatimChar"/>
        </w:rPr>
        <w:t>##         "html_url": "https://github.com/luruke/barba.js/issues/70",</w:t>
      </w:r>
      <w:r>
        <w:br/>
      </w:r>
      <w:r>
        <w:rPr>
          <w:rStyle w:val="VerbatimChar"/>
        </w:rPr>
        <w:t>##         "id": 178836186,</w:t>
      </w:r>
      <w:r>
        <w:br/>
      </w:r>
      <w:r>
        <w:rPr>
          <w:rStyle w:val="VerbatimChar"/>
        </w:rPr>
        <w:t>##         "number": 70,</w:t>
      </w:r>
      <w:r>
        <w:br/>
      </w:r>
      <w:r>
        <w:rPr>
          <w:rStyle w:val="VerbatimChar"/>
        </w:rPr>
        <w:t>##         "title": "Links with svgs = Hard refresh",</w:t>
      </w:r>
      <w:r>
        <w:br/>
      </w:r>
      <w:r>
        <w:rPr>
          <w:rStyle w:val="VerbatimChar"/>
        </w:rPr>
        <w:t>##         "user": {</w:t>
      </w:r>
      <w:r>
        <w:br/>
      </w:r>
      <w:r>
        <w:rPr>
          <w:rStyle w:val="VerbatimChar"/>
        </w:rPr>
        <w:t>##           "login": "mrdoinel",</w:t>
      </w:r>
      <w:r>
        <w:br/>
      </w:r>
      <w:r>
        <w:rPr>
          <w:rStyle w:val="VerbatimChar"/>
        </w:rPr>
        <w:t>##           "id": 546129,</w:t>
      </w:r>
      <w:r>
        <w:br/>
      </w:r>
      <w:r>
        <w:rPr>
          <w:rStyle w:val="VerbatimChar"/>
        </w:rPr>
        <w:t xml:space="preserve">##           "avatar_url": </w:t>
      </w:r>
      <w:r>
        <w:rPr>
          <w:rStyle w:val="VerbatimChar"/>
        </w:rPr>
        <w:lastRenderedPageBreak/>
        <w:t>"https://avatars.githubusercontent.com/u/546129?v=3",</w:t>
      </w:r>
      <w:r>
        <w:br/>
      </w:r>
      <w:r>
        <w:rPr>
          <w:rStyle w:val="VerbatimChar"/>
        </w:rPr>
        <w:t>##           "gravatar_id": "",</w:t>
      </w:r>
      <w:r>
        <w:br/>
      </w:r>
      <w:r>
        <w:rPr>
          <w:rStyle w:val="VerbatimChar"/>
        </w:rPr>
        <w:t>##           "url": "https://api.github.com/users/mrdoinel",</w:t>
      </w:r>
      <w:r>
        <w:br/>
      </w:r>
      <w:r>
        <w:rPr>
          <w:rStyle w:val="VerbatimChar"/>
        </w:rPr>
        <w:t>##           "html_url": "https://github.com/mrdoinel",</w:t>
      </w:r>
      <w:r>
        <w:br/>
      </w:r>
      <w:r>
        <w:rPr>
          <w:rStyle w:val="VerbatimChar"/>
        </w:rPr>
        <w:t>##           "followers_url": "https://api.github.com/users/mrdoinel/followers",</w:t>
      </w:r>
      <w:r>
        <w:br/>
      </w:r>
      <w:r>
        <w:rPr>
          <w:rStyle w:val="VerbatimChar"/>
        </w:rPr>
        <w:t>##           "following_url": "https://api.github.com/users/mrdoinel/following{/other_user}",</w:t>
      </w:r>
      <w:r>
        <w:br/>
      </w:r>
      <w:r>
        <w:rPr>
          <w:rStyle w:val="VerbatimChar"/>
        </w:rPr>
        <w:t>##           "gists_url": "https://api.github.com/users/mrdoinel/gists{/gist_id}",</w:t>
      </w:r>
      <w:r>
        <w:br/>
      </w:r>
      <w:r>
        <w:rPr>
          <w:rStyle w:val="VerbatimChar"/>
        </w:rPr>
        <w:t>##           "starred_url": "https://api.github.com/users/mrdoinel/starred{/owner}{/repo}",</w:t>
      </w:r>
      <w:r>
        <w:br/>
      </w:r>
      <w:r>
        <w:rPr>
          <w:rStyle w:val="VerbatimChar"/>
        </w:rPr>
        <w:t>##           "subscriptions_url": "https://api.github.com/users/mrdoinel/subscriptions",</w:t>
      </w:r>
      <w:r>
        <w:br/>
      </w:r>
      <w:r>
        <w:rPr>
          <w:rStyle w:val="VerbatimChar"/>
        </w:rPr>
        <w:t>##           "organizations_url": "https://api.github.com/users/mrdoinel/orgs",</w:t>
      </w:r>
      <w:r>
        <w:br/>
      </w:r>
      <w:r>
        <w:rPr>
          <w:rStyle w:val="VerbatimChar"/>
        </w:rPr>
        <w:t>##           "repos_url": "https://api.github.com/users/mrdoinel/repos",</w:t>
      </w:r>
      <w:r>
        <w:br/>
      </w:r>
      <w:r>
        <w:rPr>
          <w:rStyle w:val="VerbatimChar"/>
        </w:rPr>
        <w:t>##           "events_url": "https://api.github.com/users/mrdoinel/events{/privacy}",</w:t>
      </w:r>
      <w:r>
        <w:br/>
      </w:r>
      <w:r>
        <w:rPr>
          <w:rStyle w:val="VerbatimChar"/>
        </w:rPr>
        <w:t>##           "received_events_url": "https://api.github.com/users/mrdoinel/received_events",</w:t>
      </w:r>
      <w:r>
        <w:br/>
      </w:r>
      <w:r>
        <w:rPr>
          <w:rStyle w:val="VerbatimChar"/>
        </w:rPr>
        <w:t>##           "type": "User",</w:t>
      </w:r>
      <w:r>
        <w:br/>
      </w:r>
      <w:r>
        <w:rPr>
          <w:rStyle w:val="VerbatimChar"/>
        </w:rPr>
        <w:t>##           "site_admin": false</w:t>
      </w:r>
      <w:r>
        <w:br/>
      </w:r>
      <w:r>
        <w:rPr>
          <w:rStyle w:val="VerbatimChar"/>
        </w:rPr>
        <w:t>##         },</w:t>
      </w:r>
      <w:r>
        <w:br/>
      </w:r>
      <w:r>
        <w:rPr>
          <w:rStyle w:val="VerbatimChar"/>
        </w:rPr>
        <w:t>##         "labels": [</w:t>
      </w:r>
      <w:r>
        <w:br/>
      </w:r>
      <w:r>
        <w:rPr>
          <w:rStyle w:val="VerbatimChar"/>
        </w:rPr>
        <w:t xml:space="preserve">## </w:t>
      </w:r>
      <w:r>
        <w:br/>
      </w:r>
      <w:r>
        <w:rPr>
          <w:rStyle w:val="VerbatimChar"/>
        </w:rPr>
        <w:t>##         ],</w:t>
      </w:r>
      <w:r>
        <w:br/>
      </w:r>
      <w:r>
        <w:rPr>
          <w:rStyle w:val="VerbatimChar"/>
        </w:rPr>
        <w:t>##         "state": "open",</w:t>
      </w:r>
      <w:r>
        <w:br/>
      </w:r>
      <w:r>
        <w:rPr>
          <w:rStyle w:val="VerbatimChar"/>
        </w:rPr>
        <w:t>##         "locked": false,</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t>##         "milestone": null,</w:t>
      </w:r>
      <w:r>
        <w:br/>
      </w:r>
      <w:r>
        <w:rPr>
          <w:rStyle w:val="VerbatimChar"/>
        </w:rPr>
        <w:t>##         "comments": 0,</w:t>
      </w:r>
      <w:r>
        <w:br/>
      </w:r>
      <w:r>
        <w:rPr>
          <w:rStyle w:val="VerbatimChar"/>
        </w:rPr>
        <w:t>##         "created_at": "2016-09-23T10:03:55Z",</w:t>
      </w:r>
      <w:r>
        <w:br/>
      </w:r>
      <w:r>
        <w:rPr>
          <w:rStyle w:val="VerbatimChar"/>
        </w:rPr>
        <w:t>##         "updated_at": "2016-09-23T10:13:21Z",</w:t>
      </w:r>
      <w:r>
        <w:br/>
      </w:r>
      <w:r>
        <w:rPr>
          <w:rStyle w:val="VerbatimChar"/>
        </w:rPr>
        <w:t>##         "closed_at": null,</w:t>
      </w:r>
      <w:r>
        <w:br/>
      </w:r>
      <w:r>
        <w:rPr>
          <w:rStyle w:val="VerbatimChar"/>
        </w:rPr>
        <w:t>##         "body": "I was wondering why clicking some links was doing an hard refresh instead of loading the page via barba.js. Here is the link : \r\n\r\n```\r\n&lt;a href=\"/homepage\"&gt;\r\n&lt;svg class=\"icon--logo \" role=\"presentation\"&gt;&lt;use xmlns:xlink=\"http://www.w3.org/1999/xlink\" xlink:href=\"/images/sprites.svg#logo\"&gt;&lt;/use&gt;&lt;/svg&gt; &lt;span&gt;Logo name&lt;/span&gt;\r\n&lt;/a&gt;\r\n```\r\n\r\nThe linkClicked event is not triggered.\r\n\r\nIf I replace this code by a regular a:href element with some text I dont have any issues anymore.\r\n\r\n"</w:t>
      </w:r>
      <w:r>
        <w:br/>
      </w:r>
      <w:r>
        <w:rPr>
          <w:rStyle w:val="VerbatimChar"/>
        </w:rPr>
        <w:t>##       },</w:t>
      </w:r>
      <w:r>
        <w:br/>
      </w:r>
      <w:r>
        <w:rPr>
          <w:rStyle w:val="VerbatimChar"/>
        </w:rPr>
        <w:t>##       "comment": {</w:t>
      </w:r>
      <w:r>
        <w:br/>
      </w:r>
      <w:r>
        <w:rPr>
          <w:rStyle w:val="VerbatimChar"/>
        </w:rPr>
        <w:lastRenderedPageBreak/>
        <w:t>##         "url": "https://api.github.com/repos/luruke/barba.js/issues/comments/249154355",</w:t>
      </w:r>
      <w:r>
        <w:br/>
      </w:r>
      <w:r>
        <w:rPr>
          <w:rStyle w:val="VerbatimChar"/>
        </w:rPr>
        <w:t>##         "html_url": "https://github.com/luruke/barba.js/issues/70#issuecomment-249154355",</w:t>
      </w:r>
      <w:r>
        <w:br/>
      </w:r>
      <w:r>
        <w:rPr>
          <w:rStyle w:val="VerbatimChar"/>
        </w:rPr>
        <w:t>##         "issue_url": "https://api.github.com/repos/luruke/barba.js/issues/70",</w:t>
      </w:r>
      <w:r>
        <w:br/>
      </w:r>
      <w:r>
        <w:rPr>
          <w:rStyle w:val="VerbatimChar"/>
        </w:rPr>
        <w:t>##         "id": 249154355,</w:t>
      </w:r>
      <w:r>
        <w:br/>
      </w:r>
      <w:r>
        <w:rPr>
          <w:rStyle w:val="VerbatimChar"/>
        </w:rPr>
        <w:t>##         "user": {</w:t>
      </w:r>
      <w:r>
        <w:br/>
      </w:r>
      <w:r>
        <w:rPr>
          <w:rStyle w:val="VerbatimChar"/>
        </w:rPr>
        <w:t>##           "login": "mrdoinel",</w:t>
      </w:r>
      <w:r>
        <w:br/>
      </w:r>
      <w:r>
        <w:rPr>
          <w:rStyle w:val="VerbatimChar"/>
        </w:rPr>
        <w:t>##           "id": 546129,</w:t>
      </w:r>
      <w:r>
        <w:br/>
      </w:r>
      <w:r>
        <w:rPr>
          <w:rStyle w:val="VerbatimChar"/>
        </w:rPr>
        <w:t>##           "avatar_url": "https://avatars.githubusercontent.com/u/546129?v=3",</w:t>
      </w:r>
      <w:r>
        <w:br/>
      </w:r>
      <w:r>
        <w:rPr>
          <w:rStyle w:val="VerbatimChar"/>
        </w:rPr>
        <w:t>##           "gravatar_id": "",</w:t>
      </w:r>
      <w:r>
        <w:br/>
      </w:r>
      <w:r>
        <w:rPr>
          <w:rStyle w:val="VerbatimChar"/>
        </w:rPr>
        <w:t>##           "url": "https://api.github.com/users/mrdoinel",</w:t>
      </w:r>
      <w:r>
        <w:br/>
      </w:r>
      <w:r>
        <w:rPr>
          <w:rStyle w:val="VerbatimChar"/>
        </w:rPr>
        <w:t>##           "html_url": "https://github.com/mrdoinel",</w:t>
      </w:r>
      <w:r>
        <w:br/>
      </w:r>
      <w:r>
        <w:rPr>
          <w:rStyle w:val="VerbatimChar"/>
        </w:rPr>
        <w:t>##           "followers_url": "https://api.github.com/users/mrdoinel/followers",</w:t>
      </w:r>
      <w:r>
        <w:br/>
      </w:r>
      <w:r>
        <w:rPr>
          <w:rStyle w:val="VerbatimChar"/>
        </w:rPr>
        <w:t>##           "following_url": "https://api.github.com/users/mrdoinel/following{/other_user}",</w:t>
      </w:r>
      <w:r>
        <w:br/>
      </w:r>
      <w:r>
        <w:rPr>
          <w:rStyle w:val="VerbatimChar"/>
        </w:rPr>
        <w:t>##           "gists_url": "https://api.github.com/users/mrdoinel/gists{/gist_id}",</w:t>
      </w:r>
      <w:r>
        <w:br/>
      </w:r>
      <w:r>
        <w:rPr>
          <w:rStyle w:val="VerbatimChar"/>
        </w:rPr>
        <w:t>##           "starred_url": "https://api.github.com/users/mrdoinel/starred{/owner}{/repo}",</w:t>
      </w:r>
      <w:r>
        <w:br/>
      </w:r>
      <w:r>
        <w:rPr>
          <w:rStyle w:val="VerbatimChar"/>
        </w:rPr>
        <w:t>##           "subscriptions_url": "https://api.github.com/users/mrdoinel/subscriptions",</w:t>
      </w:r>
      <w:r>
        <w:br/>
      </w:r>
      <w:r>
        <w:rPr>
          <w:rStyle w:val="VerbatimChar"/>
        </w:rPr>
        <w:t>##           "organizations_url": "https://api.github.com/users/mrdoinel/orgs",</w:t>
      </w:r>
      <w:r>
        <w:br/>
      </w:r>
      <w:r>
        <w:rPr>
          <w:rStyle w:val="VerbatimChar"/>
        </w:rPr>
        <w:t>##           "repos_url": "https://api.github.com/users/mrdoinel/repos",</w:t>
      </w:r>
      <w:r>
        <w:br/>
      </w:r>
      <w:r>
        <w:rPr>
          <w:rStyle w:val="VerbatimChar"/>
        </w:rPr>
        <w:t>##           "events_url": "https://api.github.com/users/mrdoinel/events{/privacy}",</w:t>
      </w:r>
      <w:r>
        <w:br/>
      </w:r>
      <w:r>
        <w:rPr>
          <w:rStyle w:val="VerbatimChar"/>
        </w:rPr>
        <w:t>##           "received_events_url": "https://api.github.com/users/mrdoinel/received_events",</w:t>
      </w:r>
      <w:r>
        <w:br/>
      </w:r>
      <w:r>
        <w:rPr>
          <w:rStyle w:val="VerbatimChar"/>
        </w:rPr>
        <w:t>##           "type": "User",</w:t>
      </w:r>
      <w:r>
        <w:br/>
      </w:r>
      <w:r>
        <w:rPr>
          <w:rStyle w:val="VerbatimChar"/>
        </w:rPr>
        <w:t>##           "site_admin": false</w:t>
      </w:r>
      <w:r>
        <w:br/>
      </w:r>
      <w:r>
        <w:rPr>
          <w:rStyle w:val="VerbatimChar"/>
        </w:rPr>
        <w:t>##         },</w:t>
      </w:r>
      <w:r>
        <w:br/>
      </w:r>
      <w:r>
        <w:rPr>
          <w:rStyle w:val="VerbatimChar"/>
        </w:rPr>
        <w:t>##         "created_at": "2016-09-23T10:13:21Z",</w:t>
      </w:r>
      <w:r>
        <w:br/>
      </w:r>
      <w:r>
        <w:rPr>
          <w:rStyle w:val="VerbatimChar"/>
        </w:rPr>
        <w:t>##         "updated_at": "2016-09-23T10:13:21Z",</w:t>
      </w:r>
      <w:r>
        <w:br/>
      </w:r>
      <w:r>
        <w:rPr>
          <w:rStyle w:val="VerbatimChar"/>
        </w:rPr>
        <w:t>##         "body": "Wow it seems this point has been fixed in latest release!! Sorry for the noise!! Great job on this library."</w:t>
      </w:r>
      <w:r>
        <w:br/>
      </w:r>
      <w:r>
        <w:rPr>
          <w:rStyle w:val="VerbatimChar"/>
        </w:rPr>
        <w:t>##       }</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r>
        <w:br/>
      </w:r>
      <w:r>
        <w:rPr>
          <w:rStyle w:val="VerbatimChar"/>
        </w:rPr>
        <w:t>##     "id": "4607714271",</w:t>
      </w:r>
      <w:r>
        <w:br/>
      </w:r>
      <w:r>
        <w:rPr>
          <w:rStyle w:val="VerbatimChar"/>
        </w:rPr>
        <w:t>##     "type": "PullRequestEvent",</w:t>
      </w:r>
      <w:r>
        <w:br/>
      </w:r>
      <w:r>
        <w:rPr>
          <w:rStyle w:val="VerbatimChar"/>
        </w:rPr>
        <w:t>##     "actor": {</w:t>
      </w:r>
      <w:r>
        <w:br/>
      </w:r>
      <w:r>
        <w:rPr>
          <w:rStyle w:val="VerbatimChar"/>
        </w:rPr>
        <w:lastRenderedPageBreak/>
        <w:t>##       "id": 7781072,</w:t>
      </w:r>
      <w:r>
        <w:br/>
      </w:r>
      <w:r>
        <w:rPr>
          <w:rStyle w:val="VerbatimChar"/>
        </w:rPr>
        <w:t>##       "login": "littlesmilelove",</w:t>
      </w:r>
      <w:r>
        <w:br/>
      </w:r>
      <w:r>
        <w:rPr>
          <w:rStyle w:val="VerbatimChar"/>
        </w:rPr>
        <w:t>##       "display_login": "littlesmilelove",</w:t>
      </w:r>
      <w:r>
        <w:br/>
      </w:r>
      <w:r>
        <w:rPr>
          <w:rStyle w:val="VerbatimChar"/>
        </w:rPr>
        <w:t>##       "gravatar_id": "",</w:t>
      </w:r>
      <w:r>
        <w:br/>
      </w:r>
      <w:r>
        <w:rPr>
          <w:rStyle w:val="VerbatimChar"/>
        </w:rPr>
        <w:t>##       "url": "https://api.github.com/users/littlesmilelove",</w:t>
      </w:r>
      <w:r>
        <w:br/>
      </w:r>
      <w:r>
        <w:rPr>
          <w:rStyle w:val="VerbatimChar"/>
        </w:rPr>
        <w:t>##       "avatar_url": "https://avatars.githubusercontent.com/u/7781072?"</w:t>
      </w:r>
      <w:r>
        <w:br/>
      </w:r>
      <w:r>
        <w:rPr>
          <w:rStyle w:val="VerbatimChar"/>
        </w:rPr>
        <w:t>##     },</w:t>
      </w:r>
      <w:r>
        <w:br/>
      </w:r>
      <w:r>
        <w:rPr>
          <w:rStyle w:val="VerbatimChar"/>
        </w:rPr>
        <w:t>##     "repo": {</w:t>
      </w:r>
      <w:r>
        <w:br/>
      </w:r>
      <w:r>
        <w:rPr>
          <w:rStyle w:val="VerbatimChar"/>
        </w:rPr>
        <w:t>##       "id": 63218568,</w:t>
      </w:r>
      <w:r>
        <w:br/>
      </w:r>
      <w:r>
        <w:rPr>
          <w:rStyle w:val="VerbatimChar"/>
        </w:rPr>
        <w:t>##       "name": "littlesmilelove/Mvc",</w:t>
      </w:r>
      <w:r>
        <w:br/>
      </w:r>
      <w:r>
        <w:rPr>
          <w:rStyle w:val="VerbatimChar"/>
        </w:rPr>
        <w:t>##       "url": "https://api.github.com/repos/littlesmilelove/Mvc"</w:t>
      </w:r>
      <w:r>
        <w:br/>
      </w:r>
      <w:r>
        <w:rPr>
          <w:rStyle w:val="VerbatimChar"/>
        </w:rPr>
        <w:t>##     },</w:t>
      </w:r>
      <w:r>
        <w:br/>
      </w:r>
      <w:r>
        <w:rPr>
          <w:rStyle w:val="VerbatimChar"/>
        </w:rPr>
        <w:t>##     "payload": {</w:t>
      </w:r>
      <w:r>
        <w:br/>
      </w:r>
      <w:r>
        <w:rPr>
          <w:rStyle w:val="VerbatimChar"/>
        </w:rPr>
        <w:t>##       "action": "opened",</w:t>
      </w:r>
      <w:r>
        <w:br/>
      </w:r>
      <w:r>
        <w:rPr>
          <w:rStyle w:val="VerbatimChar"/>
        </w:rPr>
        <w:t>##       "number": 1,</w:t>
      </w:r>
      <w:r>
        <w:br/>
      </w:r>
      <w:r>
        <w:rPr>
          <w:rStyle w:val="VerbatimChar"/>
        </w:rPr>
        <w:t>##       "pull_request": {</w:t>
      </w:r>
      <w:r>
        <w:br/>
      </w:r>
      <w:r>
        <w:rPr>
          <w:rStyle w:val="VerbatimChar"/>
        </w:rPr>
        <w:t>##         "url": "https://api.github.com/repos/littlesmilelove/Mvc/pulls/1",</w:t>
      </w:r>
      <w:r>
        <w:br/>
      </w:r>
      <w:r>
        <w:rPr>
          <w:rStyle w:val="VerbatimChar"/>
        </w:rPr>
        <w:t>##         "id": 86487157,</w:t>
      </w:r>
      <w:r>
        <w:br/>
      </w:r>
      <w:r>
        <w:rPr>
          <w:rStyle w:val="VerbatimChar"/>
        </w:rPr>
        <w:t>##         "html_url": "https://github.com/littlesmilelove/Mvc/pull/1",</w:t>
      </w:r>
      <w:r>
        <w:br/>
      </w:r>
      <w:r>
        <w:rPr>
          <w:rStyle w:val="VerbatimChar"/>
        </w:rPr>
        <w:t>##         "diff_url": "https://github.com/littlesmilelove/Mvc/pull/1.diff",</w:t>
      </w:r>
      <w:r>
        <w:br/>
      </w:r>
      <w:r>
        <w:rPr>
          <w:rStyle w:val="VerbatimChar"/>
        </w:rPr>
        <w:t>##         "patch_url": "https://github.com/littlesmilelove/Mvc/pull/1.patch",</w:t>
      </w:r>
      <w:r>
        <w:br/>
      </w:r>
      <w:r>
        <w:rPr>
          <w:rStyle w:val="VerbatimChar"/>
        </w:rPr>
        <w:t>##         "issue_url": "https://api.github.com/repos/littlesmilelove/Mvc/issues/1",</w:t>
      </w:r>
      <w:r>
        <w:br/>
      </w:r>
      <w:r>
        <w:rPr>
          <w:rStyle w:val="VerbatimChar"/>
        </w:rPr>
        <w:t>##         "number": 1,</w:t>
      </w:r>
      <w:r>
        <w:br/>
      </w:r>
      <w:r>
        <w:rPr>
          <w:rStyle w:val="VerbatimChar"/>
        </w:rPr>
        <w:t>##         "state": "open",</w:t>
      </w:r>
      <w:r>
        <w:br/>
      </w:r>
      <w:r>
        <w:rPr>
          <w:rStyle w:val="VerbatimChar"/>
        </w:rPr>
        <w:t>##         "locked": false,</w:t>
      </w:r>
      <w:r>
        <w:br/>
      </w:r>
      <w:r>
        <w:rPr>
          <w:rStyle w:val="VerbatimChar"/>
        </w:rPr>
        <w:t>##         "title": "Fetch.",</w:t>
      </w:r>
      <w:r>
        <w:br/>
      </w:r>
      <w:r>
        <w:rPr>
          <w:rStyle w:val="VerbatimChar"/>
        </w:rPr>
        <w:t>##         "user": {</w:t>
      </w:r>
      <w:r>
        <w:br/>
      </w:r>
      <w:r>
        <w:rPr>
          <w:rStyle w:val="VerbatimChar"/>
        </w:rPr>
        <w:t>##           "login": "littlesmilelove",</w:t>
      </w:r>
      <w:r>
        <w:br/>
      </w:r>
      <w:r>
        <w:rPr>
          <w:rStyle w:val="VerbatimChar"/>
        </w:rPr>
        <w:t>##           "id": 7781072,</w:t>
      </w:r>
      <w:r>
        <w:br/>
      </w:r>
      <w:r>
        <w:rPr>
          <w:rStyle w:val="VerbatimChar"/>
        </w:rPr>
        <w:t>##           "avatar_url": "https://avatars.githubusercontent.com/u/7781072?v=3",</w:t>
      </w:r>
      <w:r>
        <w:br/>
      </w:r>
      <w:r>
        <w:rPr>
          <w:rStyle w:val="VerbatimChar"/>
        </w:rPr>
        <w:t>##           "gravatar_id": "",</w:t>
      </w:r>
      <w:r>
        <w:br/>
      </w:r>
      <w:r>
        <w:rPr>
          <w:rStyle w:val="VerbatimChar"/>
        </w:rPr>
        <w:t>##           "url": "https://api.github.com/users/littlesmilelove",</w:t>
      </w:r>
      <w:r>
        <w:br/>
      </w:r>
      <w:r>
        <w:rPr>
          <w:rStyle w:val="VerbatimChar"/>
        </w:rPr>
        <w:t>##           "html_url": "https://github.com/littlesmilelove",</w:t>
      </w:r>
      <w:r>
        <w:br/>
      </w:r>
      <w:r>
        <w:rPr>
          <w:rStyle w:val="VerbatimChar"/>
        </w:rPr>
        <w:t>##           "followers_url": "https://api.github.com/users/littlesmilelove/followers",</w:t>
      </w:r>
      <w:r>
        <w:br/>
      </w:r>
      <w:r>
        <w:rPr>
          <w:rStyle w:val="VerbatimChar"/>
        </w:rPr>
        <w:t>##           "following_url": "https://api.github.com/users/littlesmilelove/following{/other_user}",</w:t>
      </w:r>
      <w:r>
        <w:br/>
      </w:r>
      <w:r>
        <w:rPr>
          <w:rStyle w:val="VerbatimChar"/>
        </w:rPr>
        <w:t>##           "gists_url": "https://api.github.com/users/littlesmilelove/gists{/gist_id}",</w:t>
      </w:r>
      <w:r>
        <w:br/>
      </w:r>
      <w:r>
        <w:rPr>
          <w:rStyle w:val="VerbatimChar"/>
        </w:rPr>
        <w:t>##           "starred_url": "https://api.github.com/users/littlesmilelove/starred{/owner}{/repo}",</w:t>
      </w:r>
      <w:r>
        <w:br/>
      </w:r>
      <w:r>
        <w:rPr>
          <w:rStyle w:val="VerbatimChar"/>
        </w:rPr>
        <w:t>##           "subscriptions_url": "https://api.github.com/users/littlesmilelove/subscriptions",</w:t>
      </w:r>
      <w:r>
        <w:br/>
      </w:r>
      <w:r>
        <w:rPr>
          <w:rStyle w:val="VerbatimChar"/>
        </w:rPr>
        <w:t xml:space="preserve">##           "organizations_url": </w:t>
      </w:r>
      <w:r>
        <w:rPr>
          <w:rStyle w:val="VerbatimChar"/>
        </w:rPr>
        <w:lastRenderedPageBreak/>
        <w:t>"https://api.github.com/users/littlesmilelove/orgs",</w:t>
      </w:r>
      <w:r>
        <w:br/>
      </w:r>
      <w:r>
        <w:rPr>
          <w:rStyle w:val="VerbatimChar"/>
        </w:rPr>
        <w:t>##           "repos_url": "https://api.github.com/users/littlesmilelove/repos",</w:t>
      </w:r>
      <w:r>
        <w:br/>
      </w:r>
      <w:r>
        <w:rPr>
          <w:rStyle w:val="VerbatimChar"/>
        </w:rPr>
        <w:t>##           "events_url": "https://api.github.com/users/littlesmilelove/events{/privacy}",</w:t>
      </w:r>
      <w:r>
        <w:br/>
      </w:r>
      <w:r>
        <w:rPr>
          <w:rStyle w:val="VerbatimChar"/>
        </w:rPr>
        <w:t>##           "received_events_url": "https://api.github.com/users/littlesmilelove/received_events",</w:t>
      </w:r>
      <w:r>
        <w:br/>
      </w:r>
      <w:r>
        <w:rPr>
          <w:rStyle w:val="VerbatimChar"/>
        </w:rPr>
        <w:t>##           "type": "User",</w:t>
      </w:r>
      <w:r>
        <w:br/>
      </w:r>
      <w:r>
        <w:rPr>
          <w:rStyle w:val="VerbatimChar"/>
        </w:rPr>
        <w:t>##           "site_admin": false</w:t>
      </w:r>
      <w:r>
        <w:br/>
      </w:r>
      <w:r>
        <w:rPr>
          <w:rStyle w:val="VerbatimChar"/>
        </w:rPr>
        <w:t>##         },</w:t>
      </w:r>
      <w:r>
        <w:br/>
      </w:r>
      <w:r>
        <w:rPr>
          <w:rStyle w:val="VerbatimChar"/>
        </w:rPr>
        <w:t>##         "body": "",</w:t>
      </w:r>
      <w:r>
        <w:br/>
      </w:r>
      <w:r>
        <w:rPr>
          <w:rStyle w:val="VerbatimChar"/>
        </w:rPr>
        <w:t>##         "created_at": "2016-09-23T10:13:19Z",</w:t>
      </w:r>
      <w:r>
        <w:br/>
      </w:r>
      <w:r>
        <w:rPr>
          <w:rStyle w:val="VerbatimChar"/>
        </w:rPr>
        <w:t>##         "updated_at": "2016-09-23T10:13:19Z",</w:t>
      </w:r>
      <w:r>
        <w:br/>
      </w:r>
      <w:r>
        <w:rPr>
          <w:rStyle w:val="VerbatimChar"/>
        </w:rPr>
        <w:t>##         "closed_at": null,</w:t>
      </w:r>
      <w:r>
        <w:br/>
      </w:r>
      <w:r>
        <w:rPr>
          <w:rStyle w:val="VerbatimChar"/>
        </w:rPr>
        <w:t>##         "merged_at": null,</w:t>
      </w:r>
      <w:r>
        <w:br/>
      </w:r>
      <w:r>
        <w:rPr>
          <w:rStyle w:val="VerbatimChar"/>
        </w:rPr>
        <w:t>##         "merge_commit_sha": "0d00e7fd465838cc3c2209fe64aa1328d7d50bd9",</w:t>
      </w:r>
      <w:r>
        <w:br/>
      </w:r>
      <w:r>
        <w:rPr>
          <w:rStyle w:val="VerbatimChar"/>
        </w:rPr>
        <w:t>##         "assignee": null,</w:t>
      </w:r>
      <w:r>
        <w:br/>
      </w:r>
      <w:r>
        <w:rPr>
          <w:rStyle w:val="VerbatimChar"/>
        </w:rPr>
        <w:t>##         "assignees": [</w:t>
      </w:r>
      <w:r>
        <w:br/>
      </w:r>
      <w:r>
        <w:rPr>
          <w:rStyle w:val="VerbatimChar"/>
        </w:rPr>
        <w:t xml:space="preserve">## </w:t>
      </w:r>
      <w:r>
        <w:br/>
      </w:r>
      <w:r>
        <w:rPr>
          <w:rStyle w:val="VerbatimChar"/>
        </w:rPr>
        <w:t>##         ],</w:t>
      </w:r>
      <w:r>
        <w:br/>
      </w:r>
      <w:r>
        <w:rPr>
          <w:rStyle w:val="VerbatimChar"/>
        </w:rPr>
        <w:t>##         "milestone": null,</w:t>
      </w:r>
      <w:r>
        <w:br/>
      </w:r>
      <w:r>
        <w:rPr>
          <w:rStyle w:val="VerbatimChar"/>
        </w:rPr>
        <w:t>##         "commits_url": "https://api.github.com/repos/littlesmilelove/Mvc/pulls/1/commits",</w:t>
      </w:r>
      <w:r>
        <w:br/>
      </w:r>
      <w:r>
        <w:rPr>
          <w:rStyle w:val="VerbatimChar"/>
        </w:rPr>
        <w:t>##         "review_comments_url": "https://api.github.com/repos/littlesmilelove/Mvc/pulls/1/comments",</w:t>
      </w:r>
      <w:r>
        <w:br/>
      </w:r>
      <w:r>
        <w:rPr>
          <w:rStyle w:val="VerbatimChar"/>
        </w:rPr>
        <w:t>##         "review_comment_url": "https://api.github.com/repos/littlesmilelove/Mvc/pulls/comments{/number}",</w:t>
      </w:r>
      <w:r>
        <w:br/>
      </w:r>
      <w:r>
        <w:rPr>
          <w:rStyle w:val="VerbatimChar"/>
        </w:rPr>
        <w:t>##         "comments_url": "https://api.github.com/repos/littlesmilelove/Mvc/issues/1/comments",</w:t>
      </w:r>
      <w:r>
        <w:br/>
      </w:r>
      <w:r>
        <w:rPr>
          <w:rStyle w:val="VerbatimChar"/>
        </w:rPr>
        <w:t>##         "statuses_url": "https://api.github.com/repos/littlesmilelove/Mvc/statuses/9c6c8410e2ce4f20c73e3ff85688545d2c72f944",</w:t>
      </w:r>
      <w:r>
        <w:br/>
      </w:r>
      <w:r>
        <w:rPr>
          <w:rStyle w:val="VerbatimChar"/>
        </w:rPr>
        <w:t>##         "head": {</w:t>
      </w:r>
      <w:r>
        <w:br/>
      </w:r>
      <w:r>
        <w:rPr>
          <w:rStyle w:val="VerbatimChar"/>
        </w:rPr>
        <w:t>##           "label": "aspnet:dev",</w:t>
      </w:r>
      <w:r>
        <w:br/>
      </w:r>
      <w:r>
        <w:rPr>
          <w:rStyle w:val="VerbatimChar"/>
        </w:rPr>
        <w:t>##           "ref": "dev",</w:t>
      </w:r>
      <w:r>
        <w:br/>
      </w:r>
      <w:r>
        <w:rPr>
          <w:rStyle w:val="VerbatimChar"/>
        </w:rPr>
        <w:t>##           "sha": "9c6c8410e2ce4f20c73e3ff85688545d2c72f944",</w:t>
      </w:r>
      <w:r>
        <w:br/>
      </w:r>
      <w:r>
        <w:rPr>
          <w:rStyle w:val="VerbatimChar"/>
        </w:rPr>
        <w:t>##           "user": {</w:t>
      </w:r>
      <w:r>
        <w:br/>
      </w:r>
      <w:r>
        <w:rPr>
          <w:rStyle w:val="VerbatimChar"/>
        </w:rPr>
        <w:t>##             "login": "aspnet",</w:t>
      </w:r>
      <w:r>
        <w:br/>
      </w:r>
      <w:r>
        <w:rPr>
          <w:rStyle w:val="VerbatimChar"/>
        </w:rPr>
        <w:t>##             "id": 6476660,</w:t>
      </w:r>
      <w:r>
        <w:br/>
      </w:r>
      <w:r>
        <w:rPr>
          <w:rStyle w:val="VerbatimChar"/>
        </w:rPr>
        <w:t>##             "avatar_url": "https://avatars.githubusercontent.com/u/6476660?v=3",</w:t>
      </w:r>
      <w:r>
        <w:br/>
      </w:r>
      <w:r>
        <w:rPr>
          <w:rStyle w:val="VerbatimChar"/>
        </w:rPr>
        <w:t>##             "gravatar_id": "",</w:t>
      </w:r>
      <w:r>
        <w:br/>
      </w:r>
      <w:r>
        <w:rPr>
          <w:rStyle w:val="VerbatimChar"/>
        </w:rPr>
        <w:t>##             "url": "https://api.github.com/users/aspnet",</w:t>
      </w:r>
      <w:r>
        <w:br/>
      </w:r>
      <w:r>
        <w:rPr>
          <w:rStyle w:val="VerbatimChar"/>
        </w:rPr>
        <w:t>##             "html_url": "https://github.com/aspnet",</w:t>
      </w:r>
      <w:r>
        <w:br/>
      </w:r>
      <w:r>
        <w:rPr>
          <w:rStyle w:val="VerbatimChar"/>
        </w:rPr>
        <w:t>##             "followers_url": "https://api.github.com/users/aspnet/followers",</w:t>
      </w:r>
      <w:r>
        <w:br/>
      </w:r>
      <w:r>
        <w:rPr>
          <w:rStyle w:val="VerbatimChar"/>
        </w:rPr>
        <w:t>##             "following_url": "https://api.github.com/users/aspnet/following{/other_user}",</w:t>
      </w:r>
      <w:r>
        <w:br/>
      </w:r>
      <w:r>
        <w:rPr>
          <w:rStyle w:val="VerbatimChar"/>
        </w:rPr>
        <w:lastRenderedPageBreak/>
        <w:t>##             "gists_url": "https://api.github.com/users/aspnet/gists{/gist_id}",</w:t>
      </w:r>
      <w:r>
        <w:br/>
      </w:r>
      <w:r>
        <w:rPr>
          <w:rStyle w:val="VerbatimChar"/>
        </w:rPr>
        <w:t>##             "starred_url": "https://api.github.com/users/aspnet/starred{/owner}{/repo}",</w:t>
      </w:r>
      <w:r>
        <w:br/>
      </w:r>
      <w:r>
        <w:rPr>
          <w:rStyle w:val="VerbatimChar"/>
        </w:rPr>
        <w:t>##             "subscriptions_url": "https://api.github.com/users/aspnet/subscriptions",</w:t>
      </w:r>
      <w:r>
        <w:br/>
      </w:r>
      <w:r>
        <w:rPr>
          <w:rStyle w:val="VerbatimChar"/>
        </w:rPr>
        <w:t>##             "organizations_url": "https://api.github.com/users/aspnet/orgs",</w:t>
      </w:r>
      <w:r>
        <w:br/>
      </w:r>
      <w:r>
        <w:rPr>
          <w:rStyle w:val="VerbatimChar"/>
        </w:rPr>
        <w:t>##             "repos_url": "https://api.github.com/users/aspnet/repos",</w:t>
      </w:r>
      <w:r>
        <w:br/>
      </w:r>
      <w:r>
        <w:rPr>
          <w:rStyle w:val="VerbatimChar"/>
        </w:rPr>
        <w:t>##             "events_url": "https://api.github.com/users/aspnet/events{/privacy}",</w:t>
      </w:r>
      <w:r>
        <w:br/>
      </w:r>
      <w:r>
        <w:rPr>
          <w:rStyle w:val="VerbatimChar"/>
        </w:rPr>
        <w:t>##             "received_events_url": "https://api.github.com/users/aspnet/received_events",</w:t>
      </w:r>
      <w:r>
        <w:br/>
      </w:r>
      <w:r>
        <w:rPr>
          <w:rStyle w:val="VerbatimChar"/>
        </w:rPr>
        <w:t>##             "type": "Organization",</w:t>
      </w:r>
      <w:r>
        <w:br/>
      </w:r>
      <w:r>
        <w:rPr>
          <w:rStyle w:val="VerbatimChar"/>
        </w:rPr>
        <w:t>##             "site_admin": false</w:t>
      </w:r>
      <w:r>
        <w:br/>
      </w:r>
      <w:r>
        <w:rPr>
          <w:rStyle w:val="VerbatimChar"/>
        </w:rPr>
        <w:t>##           },</w:t>
      </w:r>
      <w:r>
        <w:br/>
      </w:r>
      <w:r>
        <w:rPr>
          <w:rStyle w:val="VerbatimChar"/>
        </w:rPr>
        <w:t>##           "repo": {</w:t>
      </w:r>
      <w:r>
        <w:br/>
      </w:r>
      <w:r>
        <w:rPr>
          <w:rStyle w:val="VerbatimChar"/>
        </w:rPr>
        <w:t>##             "id": 15126429,</w:t>
      </w:r>
      <w:r>
        <w:br/>
      </w:r>
      <w:r>
        <w:rPr>
          <w:rStyle w:val="VerbatimChar"/>
        </w:rPr>
        <w:t>##             "name": "Mvc",</w:t>
      </w:r>
      <w:r>
        <w:br/>
      </w:r>
      <w:r>
        <w:rPr>
          <w:rStyle w:val="VerbatimChar"/>
        </w:rPr>
        <w:t>##             "full_name": "aspnet/Mvc",</w:t>
      </w:r>
      <w:r>
        <w:br/>
      </w:r>
      <w:r>
        <w:rPr>
          <w:rStyle w:val="VerbatimChar"/>
        </w:rPr>
        <w:t>##             "owner": {</w:t>
      </w:r>
      <w:r>
        <w:br/>
      </w:r>
      <w:r>
        <w:rPr>
          <w:rStyle w:val="VerbatimChar"/>
        </w:rPr>
        <w:t>##               "login": "aspnet",</w:t>
      </w:r>
      <w:r>
        <w:br/>
      </w:r>
      <w:r>
        <w:rPr>
          <w:rStyle w:val="VerbatimChar"/>
        </w:rPr>
        <w:t>##               "id": 6476660,</w:t>
      </w:r>
      <w:r>
        <w:br/>
      </w:r>
      <w:r>
        <w:rPr>
          <w:rStyle w:val="VerbatimChar"/>
        </w:rPr>
        <w:t>##               "avatar_url": "https://avatars.githubusercontent.com/u/6476660?v=3",</w:t>
      </w:r>
      <w:r>
        <w:br/>
      </w:r>
      <w:r>
        <w:rPr>
          <w:rStyle w:val="VerbatimChar"/>
        </w:rPr>
        <w:t>##               "gravatar_id": "",</w:t>
      </w:r>
      <w:r>
        <w:br/>
      </w:r>
      <w:r>
        <w:rPr>
          <w:rStyle w:val="VerbatimChar"/>
        </w:rPr>
        <w:t>##               "url": "https://api.github.com/users/aspnet",</w:t>
      </w:r>
      <w:r>
        <w:br/>
      </w:r>
      <w:r>
        <w:rPr>
          <w:rStyle w:val="VerbatimChar"/>
        </w:rPr>
        <w:t>##               "html_url": "https://github.com/aspnet",</w:t>
      </w:r>
      <w:r>
        <w:br/>
      </w:r>
      <w:r>
        <w:rPr>
          <w:rStyle w:val="VerbatimChar"/>
        </w:rPr>
        <w:t>##               "followers_url": "https://api.github.com/users/aspnet/followers",</w:t>
      </w:r>
      <w:r>
        <w:br/>
      </w:r>
      <w:r>
        <w:rPr>
          <w:rStyle w:val="VerbatimChar"/>
        </w:rPr>
        <w:t>##               "following_url": "https://api.github.com/users/aspnet/following{/other_user}",</w:t>
      </w:r>
      <w:r>
        <w:br/>
      </w:r>
      <w:r>
        <w:rPr>
          <w:rStyle w:val="VerbatimChar"/>
        </w:rPr>
        <w:t>##               "gists_url": "https://api.github.com/users/aspnet/gists{/gist_id}",</w:t>
      </w:r>
      <w:r>
        <w:br/>
      </w:r>
      <w:r>
        <w:rPr>
          <w:rStyle w:val="VerbatimChar"/>
        </w:rPr>
        <w:t>##               "starred_url": "https://api.github.com/users/aspnet/starred{/owner}{/repo}",</w:t>
      </w:r>
      <w:r>
        <w:br/>
      </w:r>
      <w:r>
        <w:rPr>
          <w:rStyle w:val="VerbatimChar"/>
        </w:rPr>
        <w:t>##               "subscriptions_url": "https://api.github.com/users/aspnet/subscriptions",</w:t>
      </w:r>
      <w:r>
        <w:br/>
      </w:r>
      <w:r>
        <w:rPr>
          <w:rStyle w:val="VerbatimChar"/>
        </w:rPr>
        <w:t>##               "organizations_url": "https://api.github.com/users/aspnet/orgs",</w:t>
      </w:r>
      <w:r>
        <w:br/>
      </w:r>
      <w:r>
        <w:rPr>
          <w:rStyle w:val="VerbatimChar"/>
        </w:rPr>
        <w:t>##               "repos_url": "https://api.github.com/users/aspnet/repos",</w:t>
      </w:r>
      <w:r>
        <w:br/>
      </w:r>
      <w:r>
        <w:rPr>
          <w:rStyle w:val="VerbatimChar"/>
        </w:rPr>
        <w:t>##               "events_url": "https://api.github.com/users/aspnet/events{/privacy}",</w:t>
      </w:r>
      <w:r>
        <w:br/>
      </w:r>
      <w:r>
        <w:rPr>
          <w:rStyle w:val="VerbatimChar"/>
        </w:rPr>
        <w:t>##               "received_events_url": "https://api.github.com/users/aspnet/received_events",</w:t>
      </w:r>
      <w:r>
        <w:br/>
      </w:r>
      <w:r>
        <w:rPr>
          <w:rStyle w:val="VerbatimChar"/>
        </w:rPr>
        <w:t>##               "type": "Organization",</w:t>
      </w:r>
      <w:r>
        <w:br/>
      </w:r>
      <w:r>
        <w:rPr>
          <w:rStyle w:val="VerbatimChar"/>
        </w:rPr>
        <w:t>##               "site_admin": false</w:t>
      </w:r>
      <w:r>
        <w:br/>
      </w:r>
      <w:r>
        <w:rPr>
          <w:rStyle w:val="VerbatimChar"/>
        </w:rPr>
        <w:t>##             },</w:t>
      </w:r>
      <w:r>
        <w:br/>
      </w:r>
      <w:r>
        <w:rPr>
          <w:rStyle w:val="VerbatimChar"/>
        </w:rPr>
        <w:lastRenderedPageBreak/>
        <w:t>##             "private": false,</w:t>
      </w:r>
      <w:r>
        <w:br/>
      </w:r>
      <w:r>
        <w:rPr>
          <w:rStyle w:val="VerbatimChar"/>
        </w:rPr>
        <w:t>##             "html_url": "https://github.com/aspnet/Mvc",</w:t>
      </w:r>
      <w:r>
        <w:br/>
      </w:r>
      <w:r>
        <w:rPr>
          <w:rStyle w:val="VerbatimChar"/>
        </w:rPr>
        <w:t>##             "description": "ASP.NET Core MVC is a model view controller framework for building dynamic web sites with clean separation of concerns, including the merged MVC, Web API, and Web Pages w/ Razor.",</w:t>
      </w:r>
      <w:r>
        <w:br/>
      </w:r>
      <w:r>
        <w:rPr>
          <w:rStyle w:val="VerbatimChar"/>
        </w:rPr>
        <w:t>##             "fork": false,</w:t>
      </w:r>
      <w:r>
        <w:br/>
      </w:r>
      <w:r>
        <w:rPr>
          <w:rStyle w:val="VerbatimChar"/>
        </w:rPr>
        <w:t>##             "url": "https://api.github.com/repos/aspnet/Mvc",</w:t>
      </w:r>
      <w:r>
        <w:br/>
      </w:r>
      <w:r>
        <w:rPr>
          <w:rStyle w:val="VerbatimChar"/>
        </w:rPr>
        <w:t>##             "forks_url": "https://api.github.com/repos/aspnet/Mvc/forks",</w:t>
      </w:r>
      <w:r>
        <w:br/>
      </w:r>
      <w:r>
        <w:rPr>
          <w:rStyle w:val="VerbatimChar"/>
        </w:rPr>
        <w:t>##             "keys_url": "https://api.github.com/repos/aspnet/Mvc/keys{/key_id}",</w:t>
      </w:r>
      <w:r>
        <w:br/>
      </w:r>
      <w:r>
        <w:rPr>
          <w:rStyle w:val="VerbatimChar"/>
        </w:rPr>
        <w:t>##             "collaborators_url": "https://api.github.com/repos/aspnet/Mvc/collaborators{/collaborator}",</w:t>
      </w:r>
      <w:r>
        <w:br/>
      </w:r>
      <w:r>
        <w:rPr>
          <w:rStyle w:val="VerbatimChar"/>
        </w:rPr>
        <w:t>##             "teams_url": "https://api.github.com/repos/aspnet/Mvc/teams",</w:t>
      </w:r>
      <w:r>
        <w:br/>
      </w:r>
      <w:r>
        <w:rPr>
          <w:rStyle w:val="VerbatimChar"/>
        </w:rPr>
        <w:t>##             "hooks_url": "https://api.github.com/repos/aspnet/Mvc/hooks",</w:t>
      </w:r>
      <w:r>
        <w:br/>
      </w:r>
      <w:r>
        <w:rPr>
          <w:rStyle w:val="VerbatimChar"/>
        </w:rPr>
        <w:t>##             "issue_events_url": "https://api.github.com/repos/aspnet/Mvc/issues/events{/number}",</w:t>
      </w:r>
      <w:r>
        <w:br/>
      </w:r>
      <w:r>
        <w:rPr>
          <w:rStyle w:val="VerbatimChar"/>
        </w:rPr>
        <w:t>##             "events_url": "https://api.github.com/repos/aspnet/Mvc/events",</w:t>
      </w:r>
      <w:r>
        <w:br/>
      </w:r>
      <w:r>
        <w:rPr>
          <w:rStyle w:val="VerbatimChar"/>
        </w:rPr>
        <w:t>##             "assignees_url": "https://api.github.com/repos/aspnet/Mvc/assignees{/user}",</w:t>
      </w:r>
      <w:r>
        <w:br/>
      </w:r>
      <w:r>
        <w:rPr>
          <w:rStyle w:val="VerbatimChar"/>
        </w:rPr>
        <w:t>##             "branches_url": "https://api.github.com/repos/aspnet/Mvc/branches{/branch}",</w:t>
      </w:r>
      <w:r>
        <w:br/>
      </w:r>
      <w:r>
        <w:rPr>
          <w:rStyle w:val="VerbatimChar"/>
        </w:rPr>
        <w:t>##             "tags_url": "https://api.github.com/repos/aspnet/Mvc/tags",</w:t>
      </w:r>
      <w:r>
        <w:br/>
      </w:r>
      <w:r>
        <w:rPr>
          <w:rStyle w:val="VerbatimChar"/>
        </w:rPr>
        <w:t>##             "blobs_url": "https://api.github.com/repos/aspnet/Mvc/git/blobs{/sha}",</w:t>
      </w:r>
      <w:r>
        <w:br/>
      </w:r>
      <w:r>
        <w:rPr>
          <w:rStyle w:val="VerbatimChar"/>
        </w:rPr>
        <w:t>##             "git_tags_url": "https://api.github.com/repos/aspnet/Mvc/git/tags{/sha}",</w:t>
      </w:r>
      <w:r>
        <w:br/>
      </w:r>
      <w:r>
        <w:rPr>
          <w:rStyle w:val="VerbatimChar"/>
        </w:rPr>
        <w:t>##             "git_refs_url": "https://api.github.com/repos/aspnet/Mvc/git/refs{/sha}",</w:t>
      </w:r>
      <w:r>
        <w:br/>
      </w:r>
      <w:r>
        <w:rPr>
          <w:rStyle w:val="VerbatimChar"/>
        </w:rPr>
        <w:t>##             "trees_url": "https://api.github.com/repos/aspnet/Mvc/git/trees{/sha}",</w:t>
      </w:r>
      <w:r>
        <w:br/>
      </w:r>
      <w:r>
        <w:rPr>
          <w:rStyle w:val="VerbatimChar"/>
        </w:rPr>
        <w:t>##             "statuses_url": "https://api.github.com/repos/aspnet/Mvc/statuses/{sha}",</w:t>
      </w:r>
      <w:r>
        <w:br/>
      </w:r>
      <w:r>
        <w:rPr>
          <w:rStyle w:val="VerbatimChar"/>
        </w:rPr>
        <w:t>##             "languages_url": "https://api.github.com/repos/aspnet/Mvc/languages",</w:t>
      </w:r>
      <w:r>
        <w:br/>
      </w:r>
      <w:r>
        <w:rPr>
          <w:rStyle w:val="VerbatimChar"/>
        </w:rPr>
        <w:t>##             "stargazers_url": "https://api.github.com/repos/aspnet/Mvc/stargazers",</w:t>
      </w:r>
      <w:r>
        <w:br/>
      </w:r>
      <w:r>
        <w:rPr>
          <w:rStyle w:val="VerbatimChar"/>
        </w:rPr>
        <w:t>##             "contributors_url": "https://api.github.com/repos/aspnet/Mvc/contributors",</w:t>
      </w:r>
      <w:r>
        <w:br/>
      </w:r>
      <w:r>
        <w:rPr>
          <w:rStyle w:val="VerbatimChar"/>
        </w:rPr>
        <w:t>##             "subscribers_url": "https://api.github.com/repos/aspnet/Mvc/subscribers",</w:t>
      </w:r>
      <w:r>
        <w:br/>
      </w:r>
      <w:r>
        <w:rPr>
          <w:rStyle w:val="VerbatimChar"/>
        </w:rPr>
        <w:t>##             "subscription_url": "https://api.github.com/repos/aspnet/Mvc/subscription",</w:t>
      </w:r>
      <w:r>
        <w:br/>
      </w:r>
      <w:r>
        <w:rPr>
          <w:rStyle w:val="VerbatimChar"/>
        </w:rPr>
        <w:t>##             "commits_url": "https://api.github.com/repos/aspnet/Mvc/commits{/sha}",</w:t>
      </w:r>
      <w:r>
        <w:br/>
      </w:r>
      <w:r>
        <w:rPr>
          <w:rStyle w:val="VerbatimChar"/>
        </w:rPr>
        <w:lastRenderedPageBreak/>
        <w:t>##             "git_commits_url": "https://api.github.com/repos/aspnet/Mvc/git/commits{/sha}",</w:t>
      </w:r>
      <w:r>
        <w:br/>
      </w:r>
      <w:r>
        <w:rPr>
          <w:rStyle w:val="VerbatimChar"/>
        </w:rPr>
        <w:t>##             "comments_url": "https://api.github.com/repos/aspnet/Mvc/comments{/number}",</w:t>
      </w:r>
      <w:r>
        <w:br/>
      </w:r>
      <w:r>
        <w:rPr>
          <w:rStyle w:val="VerbatimChar"/>
        </w:rPr>
        <w:t>##             "issue_comment_url": "https://api.github.com/repos/aspnet/Mvc/issues/comments{/number}",</w:t>
      </w:r>
      <w:r>
        <w:br/>
      </w:r>
      <w:r>
        <w:rPr>
          <w:rStyle w:val="VerbatimChar"/>
        </w:rPr>
        <w:t>##             "contents_url": "https://api.github.com/repos/aspnet/Mvc/contents/{+path}",</w:t>
      </w:r>
      <w:r>
        <w:br/>
      </w:r>
      <w:r>
        <w:rPr>
          <w:rStyle w:val="VerbatimChar"/>
        </w:rPr>
        <w:t>##             "compare_url": "https://api.github.com/repos/aspnet/Mvc/compare/{base}...{head}",</w:t>
      </w:r>
      <w:r>
        <w:br/>
      </w:r>
      <w:r>
        <w:rPr>
          <w:rStyle w:val="VerbatimChar"/>
        </w:rPr>
        <w:t>##             "merges_url": "https://api.github.com/repos/aspnet/Mvc/merges",</w:t>
      </w:r>
      <w:r>
        <w:br/>
      </w:r>
      <w:r>
        <w:rPr>
          <w:rStyle w:val="VerbatimChar"/>
        </w:rPr>
        <w:t>##             "archive_url": "https://api.github.com/repos/aspnet/Mvc/{archive_format}{/ref}",</w:t>
      </w:r>
      <w:r>
        <w:br/>
      </w:r>
      <w:r>
        <w:rPr>
          <w:rStyle w:val="VerbatimChar"/>
        </w:rPr>
        <w:t>##             "downloads_url": "https://api.github.com/repos/aspnet/Mvc/downloads",</w:t>
      </w:r>
      <w:r>
        <w:br/>
      </w:r>
      <w:r>
        <w:rPr>
          <w:rStyle w:val="VerbatimChar"/>
        </w:rPr>
        <w:t>##             "issues_url": "https://api.github.com/repos/aspnet/Mvc/issues{/number}",</w:t>
      </w:r>
      <w:r>
        <w:br/>
      </w:r>
      <w:r>
        <w:rPr>
          <w:rStyle w:val="VerbatimChar"/>
        </w:rPr>
        <w:t>##             "pulls_url": "https://api.github.com/repos/aspnet/Mvc/pulls{/number}",</w:t>
      </w:r>
      <w:r>
        <w:br/>
      </w:r>
      <w:r>
        <w:rPr>
          <w:rStyle w:val="VerbatimChar"/>
        </w:rPr>
        <w:t>##             "milestones_url": "https://api.github.com/repos/aspnet/Mvc/milestones{/number}",</w:t>
      </w:r>
      <w:r>
        <w:br/>
      </w:r>
      <w:r>
        <w:rPr>
          <w:rStyle w:val="VerbatimChar"/>
        </w:rPr>
        <w:t>##             "notifications_url": "https://api.github.com/repos/aspnet/Mvc/notifications{?since,all,participating}",</w:t>
      </w:r>
      <w:r>
        <w:br/>
      </w:r>
      <w:r>
        <w:rPr>
          <w:rStyle w:val="VerbatimChar"/>
        </w:rPr>
        <w:t>##             "labels_url": "https://api.github.com/repos/aspnet/Mvc/labels{/name}",</w:t>
      </w:r>
      <w:r>
        <w:br/>
      </w:r>
      <w:r>
        <w:rPr>
          <w:rStyle w:val="VerbatimChar"/>
        </w:rPr>
        <w:t>##             "releases_url": "https://api.github.com/repos/aspnet/Mvc/releases{/id}",</w:t>
      </w:r>
      <w:r>
        <w:br/>
      </w:r>
      <w:r>
        <w:rPr>
          <w:rStyle w:val="VerbatimChar"/>
        </w:rPr>
        <w:t>##             "deployments_url": "https://api.github.com/repos/aspnet/Mvc/deployments",</w:t>
      </w:r>
      <w:r>
        <w:br/>
      </w:r>
      <w:r>
        <w:rPr>
          <w:rStyle w:val="VerbatimChar"/>
        </w:rPr>
        <w:t>##             "created_at": "2013-12-12T03:54:00Z",</w:t>
      </w:r>
      <w:r>
        <w:br/>
      </w:r>
      <w:r>
        <w:rPr>
          <w:rStyle w:val="VerbatimChar"/>
        </w:rPr>
        <w:t>##             "updated_at": "2016-09-23T05:29:55Z",</w:t>
      </w:r>
      <w:r>
        <w:br/>
      </w:r>
      <w:r>
        <w:rPr>
          <w:rStyle w:val="VerbatimChar"/>
        </w:rPr>
        <w:t>##             "pushed_at": "2016-09-22T23:55:17Z",</w:t>
      </w:r>
      <w:r>
        <w:br/>
      </w:r>
      <w:r>
        <w:rPr>
          <w:rStyle w:val="VerbatimChar"/>
        </w:rPr>
        <w:t>##             "git_url": "git://github.com/aspnet/Mvc.git",</w:t>
      </w:r>
      <w:r>
        <w:br/>
      </w:r>
      <w:r>
        <w:rPr>
          <w:rStyle w:val="VerbatimChar"/>
        </w:rPr>
        <w:t>##             "ssh_url": "git@github.com:aspnet/Mvc.git",</w:t>
      </w:r>
      <w:r>
        <w:br/>
      </w:r>
      <w:r>
        <w:rPr>
          <w:rStyle w:val="VerbatimChar"/>
        </w:rPr>
        <w:t>##             "clone_url": "https://github.com/aspnet/Mvc.git",</w:t>
      </w:r>
      <w:r>
        <w:br/>
      </w:r>
      <w:r>
        <w:rPr>
          <w:rStyle w:val="VerbatimChar"/>
        </w:rPr>
        <w:t>##             "svn_url": "https://github.com/aspnet/Mvc",</w:t>
      </w:r>
      <w:r>
        <w:br/>
      </w:r>
      <w:r>
        <w:rPr>
          <w:rStyle w:val="VerbatimChar"/>
        </w:rPr>
        <w:t>##             "homepage": "",</w:t>
      </w:r>
      <w:r>
        <w:br/>
      </w:r>
      <w:r>
        <w:rPr>
          <w:rStyle w:val="VerbatimChar"/>
        </w:rPr>
        <w:t>##             "size": 58673,</w:t>
      </w:r>
      <w:r>
        <w:br/>
      </w:r>
      <w:r>
        <w:rPr>
          <w:rStyle w:val="VerbatimChar"/>
        </w:rPr>
        <w:t>##             "stargazers_count": 3504,</w:t>
      </w:r>
      <w:r>
        <w:br/>
      </w:r>
      <w:r>
        <w:rPr>
          <w:rStyle w:val="VerbatimChar"/>
        </w:rPr>
        <w:t>##             "watchers_count": 3504,</w:t>
      </w:r>
      <w:r>
        <w:br/>
      </w:r>
      <w:r>
        <w:rPr>
          <w:rStyle w:val="VerbatimChar"/>
        </w:rPr>
        <w:t>##             "language": "C#",</w:t>
      </w:r>
      <w:r>
        <w:br/>
      </w:r>
      <w:r>
        <w:rPr>
          <w:rStyle w:val="VerbatimChar"/>
        </w:rPr>
        <w:t>##             "has_issues": true,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1389,</w:t>
      </w:r>
      <w:r>
        <w:br/>
      </w:r>
      <w:r>
        <w:rPr>
          <w:rStyle w:val="VerbatimChar"/>
        </w:rPr>
        <w:t>##             "mirror_url": null,</w:t>
      </w:r>
      <w:r>
        <w:br/>
      </w:r>
      <w:r>
        <w:rPr>
          <w:rStyle w:val="VerbatimChar"/>
        </w:rPr>
        <w:t>##             "open_issues_count": 376,</w:t>
      </w:r>
      <w:r>
        <w:br/>
      </w:r>
      <w:r>
        <w:rPr>
          <w:rStyle w:val="VerbatimChar"/>
        </w:rPr>
        <w:lastRenderedPageBreak/>
        <w:t>##             "forks": 1389,</w:t>
      </w:r>
      <w:r>
        <w:br/>
      </w:r>
      <w:r>
        <w:rPr>
          <w:rStyle w:val="VerbatimChar"/>
        </w:rPr>
        <w:t>##             "open_issues": 376,</w:t>
      </w:r>
      <w:r>
        <w:br/>
      </w:r>
      <w:r>
        <w:rPr>
          <w:rStyle w:val="VerbatimChar"/>
        </w:rPr>
        <w:t>##             "watchers": 3504,</w:t>
      </w:r>
      <w:r>
        <w:br/>
      </w:r>
      <w:r>
        <w:rPr>
          <w:rStyle w:val="VerbatimChar"/>
        </w:rPr>
        <w:t>##             "default_branch": "dev"</w:t>
      </w:r>
      <w:r>
        <w:br/>
      </w:r>
      <w:r>
        <w:rPr>
          <w:rStyle w:val="VerbatimChar"/>
        </w:rPr>
        <w:t>##           }</w:t>
      </w:r>
      <w:r>
        <w:br/>
      </w:r>
      <w:r>
        <w:rPr>
          <w:rStyle w:val="VerbatimChar"/>
        </w:rPr>
        <w:t>##         },</w:t>
      </w:r>
      <w:r>
        <w:br/>
      </w:r>
      <w:r>
        <w:rPr>
          <w:rStyle w:val="VerbatimChar"/>
        </w:rPr>
        <w:t>##         "base": {</w:t>
      </w:r>
      <w:r>
        <w:br/>
      </w:r>
      <w:r>
        <w:rPr>
          <w:rStyle w:val="VerbatimChar"/>
        </w:rPr>
        <w:t>##           "label": "littlesmilelove:dev",</w:t>
      </w:r>
      <w:r>
        <w:br/>
      </w:r>
      <w:r>
        <w:rPr>
          <w:rStyle w:val="VerbatimChar"/>
        </w:rPr>
        <w:t>##           "ref": "dev",</w:t>
      </w:r>
      <w:r>
        <w:br/>
      </w:r>
      <w:r>
        <w:rPr>
          <w:rStyle w:val="VerbatimChar"/>
        </w:rPr>
        <w:t>##           "sha": "95796744c10087e032f25f861179d6c460ca23a2",</w:t>
      </w:r>
      <w:r>
        <w:br/>
      </w:r>
      <w:r>
        <w:rPr>
          <w:rStyle w:val="VerbatimChar"/>
        </w:rPr>
        <w:t>##           "user": {</w:t>
      </w:r>
      <w:r>
        <w:br/>
      </w:r>
      <w:r>
        <w:rPr>
          <w:rStyle w:val="VerbatimChar"/>
        </w:rPr>
        <w:t>##             "login": "littlesmilelove",</w:t>
      </w:r>
      <w:r>
        <w:br/>
      </w:r>
      <w:r>
        <w:rPr>
          <w:rStyle w:val="VerbatimChar"/>
        </w:rPr>
        <w:t>##             "id": 7781072,</w:t>
      </w:r>
      <w:r>
        <w:br/>
      </w:r>
      <w:r>
        <w:rPr>
          <w:rStyle w:val="VerbatimChar"/>
        </w:rPr>
        <w:t>##             "avatar_url": "https://avatars.githubusercontent.com/u/7781072?v=3",</w:t>
      </w:r>
      <w:r>
        <w:br/>
      </w:r>
      <w:r>
        <w:rPr>
          <w:rStyle w:val="VerbatimChar"/>
        </w:rPr>
        <w:t>##             "gravatar_id": "",</w:t>
      </w:r>
      <w:r>
        <w:br/>
      </w:r>
      <w:r>
        <w:rPr>
          <w:rStyle w:val="VerbatimChar"/>
        </w:rPr>
        <w:t>##             "url": "https://api.github.com/users/littlesmilelove",</w:t>
      </w:r>
      <w:r>
        <w:br/>
      </w:r>
      <w:r>
        <w:rPr>
          <w:rStyle w:val="VerbatimChar"/>
        </w:rPr>
        <w:t>##             "html_url": "https://github.com/littlesmilelove",</w:t>
      </w:r>
      <w:r>
        <w:br/>
      </w:r>
      <w:r>
        <w:rPr>
          <w:rStyle w:val="VerbatimChar"/>
        </w:rPr>
        <w:t>##             "followers_url": "https://api.github.com/users/littlesmilelove/followers",</w:t>
      </w:r>
      <w:r>
        <w:br/>
      </w:r>
      <w:r>
        <w:rPr>
          <w:rStyle w:val="VerbatimChar"/>
        </w:rPr>
        <w:t>##             "following_url": "https://api.github.com/users/littlesmilelove/following{/other_user}",</w:t>
      </w:r>
      <w:r>
        <w:br/>
      </w:r>
      <w:r>
        <w:rPr>
          <w:rStyle w:val="VerbatimChar"/>
        </w:rPr>
        <w:t>##             "gists_url": "https://api.github.com/users/littlesmilelove/gists{/gist_id}",</w:t>
      </w:r>
      <w:r>
        <w:br/>
      </w:r>
      <w:r>
        <w:rPr>
          <w:rStyle w:val="VerbatimChar"/>
        </w:rPr>
        <w:t>##             "starred_url": "https://api.github.com/users/littlesmilelove/starred{/owner}{/repo}",</w:t>
      </w:r>
      <w:r>
        <w:br/>
      </w:r>
      <w:r>
        <w:rPr>
          <w:rStyle w:val="VerbatimChar"/>
        </w:rPr>
        <w:t>##             "subscriptions_url": "https://api.github.com/users/littlesmilelove/subscriptions",</w:t>
      </w:r>
      <w:r>
        <w:br/>
      </w:r>
      <w:r>
        <w:rPr>
          <w:rStyle w:val="VerbatimChar"/>
        </w:rPr>
        <w:t>##             "organizations_url": "https://api.github.com/users/littlesmilelove/orgs",</w:t>
      </w:r>
      <w:r>
        <w:br/>
      </w:r>
      <w:r>
        <w:rPr>
          <w:rStyle w:val="VerbatimChar"/>
        </w:rPr>
        <w:t>##             "repos_url": "https://api.github.com/users/littlesmilelove/repos",</w:t>
      </w:r>
      <w:r>
        <w:br/>
      </w:r>
      <w:r>
        <w:rPr>
          <w:rStyle w:val="VerbatimChar"/>
        </w:rPr>
        <w:t>##             "events_url": "https://api.github.com/users/littlesmilelove/events{/privacy}",</w:t>
      </w:r>
      <w:r>
        <w:br/>
      </w:r>
      <w:r>
        <w:rPr>
          <w:rStyle w:val="VerbatimChar"/>
        </w:rPr>
        <w:t>##             "received_events_url": "https://api.github.com/users/littlesmilelove/received_events",</w:t>
      </w:r>
      <w:r>
        <w:br/>
      </w:r>
      <w:r>
        <w:rPr>
          <w:rStyle w:val="VerbatimChar"/>
        </w:rPr>
        <w:t>##             "type": "User",</w:t>
      </w:r>
      <w:r>
        <w:br/>
      </w:r>
      <w:r>
        <w:rPr>
          <w:rStyle w:val="VerbatimChar"/>
        </w:rPr>
        <w:t>##             "site_admin": false</w:t>
      </w:r>
      <w:r>
        <w:br/>
      </w:r>
      <w:r>
        <w:rPr>
          <w:rStyle w:val="VerbatimChar"/>
        </w:rPr>
        <w:t>##           },</w:t>
      </w:r>
      <w:r>
        <w:br/>
      </w:r>
      <w:r>
        <w:rPr>
          <w:rStyle w:val="VerbatimChar"/>
        </w:rPr>
        <w:t>##           "repo": {</w:t>
      </w:r>
      <w:r>
        <w:br/>
      </w:r>
      <w:r>
        <w:rPr>
          <w:rStyle w:val="VerbatimChar"/>
        </w:rPr>
        <w:t>##             "id": 63218568,</w:t>
      </w:r>
      <w:r>
        <w:br/>
      </w:r>
      <w:r>
        <w:rPr>
          <w:rStyle w:val="VerbatimChar"/>
        </w:rPr>
        <w:t>##             "name": "Mvc",</w:t>
      </w:r>
      <w:r>
        <w:br/>
      </w:r>
      <w:r>
        <w:rPr>
          <w:rStyle w:val="VerbatimChar"/>
        </w:rPr>
        <w:t>##             "full_name": "littlesmilelove/Mvc",</w:t>
      </w:r>
      <w:r>
        <w:br/>
      </w:r>
      <w:r>
        <w:rPr>
          <w:rStyle w:val="VerbatimChar"/>
        </w:rPr>
        <w:t>##             "owner": {</w:t>
      </w:r>
      <w:r>
        <w:br/>
      </w:r>
      <w:r>
        <w:rPr>
          <w:rStyle w:val="VerbatimChar"/>
        </w:rPr>
        <w:t>##               "login": "littlesmilelove",</w:t>
      </w:r>
      <w:r>
        <w:br/>
      </w:r>
      <w:r>
        <w:rPr>
          <w:rStyle w:val="VerbatimChar"/>
        </w:rPr>
        <w:t>##               "id": 7781072,</w:t>
      </w:r>
      <w:r>
        <w:br/>
      </w:r>
      <w:r>
        <w:rPr>
          <w:rStyle w:val="VerbatimChar"/>
        </w:rPr>
        <w:t>##               "avatar_url": "https://avatars.githubusercontent.com/u/7781072?v=3",</w:t>
      </w:r>
      <w:r>
        <w:br/>
      </w:r>
      <w:r>
        <w:rPr>
          <w:rStyle w:val="VerbatimChar"/>
        </w:rPr>
        <w:t>##               "gravatar_id": "",</w:t>
      </w:r>
      <w:r>
        <w:br/>
      </w:r>
      <w:r>
        <w:rPr>
          <w:rStyle w:val="VerbatimChar"/>
        </w:rPr>
        <w:t>##               "url": "https://api.github.com/users/littlesmilelove",</w:t>
      </w:r>
      <w:r>
        <w:br/>
      </w:r>
      <w:r>
        <w:rPr>
          <w:rStyle w:val="VerbatimChar"/>
        </w:rPr>
        <w:lastRenderedPageBreak/>
        <w:t>##               "html_url": "https://github.com/littlesmilelove",</w:t>
      </w:r>
      <w:r>
        <w:br/>
      </w:r>
      <w:r>
        <w:rPr>
          <w:rStyle w:val="VerbatimChar"/>
        </w:rPr>
        <w:t>##               "followers_url": "https://api.github.com/users/littlesmilelove/followers",</w:t>
      </w:r>
      <w:r>
        <w:br/>
      </w:r>
      <w:r>
        <w:rPr>
          <w:rStyle w:val="VerbatimChar"/>
        </w:rPr>
        <w:t>##               "following_url": "https://api.github.com/users/littlesmilelove/following{/other_user}",</w:t>
      </w:r>
      <w:r>
        <w:br/>
      </w:r>
      <w:r>
        <w:rPr>
          <w:rStyle w:val="VerbatimChar"/>
        </w:rPr>
        <w:t>##               "gists_url": "https://api.github.com/users/littlesmilelove/gists{/gist_id}",</w:t>
      </w:r>
      <w:r>
        <w:br/>
      </w:r>
      <w:r>
        <w:rPr>
          <w:rStyle w:val="VerbatimChar"/>
        </w:rPr>
        <w:t>##               "starred_url": "https://api.github.com/users/littlesmilelove/starred{/owner}{/repo}",</w:t>
      </w:r>
      <w:r>
        <w:br/>
      </w:r>
      <w:r>
        <w:rPr>
          <w:rStyle w:val="VerbatimChar"/>
        </w:rPr>
        <w:t>##               "subscriptions_url": "https://api.github.com/users/littlesmilelove/subscriptions",</w:t>
      </w:r>
      <w:r>
        <w:br/>
      </w:r>
      <w:r>
        <w:rPr>
          <w:rStyle w:val="VerbatimChar"/>
        </w:rPr>
        <w:t>##               "organizations_url": "https://api.github.com/users/littlesmilelove/orgs",</w:t>
      </w:r>
      <w:r>
        <w:br/>
      </w:r>
      <w:r>
        <w:rPr>
          <w:rStyle w:val="VerbatimChar"/>
        </w:rPr>
        <w:t>##               "repos_url": "https://api.github.com/users/littlesmilelove/repos",</w:t>
      </w:r>
      <w:r>
        <w:br/>
      </w:r>
      <w:r>
        <w:rPr>
          <w:rStyle w:val="VerbatimChar"/>
        </w:rPr>
        <w:t>##               "events_url": "https://api.github.com/users/littlesmilelove/events{/privacy}",</w:t>
      </w:r>
      <w:r>
        <w:br/>
      </w:r>
      <w:r>
        <w:rPr>
          <w:rStyle w:val="VerbatimChar"/>
        </w:rPr>
        <w:t>##               "received_events_url": "https://api.github.com/users/littlesmilelove/received_events",</w:t>
      </w:r>
      <w:r>
        <w:br/>
      </w:r>
      <w:r>
        <w:rPr>
          <w:rStyle w:val="VerbatimChar"/>
        </w:rPr>
        <w:t>##               "type": "User",</w:t>
      </w:r>
      <w:r>
        <w:br/>
      </w:r>
      <w:r>
        <w:rPr>
          <w:rStyle w:val="VerbatimChar"/>
        </w:rPr>
        <w:t>##               "site_admin": false</w:t>
      </w:r>
      <w:r>
        <w:br/>
      </w:r>
      <w:r>
        <w:rPr>
          <w:rStyle w:val="VerbatimChar"/>
        </w:rPr>
        <w:t>##             },</w:t>
      </w:r>
      <w:r>
        <w:br/>
      </w:r>
      <w:r>
        <w:rPr>
          <w:rStyle w:val="VerbatimChar"/>
        </w:rPr>
        <w:t>##             "private": false,</w:t>
      </w:r>
      <w:r>
        <w:br/>
      </w:r>
      <w:r>
        <w:rPr>
          <w:rStyle w:val="VerbatimChar"/>
        </w:rPr>
        <w:t>##             "html_url": "https://github.com/littlesmilelove/Mvc",</w:t>
      </w:r>
      <w:r>
        <w:br/>
      </w:r>
      <w:r>
        <w:rPr>
          <w:rStyle w:val="VerbatimChar"/>
        </w:rPr>
        <w:t>##             "description": "ASP.NET Core MVC is a model view controller framework for building dynamic web sites with clean separation of concerns, including the merged MVC, Web API, and Web Pages w/ Razor.",</w:t>
      </w:r>
      <w:r>
        <w:br/>
      </w:r>
      <w:r>
        <w:rPr>
          <w:rStyle w:val="VerbatimChar"/>
        </w:rPr>
        <w:t>##             "fork": true,</w:t>
      </w:r>
      <w:r>
        <w:br/>
      </w:r>
      <w:r>
        <w:rPr>
          <w:rStyle w:val="VerbatimChar"/>
        </w:rPr>
        <w:t>##             "url": "https://api.github.com/repos/littlesmilelove/Mvc",</w:t>
      </w:r>
      <w:r>
        <w:br/>
      </w:r>
      <w:r>
        <w:rPr>
          <w:rStyle w:val="VerbatimChar"/>
        </w:rPr>
        <w:t>##             "forks_url": "https://api.github.com/repos/littlesmilelove/Mvc/forks",</w:t>
      </w:r>
      <w:r>
        <w:br/>
      </w:r>
      <w:r>
        <w:rPr>
          <w:rStyle w:val="VerbatimChar"/>
        </w:rPr>
        <w:t>##             "keys_url": "https://api.github.com/repos/littlesmilelove/Mvc/keys{/key_id}",</w:t>
      </w:r>
      <w:r>
        <w:br/>
      </w:r>
      <w:r>
        <w:rPr>
          <w:rStyle w:val="VerbatimChar"/>
        </w:rPr>
        <w:t>##             "collaborators_url": "https://api.github.com/repos/littlesmilelove/Mvc/collaborators{/collaborator}",</w:t>
      </w:r>
      <w:r>
        <w:br/>
      </w:r>
      <w:r>
        <w:rPr>
          <w:rStyle w:val="VerbatimChar"/>
        </w:rPr>
        <w:t>##             "teams_url": "https://api.github.com/repos/littlesmilelove/Mvc/teams",</w:t>
      </w:r>
      <w:r>
        <w:br/>
      </w:r>
      <w:r>
        <w:rPr>
          <w:rStyle w:val="VerbatimChar"/>
        </w:rPr>
        <w:t>##             "hooks_url": "https://api.github.com/repos/littlesmilelove/Mvc/hooks",</w:t>
      </w:r>
      <w:r>
        <w:br/>
      </w:r>
      <w:r>
        <w:rPr>
          <w:rStyle w:val="VerbatimChar"/>
        </w:rPr>
        <w:t>##             "issue_events_url": "https://api.github.com/repos/littlesmilelove/Mvc/issues/events{/number}",</w:t>
      </w:r>
      <w:r>
        <w:br/>
      </w:r>
      <w:r>
        <w:rPr>
          <w:rStyle w:val="VerbatimChar"/>
        </w:rPr>
        <w:t>##             "events_url": "https://api.github.com/repos/littlesmilelove/Mvc/events",</w:t>
      </w:r>
      <w:r>
        <w:br/>
      </w:r>
      <w:r>
        <w:rPr>
          <w:rStyle w:val="VerbatimChar"/>
        </w:rPr>
        <w:t>##             "assignees_url": "https://api.github.com/repos/littlesmilelove/Mvc/assignees{/user}",</w:t>
      </w:r>
      <w:r>
        <w:br/>
      </w:r>
      <w:r>
        <w:rPr>
          <w:rStyle w:val="VerbatimChar"/>
        </w:rPr>
        <w:t xml:space="preserve">##             "branches_url": </w:t>
      </w:r>
      <w:r>
        <w:rPr>
          <w:rStyle w:val="VerbatimChar"/>
        </w:rPr>
        <w:lastRenderedPageBreak/>
        <w:t>"https://api.github.com/repos/littlesmilelove/Mvc/branches{/branch}",</w:t>
      </w:r>
      <w:r>
        <w:br/>
      </w:r>
      <w:r>
        <w:rPr>
          <w:rStyle w:val="VerbatimChar"/>
        </w:rPr>
        <w:t>##             "tags_url": "https://api.github.com/repos/littlesmilelove/Mvc/tags",</w:t>
      </w:r>
      <w:r>
        <w:br/>
      </w:r>
      <w:r>
        <w:rPr>
          <w:rStyle w:val="VerbatimChar"/>
        </w:rPr>
        <w:t>##             "blobs_url": "https://api.github.com/repos/littlesmilelove/Mvc/git/blobs{/sha}",</w:t>
      </w:r>
      <w:r>
        <w:br/>
      </w:r>
      <w:r>
        <w:rPr>
          <w:rStyle w:val="VerbatimChar"/>
        </w:rPr>
        <w:t>##             "git_tags_url": "https://api.github.com/repos/littlesmilelove/Mvc/git/tags{/sha}",</w:t>
      </w:r>
      <w:r>
        <w:br/>
      </w:r>
      <w:r>
        <w:rPr>
          <w:rStyle w:val="VerbatimChar"/>
        </w:rPr>
        <w:t>##             "git_refs_url": "https://api.github.com/repos/littlesmilelove/Mvc/git/refs{/sha}",</w:t>
      </w:r>
      <w:r>
        <w:br/>
      </w:r>
      <w:r>
        <w:rPr>
          <w:rStyle w:val="VerbatimChar"/>
        </w:rPr>
        <w:t>##             "trees_url": "https://api.github.com/repos/littlesmilelove/Mvc/git/trees{/sha}",</w:t>
      </w:r>
      <w:r>
        <w:br/>
      </w:r>
      <w:r>
        <w:rPr>
          <w:rStyle w:val="VerbatimChar"/>
        </w:rPr>
        <w:t>##             "statuses_url": "https://api.github.com/repos/littlesmilelove/Mvc/statuses/{sha}",</w:t>
      </w:r>
      <w:r>
        <w:br/>
      </w:r>
      <w:r>
        <w:rPr>
          <w:rStyle w:val="VerbatimChar"/>
        </w:rPr>
        <w:t>##             "languages_url": "https://api.github.com/repos/littlesmilelove/Mvc/languages",</w:t>
      </w:r>
      <w:r>
        <w:br/>
      </w:r>
      <w:r>
        <w:rPr>
          <w:rStyle w:val="VerbatimChar"/>
        </w:rPr>
        <w:t>##             "stargazers_url": "https://api.github.com/repos/littlesmilelove/Mvc/stargazers",</w:t>
      </w:r>
      <w:r>
        <w:br/>
      </w:r>
      <w:r>
        <w:rPr>
          <w:rStyle w:val="VerbatimChar"/>
        </w:rPr>
        <w:t>##             "contributors_url": "https://api.github.com/repos/littlesmilelove/Mvc/contributors",</w:t>
      </w:r>
      <w:r>
        <w:br/>
      </w:r>
      <w:r>
        <w:rPr>
          <w:rStyle w:val="VerbatimChar"/>
        </w:rPr>
        <w:t>##             "subscribers_url": "https://api.github.com/repos/littlesmilelove/Mvc/subscribers",</w:t>
      </w:r>
      <w:r>
        <w:br/>
      </w:r>
      <w:r>
        <w:rPr>
          <w:rStyle w:val="VerbatimChar"/>
        </w:rPr>
        <w:t>##             "subscription_url": "https://api.github.com/repos/littlesmilelove/Mvc/subscription",</w:t>
      </w:r>
      <w:r>
        <w:br/>
      </w:r>
      <w:r>
        <w:rPr>
          <w:rStyle w:val="VerbatimChar"/>
        </w:rPr>
        <w:t>##             "commits_url": "https://api.github.com/repos/littlesmilelove/Mvc/commits{/sha}",</w:t>
      </w:r>
      <w:r>
        <w:br/>
      </w:r>
      <w:r>
        <w:rPr>
          <w:rStyle w:val="VerbatimChar"/>
        </w:rPr>
        <w:t>##             "git_commits_url": "https://api.github.com/repos/littlesmilelove/Mvc/git/commits{/sha}",</w:t>
      </w:r>
      <w:r>
        <w:br/>
      </w:r>
      <w:r>
        <w:rPr>
          <w:rStyle w:val="VerbatimChar"/>
        </w:rPr>
        <w:t>##             "comments_url": "https://api.github.com/repos/littlesmilelove/Mvc/comments{/number}",</w:t>
      </w:r>
      <w:r>
        <w:br/>
      </w:r>
      <w:r>
        <w:rPr>
          <w:rStyle w:val="VerbatimChar"/>
        </w:rPr>
        <w:t>##             "issue_comment_url": "https://api.github.com/repos/littlesmilelove/Mvc/issues/comments{/number}",</w:t>
      </w:r>
      <w:r>
        <w:br/>
      </w:r>
      <w:r>
        <w:rPr>
          <w:rStyle w:val="VerbatimChar"/>
        </w:rPr>
        <w:t>##             "contents_url": "https://api.github.com/repos/littlesmilelove/Mvc/contents/{+path}",</w:t>
      </w:r>
      <w:r>
        <w:br/>
      </w:r>
      <w:r>
        <w:rPr>
          <w:rStyle w:val="VerbatimChar"/>
        </w:rPr>
        <w:t>##             "compare_url": "https://api.github.com/repos/littlesmilelove/Mvc/compare/{base}...{head}",</w:t>
      </w:r>
      <w:r>
        <w:br/>
      </w:r>
      <w:r>
        <w:rPr>
          <w:rStyle w:val="VerbatimChar"/>
        </w:rPr>
        <w:t>##             "merges_url": "https://api.github.com/repos/littlesmilelove/Mvc/merges",</w:t>
      </w:r>
      <w:r>
        <w:br/>
      </w:r>
      <w:r>
        <w:rPr>
          <w:rStyle w:val="VerbatimChar"/>
        </w:rPr>
        <w:t>##             "archive_url": "https://api.github.com/repos/littlesmilelove/Mvc/{archive_format}{/ref}",</w:t>
      </w:r>
      <w:r>
        <w:br/>
      </w:r>
      <w:r>
        <w:rPr>
          <w:rStyle w:val="VerbatimChar"/>
        </w:rPr>
        <w:t>##             "downloads_url": "https://api.github.com/repos/littlesmilelove/Mvc/downloads",</w:t>
      </w:r>
      <w:r>
        <w:br/>
      </w:r>
      <w:r>
        <w:rPr>
          <w:rStyle w:val="VerbatimChar"/>
        </w:rPr>
        <w:t>##             "issues_url": "https://api.github.com/repos/littlesmilelove/Mvc/issues{/number}",</w:t>
      </w:r>
      <w:r>
        <w:br/>
      </w:r>
      <w:r>
        <w:rPr>
          <w:rStyle w:val="VerbatimChar"/>
        </w:rPr>
        <w:t>##             "pulls_url": "https://api.github.com/repos/littlesmilelove/Mvc/pulls{/number}",</w:t>
      </w:r>
      <w:r>
        <w:br/>
      </w:r>
      <w:r>
        <w:rPr>
          <w:rStyle w:val="VerbatimChar"/>
        </w:rPr>
        <w:t>##             "milestones_url": "https://api.github.com/repos/littlesmilelove/Mvc/milestones{/number}",</w:t>
      </w:r>
      <w:r>
        <w:br/>
      </w:r>
      <w:r>
        <w:rPr>
          <w:rStyle w:val="VerbatimChar"/>
        </w:rPr>
        <w:lastRenderedPageBreak/>
        <w:t>##             "notifications_url": "https://api.github.com/repos/littlesmilelove/Mvc/notifications{?since,all,participating}",</w:t>
      </w:r>
      <w:r>
        <w:br/>
      </w:r>
      <w:r>
        <w:rPr>
          <w:rStyle w:val="VerbatimChar"/>
        </w:rPr>
        <w:t>##             "labels_url": "https://api.github.com/repos/littlesmilelove/Mvc/labels{/name}",</w:t>
      </w:r>
      <w:r>
        <w:br/>
      </w:r>
      <w:r>
        <w:rPr>
          <w:rStyle w:val="VerbatimChar"/>
        </w:rPr>
        <w:t>##             "releases_url": "https://api.github.com/repos/littlesmilelove/Mvc/releases{/id}",</w:t>
      </w:r>
      <w:r>
        <w:br/>
      </w:r>
      <w:r>
        <w:rPr>
          <w:rStyle w:val="VerbatimChar"/>
        </w:rPr>
        <w:t>##             "deployments_url": "https://api.github.com/repos/littlesmilelove/Mvc/deployments",</w:t>
      </w:r>
      <w:r>
        <w:br/>
      </w:r>
      <w:r>
        <w:rPr>
          <w:rStyle w:val="VerbatimChar"/>
        </w:rPr>
        <w:t>##             "created_at": "2016-07-13T05:57:01Z",</w:t>
      </w:r>
      <w:r>
        <w:br/>
      </w:r>
      <w:r>
        <w:rPr>
          <w:rStyle w:val="VerbatimChar"/>
        </w:rPr>
        <w:t>##             "updated_at": "2016-07-13T05:57:12Z",</w:t>
      </w:r>
      <w:r>
        <w:br/>
      </w:r>
      <w:r>
        <w:rPr>
          <w:rStyle w:val="VerbatimChar"/>
        </w:rPr>
        <w:t>##             "pushed_at": "2016-09-23T10:13:19Z",</w:t>
      </w:r>
      <w:r>
        <w:br/>
      </w:r>
      <w:r>
        <w:rPr>
          <w:rStyle w:val="VerbatimChar"/>
        </w:rPr>
        <w:t>##             "git_url": "git://github.com/littlesmilelove/Mvc.git",</w:t>
      </w:r>
      <w:r>
        <w:br/>
      </w:r>
      <w:r>
        <w:rPr>
          <w:rStyle w:val="VerbatimChar"/>
        </w:rPr>
        <w:t>##             "ssh_url": "git@github.com:littlesmilelove/Mvc.git",</w:t>
      </w:r>
      <w:r>
        <w:br/>
      </w:r>
      <w:r>
        <w:rPr>
          <w:rStyle w:val="VerbatimChar"/>
        </w:rPr>
        <w:t>##             "clone_url": "https://github.com/littlesmilelove/Mvc.git",</w:t>
      </w:r>
      <w:r>
        <w:br/>
      </w:r>
      <w:r>
        <w:rPr>
          <w:rStyle w:val="VerbatimChar"/>
        </w:rPr>
        <w:t>##             "svn_url": "https://github.com/littlesmilelove/Mvc",</w:t>
      </w:r>
      <w:r>
        <w:br/>
      </w:r>
      <w:r>
        <w:rPr>
          <w:rStyle w:val="VerbatimChar"/>
        </w:rPr>
        <w:t>##             "homepage": "",</w:t>
      </w:r>
      <w:r>
        <w:br/>
      </w:r>
      <w:r>
        <w:rPr>
          <w:rStyle w:val="VerbatimChar"/>
        </w:rPr>
        <w:t>##             "size": 57221,</w:t>
      </w:r>
      <w:r>
        <w:br/>
      </w:r>
      <w:r>
        <w:rPr>
          <w:rStyle w:val="VerbatimChar"/>
        </w:rPr>
        <w:t>##             "stargazers_count": 0,</w:t>
      </w:r>
      <w:r>
        <w:br/>
      </w:r>
      <w:r>
        <w:rPr>
          <w:rStyle w:val="VerbatimChar"/>
        </w:rPr>
        <w:t>##             "watchers_count": 0,</w:t>
      </w:r>
      <w:r>
        <w:br/>
      </w:r>
      <w:r>
        <w:rPr>
          <w:rStyle w:val="VerbatimChar"/>
        </w:rPr>
        <w:t>##             "language": "C#",</w:t>
      </w:r>
      <w:r>
        <w:br/>
      </w:r>
      <w:r>
        <w:rPr>
          <w:rStyle w:val="VerbatimChar"/>
        </w:rPr>
        <w:t>##             "has_issues": false,</w:t>
      </w:r>
      <w:r>
        <w:br/>
      </w:r>
      <w:r>
        <w:rPr>
          <w:rStyle w:val="VerbatimChar"/>
        </w:rPr>
        <w:t>##             "has_downloads": true,</w:t>
      </w:r>
      <w:r>
        <w:br/>
      </w:r>
      <w:r>
        <w:rPr>
          <w:rStyle w:val="VerbatimChar"/>
        </w:rPr>
        <w:t>##             "has_wiki": true,</w:t>
      </w:r>
      <w:r>
        <w:br/>
      </w:r>
      <w:r>
        <w:rPr>
          <w:rStyle w:val="VerbatimChar"/>
        </w:rPr>
        <w:t>##             "has_pages": false,</w:t>
      </w:r>
      <w:r>
        <w:br/>
      </w:r>
      <w:r>
        <w:rPr>
          <w:rStyle w:val="VerbatimChar"/>
        </w:rPr>
        <w:t>##             "forks_count": 0,</w:t>
      </w:r>
      <w:r>
        <w:br/>
      </w:r>
      <w:r>
        <w:rPr>
          <w:rStyle w:val="VerbatimChar"/>
        </w:rPr>
        <w:t>##             "mirror_url": null,</w:t>
      </w:r>
      <w:r>
        <w:br/>
      </w:r>
      <w:r>
        <w:rPr>
          <w:rStyle w:val="VerbatimChar"/>
        </w:rPr>
        <w:t>##             "open_issues_count": 1,</w:t>
      </w:r>
      <w:r>
        <w:br/>
      </w:r>
      <w:r>
        <w:rPr>
          <w:rStyle w:val="VerbatimChar"/>
        </w:rPr>
        <w:t>##             "forks": 0,</w:t>
      </w:r>
      <w:r>
        <w:br/>
      </w:r>
      <w:r>
        <w:rPr>
          <w:rStyle w:val="VerbatimChar"/>
        </w:rPr>
        <w:t>##             "open_issues": 1,</w:t>
      </w:r>
      <w:r>
        <w:br/>
      </w:r>
      <w:r>
        <w:rPr>
          <w:rStyle w:val="VerbatimChar"/>
        </w:rPr>
        <w:t>##             "watchers": 0,</w:t>
      </w:r>
      <w:r>
        <w:br/>
      </w:r>
      <w:r>
        <w:rPr>
          <w:rStyle w:val="VerbatimChar"/>
        </w:rPr>
        <w:t>##             "default_branch": "dev"</w:t>
      </w:r>
      <w:r>
        <w:br/>
      </w:r>
      <w:r>
        <w:rPr>
          <w:rStyle w:val="VerbatimChar"/>
        </w:rPr>
        <w:t>##           }</w:t>
      </w:r>
      <w:r>
        <w:br/>
      </w:r>
      <w:r>
        <w:rPr>
          <w:rStyle w:val="VerbatimChar"/>
        </w:rPr>
        <w:t>##         },</w:t>
      </w:r>
      <w:r>
        <w:br/>
      </w:r>
      <w:r>
        <w:rPr>
          <w:rStyle w:val="VerbatimChar"/>
        </w:rPr>
        <w:t>##         "_links": {</w:t>
      </w:r>
      <w:r>
        <w:br/>
      </w:r>
      <w:r>
        <w:rPr>
          <w:rStyle w:val="VerbatimChar"/>
        </w:rPr>
        <w:t>##           "self": {</w:t>
      </w:r>
      <w:r>
        <w:br/>
      </w:r>
      <w:r>
        <w:rPr>
          <w:rStyle w:val="VerbatimChar"/>
        </w:rPr>
        <w:t>##             "href": "https://api.github.com/repos/littlesmilelove/Mvc/pulls/1"</w:t>
      </w:r>
      <w:r>
        <w:br/>
      </w:r>
      <w:r>
        <w:rPr>
          <w:rStyle w:val="VerbatimChar"/>
        </w:rPr>
        <w:t>##           },</w:t>
      </w:r>
      <w:r>
        <w:br/>
      </w:r>
      <w:r>
        <w:rPr>
          <w:rStyle w:val="VerbatimChar"/>
        </w:rPr>
        <w:t>##           "html": {</w:t>
      </w:r>
      <w:r>
        <w:br/>
      </w:r>
      <w:r>
        <w:rPr>
          <w:rStyle w:val="VerbatimChar"/>
        </w:rPr>
        <w:t>##             "href": "https://github.com/littlesmilelove/Mvc/pull/1"</w:t>
      </w:r>
      <w:r>
        <w:br/>
      </w:r>
      <w:r>
        <w:rPr>
          <w:rStyle w:val="VerbatimChar"/>
        </w:rPr>
        <w:t>##           },</w:t>
      </w:r>
      <w:r>
        <w:br/>
      </w:r>
      <w:r>
        <w:rPr>
          <w:rStyle w:val="VerbatimChar"/>
        </w:rPr>
        <w:t>##           "issue": {</w:t>
      </w:r>
      <w:r>
        <w:br/>
      </w:r>
      <w:r>
        <w:rPr>
          <w:rStyle w:val="VerbatimChar"/>
        </w:rPr>
        <w:t>##             "href": "https://api.github.com/repos/littlesmilelove/Mvc/issues/1"</w:t>
      </w:r>
      <w:r>
        <w:br/>
      </w:r>
      <w:r>
        <w:rPr>
          <w:rStyle w:val="VerbatimChar"/>
        </w:rPr>
        <w:t>##           },</w:t>
      </w:r>
      <w:r>
        <w:br/>
      </w:r>
      <w:r>
        <w:rPr>
          <w:rStyle w:val="VerbatimChar"/>
        </w:rPr>
        <w:t>##           "comments": {</w:t>
      </w:r>
      <w:r>
        <w:br/>
      </w:r>
      <w:r>
        <w:rPr>
          <w:rStyle w:val="VerbatimChar"/>
        </w:rPr>
        <w:t>##             "href": "https://api.github.com/repos/littlesmilelove/Mvc/issues/1/comments"</w:t>
      </w:r>
      <w:r>
        <w:br/>
      </w:r>
      <w:r>
        <w:rPr>
          <w:rStyle w:val="VerbatimChar"/>
        </w:rPr>
        <w:lastRenderedPageBreak/>
        <w:t>##           },</w:t>
      </w:r>
      <w:r>
        <w:br/>
      </w:r>
      <w:r>
        <w:rPr>
          <w:rStyle w:val="VerbatimChar"/>
        </w:rPr>
        <w:t>##           "review_comments": {</w:t>
      </w:r>
      <w:r>
        <w:br/>
      </w:r>
      <w:r>
        <w:rPr>
          <w:rStyle w:val="VerbatimChar"/>
        </w:rPr>
        <w:t>##             "href": "https://api.github.com/repos/littlesmilelove/Mvc/pulls/1/comments"</w:t>
      </w:r>
      <w:r>
        <w:br/>
      </w:r>
      <w:r>
        <w:rPr>
          <w:rStyle w:val="VerbatimChar"/>
        </w:rPr>
        <w:t>##           },</w:t>
      </w:r>
      <w:r>
        <w:br/>
      </w:r>
      <w:r>
        <w:rPr>
          <w:rStyle w:val="VerbatimChar"/>
        </w:rPr>
        <w:t>##           "review_comment": {</w:t>
      </w:r>
      <w:r>
        <w:br/>
      </w:r>
      <w:r>
        <w:rPr>
          <w:rStyle w:val="VerbatimChar"/>
        </w:rPr>
        <w:t>##             "href": "https://api.github.com/repos/littlesmilelove/Mvc/pulls/comments{/number}"</w:t>
      </w:r>
      <w:r>
        <w:br/>
      </w:r>
      <w:r>
        <w:rPr>
          <w:rStyle w:val="VerbatimChar"/>
        </w:rPr>
        <w:t>##           },</w:t>
      </w:r>
      <w:r>
        <w:br/>
      </w:r>
      <w:r>
        <w:rPr>
          <w:rStyle w:val="VerbatimChar"/>
        </w:rPr>
        <w:t>##           "commits": {</w:t>
      </w:r>
      <w:r>
        <w:br/>
      </w:r>
      <w:r>
        <w:rPr>
          <w:rStyle w:val="VerbatimChar"/>
        </w:rPr>
        <w:t>##             "href": "https://api.github.com/repos/littlesmilelove/Mvc/pulls/1/commits"</w:t>
      </w:r>
      <w:r>
        <w:br/>
      </w:r>
      <w:r>
        <w:rPr>
          <w:rStyle w:val="VerbatimChar"/>
        </w:rPr>
        <w:t>##           },</w:t>
      </w:r>
      <w:r>
        <w:br/>
      </w:r>
      <w:r>
        <w:rPr>
          <w:rStyle w:val="VerbatimChar"/>
        </w:rPr>
        <w:t>##           "statuses": {</w:t>
      </w:r>
      <w:r>
        <w:br/>
      </w:r>
      <w:r>
        <w:rPr>
          <w:rStyle w:val="VerbatimChar"/>
        </w:rPr>
        <w:t>##             "href": "https://api.github.com/repos/littlesmilelove/Mvc/statuses/9c6c8410e2ce4f20c73e3ff85688545d2c72f944"</w:t>
      </w:r>
      <w:r>
        <w:br/>
      </w:r>
      <w:r>
        <w:rPr>
          <w:rStyle w:val="VerbatimChar"/>
        </w:rPr>
        <w:t>##           }</w:t>
      </w:r>
      <w:r>
        <w:br/>
      </w:r>
      <w:r>
        <w:rPr>
          <w:rStyle w:val="VerbatimChar"/>
        </w:rPr>
        <w:t>##         },</w:t>
      </w:r>
      <w:r>
        <w:br/>
      </w:r>
      <w:r>
        <w:rPr>
          <w:rStyle w:val="VerbatimChar"/>
        </w:rPr>
        <w:t>##         "merged": false,</w:t>
      </w:r>
      <w:r>
        <w:br/>
      </w:r>
      <w:r>
        <w:rPr>
          <w:rStyle w:val="VerbatimChar"/>
        </w:rPr>
        <w:t>##         "mergeable": true,</w:t>
      </w:r>
      <w:r>
        <w:br/>
      </w:r>
      <w:r>
        <w:rPr>
          <w:rStyle w:val="VerbatimChar"/>
        </w:rPr>
        <w:t>##         "mergeable_state": "clean",</w:t>
      </w:r>
      <w:r>
        <w:br/>
      </w:r>
      <w:r>
        <w:rPr>
          <w:rStyle w:val="VerbatimChar"/>
        </w:rPr>
        <w:t>##         "merged_by": null,</w:t>
      </w:r>
      <w:r>
        <w:br/>
      </w:r>
      <w:r>
        <w:rPr>
          <w:rStyle w:val="VerbatimChar"/>
        </w:rPr>
        <w:t>##         "comments": 0,</w:t>
      </w:r>
      <w:r>
        <w:br/>
      </w:r>
      <w:r>
        <w:rPr>
          <w:rStyle w:val="VerbatimChar"/>
        </w:rPr>
        <w:t>##         "review_comments": 0,</w:t>
      </w:r>
      <w:r>
        <w:br/>
      </w:r>
      <w:r>
        <w:rPr>
          <w:rStyle w:val="VerbatimChar"/>
        </w:rPr>
        <w:t>##         "commits": 95,</w:t>
      </w:r>
      <w:r>
        <w:br/>
      </w:r>
      <w:r>
        <w:rPr>
          <w:rStyle w:val="VerbatimChar"/>
        </w:rPr>
        <w:t>##         "additions": 11474,</w:t>
      </w:r>
      <w:r>
        <w:br/>
      </w:r>
      <w:r>
        <w:rPr>
          <w:rStyle w:val="VerbatimChar"/>
        </w:rPr>
        <w:t>##         "deletions": 2650,</w:t>
      </w:r>
      <w:r>
        <w:br/>
      </w:r>
      <w:r>
        <w:rPr>
          <w:rStyle w:val="VerbatimChar"/>
        </w:rPr>
        <w:t>##         "changed_files": 264</w:t>
      </w:r>
      <w:r>
        <w:br/>
      </w:r>
      <w:r>
        <w:rPr>
          <w:rStyle w:val="VerbatimChar"/>
        </w:rPr>
        <w:t>##       }</w:t>
      </w:r>
      <w:r>
        <w:br/>
      </w:r>
      <w:r>
        <w:rPr>
          <w:rStyle w:val="VerbatimChar"/>
        </w:rPr>
        <w:t>##     },</w:t>
      </w:r>
      <w:r>
        <w:br/>
      </w:r>
      <w:r>
        <w:rPr>
          <w:rStyle w:val="VerbatimChar"/>
        </w:rPr>
        <w:t>##     "public": true,</w:t>
      </w:r>
      <w:r>
        <w:br/>
      </w:r>
      <w:r>
        <w:rPr>
          <w:rStyle w:val="VerbatimChar"/>
        </w:rPr>
        <w:t>##     "created_at": "2016-09-23T10:13:21Z"</w:t>
      </w:r>
      <w:r>
        <w:br/>
      </w:r>
      <w:r>
        <w:rPr>
          <w:rStyle w:val="VerbatimChar"/>
        </w:rPr>
        <w:t>##   }</w:t>
      </w:r>
      <w:r>
        <w:br/>
      </w:r>
      <w:r>
        <w:rPr>
          <w:rStyle w:val="VerbatimChar"/>
        </w:rPr>
        <w:t>## ]</w:t>
      </w:r>
    </w:p>
    <w:p w14:paraId="5E903CE5" w14:textId="77777777" w:rsidR="00C54D9B" w:rsidRDefault="00D40770">
      <w:pPr>
        <w:pStyle w:val="FirstParagraph"/>
      </w:pPr>
      <w:r>
        <w:t xml:space="preserve">The two lines in the vignette or </w:t>
      </w:r>
      <w:r>
        <w:rPr>
          <w:rStyle w:val="VerbatimChar"/>
        </w:rPr>
        <w:t>Gist</w:t>
      </w:r>
      <w:r>
        <w:t xml:space="preserve"> as it would be called on Github, fetch the latest </w:t>
      </w:r>
      <w:commentRangeStart w:id="81"/>
      <w:r>
        <w:t xml:space="preserve">public events </w:t>
      </w:r>
      <w:commentRangeEnd w:id="81"/>
      <w:r w:rsidR="00313069">
        <w:rPr>
          <w:rStyle w:val="CommentReference"/>
        </w:rPr>
        <w:commentReference w:id="81"/>
      </w:r>
      <w:r>
        <w:t>from the API, and display them. Rather than displaying them big data in practice would feed them all into some datastore awaiting further analysis.</w:t>
      </w:r>
    </w:p>
    <w:p w14:paraId="5E7D178C" w14:textId="77777777" w:rsidR="00C54D9B" w:rsidRDefault="00D40770">
      <w:pPr>
        <w:pStyle w:val="TextBody"/>
      </w:pPr>
      <w:r>
        <w:t xml:space="preserve">What would it mean to count things using formatted, API data? These JSON records conjoin elements together. The relatively simple </w:t>
      </w:r>
      <w:r>
        <w:rPr>
          <w:rStyle w:val="VerbatimChar"/>
        </w:rPr>
        <w:t>WatchEvent</w:t>
      </w:r>
      <w:r>
        <w:t xml:space="preserve"> on Github shown in the data extract above documents how an </w:t>
      </w:r>
      <w:r>
        <w:rPr>
          <w:rStyle w:val="VerbatimChar"/>
        </w:rPr>
        <w:t>actor</w:t>
      </w:r>
      <w:r>
        <w:t xml:space="preserve"> calling themselves </w:t>
      </w:r>
      <w:r>
        <w:rPr>
          <w:rStyle w:val="VerbatimChar"/>
        </w:rPr>
        <w:t>mmemetea</w:t>
      </w:r>
      <w:r>
        <w:t xml:space="preserve"> associates as a </w:t>
      </w:r>
      <w:r>
        <w:rPr>
          <w:rStyle w:val="VerbatimChar"/>
        </w:rPr>
        <w:t>Watcher</w:t>
      </w:r>
      <w:r>
        <w:t xml:space="preserve"> with a repository called </w:t>
      </w:r>
      <w:r>
        <w:rPr>
          <w:rStyle w:val="VerbatimChar"/>
        </w:rPr>
        <w:t>azondi</w:t>
      </w:r>
      <w:r>
        <w:t xml:space="preserve">, a software project coordinated by the 'organisation' </w:t>
      </w:r>
      <w:r>
        <w:rPr>
          <w:rStyle w:val="VerbatimChar"/>
        </w:rPr>
        <w:t>OpenSensorsIO</w:t>
      </w:r>
      <w:r>
        <w:t xml:space="preserve">.[^2] Note that the event also has various attributes -- it is a </w:t>
      </w:r>
      <w:r>
        <w:rPr>
          <w:rStyle w:val="VerbatimChar"/>
        </w:rPr>
        <w:t>public</w:t>
      </w:r>
      <w:r>
        <w:t xml:space="preserve"> event, it has a</w:t>
      </w:r>
      <w:commentRangeStart w:id="82"/>
      <w:r>
        <w:t xml:space="preserve"> 'payload' </w:t>
      </w:r>
      <w:commentRangeEnd w:id="82"/>
      <w:r w:rsidR="008D6B93">
        <w:rPr>
          <w:rStyle w:val="CommentReference"/>
        </w:rPr>
        <w:commentReference w:id="82"/>
      </w:r>
      <w:r>
        <w:t xml:space="preserve">(often much more complicated than simply </w:t>
      </w:r>
      <w:r>
        <w:rPr>
          <w:rStyle w:val="VerbatimChar"/>
        </w:rPr>
        <w:t>started</w:t>
      </w:r>
      <w:r>
        <w:t xml:space="preserve">) -- and includes various indexical references or </w:t>
      </w:r>
      <w:r>
        <w:rPr>
          <w:rStyle w:val="VerbatimChar"/>
        </w:rPr>
        <w:t>id</w:t>
      </w:r>
      <w:r>
        <w:t xml:space="preserve">s that link the event to other groups of people, organisations, repositories and images </w:t>
      </w:r>
      <w:r>
        <w:lastRenderedPageBreak/>
        <w:t>(</w:t>
      </w:r>
      <w:r>
        <w:rPr>
          <w:rStyle w:val="VerbatimChar"/>
        </w:rPr>
        <w:t>gravatar_id</w:t>
      </w:r>
      <w:r>
        <w:t>). The intricate syntax of this data -- many brackets, inverted commas, colons, commas -- attests to a complex social configuration which links actors, actions, places and times in discrete events ordered in time. The discreteness of components in this event - actor, organisation, repository, payload, gravatar, etc. -- attests to the potential for the precise configuration of elements around a given repository to change or rearranged in some way.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14:paraId="7FFD4772" w14:textId="77777777" w:rsidR="00C54D9B" w:rsidRDefault="00D40770">
      <w:pPr>
        <w:pStyle w:val="Heading2"/>
      </w:pPr>
      <w:bookmarkStart w:id="83" w:name="imbuing-numbers-with-importance"/>
      <w:bookmarkEnd w:id="83"/>
      <w:r>
        <w:t>Imbuing numbers with importance</w:t>
      </w:r>
    </w:p>
    <w:p w14:paraId="32AAEEB4" w14:textId="77777777" w:rsidR="00C54D9B" w:rsidRDefault="00D40770">
      <w:pPr>
        <w:pStyle w:val="FirstParagraph"/>
      </w:pPr>
      <w:r>
        <w:t xml:space="preserve">When our project started in 2012, we were clearly not the only people interested in counting things amidst the massive stream of event data concerning Github. A dataset purporting to contain the whole public event timeline of Github appeared in mid-2012. Ilya Grigorik, a 'Web Performance Engineer' at Google, launched a Github repository </w:t>
      </w:r>
      <w:r>
        <w:rPr>
          <w:rStyle w:val="VerbatimChar"/>
        </w:rPr>
        <w:t>igrigorik/githubarchive</w:t>
      </w:r>
      <w:r>
        <w:t xml:space="preserve"> linked to a website </w:t>
      </w:r>
      <w:r>
        <w:rPr>
          <w:rStyle w:val="VerbatimChar"/>
        </w:rPr>
        <w:t>GithubArchive.org</w:t>
      </w:r>
      <w:r>
        <w:t xml:space="preserve"> dedicated to archiving all the Github API public event data -- the so-called 'timeline' -- in one place (Grigorik 2012). Grigorik, or </w:t>
      </w:r>
      <w:r>
        <w:rPr>
          <w:rStyle w:val="VerbatimChar"/>
        </w:rPr>
        <w:t>igrigorik</w:t>
      </w:r>
      <w:ins w:id="84" w:author="Nafus, Dawn" w:date="2016-11-19T17:29:00Z">
        <w:r w:rsidR="00523FFD">
          <w:rPr>
            <w:rStyle w:val="VerbatimChar"/>
          </w:rPr>
          <w:t xml:space="preserve"> </w:t>
        </w:r>
      </w:ins>
      <w:r>
        <w:t xml:space="preserve">not only published all the data as hourly packages in a cloud-based data store but also copied that data to Google's newly launched cloud computing data analysis platform, </w:t>
      </w:r>
      <w:r>
        <w:rPr>
          <w:rStyle w:val="VerbatimChar"/>
        </w:rPr>
        <w:t>GoogleBigQuery</w:t>
      </w:r>
      <w:r>
        <w:t xml:space="preserve">.[^1] The </w:t>
      </w:r>
      <w:hyperlink r:id="rId9">
        <w:r>
          <w:rPr>
            <w:rStyle w:val="InternetLink"/>
          </w:rPr>
          <w:t>Github timeline data</w:t>
        </w:r>
      </w:hyperlink>
      <w:r>
        <w:t xml:space="preserve"> was listed, along with all the words in Shakespeare and all the US birth name records, as one of three dataset exemplars that people could use to learn about Google </w:t>
      </w:r>
      <w:r>
        <w:rPr>
          <w:rStyle w:val="VerbatimChar"/>
        </w:rPr>
        <w:t>BigQuery</w:t>
      </w:r>
      <w:r>
        <w:t xml:space="preserve"> (Google 2016). Like the data on GithubArchive itself, the Google </w:t>
      </w:r>
      <w:r>
        <w:rPr>
          <w:rStyle w:val="VerbatimChar"/>
        </w:rPr>
        <w:t>BigQuery</w:t>
      </w:r>
      <w:r>
        <w:t xml:space="preserve"> copy of the Github public timeline data was updated hourly. Reaching back to 2011, it logs around 400 million public events.</w:t>
      </w:r>
      <w:r>
        <w:rPr>
          <w:rStyle w:val="FootnoteAnchor"/>
        </w:rPr>
        <w:footnoteReference w:id="3"/>
      </w:r>
    </w:p>
    <w:p w14:paraId="629446D5" w14:textId="77777777" w:rsidR="00C54D9B" w:rsidRDefault="00D40770">
      <w:pPr>
        <w:pStyle w:val="TextBody"/>
      </w:pPr>
      <w:commentRangeStart w:id="85"/>
      <w:r>
        <w:t xml:space="preserve">The archiving, copying and transformation </w:t>
      </w:r>
      <w:commentRangeEnd w:id="85"/>
      <w:r w:rsidR="00D34749">
        <w:rPr>
          <w:rStyle w:val="CommentReference"/>
        </w:rPr>
        <w:commentReference w:id="85"/>
      </w:r>
      <w:r>
        <w:t xml:space="preserve">of Github event data into big data-ready format drew the attention many people. The data was publicised through several 'Github Data Challenges' (2012-2014). </w:t>
      </w:r>
      <w:r w:rsidRPr="00523FFD">
        <w:rPr>
          <w:highlight w:val="yellow"/>
          <w:rPrChange w:id="86" w:author="Nafus, Dawn" w:date="2016-11-19T17:32:00Z">
            <w:rPr/>
          </w:rPrChange>
        </w:rPr>
        <w:t>Working to count events in different ways using data analytic techniques and data visualizations, people re-counted events on the Github timeline to in order to tell different 'stories' about Github's millions of repositories and people. These stories include many different configurations</w:t>
      </w:r>
      <w:r>
        <w:t xml:space="preserve">. 'Data challenges,' hackathons and the like presented difficulties for my project of recounting the Github repositories. In some ways, the entries and projects that respond to the publication of the data threaten to supplant or render </w:t>
      </w:r>
      <w:r>
        <w:lastRenderedPageBreak/>
        <w:t>redundant the efforts of social researchers. They 'socialise' big data in multiple ways, albeit often retaining if not reinforcing aspects of its capitalisation.</w:t>
      </w:r>
    </w:p>
    <w:p w14:paraId="6D6E323E" w14:textId="77777777" w:rsidR="00C54D9B" w:rsidRDefault="00D40770">
      <w:pPr>
        <w:pStyle w:val="TextBody"/>
      </w:pPr>
      <w:r>
        <w:t xml:space="preserve">For instance, the 'OpenSource Report Card' (http://osrc.dfm.io/) or </w:t>
      </w:r>
      <w:r>
        <w:rPr>
          <w:rStyle w:val="VerbatimChar"/>
        </w:rPr>
        <w:t>dfm/osrc</w:t>
      </w:r>
      <w:r>
        <w:t xml:space="preserve"> by Dan Foreman-Mackay (Foreman-Mackay 2014), is a prize-winning use of the timeline data (see Figure ).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w:t>
      </w:r>
    </w:p>
    <w:p w14:paraId="378A5EB3" w14:textId="77777777" w:rsidR="00C54D9B" w:rsidRDefault="00D40770">
      <w:pPr>
        <w:pStyle w:val="TextBody"/>
      </w:pPr>
      <w:r>
        <w:t>In response to the Github Data Challenge in 2012, people looked for feelings or 'sentiments' about different programming languages in the timeline data. Feelings associated with coding were mined by counting emotional words present in comments accompanying the Github events (http://geeksta.net/geeklog/exploring-expressions-emotions-github-commit-messages/). The presence of words in these message can be cross-linked with programming languages in order to profile how different programming languages elicit different emotional reactions.</w:t>
      </w:r>
    </w:p>
    <w:p w14:paraId="525FBB57" w14:textId="77777777" w:rsidR="00C54D9B" w:rsidRDefault="00D40770">
      <w:pPr>
        <w:pStyle w:val="TextBody"/>
      </w:pPr>
      <w:r>
        <w:t xml:space="preserve">Capital numbers were also </w:t>
      </w:r>
      <w:r>
        <w:rPr>
          <w:i/>
        </w:rPr>
        <w:t>nationalised</w:t>
      </w:r>
      <w:r>
        <w:t xml:space="preserve"> or regionalised. People mapped coders and repositories by geographic location. The mapping of Github contributions by location performed by David Fischer (http://davidfischer.github.io/gdc2/#languages/All)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 (Fischer 2013–2013-05-05T02:47:58+00:00).</w:t>
      </w:r>
    </w:p>
    <w:p w14:paraId="3DA2C8EE" w14:textId="77777777" w:rsidR="00C54D9B" w:rsidRDefault="00D40770">
      <w:pPr>
        <w:pStyle w:val="TextBody"/>
      </w:pPr>
      <w:r>
        <w:rPr>
          <w:i/>
        </w:rPr>
        <w:t>Logistic numbers</w:t>
      </w:r>
      <w:r>
        <w:t xml:space="preserve"> can be derived from the data streams. People made live dashboards, a characteristic data analytic visual form, for Github. </w:t>
      </w:r>
      <w:r>
        <w:rPr>
          <w:rStyle w:val="VerbatimChar"/>
        </w:rPr>
        <w:t>Octoboard</w:t>
      </w:r>
      <w:r>
        <w:t xml:space="preserve"> (http://octoboard.com/) animates changes on Github using the timeline data (Roussell 2015) (see Figure ). </w:t>
      </w:r>
      <w:r w:rsidRPr="00523FFD">
        <w:rPr>
          <w:highlight w:val="yellow"/>
          <w:rPrChange w:id="87" w:author="Nafus, Dawn" w:date="2016-11-19T17:35:00Z">
            <w:rPr/>
          </w:rPrChange>
        </w:rPr>
        <w:t>It ornaments the capital numbers with a range of peripheral live enumerations that point to the liveliness of events on Github</w:t>
      </w:r>
      <w:r>
        <w:t xml:space="preserve">. It presents a summary of daily activity in major categories on Github – how many new repositories, how many issues, how repositories have been 'open sourced' today. It offers realtime analytics on emotions. Like many other dashboards associated with social media analytics, </w:t>
      </w:r>
      <w:r>
        <w:rPr>
          <w:rStyle w:val="VerbatimChar"/>
        </w:rPr>
        <w:t>octoboard</w:t>
      </w:r>
      <w:r>
        <w:t xml:space="preserve"> </w:t>
      </w:r>
      <w:r w:rsidRPr="00523FFD">
        <w:rPr>
          <w:highlight w:val="yellow"/>
          <w:rPrChange w:id="88" w:author="Nafus, Dawn" w:date="2016-11-19T17:36:00Z">
            <w:rPr/>
          </w:rPrChange>
        </w:rPr>
        <w:t>suggests that the constant change in associations and projects in software development can no longer be known through leisurely rhythms of analysis, but is increasingly framed as a problem realtime awareness</w:t>
      </w:r>
      <w:r>
        <w:t>.</w:t>
      </w:r>
    </w:p>
    <w:p w14:paraId="29032183" w14:textId="77777777" w:rsidR="00C54D9B" w:rsidRDefault="00D40770">
      <w:pPr>
        <w:pStyle w:val="TextBody"/>
      </w:pPr>
      <w:r>
        <w:t xml:space="preserve">Looking slightly more widely, the Github timeline data has quickly become a favourite training tool for data mining textbooks books that configure and convey the calculative agencies characteristic of capital numbers. In </w:t>
      </w:r>
      <w:r>
        <w:rPr>
          <w:i/>
        </w:rPr>
        <w:t>Mining the Social Web: Data Mining Facebook, Twitter, LinkedIn, Google+, GitHub, and More,</w:t>
      </w:r>
      <w:r>
        <w:t xml:space="preserve"> Matthew </w:t>
      </w:r>
      <w:r>
        <w:lastRenderedPageBreak/>
        <w:t xml:space="preserve">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Pr>
          <w:rStyle w:val="VerbatimChar"/>
        </w:rPr>
        <w:t>BigQuery</w:t>
      </w:r>
      <w: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14:paraId="78296A44" w14:textId="77777777" w:rsidR="00C54D9B" w:rsidRDefault="00D40770">
      <w:pPr>
        <w:pStyle w:val="TextBody"/>
      </w:pPr>
      <w:r>
        <w:t xml:space="preserve">All of these re-countings enliven, animate, reactivate, localise and qualify the capital numbers. </w:t>
      </w:r>
      <w:r w:rsidRPr="00D34749">
        <w:rPr>
          <w:highlight w:val="yellow"/>
          <w:rPrChange w:id="89" w:author="Nafus, Dawn" w:date="2016-11-19T17:46:00Z">
            <w:rPr/>
          </w:rPrChange>
        </w:rPr>
        <w:t xml:space="preserve">They </w:t>
      </w:r>
      <w:commentRangeStart w:id="90"/>
      <w:r w:rsidRPr="00D34749">
        <w:rPr>
          <w:highlight w:val="yellow"/>
          <w:rPrChange w:id="91" w:author="Nafus, Dawn" w:date="2016-11-19T17:46:00Z">
            <w:rPr/>
          </w:rPrChange>
        </w:rPr>
        <w:t>potentialise</w:t>
      </w:r>
      <w:commentRangeEnd w:id="90"/>
      <w:r w:rsidR="00A27B92">
        <w:rPr>
          <w:rStyle w:val="CommentReference"/>
        </w:rPr>
        <w:commentReference w:id="90"/>
      </w:r>
      <w:r w:rsidRPr="00D34749">
        <w:rPr>
          <w:highlight w:val="yellow"/>
          <w:rPrChange w:id="92" w:author="Nafus, Dawn" w:date="2016-11-19T17:46:00Z">
            <w:rPr/>
          </w:rPrChange>
        </w:rPr>
        <w:t xml:space="preserve"> the numbers in terms of work, geography, liveness and further accumulation by summing them up in different ways</w:t>
      </w:r>
      <w:r>
        <w:t xml:space="preserve">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w:t>
      </w:r>
      <w:r w:rsidRPr="00A27B92">
        <w:rPr>
          <w:highlight w:val="yellow"/>
          <w:rPrChange w:id="93" w:author="Nafus, Dawn" w:date="2016-11-19T17:47:00Z">
            <w:rPr/>
          </w:rPrChange>
        </w:rPr>
        <w:t>key workers in the ongoing transformation of systems of controls and configuratio</w:t>
      </w:r>
      <w:r>
        <w:t>n associated with big data.</w:t>
      </w:r>
    </w:p>
    <w:p w14:paraId="67DE9E13" w14:textId="77777777" w:rsidR="00C54D9B" w:rsidRDefault="00D40770">
      <w:pPr>
        <w:pStyle w:val="Heading2"/>
      </w:pPr>
      <w:bookmarkStart w:id="94" w:name="acts-of-imagined-accumulation"/>
      <w:bookmarkEnd w:id="94"/>
      <w:r>
        <w:t>Acts of imagined accumulation</w:t>
      </w:r>
    </w:p>
    <w:p w14:paraId="626323FB" w14:textId="77777777" w:rsidR="00C54D9B" w:rsidRDefault="00D40770">
      <w:pPr>
        <w:pStyle w:val="FirstParagraph"/>
      </w:pPr>
      <w:r w:rsidRPr="00543A20">
        <w:rPr>
          <w:highlight w:val="yellow"/>
          <w:rPrChange w:id="95" w:author="Nafus, Dawn" w:date="2016-12-14T19:49:00Z">
            <w:rPr/>
          </w:rPrChange>
        </w:rPr>
        <w:t>Given this vortex of data-challenged work around the Github data, which I interpret as both symptomatic of big data practices and as a set of parallel 'storyfications' of the 'datafication' of Github, where would an ethnographic sensibility intervene?</w:t>
      </w:r>
      <w:r>
        <w:t xml:space="preserve"> Is there any place or point at which it might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w:t>
      </w:r>
      <w:r w:rsidRPr="00543A20">
        <w:rPr>
          <w:highlight w:val="yellow"/>
          <w:rPrChange w:id="96" w:author="Nafus, Dawn" w:date="2016-12-14T19:50:00Z">
            <w:rPr/>
          </w:rPrChange>
        </w:rPr>
        <w:t>the chances of an ethnographic attentiveness to differences, slippages, experiential ambivalences and ambiguities actually having an chance of purchase were rather slim</w:t>
      </w:r>
      <w:r>
        <w:t xml:space="preserve">. Could writing queries for GoogleBigQuery GithubArchive dataset, developing data analytic and visualizing code in </w:t>
      </w:r>
      <w:r>
        <w:rPr>
          <w:rStyle w:val="VerbatimChar"/>
        </w:rPr>
        <w:t>R</w:t>
      </w:r>
      <w:r>
        <w:t xml:space="preserve"> and </w:t>
      </w:r>
      <w:r>
        <w:rPr>
          <w:rStyle w:val="VerbatimChar"/>
        </w:rPr>
        <w:t>python</w:t>
      </w:r>
      <w:r>
        <w:t xml:space="preserve">, programming languages commonly used in </w:t>
      </w:r>
      <w:r w:rsidRPr="00543A20">
        <w:rPr>
          <w:highlight w:val="yellow"/>
          <w:rPrChange w:id="97" w:author="Nafus, Dawn" w:date="2016-12-14T19:50:00Z">
            <w:rPr/>
          </w:rPrChange>
        </w:rPr>
        <w:t>the big data practices actually generate any auto-ethnographic resonance?</w:t>
      </w:r>
    </w:p>
    <w:p w14:paraId="10682F4D" w14:textId="77777777" w:rsidR="00C54D9B" w:rsidRDefault="00D40770">
      <w:pPr>
        <w:pStyle w:val="TextBody"/>
      </w:pPr>
      <w:r>
        <w:t>The basic capital number of the repository count was usefully grounding. Technically, the number is relatively easy to approximate in the GithubArchive data. A simply GoogleBigQuery produces the number in roughly 2.0 secs having processed around 40Gb of repository URLs:</w:t>
      </w:r>
    </w:p>
    <w:p w14:paraId="07EB4BA8" w14:textId="77777777" w:rsidR="00C54D9B" w:rsidRDefault="00D40770">
      <w:pPr>
        <w:pStyle w:val="SourceCode"/>
      </w:pPr>
      <w:r>
        <w:rPr>
          <w:rStyle w:val="KeywordTok"/>
        </w:rPr>
        <w:lastRenderedPageBreak/>
        <w:t>library</w:t>
      </w:r>
      <w:r>
        <w:rPr>
          <w:rStyle w:val="NormalTok"/>
        </w:rPr>
        <w:t>(bigrquery)</w:t>
      </w:r>
      <w:r>
        <w:br/>
      </w:r>
      <w:r>
        <w:rPr>
          <w:rStyle w:val="NormalTok"/>
        </w:rPr>
        <w:t>query1 =</w:t>
      </w:r>
      <w:r>
        <w:rPr>
          <w:rStyle w:val="StringTok"/>
        </w:rPr>
        <w:t xml:space="preserve"> "SELECT count(distinct(repo.url))</w:t>
      </w:r>
      <w:r>
        <w:br/>
      </w:r>
      <w:r>
        <w:rPr>
          <w:rStyle w:val="StringTok"/>
        </w:rPr>
        <w:t xml:space="preserve">    FROM </w:t>
      </w:r>
      <w:r>
        <w:br/>
      </w:r>
      <w:r>
        <w:rPr>
          <w:rStyle w:val="StringTok"/>
        </w:rPr>
        <w:t xml:space="preserve">    [githubarchive:year.2011],</w:t>
      </w:r>
      <w:r>
        <w:br/>
      </w:r>
      <w:r>
        <w:rPr>
          <w:rStyle w:val="StringTok"/>
        </w:rPr>
        <w:t xml:space="preserve">    [githubarchive:year.2012],</w:t>
      </w:r>
      <w:r>
        <w:br/>
      </w:r>
      <w:r>
        <w:rPr>
          <w:rStyle w:val="StringTok"/>
        </w:rPr>
        <w:t xml:space="preserve">    [githubarchive:year.2013],</w:t>
      </w:r>
      <w:r>
        <w:br/>
      </w:r>
      <w:r>
        <w:rPr>
          <w:rStyle w:val="StringTok"/>
        </w:rPr>
        <w:t xml:space="preserve">    [githubarchive:year.2014],</w:t>
      </w:r>
      <w:r>
        <w:br/>
      </w:r>
      <w:r>
        <w:rPr>
          <w:rStyle w:val="StringTok"/>
        </w:rPr>
        <w:t xml:space="preserve">    [githubarchive:year.2015]"</w:t>
      </w:r>
      <w:r>
        <w:br/>
      </w:r>
      <w:r>
        <w:rPr>
          <w:rStyle w:val="NormalTok"/>
        </w:rPr>
        <w:t xml:space="preserve">    repo_count =</w:t>
      </w:r>
      <w:r>
        <w:rPr>
          <w:rStyle w:val="StringTok"/>
        </w:rPr>
        <w:t xml:space="preserve"> </w:t>
      </w:r>
      <w:r>
        <w:rPr>
          <w:rStyle w:val="KeywordTok"/>
        </w:rPr>
        <w:t>query_exec</w:t>
      </w:r>
      <w:r>
        <w:rPr>
          <w:rStyle w:val="NormalTok"/>
        </w:rPr>
        <w:t>(</w:t>
      </w:r>
      <w:r>
        <w:rPr>
          <w:rStyle w:val="StringTok"/>
        </w:rPr>
        <w:t>'metacommunities'</w:t>
      </w:r>
      <w:r>
        <w:rPr>
          <w:rStyle w:val="NormalTok"/>
        </w:rPr>
        <w:t xml:space="preserve">, </w:t>
      </w:r>
      <w:r>
        <w:rPr>
          <w:rStyle w:val="DataTypeTok"/>
        </w:rPr>
        <w:t>query =</w:t>
      </w:r>
      <w:r>
        <w:rPr>
          <w:rStyle w:val="NormalTok"/>
        </w:rPr>
        <w:t xml:space="preserve"> query1)</w:t>
      </w:r>
    </w:p>
    <w:p w14:paraId="68C225B9" w14:textId="77777777" w:rsidR="00C54D9B" w:rsidRDefault="00D40770">
      <w:pPr>
        <w:pStyle w:val="SourceCode"/>
      </w:pPr>
      <w:r>
        <w:rPr>
          <w:rStyle w:val="VerbatimChar"/>
        </w:rPr>
        <w:t xml:space="preserve">## </w:t>
      </w:r>
      <w:r>
        <w:br/>
      </w:r>
      <w:r>
        <w:rPr>
          <w:rStyle w:val="VerbatimChar"/>
        </w:rPr>
        <w:t>Running query:   RUNNING  2.4s</w:t>
      </w:r>
      <w:r>
        <w:br/>
      </w:r>
      <w:r>
        <w:rPr>
          <w:rStyle w:val="VerbatimChar"/>
        </w:rPr>
        <w:t>Running query:   RUNNING  3.3s</w:t>
      </w:r>
    </w:p>
    <w:p w14:paraId="7B2E2529" w14:textId="77777777" w:rsidR="00C54D9B" w:rsidRDefault="00D40770">
      <w:pPr>
        <w:pStyle w:val="SourceCode"/>
      </w:pPr>
      <w:r>
        <w:rPr>
          <w:rStyle w:val="VerbatimChar"/>
        </w:rPr>
        <w:t>## 21.5 gigabytes processed</w:t>
      </w:r>
    </w:p>
    <w:p w14:paraId="345498DF" w14:textId="77777777" w:rsidR="00C54D9B" w:rsidRDefault="00D40770">
      <w:pPr>
        <w:pStyle w:val="FirstParagraph"/>
      </w:pPr>
      <w:r>
        <w:t>The result: 31,490,949</w:t>
      </w:r>
    </w:p>
    <w:p w14:paraId="2C7969F8" w14:textId="77777777" w:rsidR="00C54D9B" w:rsidRDefault="00D40770">
      <w:pPr>
        <w:pStyle w:val="TextBody"/>
      </w:pPr>
      <w:r>
        <w:t xml:space="preserve">How could we re-count such capital numbers in order to both further highlight their dynamic composition through flows of association and to highlight some of the highly reactive, imaginary boundary work they might do as the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in two directions, one concerned with transience of configurations and the other with their imitative composition. </w:t>
      </w:r>
      <w:r w:rsidRPr="000570FE">
        <w:rPr>
          <w:highlight w:val="yellow"/>
          <w:rPrChange w:id="98" w:author="Nafus, Dawn" w:date="2016-11-19T17:57:00Z">
            <w:rPr/>
          </w:rPrChange>
        </w:rPr>
        <w:t>Both concerns -- transience and imitation -- are not highlighted in any of the other re-counts of the GithubArchive</w:t>
      </w:r>
      <w:r>
        <w:t xml:space="preserve"> data, but they only became salient to me amidst many other failures to find any interesting story, stable signal or statistical regularity in the Github timeline data.</w:t>
      </w:r>
      <w:r>
        <w:rPr>
          <w:rStyle w:val="FootnoteAnchor"/>
        </w:rPr>
        <w:footnoteReference w:id="4"/>
      </w:r>
    </w:p>
    <w:p w14:paraId="48E32975" w14:textId="77777777" w:rsidR="00C54D9B" w:rsidRDefault="00D40770">
      <w:pPr>
        <w:pStyle w:val="TextBody"/>
      </w:pPr>
      <w:r>
        <w:t xml:space="preserve">When we count people or things (such as software project), the working assumption is that they have some duration and substantial presence. </w:t>
      </w:r>
      <w:r w:rsidRPr="000570FE">
        <w:rPr>
          <w:highlight w:val="yellow"/>
          <w:rPrChange w:id="99" w:author="Nafus, Dawn" w:date="2016-11-19T17:58:00Z">
            <w:rPr/>
          </w:rPrChange>
        </w:rPr>
        <w:t>This assumption, however, does not hold very true at the scale of large data-streams, where, like sub-atomic particles in a collision, people and things flash in and out of existence quite rapidly and unpredictability</w:t>
      </w:r>
      <w:r>
        <w:t xml:space="preserve">. Frustrated by our seeming inability to find anything in the GithubArchive data apart from the obvious importance of well-known software projects such as </w:t>
      </w:r>
      <w:r>
        <w:rPr>
          <w:rStyle w:val="VerbatimChar"/>
        </w:rPr>
        <w:t>linux</w:t>
      </w:r>
      <w:r>
        <w:t xml:space="preserve"> or </w:t>
      </w:r>
      <w:r>
        <w:rPr>
          <w:rStyle w:val="VerbatimChar"/>
        </w:rPr>
        <w:t>android</w:t>
      </w:r>
      <w:r>
        <w:t xml:space="preserve">, we were forced to accept transience and ephemeral visibility as a common mode of existence on Github. The transient </w:t>
      </w:r>
      <w:r>
        <w:lastRenderedPageBreak/>
        <w:t xml:space="preserve">visibility of people and things in the data takes many forms. The vast majority of repositories on Github are very short-lived. They attract one or two events. A great proportion of events in the timeline data were absorbed into ephemeral repositories (if that is not too great a </w:t>
      </w:r>
      <w:commentRangeStart w:id="100"/>
      <w:r>
        <w:t>contradiction in terms</w:t>
      </w:r>
      <w:commentRangeEnd w:id="100"/>
      <w:r w:rsidR="000570FE">
        <w:rPr>
          <w:rStyle w:val="CommentReference"/>
        </w:rPr>
        <w:commentReference w:id="100"/>
      </w:r>
      <w:r>
        <w:t xml:space="preserve">). Millions of repositories flash into visibility on the timeline for a brief period before falling back into obscurity. Yet they remain in the capital number. The diagram shown in the Figure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few.[^5] Already, then, the capital number of repositories on Github takes on a different composition when viewed from the perspective of duration. </w:t>
      </w:r>
      <w:commentRangeStart w:id="101"/>
      <w:r>
        <w:t>In the number '29 million,' 22</w:t>
      </w:r>
      <w:commentRangeEnd w:id="101"/>
      <w:r w:rsidR="000570FE">
        <w:rPr>
          <w:rStyle w:val="CommentReference"/>
        </w:rPr>
        <w:commentReference w:id="101"/>
      </w:r>
    </w:p>
    <w:p w14:paraId="4DBA4997" w14:textId="77777777" w:rsidR="00C54D9B" w:rsidRDefault="00D40770">
      <w:pPr>
        <w:pStyle w:val="TextBody"/>
      </w:pPr>
      <w:r>
        <w: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w:t>
      </w:r>
      <w:r>
        <w:rPr>
          <w:b/>
        </w:rPr>
        <w:t>???</w:t>
      </w:r>
      <w:r>
        <w:t>; Anderson 2009).) Rather than the long tail of coding, or a scale-free network of code-hubs on Github (itself a hub in networks of code-related infrastructure), or even simply waste, noise or something to be discarded, we might trace the working of associative processes through highly skewed distribution of events. I can only give a brief indication of this here.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14:paraId="7EA608C2" w14:textId="77777777" w:rsidR="00C54D9B" w:rsidRDefault="00D40770">
      <w:pPr>
        <w:pStyle w:val="SourceCode"/>
      </w:pPr>
      <w:r>
        <w:rPr>
          <w:rStyle w:val="VerbatimChar"/>
        </w:rPr>
        <w:t xml:space="preserve">## </w:t>
      </w:r>
      <w:r>
        <w:br/>
      </w:r>
      <w:r>
        <w:rPr>
          <w:rStyle w:val="VerbatimChar"/>
        </w:rPr>
        <w:t>## Attaching package: 'dplyr'</w:t>
      </w:r>
    </w:p>
    <w:p w14:paraId="42AAF1B0" w14:textId="77777777" w:rsidR="00C54D9B" w:rsidRDefault="00D4077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306C67A" w14:textId="77777777" w:rsidR="00C54D9B" w:rsidRDefault="00D4077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5F9127C" w14:textId="77777777" w:rsidR="00C54D9B" w:rsidRDefault="00D40770">
      <w:pPr>
        <w:pStyle w:val="FigurewithCaption"/>
      </w:pPr>
      <w:r>
        <w:rPr>
          <w:noProof/>
        </w:rPr>
        <w:lastRenderedPageBreak/>
        <w:drawing>
          <wp:inline distT="0" distB="0" distL="114935" distR="114935" wp14:anchorId="7FC9D831" wp14:editId="7D77C031">
            <wp:extent cx="5334000" cy="5334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miter lim="800000"/>
                      <a:headEnd/>
                      <a:tailEnd/>
                    </a:ln>
                  </pic:spPr>
                </pic:pic>
              </a:graphicData>
            </a:graphic>
          </wp:inline>
        </w:drawing>
      </w:r>
    </w:p>
    <w:p w14:paraId="5F46E28E" w14:textId="77777777" w:rsidR="00C54D9B" w:rsidRDefault="00D40770">
      <w:pPr>
        <w:pStyle w:val="ImageCaption"/>
      </w:pPr>
      <w:r>
        <w:t>plot of chunk event_count</w:t>
      </w:r>
    </w:p>
    <w:p w14:paraId="3D6E54AD" w14:textId="77777777" w:rsidR="00C54D9B" w:rsidRDefault="00D40770">
      <w:pPr>
        <w:pStyle w:val="TextBody"/>
      </w:pPr>
      <w:r>
        <w:t>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 × 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w:t>
      </w:r>
    </w:p>
    <w:p w14:paraId="4CB34AB0" w14:textId="77777777" w:rsidR="00C54D9B" w:rsidRDefault="00D40770">
      <w:pPr>
        <w:pStyle w:val="Heading2"/>
      </w:pPr>
      <w:bookmarkStart w:id="102" w:name="the-growth-of-associative-imitation"/>
      <w:bookmarkEnd w:id="102"/>
      <w:r>
        <w:lastRenderedPageBreak/>
        <w:t>The growth of associative imitation</w:t>
      </w:r>
    </w:p>
    <w:p w14:paraId="1545139D" w14:textId="77777777" w:rsidR="00C54D9B" w:rsidRDefault="00D40770">
      <w:pPr>
        <w:pStyle w:val="SourceCode"/>
      </w:pPr>
      <w:r>
        <w:rPr>
          <w:rStyle w:val="VerbatimChar"/>
        </w:rPr>
        <w:t xml:space="preserve">## </w:t>
      </w:r>
      <w:r>
        <w:br/>
      </w:r>
      <w:r>
        <w:rPr>
          <w:rStyle w:val="VerbatimChar"/>
        </w:rPr>
        <w:t>## Attaching package: 'readr'</w:t>
      </w:r>
    </w:p>
    <w:p w14:paraId="160E2110" w14:textId="77777777" w:rsidR="00C54D9B" w:rsidRDefault="00D40770">
      <w:pPr>
        <w:pStyle w:val="SourceCode"/>
      </w:pPr>
      <w:r>
        <w:rPr>
          <w:rStyle w:val="VerbatimChar"/>
        </w:rPr>
        <w:t>## The following object is masked from 'package:curl':</w:t>
      </w:r>
      <w:r>
        <w:br/>
      </w:r>
      <w:r>
        <w:rPr>
          <w:rStyle w:val="VerbatimChar"/>
        </w:rPr>
        <w:t xml:space="preserve">## </w:t>
      </w:r>
      <w:r>
        <w:br/>
      </w:r>
      <w:r>
        <w:rPr>
          <w:rStyle w:val="VerbatimChar"/>
        </w:rPr>
        <w:t>##     parse_date</w:t>
      </w:r>
    </w:p>
    <w:p w14:paraId="3717310A" w14:textId="77777777" w:rsidR="00C54D9B" w:rsidRDefault="00D40770">
      <w:pPr>
        <w:pStyle w:val="SourceCode"/>
      </w:pPr>
      <w:r>
        <w:rPr>
          <w:rStyle w:val="VerbatimChar"/>
        </w:rPr>
        <w:t>## Auto-refreshing stale OAuth token.</w:t>
      </w:r>
    </w:p>
    <w:p w14:paraId="0FC11863" w14:textId="77777777" w:rsidR="00C54D9B" w:rsidRDefault="00D40770">
      <w:pPr>
        <w:pStyle w:val="SourceCode"/>
      </w:pPr>
      <w:r>
        <w:rPr>
          <w:rStyle w:val="VerbatimChar"/>
        </w:rPr>
        <w:t xml:space="preserve">## </w:t>
      </w:r>
      <w:r>
        <w:br/>
      </w:r>
      <w:r>
        <w:rPr>
          <w:rStyle w:val="VerbatimChar"/>
        </w:rPr>
        <w:t>Running query:   RUNNING  2.9s</w:t>
      </w:r>
      <w:r>
        <w:br/>
      </w:r>
      <w:r>
        <w:rPr>
          <w:rStyle w:val="VerbatimChar"/>
        </w:rPr>
        <w:t>Running query:   RUNNING  4.1s</w:t>
      </w:r>
      <w:r>
        <w:br/>
      </w:r>
      <w:r>
        <w:rPr>
          <w:rStyle w:val="VerbatimChar"/>
        </w:rPr>
        <w:t>Running query:   RUNNING  5.0s</w:t>
      </w:r>
      <w:r>
        <w:br/>
      </w:r>
      <w:r>
        <w:rPr>
          <w:rStyle w:val="VerbatimChar"/>
        </w:rPr>
        <w:t>Running query:   RUNNING  6.1s</w:t>
      </w:r>
      <w:r>
        <w:br/>
      </w:r>
      <w:r>
        <w:rPr>
          <w:rStyle w:val="VerbatimChar"/>
        </w:rPr>
        <w:t>Running query:   RUNNING  7.1s</w:t>
      </w:r>
      <w:r>
        <w:br/>
      </w:r>
      <w:r>
        <w:rPr>
          <w:rStyle w:val="VerbatimChar"/>
        </w:rPr>
        <w:t>Running query:   RUNNING  8.0s</w:t>
      </w:r>
      <w:r>
        <w:br/>
      </w:r>
      <w:r>
        <w:rPr>
          <w:rStyle w:val="VerbatimChar"/>
        </w:rPr>
        <w:t>Running query:   RUNNING  9.3s</w:t>
      </w:r>
      <w:r>
        <w:br/>
      </w:r>
      <w:r>
        <w:rPr>
          <w:rStyle w:val="VerbatimChar"/>
        </w:rPr>
        <w:t>Running query:   RUNNING 10.2s</w:t>
      </w:r>
      <w:r>
        <w:br/>
      </w:r>
      <w:r>
        <w:rPr>
          <w:rStyle w:val="VerbatimChar"/>
        </w:rPr>
        <w:t>Running query:   RUNNING 11.3s</w:t>
      </w:r>
      <w:r>
        <w:br/>
      </w:r>
      <w:r>
        <w:rPr>
          <w:rStyle w:val="VerbatimChar"/>
        </w:rPr>
        <w:t>Running query:   RUNNING 12.3s</w:t>
      </w:r>
      <w:r>
        <w:br/>
      </w:r>
      <w:r>
        <w:rPr>
          <w:rStyle w:val="VerbatimChar"/>
        </w:rPr>
        <w:t>Running query:   RUNNING 13.3s</w:t>
      </w:r>
      <w:r>
        <w:br/>
      </w:r>
      <w:r>
        <w:rPr>
          <w:rStyle w:val="VerbatimChar"/>
        </w:rPr>
        <w:t>Running query:   RUNNING 15.4s</w:t>
      </w:r>
      <w:r>
        <w:br/>
      </w:r>
      <w:r>
        <w:rPr>
          <w:rStyle w:val="VerbatimChar"/>
        </w:rPr>
        <w:t>Running query:   RUNNING 16.3s</w:t>
      </w:r>
      <w:r>
        <w:br/>
      </w:r>
      <w:r>
        <w:rPr>
          <w:rStyle w:val="VerbatimChar"/>
        </w:rPr>
        <w:t>Running query:   RUNNING 17.3s</w:t>
      </w:r>
    </w:p>
    <w:p w14:paraId="7DD159F0" w14:textId="77777777" w:rsidR="00C54D9B" w:rsidRDefault="00D40770">
      <w:pPr>
        <w:pStyle w:val="SourceCode"/>
      </w:pPr>
      <w:r>
        <w:rPr>
          <w:rStyle w:val="VerbatimChar"/>
        </w:rPr>
        <w:t>## 24.6 gigabytes processed</w:t>
      </w:r>
    </w:p>
    <w:p w14:paraId="6374536E" w14:textId="77777777" w:rsidR="00C54D9B" w:rsidRDefault="00D40770">
      <w:pPr>
        <w:pStyle w:val="SourceCode"/>
      </w:pPr>
      <w:r>
        <w:rPr>
          <w:rStyle w:val="VerbatimChar"/>
        </w:rPr>
        <w:t>## Warning: closing unused connection 6 (https://api.github.com/repos/</w:t>
      </w:r>
      <w:r>
        <w:br/>
      </w:r>
      <w:r>
        <w:rPr>
          <w:rStyle w:val="VerbatimChar"/>
        </w:rPr>
        <w:t>## metacommunities/metacommunities/branches)</w:t>
      </w:r>
    </w:p>
    <w:p w14:paraId="00B19DEC" w14:textId="77777777" w:rsidR="00C54D9B" w:rsidRDefault="00D40770">
      <w:pPr>
        <w:pStyle w:val="SourceCode"/>
      </w:pPr>
      <w:r>
        <w:rPr>
          <w:rStyle w:val="VerbatimChar"/>
        </w:rPr>
        <w:t>## Warning: closing unused connection 5 (https://api.github.com/repos/</w:t>
      </w:r>
      <w:r>
        <w:br/>
      </w:r>
      <w:r>
        <w:rPr>
          <w:rStyle w:val="VerbatimChar"/>
        </w:rPr>
        <w:t>## metacommunities/metacommunities/contributors)</w:t>
      </w:r>
    </w:p>
    <w:p w14:paraId="39041CFC" w14:textId="77777777" w:rsidR="00C54D9B" w:rsidRDefault="00D40770">
      <w:pPr>
        <w:pStyle w:val="SourceCode"/>
      </w:pPr>
      <w:r>
        <w:rPr>
          <w:rStyle w:val="VerbatimChar"/>
        </w:rPr>
        <w:t>## Warning: closing unused connection 4 (https://api.github.com/repos/</w:t>
      </w:r>
      <w:r>
        <w:br/>
      </w:r>
      <w:r>
        <w:rPr>
          <w:rStyle w:val="VerbatimChar"/>
        </w:rPr>
        <w:t>## metacommunities/metacommunities/languages)</w:t>
      </w:r>
    </w:p>
    <w:p w14:paraId="6DD8B681" w14:textId="77777777" w:rsidR="00C54D9B" w:rsidRDefault="00D40770">
      <w:pPr>
        <w:pStyle w:val="SourceCode"/>
      </w:pPr>
      <w:r>
        <w:rPr>
          <w:rStyle w:val="VerbatimChar"/>
        </w:rPr>
        <w:t xml:space="preserve">## </w:t>
      </w:r>
      <w:r>
        <w:br/>
      </w:r>
      <w:r>
        <w:rPr>
          <w:rStyle w:val="VerbatimChar"/>
        </w:rPr>
        <w:t>Retrieving data:  6.5s</w:t>
      </w:r>
      <w:r>
        <w:br/>
      </w:r>
      <w:r>
        <w:rPr>
          <w:rStyle w:val="VerbatimChar"/>
        </w:rPr>
        <w:t>Retrieving data: 12.4s</w:t>
      </w:r>
      <w:r>
        <w:br/>
      </w:r>
      <w:r>
        <w:rPr>
          <w:rStyle w:val="VerbatimChar"/>
        </w:rPr>
        <w:t>Retrieving data: 18.1s</w:t>
      </w:r>
      <w:r>
        <w:br/>
      </w:r>
      <w:r>
        <w:rPr>
          <w:rStyle w:val="VerbatimChar"/>
        </w:rPr>
        <w:t>Retrieving data: 24.3s</w:t>
      </w:r>
      <w:r>
        <w:br/>
      </w:r>
      <w:r>
        <w:rPr>
          <w:rStyle w:val="VerbatimChar"/>
        </w:rPr>
        <w:t>Retrieving data: 31.6s</w:t>
      </w:r>
      <w:r>
        <w:br/>
      </w:r>
      <w:r>
        <w:rPr>
          <w:rStyle w:val="VerbatimChar"/>
        </w:rPr>
        <w:t>Retrieving data: 37.7s</w:t>
      </w:r>
      <w:r>
        <w:br/>
      </w:r>
      <w:r>
        <w:rPr>
          <w:rStyle w:val="VerbatimChar"/>
        </w:rPr>
        <w:t>Retrieving data: 43.7s</w:t>
      </w:r>
      <w:r>
        <w:br/>
      </w:r>
      <w:r>
        <w:rPr>
          <w:rStyle w:val="VerbatimChar"/>
        </w:rPr>
        <w:t>Retrieving data: 48.9s</w:t>
      </w:r>
      <w:r>
        <w:br/>
      </w:r>
      <w:r>
        <w:rPr>
          <w:rStyle w:val="VerbatimChar"/>
        </w:rPr>
        <w:t>Retrieving data: 54.1s</w:t>
      </w:r>
      <w:r>
        <w:br/>
      </w:r>
      <w:r>
        <w:rPr>
          <w:rStyle w:val="VerbatimChar"/>
        </w:rPr>
        <w:t>Retrieving data: 61.1s</w:t>
      </w:r>
      <w:r>
        <w:br/>
      </w:r>
      <w:r>
        <w:rPr>
          <w:rStyle w:val="VerbatimChar"/>
        </w:rPr>
        <w:t>Retrieving data: 67.5s</w:t>
      </w:r>
      <w:r>
        <w:br/>
      </w:r>
      <w:r>
        <w:rPr>
          <w:rStyle w:val="VerbatimChar"/>
        </w:rPr>
        <w:t>Retrieving data: 73.0s</w:t>
      </w:r>
      <w:r>
        <w:br/>
      </w:r>
      <w:r>
        <w:rPr>
          <w:rStyle w:val="VerbatimChar"/>
        </w:rPr>
        <w:t>Retrieving data: 84.9s</w:t>
      </w:r>
      <w:r>
        <w:br/>
      </w:r>
      <w:r>
        <w:rPr>
          <w:rStyle w:val="VerbatimChar"/>
        </w:rPr>
        <w:lastRenderedPageBreak/>
        <w:t>Retrieving data: 91.0s</w:t>
      </w:r>
      <w:r>
        <w:br/>
      </w:r>
      <w:r>
        <w:rPr>
          <w:rStyle w:val="VerbatimChar"/>
        </w:rPr>
        <w:t>Retrieving data: 98.3s</w:t>
      </w:r>
      <w:r>
        <w:br/>
      </w:r>
      <w:r>
        <w:rPr>
          <w:rStyle w:val="VerbatimChar"/>
        </w:rPr>
        <w:t>Retrieving data: 105.0s</w:t>
      </w:r>
      <w:r>
        <w:br/>
      </w:r>
      <w:r>
        <w:rPr>
          <w:rStyle w:val="VerbatimChar"/>
        </w:rPr>
        <w:t>Retrieving data: 112.0s</w:t>
      </w:r>
      <w:r>
        <w:br/>
      </w:r>
      <w:r>
        <w:rPr>
          <w:rStyle w:val="VerbatimChar"/>
        </w:rPr>
        <w:t>Retrieving data: 126.8s</w:t>
      </w:r>
      <w:r>
        <w:br/>
      </w:r>
      <w:r>
        <w:rPr>
          <w:rStyle w:val="VerbatimChar"/>
        </w:rPr>
        <w:t>Retrieving data: 147.7s</w:t>
      </w:r>
      <w:r>
        <w:br/>
      </w:r>
      <w:r>
        <w:rPr>
          <w:rStyle w:val="VerbatimChar"/>
        </w:rPr>
        <w:t>Retrieving data: 156.4s</w:t>
      </w:r>
      <w:r>
        <w:br/>
      </w:r>
      <w:r>
        <w:rPr>
          <w:rStyle w:val="VerbatimChar"/>
        </w:rPr>
        <w:t>Retrieving data: 162.6s</w:t>
      </w:r>
      <w:r>
        <w:br/>
      </w:r>
      <w:r>
        <w:rPr>
          <w:rStyle w:val="VerbatimChar"/>
        </w:rPr>
        <w:t>Retrieving data: 168.4s</w:t>
      </w:r>
      <w:r>
        <w:br/>
      </w:r>
      <w:r>
        <w:rPr>
          <w:rStyle w:val="VerbatimChar"/>
        </w:rPr>
        <w:t>Retrieving data: 176.2s</w:t>
      </w:r>
      <w:r>
        <w:br/>
      </w:r>
      <w:r>
        <w:rPr>
          <w:rStyle w:val="VerbatimChar"/>
        </w:rPr>
        <w:t>Retrieving data: 183.0s</w:t>
      </w:r>
      <w:r>
        <w:br/>
      </w:r>
      <w:r>
        <w:rPr>
          <w:rStyle w:val="VerbatimChar"/>
        </w:rPr>
        <w:t>Retrieving data: 191.0s</w:t>
      </w:r>
      <w:r>
        <w:br/>
      </w:r>
      <w:r>
        <w:rPr>
          <w:rStyle w:val="VerbatimChar"/>
        </w:rPr>
        <w:t>Retrieving data: 197.6s</w:t>
      </w:r>
      <w:r>
        <w:br/>
      </w:r>
      <w:r>
        <w:rPr>
          <w:rStyle w:val="VerbatimChar"/>
        </w:rPr>
        <w:t>Retrieving data: 205.2s</w:t>
      </w:r>
      <w:r>
        <w:br/>
      </w:r>
      <w:r>
        <w:rPr>
          <w:rStyle w:val="VerbatimChar"/>
        </w:rPr>
        <w:t>Retrieving data: 211.1s</w:t>
      </w:r>
      <w:r>
        <w:br/>
      </w:r>
      <w:r>
        <w:rPr>
          <w:rStyle w:val="VerbatimChar"/>
        </w:rPr>
        <w:t>Retrieving data: 217.2s</w:t>
      </w:r>
      <w:r>
        <w:br/>
      </w:r>
      <w:r>
        <w:rPr>
          <w:rStyle w:val="VerbatimChar"/>
        </w:rPr>
        <w:t>Retrieving data: 224.1s</w:t>
      </w:r>
      <w:r>
        <w:br/>
      </w:r>
      <w:r>
        <w:rPr>
          <w:rStyle w:val="VerbatimChar"/>
        </w:rPr>
        <w:t>Retrieving data: 230.7s</w:t>
      </w:r>
      <w:r>
        <w:br/>
      </w:r>
      <w:r>
        <w:rPr>
          <w:rStyle w:val="VerbatimChar"/>
        </w:rPr>
        <w:t>Retrieving data: 236.5s</w:t>
      </w:r>
      <w:r>
        <w:br/>
      </w:r>
      <w:r>
        <w:rPr>
          <w:rStyle w:val="VerbatimChar"/>
        </w:rPr>
        <w:t>Retrieving data: 243.7s</w:t>
      </w:r>
      <w:r>
        <w:br/>
      </w:r>
      <w:r>
        <w:rPr>
          <w:rStyle w:val="VerbatimChar"/>
        </w:rPr>
        <w:t>Retrieving data: 249.3s</w:t>
      </w:r>
      <w:r>
        <w:br/>
      </w:r>
      <w:r>
        <w:rPr>
          <w:rStyle w:val="VerbatimChar"/>
        </w:rPr>
        <w:t>Retrieving data: 256.2s</w:t>
      </w:r>
      <w:r>
        <w:br/>
      </w:r>
      <w:r>
        <w:rPr>
          <w:rStyle w:val="VerbatimChar"/>
        </w:rPr>
        <w:t>Retrieving data: 262.4s</w:t>
      </w:r>
      <w:r>
        <w:br/>
      </w:r>
      <w:r>
        <w:rPr>
          <w:rStyle w:val="VerbatimChar"/>
        </w:rPr>
        <w:t>Retrieving data: 269.5s</w:t>
      </w:r>
      <w:r>
        <w:br/>
      </w:r>
      <w:r>
        <w:rPr>
          <w:rStyle w:val="VerbatimChar"/>
        </w:rPr>
        <w:t>Retrieving data: 276.8s</w:t>
      </w:r>
      <w:r>
        <w:br/>
      </w:r>
      <w:r>
        <w:rPr>
          <w:rStyle w:val="VerbatimChar"/>
        </w:rPr>
        <w:t>Retrieving data: 285.8s</w:t>
      </w:r>
      <w:r>
        <w:br/>
      </w:r>
      <w:r>
        <w:rPr>
          <w:rStyle w:val="VerbatimChar"/>
        </w:rPr>
        <w:t>Retrieving data: 294.1s</w:t>
      </w:r>
      <w:r>
        <w:br/>
      </w:r>
      <w:r>
        <w:rPr>
          <w:rStyle w:val="VerbatimChar"/>
        </w:rPr>
        <w:t>Retrieving data: 302.1s</w:t>
      </w:r>
      <w:r>
        <w:br/>
      </w:r>
      <w:r>
        <w:rPr>
          <w:rStyle w:val="VerbatimChar"/>
        </w:rPr>
        <w:t>Retrieving data: 308.9s</w:t>
      </w:r>
      <w:r>
        <w:br/>
      </w:r>
      <w:r>
        <w:rPr>
          <w:rStyle w:val="VerbatimChar"/>
        </w:rPr>
        <w:t>Retrieving data: 317.8s</w:t>
      </w:r>
      <w:r>
        <w:br/>
      </w:r>
      <w:r>
        <w:rPr>
          <w:rStyle w:val="VerbatimChar"/>
        </w:rPr>
        <w:t>Retrieving data: 325.1s</w:t>
      </w:r>
      <w:r>
        <w:br/>
      </w:r>
      <w:r>
        <w:rPr>
          <w:rStyle w:val="VerbatimChar"/>
        </w:rPr>
        <w:t>Retrieving data: 331.1s</w:t>
      </w:r>
      <w:r>
        <w:br/>
      </w:r>
      <w:r>
        <w:rPr>
          <w:rStyle w:val="VerbatimChar"/>
        </w:rPr>
        <w:t>Retrieving data: 337.6s</w:t>
      </w:r>
      <w:r>
        <w:br/>
      </w:r>
      <w:r>
        <w:rPr>
          <w:rStyle w:val="VerbatimChar"/>
        </w:rPr>
        <w:t>Retrieving data: 344.0s</w:t>
      </w:r>
      <w:r>
        <w:br/>
      </w:r>
      <w:r>
        <w:rPr>
          <w:rStyle w:val="VerbatimChar"/>
        </w:rPr>
        <w:t>Retrieving data: 352.3s</w:t>
      </w:r>
      <w:r>
        <w:br/>
      </w:r>
      <w:r>
        <w:rPr>
          <w:rStyle w:val="VerbatimChar"/>
        </w:rPr>
        <w:t>Retrieving data: 358.5s</w:t>
      </w:r>
      <w:r>
        <w:br/>
      </w:r>
      <w:r>
        <w:rPr>
          <w:rStyle w:val="VerbatimChar"/>
        </w:rPr>
        <w:t>Retrieving data: 365.0s</w:t>
      </w:r>
      <w:r>
        <w:br/>
      </w:r>
      <w:r>
        <w:rPr>
          <w:rStyle w:val="VerbatimChar"/>
        </w:rPr>
        <w:t>Retrieving data: 371.4s</w:t>
      </w:r>
      <w:r>
        <w:br/>
      </w:r>
      <w:r>
        <w:rPr>
          <w:rStyle w:val="VerbatimChar"/>
        </w:rPr>
        <w:t>Retrieving data: 377.7s</w:t>
      </w:r>
      <w:r>
        <w:br/>
      </w:r>
      <w:r>
        <w:rPr>
          <w:rStyle w:val="VerbatimChar"/>
        </w:rPr>
        <w:t>Retrieving data: 385.6s</w:t>
      </w:r>
      <w:r>
        <w:br/>
      </w:r>
      <w:r>
        <w:rPr>
          <w:rStyle w:val="VerbatimChar"/>
        </w:rPr>
        <w:t>Retrieving data: 392.3s</w:t>
      </w:r>
      <w:r>
        <w:br/>
      </w:r>
      <w:r>
        <w:rPr>
          <w:rStyle w:val="VerbatimChar"/>
        </w:rPr>
        <w:t>Retrieving data: 398.3s</w:t>
      </w:r>
      <w:r>
        <w:br/>
      </w:r>
      <w:r>
        <w:rPr>
          <w:rStyle w:val="VerbatimChar"/>
        </w:rPr>
        <w:t>Retrieving data: 404.7s</w:t>
      </w:r>
      <w:r>
        <w:br/>
      </w:r>
      <w:r>
        <w:rPr>
          <w:rStyle w:val="VerbatimChar"/>
        </w:rPr>
        <w:t>Retrieving data: 412.9s</w:t>
      </w:r>
      <w:r>
        <w:br/>
      </w:r>
      <w:r>
        <w:rPr>
          <w:rStyle w:val="VerbatimChar"/>
        </w:rPr>
        <w:t>Retrieving data: 418.9s</w:t>
      </w:r>
      <w:r>
        <w:br/>
      </w:r>
      <w:r>
        <w:rPr>
          <w:rStyle w:val="VerbatimChar"/>
        </w:rPr>
        <w:t>Retrieving data: 425.1s</w:t>
      </w:r>
      <w:r>
        <w:br/>
      </w:r>
      <w:r>
        <w:rPr>
          <w:rStyle w:val="VerbatimChar"/>
        </w:rPr>
        <w:t>Retrieving data: 431.3s</w:t>
      </w:r>
      <w:r>
        <w:br/>
      </w:r>
      <w:r>
        <w:rPr>
          <w:rStyle w:val="VerbatimChar"/>
        </w:rPr>
        <w:t>Retrieving data: 438.3s</w:t>
      </w:r>
      <w:r>
        <w:br/>
      </w:r>
      <w:r>
        <w:rPr>
          <w:rStyle w:val="VerbatimChar"/>
        </w:rPr>
        <w:t>Retrieving data: 446.6s</w:t>
      </w:r>
      <w:r>
        <w:br/>
      </w:r>
      <w:r>
        <w:rPr>
          <w:rStyle w:val="VerbatimChar"/>
        </w:rPr>
        <w:t>Retrieving data: 453.4s</w:t>
      </w:r>
      <w:r>
        <w:br/>
      </w:r>
      <w:r>
        <w:rPr>
          <w:rStyle w:val="VerbatimChar"/>
        </w:rPr>
        <w:lastRenderedPageBreak/>
        <w:t>Retrieving data: 459.5s</w:t>
      </w:r>
      <w:r>
        <w:br/>
      </w:r>
      <w:r>
        <w:rPr>
          <w:rStyle w:val="VerbatimChar"/>
        </w:rPr>
        <w:t>Retrieving data: 466.6s</w:t>
      </w:r>
      <w:r>
        <w:br/>
      </w:r>
      <w:r>
        <w:rPr>
          <w:rStyle w:val="VerbatimChar"/>
        </w:rPr>
        <w:t>Retrieving data: 473.9s</w:t>
      </w:r>
      <w:r>
        <w:br/>
      </w:r>
      <w:r>
        <w:rPr>
          <w:rStyle w:val="VerbatimChar"/>
        </w:rPr>
        <w:t>Retrieving data: 481.9s</w:t>
      </w:r>
      <w:r>
        <w:br/>
      </w:r>
      <w:r>
        <w:rPr>
          <w:rStyle w:val="VerbatimChar"/>
        </w:rPr>
        <w:t>Retrieving data: 489.0s</w:t>
      </w:r>
      <w:r>
        <w:br/>
      </w:r>
      <w:r>
        <w:rPr>
          <w:rStyle w:val="VerbatimChar"/>
        </w:rPr>
        <w:t>Retrieving data: 497.8s</w:t>
      </w:r>
      <w:r>
        <w:br/>
      </w:r>
      <w:r>
        <w:rPr>
          <w:rStyle w:val="VerbatimChar"/>
        </w:rPr>
        <w:t>Retrieving data: 506.2s</w:t>
      </w:r>
      <w:r>
        <w:br/>
      </w:r>
      <w:r>
        <w:rPr>
          <w:rStyle w:val="VerbatimChar"/>
        </w:rPr>
        <w:t>Retrieving data: 515.2s</w:t>
      </w:r>
      <w:r>
        <w:br/>
      </w:r>
      <w:r>
        <w:rPr>
          <w:rStyle w:val="VerbatimChar"/>
        </w:rPr>
        <w:t>Retrieving data: 523.5s</w:t>
      </w:r>
      <w:r>
        <w:br/>
      </w:r>
      <w:r>
        <w:rPr>
          <w:rStyle w:val="VerbatimChar"/>
        </w:rPr>
        <w:t>Retrieving data: 531.6s</w:t>
      </w:r>
      <w:r>
        <w:br/>
      </w:r>
      <w:r>
        <w:rPr>
          <w:rStyle w:val="VerbatimChar"/>
        </w:rPr>
        <w:t>Retrieving data: 541.2s</w:t>
      </w:r>
      <w:r>
        <w:br/>
      </w:r>
      <w:r>
        <w:rPr>
          <w:rStyle w:val="VerbatimChar"/>
        </w:rPr>
        <w:t>Retrieving data: 549.2s</w:t>
      </w:r>
      <w:r>
        <w:br/>
      </w:r>
      <w:r>
        <w:rPr>
          <w:rStyle w:val="VerbatimChar"/>
        </w:rPr>
        <w:t>Retrieving data: 556.6s</w:t>
      </w:r>
      <w:r>
        <w:br/>
      </w:r>
      <w:r>
        <w:rPr>
          <w:rStyle w:val="VerbatimChar"/>
        </w:rPr>
        <w:t>Retrieving data: 564.2s</w:t>
      </w:r>
      <w:r>
        <w:br/>
      </w:r>
      <w:commentRangeStart w:id="103"/>
      <w:r>
        <w:rPr>
          <w:rStyle w:val="VerbatimChar"/>
        </w:rPr>
        <w:t>Retrieving data: 573.3s</w:t>
      </w:r>
      <w:commentRangeEnd w:id="103"/>
      <w:r w:rsidR="00C07F1A">
        <w:rPr>
          <w:rStyle w:val="CommentReference"/>
        </w:rPr>
        <w:commentReference w:id="103"/>
      </w:r>
    </w:p>
    <w:p w14:paraId="2DDE58B1" w14:textId="77777777" w:rsidR="00C54D9B" w:rsidRDefault="00D40770">
      <w:pPr>
        <w:pStyle w:val="FigurewithCaption"/>
      </w:pPr>
      <w:r>
        <w:rPr>
          <w:noProof/>
        </w:rPr>
        <w:drawing>
          <wp:inline distT="0" distB="0" distL="114935" distR="114935" wp14:anchorId="76150352" wp14:editId="1F2D53CE">
            <wp:extent cx="5334000" cy="5334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miter lim="800000"/>
                      <a:headEnd/>
                      <a:tailEnd/>
                    </a:ln>
                  </pic:spPr>
                </pic:pic>
              </a:graphicData>
            </a:graphic>
          </wp:inline>
        </w:drawing>
      </w:r>
    </w:p>
    <w:p w14:paraId="45FD5272" w14:textId="77777777" w:rsidR="00C54D9B" w:rsidRDefault="00D40770">
      <w:pPr>
        <w:pStyle w:val="ImageCaption"/>
      </w:pPr>
      <w:r>
        <w:t>plot of chunk android_associations</w:t>
      </w:r>
    </w:p>
    <w:p w14:paraId="2250B895" w14:textId="77777777" w:rsidR="00C54D9B" w:rsidRDefault="00D40770">
      <w:pPr>
        <w:pStyle w:val="TextBody"/>
      </w:pPr>
      <w:r>
        <w:lastRenderedPageBreak/>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w:t>
      </w:r>
      <w:commentRangeStart w:id="104"/>
      <w:r>
        <w:t xml:space="preserve">that continually </w:t>
      </w:r>
      <w:commentRangeEnd w:id="104"/>
      <w:r w:rsidR="00F25F07">
        <w:rPr>
          <w:rStyle w:val="CommentReference"/>
        </w:rPr>
        <w:commentReference w:id="104"/>
      </w:r>
      <w:r>
        <w:t xml:space="preserve">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w:t>
      </w:r>
      <w:commentRangeStart w:id="105"/>
      <w:r>
        <w:t xml:space="preserve">Figure  and  attempt </w:t>
      </w:r>
      <w:commentRangeEnd w:id="105"/>
      <w:r w:rsidR="00F25F07">
        <w:rPr>
          <w:rStyle w:val="CommentReference"/>
        </w:rPr>
        <w:commentReference w:id="105"/>
      </w:r>
      <w:r>
        <w:t>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14:paraId="0DC5E574" w14:textId="77777777" w:rsidR="00C54D9B" w:rsidRDefault="00D40770">
      <w:pPr>
        <w:pStyle w:val="SourceCode"/>
      </w:pPr>
      <w:r>
        <w:rPr>
          <w:rStyle w:val="VerbatimChar"/>
        </w:rPr>
        <w:t>## Parsed with column specification:</w:t>
      </w:r>
      <w:r>
        <w:br/>
      </w:r>
      <w:r>
        <w:rPr>
          <w:rStyle w:val="VerbatimChar"/>
        </w:rPr>
        <w:t>## cols(</w:t>
      </w:r>
      <w:r>
        <w:br/>
      </w:r>
      <w:r>
        <w:rPr>
          <w:rStyle w:val="VerbatimChar"/>
        </w:rPr>
        <w:t>##   repo_name = col_character(),</w:t>
      </w:r>
      <w:r>
        <w:br/>
      </w:r>
      <w:r>
        <w:rPr>
          <w:rStyle w:val="VerbatimChar"/>
        </w:rPr>
        <w:t>##   created_at = col_datetime(format = ""),</w:t>
      </w:r>
      <w:r>
        <w:br/>
      </w:r>
      <w:r>
        <w:rPr>
          <w:rStyle w:val="VerbatimChar"/>
        </w:rPr>
        <w:t>##   cnt = col_integer()</w:t>
      </w:r>
      <w:r>
        <w:br/>
      </w:r>
      <w:r>
        <w:rPr>
          <w:rStyle w:val="VerbatimChar"/>
        </w:rPr>
        <w:t>## )</w:t>
      </w:r>
    </w:p>
    <w:p w14:paraId="7C0044E4" w14:textId="77777777" w:rsidR="00C54D9B" w:rsidRDefault="00D40770">
      <w:pPr>
        <w:pStyle w:val="FigurewithCaption"/>
      </w:pPr>
      <w:r>
        <w:rPr>
          <w:noProof/>
        </w:rPr>
        <w:lastRenderedPageBreak/>
        <w:drawing>
          <wp:inline distT="0" distB="0" distL="114935" distR="114935" wp14:anchorId="28F4D8C9" wp14:editId="542D4D6B">
            <wp:extent cx="5334000" cy="5334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miter lim="800000"/>
                      <a:headEnd/>
                      <a:tailEnd/>
                    </a:ln>
                  </pic:spPr>
                </pic:pic>
              </a:graphicData>
            </a:graphic>
          </wp:inline>
        </w:drawing>
      </w:r>
    </w:p>
    <w:p w14:paraId="315FD00C" w14:textId="77777777" w:rsidR="00C54D9B" w:rsidRDefault="00D40770">
      <w:pPr>
        <w:pStyle w:val="ImageCaption"/>
      </w:pPr>
      <w:r>
        <w:t>plot of chunk bootstraph_association</w:t>
      </w:r>
    </w:p>
    <w:p w14:paraId="43BD2185" w14:textId="77777777" w:rsidR="00C54D9B" w:rsidRDefault="00D40770">
      <w:pPr>
        <w:pStyle w:val="TextBody"/>
      </w:pPr>
      <w:r>
        <w:t xml:space="preserve">We might call this form of composition, as it configures capital numbers, </w:t>
      </w:r>
      <w:r>
        <w:rPr>
          <w:i/>
        </w:rPr>
        <w:t>stacked associative imitation.</w:t>
      </w:r>
      <w:r>
        <w:t xml:space="preserve"> Associative imitation appears in two different ways in these figures. The broad bands of color rippling horizontally across the base of the figures graph the counts of copies being made each day on Github of popular repositories such as </w:t>
      </w:r>
      <w:r>
        <w:rPr>
          <w:rStyle w:val="VerbatimChar"/>
        </w:rPr>
        <w:t>android</w:t>
      </w:r>
      <w:r>
        <w:t xml:space="preserve"> or </w:t>
      </w:r>
      <w:r>
        <w:rPr>
          <w:rStyle w:val="VerbatimChar"/>
        </w:rPr>
        <w:t>bootstrap</w:t>
      </w:r>
      <w:r>
        <w:t xml:space="preserve"> using the Fork action. (In forking, the repository name remains the same.) But the much more dense striations running above the base ribbons, seen for instance in Figure , count repositories whose names combine the base repository (e.g. </w:t>
      </w:r>
      <w:r>
        <w:rPr>
          <w:rStyle w:val="VerbatimChar"/>
        </w:rPr>
        <w:t>android</w:t>
      </w:r>
      <w:r>
        <w:t xml:space="preserve">) but vary it in some way. These repositories associate with the base repository, but diverge from it in a multiplicity of ways. A repository may, for instance, relate to the popular </w:t>
      </w:r>
      <w:r>
        <w:rPr>
          <w:rStyle w:val="VerbatimChar"/>
        </w:rPr>
        <w:t>bootstrap</w:t>
      </w:r>
      <w:r>
        <w:t xml:space="preserve"> repository yet combine it with a range of other platforms and devices such as </w:t>
      </w:r>
      <w:r>
        <w:rPr>
          <w:rStyle w:val="VerbatimChar"/>
        </w:rPr>
        <w:t>android</w:t>
      </w:r>
      <w:r>
        <w:t xml:space="preserve"> or </w:t>
      </w:r>
      <w:r>
        <w:rPr>
          <w:rStyle w:val="VerbatimChar"/>
        </w:rPr>
        <w:t>jQuery</w:t>
      </w:r>
      <w:r>
        <w:t>.</w:t>
      </w:r>
    </w:p>
    <w:p w14:paraId="49BBB7E5" w14:textId="77777777" w:rsidR="00C54D9B" w:rsidRDefault="00D40770">
      <w:pPr>
        <w:pStyle w:val="TextBody"/>
      </w:pPr>
      <w:r w:rsidRPr="004B6CAD">
        <w:rPr>
          <w:highlight w:val="yellow"/>
          <w:rPrChange w:id="106" w:author="Nafus, Dawn" w:date="2016-11-19T18:20:00Z">
            <w:rPr/>
          </w:rPrChange>
        </w:rPr>
        <w:t>In the striated zones of associo-imitation plotted in the figures, it is possible to count something that is neither the long tail nor a link-based network of affiliations</w:t>
      </w:r>
      <w:r>
        <w:t xml:space="preserve">. The </w:t>
      </w:r>
      <w:r>
        <w:lastRenderedPageBreak/>
        <w:t>cross-ply of repository imitations identify the average everydayness of coding work with forms of associative investment and affective identification that range across many different repositories. In this work</w:t>
      </w:r>
      <w:r w:rsidRPr="00C07F1A">
        <w:rPr>
          <w:highlight w:val="yellow"/>
          <w:rPrChange w:id="107" w:author="Nafus, Dawn" w:date="2016-11-19T18:30:00Z">
            <w:rPr/>
          </w:rPrChange>
        </w:rPr>
        <w:t>, repositories act as high visibility markers around which waves of hybridisation stack up. Unlike</w:t>
      </w:r>
      <w:r>
        <w:t xml:space="preserve"> the capital numbers with their total aggregates of people or repositories, the imitative fluxes that bulk out and pad in these diagrams have diverse networks of association. The implication here is that by counting elements within the capital numbers, we can begin to glimpse the pathways of generative circulation that enliven and literally join together in contemporary technologies.</w:t>
      </w:r>
    </w:p>
    <w:p w14:paraId="418A9818" w14:textId="77777777" w:rsidR="00C54D9B" w:rsidRDefault="00D40770">
      <w:pPr>
        <w:pStyle w:val="Heading2"/>
      </w:pPr>
      <w:bookmarkStart w:id="108" w:name="de-capitalising-configuration"/>
      <w:bookmarkEnd w:id="108"/>
      <w:r>
        <w:t>De-capitalising configuration</w:t>
      </w:r>
    </w:p>
    <w:p w14:paraId="7CF9AAA1" w14:textId="77777777" w:rsidR="00C54D9B" w:rsidRDefault="00D40770">
      <w:pPr>
        <w:pStyle w:val="FirstParagraph"/>
      </w:pPr>
      <w:r>
        <w:t>Densely populated with counts of ephemeral repositories, stacked with associative imitations, the capital number 29 million seemed in the light of these re-counting to be a sieve-like entity, full of differently configured processes. Yet still the count was not exhaustively accounted for in these different counts. The very act of counting these imitations has a device-specificity, in its reliance on the Github platform API, the GithubArchive timeline dataset and the GoogleBigQuery cloud analytic's platform, and indeed Github itself as the repository of the code and text comprising this article (Metacommunities 2016). Unlike the network-tracing approach, it can perhaps take into account the ways in which the platform itself works to shape networked associations. Whenever we count or calculate in any form, device-specific configurations materialise in the numbers. The expansively contagious nature of imitation inevitably encounters device-specific configurations.</w:t>
      </w:r>
    </w:p>
    <w:p w14:paraId="1113E17F" w14:textId="77777777" w:rsidR="00C54D9B" w:rsidRDefault="00D40770">
      <w:pPr>
        <w:pStyle w:val="SourceCode"/>
      </w:pPr>
      <w:r>
        <w:rPr>
          <w:rStyle w:val="VerbatimChar"/>
        </w:rPr>
        <w:t>##         f0_</w:t>
      </w:r>
      <w:r>
        <w:br/>
      </w:r>
      <w:r>
        <w:rPr>
          <w:rStyle w:val="VerbatimChar"/>
        </w:rPr>
        <w:t>## 1 493542302</w:t>
      </w:r>
    </w:p>
    <w:p w14:paraId="42BE741E" w14:textId="77777777" w:rsidR="00C54D9B" w:rsidRDefault="00D40770">
      <w:pPr>
        <w:pStyle w:val="SourceCode"/>
      </w:pPr>
      <w:r>
        <w:rPr>
          <w:rStyle w:val="VerbatimChar"/>
        </w:rPr>
        <w:t xml:space="preserve">## </w:t>
      </w:r>
      <w:r>
        <w:br/>
      </w:r>
      <w:r>
        <w:rPr>
          <w:rStyle w:val="VerbatimChar"/>
        </w:rPr>
        <w:t>Running query:   RUNNING  2.9s</w:t>
      </w:r>
      <w:r>
        <w:br/>
      </w:r>
      <w:r>
        <w:rPr>
          <w:rStyle w:val="VerbatimChar"/>
        </w:rPr>
        <w:t>Running query:   RUNNING  3.9s</w:t>
      </w:r>
      <w:r>
        <w:br/>
      </w:r>
      <w:r>
        <w:rPr>
          <w:rStyle w:val="VerbatimChar"/>
        </w:rPr>
        <w:t>Running query:   RUNNING  4.9s</w:t>
      </w:r>
      <w:r>
        <w:br/>
      </w:r>
      <w:r>
        <w:rPr>
          <w:rStyle w:val="VerbatimChar"/>
        </w:rPr>
        <w:t>Running query:   RUNNING  5.9s</w:t>
      </w:r>
      <w:r>
        <w:br/>
      </w:r>
      <w:r>
        <w:rPr>
          <w:rStyle w:val="VerbatimChar"/>
        </w:rPr>
        <w:t>Running query:   RUNNING  6.9s</w:t>
      </w:r>
      <w:r>
        <w:br/>
      </w:r>
      <w:r>
        <w:rPr>
          <w:rStyle w:val="VerbatimChar"/>
        </w:rPr>
        <w:t>Running query:   RUNNING  7.9s</w:t>
      </w:r>
      <w:r>
        <w:br/>
      </w:r>
      <w:r>
        <w:rPr>
          <w:rStyle w:val="VerbatimChar"/>
        </w:rPr>
        <w:t>Running query:   RUNNING  8.9s</w:t>
      </w:r>
      <w:r>
        <w:br/>
      </w:r>
      <w:r>
        <w:rPr>
          <w:rStyle w:val="VerbatimChar"/>
        </w:rPr>
        <w:t>Running query:   RUNNING  9.8s</w:t>
      </w:r>
      <w:r>
        <w:br/>
      </w:r>
      <w:r>
        <w:rPr>
          <w:rStyle w:val="VerbatimChar"/>
        </w:rPr>
        <w:t>Running query:   RUNNING 10.8s</w:t>
      </w:r>
      <w:r>
        <w:br/>
      </w:r>
      <w:r>
        <w:rPr>
          <w:rStyle w:val="VerbatimChar"/>
        </w:rPr>
        <w:t>Running query:   RUNNING 11.8s</w:t>
      </w:r>
      <w:r>
        <w:br/>
      </w:r>
      <w:r>
        <w:rPr>
          <w:rStyle w:val="VerbatimChar"/>
        </w:rPr>
        <w:t>Running query:   RUNNING 12.7s</w:t>
      </w:r>
      <w:r>
        <w:br/>
      </w:r>
      <w:r>
        <w:rPr>
          <w:rStyle w:val="VerbatimChar"/>
        </w:rPr>
        <w:t>Running query:   RUNNING 13.7s</w:t>
      </w:r>
      <w:r>
        <w:br/>
      </w:r>
      <w:r>
        <w:rPr>
          <w:rStyle w:val="VerbatimChar"/>
        </w:rPr>
        <w:t>Running query:   RUNNING 14.7s</w:t>
      </w:r>
      <w:r>
        <w:br/>
      </w:r>
      <w:r>
        <w:rPr>
          <w:rStyle w:val="VerbatimChar"/>
        </w:rPr>
        <w:t>Running query:   RUNNING 15.6s</w:t>
      </w:r>
      <w:r>
        <w:br/>
      </w:r>
      <w:r>
        <w:rPr>
          <w:rStyle w:val="VerbatimChar"/>
        </w:rPr>
        <w:t>Running query:   RUNNING 16.5s</w:t>
      </w:r>
      <w:r>
        <w:br/>
      </w:r>
      <w:r>
        <w:rPr>
          <w:rStyle w:val="VerbatimChar"/>
        </w:rPr>
        <w:t>Running query:   RUNNING 17.5s</w:t>
      </w:r>
      <w:r>
        <w:br/>
      </w:r>
      <w:r>
        <w:rPr>
          <w:rStyle w:val="VerbatimChar"/>
        </w:rPr>
        <w:t>Running query:   RUNNING 18.5s</w:t>
      </w:r>
      <w:r>
        <w:br/>
      </w:r>
      <w:r>
        <w:rPr>
          <w:rStyle w:val="VerbatimChar"/>
        </w:rPr>
        <w:t>Running query:   RUNNING 24.5s</w:t>
      </w:r>
      <w:r>
        <w:br/>
      </w:r>
      <w:r>
        <w:rPr>
          <w:rStyle w:val="VerbatimChar"/>
        </w:rPr>
        <w:t>Running query:   RUNNING 25.5s</w:t>
      </w:r>
      <w:r>
        <w:br/>
      </w:r>
      <w:r>
        <w:rPr>
          <w:rStyle w:val="VerbatimChar"/>
        </w:rPr>
        <w:lastRenderedPageBreak/>
        <w:t>Running query:   RUNNING 26.4s</w:t>
      </w:r>
      <w:r>
        <w:br/>
      </w:r>
      <w:r>
        <w:rPr>
          <w:rStyle w:val="VerbatimChar"/>
        </w:rPr>
        <w:t>Running query:   RUNNING 27.4s</w:t>
      </w:r>
      <w:r>
        <w:br/>
      </w:r>
      <w:r>
        <w:rPr>
          <w:rStyle w:val="VerbatimChar"/>
        </w:rPr>
        <w:t>Running query:   RUNNING 28.4s</w:t>
      </w:r>
      <w:r>
        <w:br/>
      </w:r>
      <w:r>
        <w:rPr>
          <w:rStyle w:val="VerbatimChar"/>
        </w:rPr>
        <w:t>Running query:   RUNNING 29.4s</w:t>
      </w:r>
      <w:r>
        <w:br/>
      </w:r>
      <w:r>
        <w:rPr>
          <w:rStyle w:val="VerbatimChar"/>
        </w:rPr>
        <w:t>Running query:   RUNNING 30.4s</w:t>
      </w:r>
      <w:r>
        <w:br/>
      </w:r>
      <w:r>
        <w:rPr>
          <w:rStyle w:val="VerbatimChar"/>
        </w:rPr>
        <w:t>Running query:   RUNNING 31.3s</w:t>
      </w:r>
      <w:r>
        <w:br/>
      </w:r>
      <w:r>
        <w:rPr>
          <w:rStyle w:val="VerbatimChar"/>
        </w:rPr>
        <w:t>Running query:   RUNNING 32.3s</w:t>
      </w:r>
      <w:r>
        <w:br/>
      </w:r>
      <w:r>
        <w:rPr>
          <w:rStyle w:val="VerbatimChar"/>
        </w:rPr>
        <w:t>Running query:   RUNNING 33.2s</w:t>
      </w:r>
      <w:r>
        <w:br/>
      </w:r>
      <w:r>
        <w:rPr>
          <w:rStyle w:val="VerbatimChar"/>
        </w:rPr>
        <w:t>Running query:   RUNNING 34.2s</w:t>
      </w:r>
      <w:r>
        <w:br/>
      </w:r>
      <w:r>
        <w:rPr>
          <w:rStyle w:val="VerbatimChar"/>
        </w:rPr>
        <w:t>Running query:   RUNNING 35.2s</w:t>
      </w:r>
      <w:r>
        <w:br/>
      </w:r>
      <w:r>
        <w:rPr>
          <w:rStyle w:val="VerbatimChar"/>
        </w:rPr>
        <w:t>Running query:   RUNNING 36.1s</w:t>
      </w:r>
      <w:r>
        <w:br/>
      </w:r>
      <w:r>
        <w:rPr>
          <w:rStyle w:val="VerbatimChar"/>
        </w:rPr>
        <w:t>Running query:   RUNNING 37.1s</w:t>
      </w:r>
      <w:r>
        <w:br/>
      </w:r>
      <w:r>
        <w:rPr>
          <w:rStyle w:val="VerbatimChar"/>
        </w:rPr>
        <w:t>Running query:   RUNNING 38.1s</w:t>
      </w:r>
      <w:r>
        <w:br/>
      </w:r>
      <w:r>
        <w:rPr>
          <w:rStyle w:val="VerbatimChar"/>
        </w:rPr>
        <w:t>Running query:   RUNNING 39.0s</w:t>
      </w:r>
      <w:r>
        <w:br/>
      </w:r>
      <w:r>
        <w:rPr>
          <w:rStyle w:val="VerbatimChar"/>
        </w:rPr>
        <w:t>Running query:   RUNNING 40.0s</w:t>
      </w:r>
      <w:r>
        <w:br/>
      </w:r>
      <w:r>
        <w:rPr>
          <w:rStyle w:val="VerbatimChar"/>
        </w:rPr>
        <w:t>Running query:   RUNNING 41.0s</w:t>
      </w:r>
      <w:r>
        <w:br/>
      </w:r>
      <w:r>
        <w:rPr>
          <w:rStyle w:val="VerbatimChar"/>
        </w:rPr>
        <w:t>Running query:   RUNNING 42.1s</w:t>
      </w:r>
      <w:r>
        <w:br/>
      </w:r>
      <w:r>
        <w:rPr>
          <w:rStyle w:val="VerbatimChar"/>
        </w:rPr>
        <w:t>Running query:   RUNNING 43.1s</w:t>
      </w:r>
      <w:r>
        <w:br/>
      </w:r>
      <w:r>
        <w:rPr>
          <w:rStyle w:val="VerbatimChar"/>
        </w:rPr>
        <w:t>Running query:   RUNNING 44.0s</w:t>
      </w:r>
      <w:r>
        <w:br/>
      </w:r>
      <w:r>
        <w:rPr>
          <w:rStyle w:val="VerbatimChar"/>
        </w:rPr>
        <w:t>Running query:   RUNNING 45.0s</w:t>
      </w:r>
      <w:r>
        <w:br/>
      </w:r>
      <w:r>
        <w:rPr>
          <w:rStyle w:val="VerbatimChar"/>
        </w:rPr>
        <w:t>Running query:   RUNNING 46.0s</w:t>
      </w:r>
      <w:r>
        <w:br/>
      </w:r>
      <w:r>
        <w:rPr>
          <w:rStyle w:val="VerbatimChar"/>
        </w:rPr>
        <w:t>Running query:   RUNNING 46.9s</w:t>
      </w:r>
      <w:r>
        <w:br/>
      </w:r>
      <w:r>
        <w:rPr>
          <w:rStyle w:val="VerbatimChar"/>
        </w:rPr>
        <w:t>Running query:   RUNNING 48.0s</w:t>
      </w:r>
      <w:r>
        <w:br/>
      </w:r>
      <w:r>
        <w:rPr>
          <w:rStyle w:val="VerbatimChar"/>
        </w:rPr>
        <w:t>Running query:   RUNNING 49.0s</w:t>
      </w:r>
      <w:r>
        <w:br/>
      </w:r>
      <w:r>
        <w:rPr>
          <w:rStyle w:val="VerbatimChar"/>
        </w:rPr>
        <w:t>Running query:   RUNNING 50.0s</w:t>
      </w:r>
      <w:r>
        <w:br/>
      </w:r>
      <w:r>
        <w:rPr>
          <w:rStyle w:val="VerbatimChar"/>
        </w:rPr>
        <w:t>Running query:   RUNNING 52.1s</w:t>
      </w:r>
      <w:r>
        <w:br/>
      </w:r>
      <w:r>
        <w:rPr>
          <w:rStyle w:val="VerbatimChar"/>
        </w:rPr>
        <w:t>Running query:   RUNNING 53.1s</w:t>
      </w:r>
      <w:r>
        <w:br/>
      </w:r>
      <w:r>
        <w:rPr>
          <w:rStyle w:val="VerbatimChar"/>
        </w:rPr>
        <w:t>Running query:   RUNNING 54.1s</w:t>
      </w:r>
      <w:r>
        <w:br/>
      </w:r>
      <w:r>
        <w:rPr>
          <w:rStyle w:val="VerbatimChar"/>
        </w:rPr>
        <w:t>Running query:   RUNNING 55.1s</w:t>
      </w:r>
      <w:r>
        <w:br/>
      </w:r>
      <w:r>
        <w:rPr>
          <w:rStyle w:val="VerbatimChar"/>
        </w:rPr>
        <w:t>Running query:   RUNNING 56.0s</w:t>
      </w:r>
      <w:r>
        <w:br/>
      </w:r>
      <w:r>
        <w:rPr>
          <w:rStyle w:val="VerbatimChar"/>
        </w:rPr>
        <w:t>Running query:   RUNNING 57.0s</w:t>
      </w:r>
      <w:r>
        <w:br/>
      </w:r>
      <w:r>
        <w:rPr>
          <w:rStyle w:val="VerbatimChar"/>
        </w:rPr>
        <w:t>Running query:   RUNNING 57.9s</w:t>
      </w:r>
      <w:r>
        <w:br/>
      </w:r>
      <w:r>
        <w:rPr>
          <w:rStyle w:val="VerbatimChar"/>
        </w:rPr>
        <w:t>Running query:   RUNNING 58.9s</w:t>
      </w:r>
      <w:r>
        <w:br/>
      </w:r>
      <w:r>
        <w:rPr>
          <w:rStyle w:val="VerbatimChar"/>
        </w:rPr>
        <w:t>Running query:   RUNNING 59.9s</w:t>
      </w:r>
      <w:r>
        <w:br/>
      </w:r>
      <w:r>
        <w:rPr>
          <w:rStyle w:val="VerbatimChar"/>
        </w:rPr>
        <w:t>Running query:   RUNNING 60.9s</w:t>
      </w:r>
      <w:r>
        <w:br/>
      </w:r>
      <w:r>
        <w:rPr>
          <w:rStyle w:val="VerbatimChar"/>
        </w:rPr>
        <w:t>Running query:   RUNNING 61.9s</w:t>
      </w:r>
      <w:r>
        <w:br/>
      </w:r>
      <w:r>
        <w:rPr>
          <w:rStyle w:val="VerbatimChar"/>
        </w:rPr>
        <w:t>Running query:   RUNNING 62.8s</w:t>
      </w:r>
      <w:r>
        <w:br/>
      </w:r>
      <w:r>
        <w:rPr>
          <w:rStyle w:val="VerbatimChar"/>
        </w:rPr>
        <w:t>Running query:   RUNNING 63.8s</w:t>
      </w:r>
      <w:r>
        <w:br/>
      </w:r>
      <w:r>
        <w:rPr>
          <w:rStyle w:val="VerbatimChar"/>
        </w:rPr>
        <w:t>Running query:   RUNNING 64.8s</w:t>
      </w:r>
      <w:r>
        <w:br/>
      </w:r>
      <w:r>
        <w:rPr>
          <w:rStyle w:val="VerbatimChar"/>
        </w:rPr>
        <w:t>Running query:   RUNNING 65.8s</w:t>
      </w:r>
      <w:r>
        <w:br/>
      </w:r>
      <w:r>
        <w:rPr>
          <w:rStyle w:val="VerbatimChar"/>
        </w:rPr>
        <w:t>Running query:   RUNNING 66.8s</w:t>
      </w:r>
      <w:r>
        <w:br/>
      </w:r>
      <w:r>
        <w:rPr>
          <w:rStyle w:val="VerbatimChar"/>
        </w:rPr>
        <w:t>Running query:   RUNNING 67.7s</w:t>
      </w:r>
      <w:r>
        <w:br/>
      </w:r>
      <w:r>
        <w:rPr>
          <w:rStyle w:val="VerbatimChar"/>
        </w:rPr>
        <w:t>Running query:   RUNNING 68.7s</w:t>
      </w:r>
      <w:r>
        <w:br/>
      </w:r>
      <w:r>
        <w:rPr>
          <w:rStyle w:val="VerbatimChar"/>
        </w:rPr>
        <w:t>Running query:   RUNNING 69.6s</w:t>
      </w:r>
      <w:r>
        <w:br/>
      </w:r>
      <w:r>
        <w:rPr>
          <w:rStyle w:val="VerbatimChar"/>
        </w:rPr>
        <w:t>Running query:   RUNNING 70.6s</w:t>
      </w:r>
      <w:r>
        <w:br/>
      </w:r>
      <w:r>
        <w:rPr>
          <w:rStyle w:val="VerbatimChar"/>
        </w:rPr>
        <w:t>Running query:   RUNNING 71.5s</w:t>
      </w:r>
      <w:r>
        <w:br/>
      </w:r>
      <w:r>
        <w:rPr>
          <w:rStyle w:val="VerbatimChar"/>
        </w:rPr>
        <w:t>Running query:   RUNNING 72.6s</w:t>
      </w:r>
      <w:r>
        <w:br/>
      </w:r>
      <w:r>
        <w:rPr>
          <w:rStyle w:val="VerbatimChar"/>
        </w:rPr>
        <w:t>Running query:   RUNNING 73.5s</w:t>
      </w:r>
      <w:r>
        <w:br/>
      </w:r>
      <w:r>
        <w:rPr>
          <w:rStyle w:val="VerbatimChar"/>
        </w:rPr>
        <w:t>Running query:   RUNNING 74.5s</w:t>
      </w:r>
      <w:r>
        <w:br/>
      </w:r>
      <w:r>
        <w:rPr>
          <w:rStyle w:val="VerbatimChar"/>
        </w:rPr>
        <w:t>Running query:   RUNNING 75.5s</w:t>
      </w:r>
      <w:r>
        <w:br/>
      </w:r>
      <w:r>
        <w:rPr>
          <w:rStyle w:val="VerbatimChar"/>
        </w:rPr>
        <w:lastRenderedPageBreak/>
        <w:t>Running query:   RUNNING 76.4s</w:t>
      </w:r>
      <w:r>
        <w:br/>
      </w:r>
      <w:r>
        <w:rPr>
          <w:rStyle w:val="VerbatimChar"/>
        </w:rPr>
        <w:t>Running query:   RUNNING 77.4s</w:t>
      </w:r>
      <w:r>
        <w:br/>
      </w:r>
      <w:r>
        <w:rPr>
          <w:rStyle w:val="VerbatimChar"/>
        </w:rPr>
        <w:t>Running query:   RUNNING 78.4s</w:t>
      </w:r>
      <w:r>
        <w:br/>
      </w:r>
      <w:r>
        <w:rPr>
          <w:rStyle w:val="VerbatimChar"/>
        </w:rPr>
        <w:t>Running query:   RUNNING 79.5s</w:t>
      </w:r>
      <w:r>
        <w:br/>
      </w:r>
      <w:r>
        <w:rPr>
          <w:rStyle w:val="VerbatimChar"/>
        </w:rPr>
        <w:t>Running query:   RUNNING 80.5s</w:t>
      </w:r>
      <w:r>
        <w:br/>
      </w:r>
      <w:r>
        <w:rPr>
          <w:rStyle w:val="VerbatimChar"/>
        </w:rPr>
        <w:t>Running query:   RUNNING 81.4s</w:t>
      </w:r>
      <w:r>
        <w:br/>
      </w:r>
      <w:r>
        <w:rPr>
          <w:rStyle w:val="VerbatimChar"/>
        </w:rPr>
        <w:t>Running query:   RUNNING 83.7s</w:t>
      </w:r>
      <w:r>
        <w:br/>
      </w:r>
      <w:r>
        <w:rPr>
          <w:rStyle w:val="VerbatimChar"/>
        </w:rPr>
        <w:t>Running query:   RUNNING 84.6s</w:t>
      </w:r>
      <w:r>
        <w:br/>
      </w:r>
      <w:r>
        <w:rPr>
          <w:rStyle w:val="VerbatimChar"/>
        </w:rPr>
        <w:t>Running query:   RUNNING 85.6s</w:t>
      </w:r>
      <w:r>
        <w:br/>
      </w:r>
      <w:r>
        <w:rPr>
          <w:rStyle w:val="VerbatimChar"/>
        </w:rPr>
        <w:t>Running query:   RUNNING 86.5s</w:t>
      </w:r>
      <w:r>
        <w:br/>
      </w:r>
      <w:r>
        <w:rPr>
          <w:rStyle w:val="VerbatimChar"/>
        </w:rPr>
        <w:t>Running query:   RUNNING 87.5s</w:t>
      </w:r>
      <w:r>
        <w:br/>
      </w:r>
      <w:r>
        <w:rPr>
          <w:rStyle w:val="VerbatimChar"/>
        </w:rPr>
        <w:t>Running query:   RUNNING 88.5s</w:t>
      </w:r>
      <w:r>
        <w:br/>
      </w:r>
      <w:r>
        <w:rPr>
          <w:rStyle w:val="VerbatimChar"/>
        </w:rPr>
        <w:t>Running query:   RUNNING 89.5s</w:t>
      </w:r>
      <w:r>
        <w:br/>
      </w:r>
      <w:r>
        <w:rPr>
          <w:rStyle w:val="VerbatimChar"/>
        </w:rPr>
        <w:t>Running query:   RUNNING 90.5s</w:t>
      </w:r>
      <w:r>
        <w:br/>
      </w:r>
      <w:r>
        <w:rPr>
          <w:rStyle w:val="VerbatimChar"/>
        </w:rPr>
        <w:t>Running query:   RUNNING 91.4s</w:t>
      </w:r>
      <w:r>
        <w:br/>
      </w:r>
      <w:r>
        <w:rPr>
          <w:rStyle w:val="VerbatimChar"/>
        </w:rPr>
        <w:t>Running query:   RUNNING 92.4s</w:t>
      </w:r>
      <w:r>
        <w:br/>
      </w:r>
      <w:r>
        <w:rPr>
          <w:rStyle w:val="VerbatimChar"/>
        </w:rPr>
        <w:t>Running query:   RUNNING 93.3s</w:t>
      </w:r>
      <w:r>
        <w:br/>
      </w:r>
      <w:r>
        <w:rPr>
          <w:rStyle w:val="VerbatimChar"/>
        </w:rPr>
        <w:t>Running query:   RUNNING 94.3s</w:t>
      </w:r>
      <w:r>
        <w:br/>
      </w:r>
      <w:r>
        <w:rPr>
          <w:rStyle w:val="VerbatimChar"/>
        </w:rPr>
        <w:t>Running query:   RUNNING 95.3s</w:t>
      </w:r>
      <w:r>
        <w:br/>
      </w:r>
      <w:r>
        <w:rPr>
          <w:rStyle w:val="VerbatimChar"/>
        </w:rPr>
        <w:t>Running query:   RUNNING 96.4s</w:t>
      </w:r>
      <w:r>
        <w:br/>
      </w:r>
      <w:r>
        <w:rPr>
          <w:rStyle w:val="VerbatimChar"/>
        </w:rPr>
        <w:t>Running query:   RUNNING 97.4s</w:t>
      </w:r>
      <w:r>
        <w:br/>
      </w:r>
      <w:r>
        <w:rPr>
          <w:rStyle w:val="VerbatimChar"/>
        </w:rPr>
        <w:t>Running query:   RUNNING 98.3s</w:t>
      </w:r>
      <w:r>
        <w:br/>
      </w:r>
      <w:r>
        <w:rPr>
          <w:rStyle w:val="VerbatimChar"/>
        </w:rPr>
        <w:t>Running query:   RUNNING 99.3s</w:t>
      </w:r>
      <w:r>
        <w:br/>
      </w:r>
      <w:r>
        <w:rPr>
          <w:rStyle w:val="VerbatimChar"/>
        </w:rPr>
        <w:t>Running query:   RUNNING 100.3s</w:t>
      </w:r>
      <w:r>
        <w:br/>
      </w:r>
      <w:r>
        <w:rPr>
          <w:rStyle w:val="VerbatimChar"/>
        </w:rPr>
        <w:t>Running query:   RUNNING 101.2s</w:t>
      </w:r>
      <w:r>
        <w:br/>
      </w:r>
      <w:r>
        <w:rPr>
          <w:rStyle w:val="VerbatimChar"/>
        </w:rPr>
        <w:t>Running query:   RUNNING 102.2s</w:t>
      </w:r>
      <w:r>
        <w:br/>
      </w:r>
      <w:r>
        <w:rPr>
          <w:rStyle w:val="VerbatimChar"/>
        </w:rPr>
        <w:t>Running query:   RUNNING 103.1s</w:t>
      </w:r>
      <w:r>
        <w:br/>
      </w:r>
      <w:r>
        <w:rPr>
          <w:rStyle w:val="VerbatimChar"/>
        </w:rPr>
        <w:t>Running query:   RUNNING 104.1s</w:t>
      </w:r>
      <w:r>
        <w:br/>
      </w:r>
      <w:r>
        <w:rPr>
          <w:rStyle w:val="VerbatimChar"/>
        </w:rPr>
        <w:t>Running query:   RUNNING 105.1s</w:t>
      </w:r>
      <w:r>
        <w:br/>
      </w:r>
      <w:r>
        <w:rPr>
          <w:rStyle w:val="VerbatimChar"/>
        </w:rPr>
        <w:t>Running query:   RUNNING 106.0s</w:t>
      </w:r>
      <w:r>
        <w:br/>
      </w:r>
      <w:r>
        <w:rPr>
          <w:rStyle w:val="VerbatimChar"/>
        </w:rPr>
        <w:t>Running query:   RUNNING 107.0s</w:t>
      </w:r>
      <w:r>
        <w:br/>
      </w:r>
      <w:r>
        <w:rPr>
          <w:rStyle w:val="VerbatimChar"/>
        </w:rPr>
        <w:t>Running query:   RUNNING 107.9s</w:t>
      </w:r>
      <w:r>
        <w:br/>
      </w:r>
      <w:r>
        <w:rPr>
          <w:rStyle w:val="VerbatimChar"/>
        </w:rPr>
        <w:t>Running query:   RUNNING 109.0s</w:t>
      </w:r>
      <w:r>
        <w:br/>
      </w:r>
      <w:r>
        <w:rPr>
          <w:rStyle w:val="VerbatimChar"/>
        </w:rPr>
        <w:t>Running query:   RUNNING 110.3s</w:t>
      </w:r>
      <w:r>
        <w:br/>
      </w:r>
      <w:r>
        <w:rPr>
          <w:rStyle w:val="VerbatimChar"/>
        </w:rPr>
        <w:t>Running query:   RUNNING 111.3s</w:t>
      </w:r>
      <w:r>
        <w:br/>
      </w:r>
      <w:r>
        <w:rPr>
          <w:rStyle w:val="VerbatimChar"/>
        </w:rPr>
        <w:t>Running query:   RUNNING 112.2s</w:t>
      </w:r>
      <w:r>
        <w:br/>
      </w:r>
      <w:r>
        <w:rPr>
          <w:rStyle w:val="VerbatimChar"/>
        </w:rPr>
        <w:t>Running query:   RUNNING 113.2s</w:t>
      </w:r>
      <w:r>
        <w:br/>
      </w:r>
      <w:r>
        <w:rPr>
          <w:rStyle w:val="VerbatimChar"/>
        </w:rPr>
        <w:t>Running query:   RUNNING 115.9s</w:t>
      </w:r>
      <w:r>
        <w:br/>
      </w:r>
      <w:r>
        <w:rPr>
          <w:rStyle w:val="VerbatimChar"/>
        </w:rPr>
        <w:t>Running query:   RUNNING 117.0s</w:t>
      </w:r>
      <w:r>
        <w:br/>
      </w:r>
      <w:r>
        <w:rPr>
          <w:rStyle w:val="VerbatimChar"/>
        </w:rPr>
        <w:t>Running query:   RUNNING 117.9s</w:t>
      </w:r>
      <w:r>
        <w:br/>
      </w:r>
      <w:r>
        <w:rPr>
          <w:rStyle w:val="VerbatimChar"/>
        </w:rPr>
        <w:t>Running query:   RUNNING 119.0s</w:t>
      </w:r>
      <w:r>
        <w:br/>
      </w:r>
      <w:r>
        <w:rPr>
          <w:rStyle w:val="VerbatimChar"/>
        </w:rPr>
        <w:t>Running query:   RUNNING 120.0s</w:t>
      </w:r>
      <w:r>
        <w:br/>
      </w:r>
      <w:r>
        <w:rPr>
          <w:rStyle w:val="VerbatimChar"/>
        </w:rPr>
        <w:t>Running query:   RUNNING 120.9s</w:t>
      </w:r>
      <w:r>
        <w:br/>
      </w:r>
      <w:r>
        <w:rPr>
          <w:rStyle w:val="VerbatimChar"/>
        </w:rPr>
        <w:t>Running query:   RUNNING 122.0s</w:t>
      </w:r>
      <w:r>
        <w:br/>
      </w:r>
      <w:r>
        <w:rPr>
          <w:rStyle w:val="VerbatimChar"/>
        </w:rPr>
        <w:t>Running query:   RUNNING 123.0s</w:t>
      </w:r>
      <w:r>
        <w:br/>
      </w:r>
      <w:r>
        <w:rPr>
          <w:rStyle w:val="VerbatimChar"/>
        </w:rPr>
        <w:t>Running query:   RUNNING 124.1s</w:t>
      </w:r>
      <w:r>
        <w:br/>
      </w:r>
      <w:r>
        <w:rPr>
          <w:rStyle w:val="VerbatimChar"/>
        </w:rPr>
        <w:t>Running query:   RUNNING 125.6s</w:t>
      </w:r>
      <w:r>
        <w:br/>
      </w:r>
      <w:r>
        <w:rPr>
          <w:rStyle w:val="VerbatimChar"/>
        </w:rPr>
        <w:t>Running query:   RUNNING 126.6s</w:t>
      </w:r>
      <w:r>
        <w:br/>
      </w:r>
      <w:r>
        <w:rPr>
          <w:rStyle w:val="VerbatimChar"/>
        </w:rPr>
        <w:t>Running query:   RUNNING 127.6s</w:t>
      </w:r>
      <w:r>
        <w:br/>
      </w:r>
      <w:r>
        <w:rPr>
          <w:rStyle w:val="VerbatimChar"/>
        </w:rPr>
        <w:t>Running query:   RUNNING 128.5s</w:t>
      </w:r>
      <w:r>
        <w:br/>
      </w:r>
      <w:r>
        <w:rPr>
          <w:rStyle w:val="VerbatimChar"/>
        </w:rPr>
        <w:lastRenderedPageBreak/>
        <w:t>Running query:   RUNNING 129.5s</w:t>
      </w:r>
      <w:r>
        <w:br/>
      </w:r>
      <w:r>
        <w:rPr>
          <w:rStyle w:val="VerbatimChar"/>
        </w:rPr>
        <w:t>Running query:   RUNNING 130.5s</w:t>
      </w:r>
      <w:r>
        <w:br/>
      </w:r>
      <w:r>
        <w:rPr>
          <w:rStyle w:val="VerbatimChar"/>
        </w:rPr>
        <w:t>Running query:   RUNNING 131.4s</w:t>
      </w:r>
      <w:r>
        <w:br/>
      </w:r>
      <w:r>
        <w:rPr>
          <w:rStyle w:val="VerbatimChar"/>
        </w:rPr>
        <w:t>Running query:   RUNNING 132.4s</w:t>
      </w:r>
      <w:r>
        <w:br/>
      </w:r>
      <w:r>
        <w:rPr>
          <w:rStyle w:val="VerbatimChar"/>
        </w:rPr>
        <w:t>Running query:   RUNNING 133.3s</w:t>
      </w:r>
      <w:r>
        <w:br/>
      </w:r>
      <w:r>
        <w:rPr>
          <w:rStyle w:val="VerbatimChar"/>
        </w:rPr>
        <w:t>Running query:   RUNNING 134.3s</w:t>
      </w:r>
      <w:r>
        <w:br/>
      </w:r>
      <w:r>
        <w:rPr>
          <w:rStyle w:val="VerbatimChar"/>
        </w:rPr>
        <w:t>Running query:   RUNNING 135.3s</w:t>
      </w:r>
      <w:r>
        <w:br/>
      </w:r>
      <w:r>
        <w:rPr>
          <w:rStyle w:val="VerbatimChar"/>
        </w:rPr>
        <w:t>Running query:   RUNNING 136.2s</w:t>
      </w:r>
      <w:r>
        <w:br/>
      </w:r>
      <w:r>
        <w:rPr>
          <w:rStyle w:val="VerbatimChar"/>
        </w:rPr>
        <w:t>Running query:   RUNNING 137.2s</w:t>
      </w:r>
      <w:r>
        <w:br/>
      </w:r>
      <w:r>
        <w:rPr>
          <w:rStyle w:val="VerbatimChar"/>
        </w:rPr>
        <w:t>Running query:   RUNNING 138.2s</w:t>
      </w:r>
      <w:r>
        <w:br/>
      </w:r>
      <w:r>
        <w:rPr>
          <w:rStyle w:val="VerbatimChar"/>
        </w:rPr>
        <w:t>Running query:   RUNNING 139.1s</w:t>
      </w:r>
      <w:r>
        <w:br/>
      </w:r>
      <w:r>
        <w:rPr>
          <w:rStyle w:val="VerbatimChar"/>
        </w:rPr>
        <w:t>Running query:   RUNNING 140.0s</w:t>
      </w:r>
      <w:r>
        <w:br/>
      </w:r>
      <w:r>
        <w:rPr>
          <w:rStyle w:val="VerbatimChar"/>
        </w:rPr>
        <w:t>Running query:   RUNNING 141.1s</w:t>
      </w:r>
      <w:r>
        <w:br/>
      </w:r>
      <w:r>
        <w:rPr>
          <w:rStyle w:val="VerbatimChar"/>
        </w:rPr>
        <w:t>Running query:   RUNNING 142.1s</w:t>
      </w:r>
      <w:r>
        <w:br/>
      </w:r>
      <w:r>
        <w:rPr>
          <w:rStyle w:val="VerbatimChar"/>
        </w:rPr>
        <w:t>Running query:   RUNNING 143.0s</w:t>
      </w:r>
      <w:r>
        <w:br/>
      </w:r>
      <w:r>
        <w:rPr>
          <w:rStyle w:val="VerbatimChar"/>
        </w:rPr>
        <w:t>Running query:   RUNNING 144.0s</w:t>
      </w:r>
      <w:r>
        <w:br/>
      </w:r>
      <w:r>
        <w:rPr>
          <w:rStyle w:val="VerbatimChar"/>
        </w:rPr>
        <w:t>Running query:   RUNNING 145.0s</w:t>
      </w:r>
      <w:r>
        <w:br/>
      </w:r>
      <w:r>
        <w:rPr>
          <w:rStyle w:val="VerbatimChar"/>
        </w:rPr>
        <w:t>Running query:   RUNNING 146.7s</w:t>
      </w:r>
      <w:r>
        <w:br/>
      </w:r>
      <w:r>
        <w:rPr>
          <w:rStyle w:val="VerbatimChar"/>
        </w:rPr>
        <w:t>Running query:   RUNNING 147.7s</w:t>
      </w:r>
      <w:r>
        <w:br/>
      </w:r>
      <w:r>
        <w:rPr>
          <w:rStyle w:val="VerbatimChar"/>
        </w:rPr>
        <w:t>Running query:   RUNNING 148.6s</w:t>
      </w:r>
      <w:r>
        <w:br/>
      </w:r>
      <w:r>
        <w:rPr>
          <w:rStyle w:val="VerbatimChar"/>
        </w:rPr>
        <w:t>Running query:   RUNNING 149.6s</w:t>
      </w:r>
      <w:r>
        <w:br/>
      </w:r>
      <w:r>
        <w:rPr>
          <w:rStyle w:val="VerbatimChar"/>
        </w:rPr>
        <w:t>Running query:   RUNNING 150.5s</w:t>
      </w:r>
      <w:r>
        <w:br/>
      </w:r>
      <w:r>
        <w:rPr>
          <w:rStyle w:val="VerbatimChar"/>
        </w:rPr>
        <w:t>Running query:   RUNNING 151.5s</w:t>
      </w:r>
      <w:r>
        <w:br/>
      </w:r>
      <w:r>
        <w:rPr>
          <w:rStyle w:val="VerbatimChar"/>
        </w:rPr>
        <w:t>Running query:   RUNNING 152.4s</w:t>
      </w:r>
      <w:r>
        <w:br/>
      </w:r>
      <w:r>
        <w:rPr>
          <w:rStyle w:val="VerbatimChar"/>
        </w:rPr>
        <w:t>Running query:   RUNNING 153.4s</w:t>
      </w:r>
      <w:r>
        <w:br/>
      </w:r>
      <w:r>
        <w:rPr>
          <w:rStyle w:val="VerbatimChar"/>
        </w:rPr>
        <w:t>Running query:   RUNNING 154.4s</w:t>
      </w:r>
      <w:r>
        <w:br/>
      </w:r>
      <w:r>
        <w:rPr>
          <w:rStyle w:val="VerbatimChar"/>
        </w:rPr>
        <w:t>Running query:   RUNNING 155.4s</w:t>
      </w:r>
      <w:r>
        <w:br/>
      </w:r>
      <w:r>
        <w:rPr>
          <w:rStyle w:val="VerbatimChar"/>
        </w:rPr>
        <w:t>Running query:   RUNNING 156.3s</w:t>
      </w:r>
      <w:r>
        <w:br/>
      </w:r>
      <w:r>
        <w:rPr>
          <w:rStyle w:val="VerbatimChar"/>
        </w:rPr>
        <w:t>Running query:   RUNNING 157.3s</w:t>
      </w:r>
      <w:r>
        <w:br/>
      </w:r>
      <w:r>
        <w:rPr>
          <w:rStyle w:val="VerbatimChar"/>
        </w:rPr>
        <w:t>Running query:   RUNNING 158.2s</w:t>
      </w:r>
      <w:r>
        <w:br/>
      </w:r>
      <w:r>
        <w:rPr>
          <w:rStyle w:val="VerbatimChar"/>
        </w:rPr>
        <w:t>Running query:   RUNNING 159.1s</w:t>
      </w:r>
      <w:r>
        <w:br/>
      </w:r>
      <w:r>
        <w:rPr>
          <w:rStyle w:val="VerbatimChar"/>
        </w:rPr>
        <w:t>Running query:   RUNNING 160.1s</w:t>
      </w:r>
      <w:r>
        <w:br/>
      </w:r>
      <w:r>
        <w:rPr>
          <w:rStyle w:val="VerbatimChar"/>
        </w:rPr>
        <w:t>Running query:   RUNNING 161.1s</w:t>
      </w:r>
      <w:r>
        <w:br/>
      </w:r>
      <w:r>
        <w:rPr>
          <w:rStyle w:val="VerbatimChar"/>
        </w:rPr>
        <w:t>Running query:   RUNNING 162.1s</w:t>
      </w:r>
      <w:r>
        <w:br/>
      </w:r>
      <w:r>
        <w:rPr>
          <w:rStyle w:val="VerbatimChar"/>
        </w:rPr>
        <w:t>Running query:   RUNNING 163.0s</w:t>
      </w:r>
      <w:r>
        <w:br/>
      </w:r>
      <w:r>
        <w:rPr>
          <w:rStyle w:val="VerbatimChar"/>
        </w:rPr>
        <w:t>Running query:   RUNNING 164.0s</w:t>
      </w:r>
      <w:r>
        <w:br/>
      </w:r>
      <w:r>
        <w:rPr>
          <w:rStyle w:val="VerbatimChar"/>
        </w:rPr>
        <w:t>Running query:   RUNNING 164.9s</w:t>
      </w:r>
      <w:r>
        <w:br/>
      </w:r>
      <w:r>
        <w:rPr>
          <w:rStyle w:val="VerbatimChar"/>
        </w:rPr>
        <w:t>Running query:   RUNNING 165.9s</w:t>
      </w:r>
      <w:r>
        <w:br/>
      </w:r>
      <w:r>
        <w:rPr>
          <w:rStyle w:val="VerbatimChar"/>
        </w:rPr>
        <w:t>Running query:   RUNNING 166.8s</w:t>
      </w:r>
      <w:r>
        <w:br/>
      </w:r>
      <w:r>
        <w:rPr>
          <w:rStyle w:val="VerbatimChar"/>
        </w:rPr>
        <w:t>Running query:   RUNNING 167.8s</w:t>
      </w:r>
      <w:r>
        <w:br/>
      </w:r>
      <w:r>
        <w:rPr>
          <w:rStyle w:val="VerbatimChar"/>
        </w:rPr>
        <w:t>Running query:   RUNNING 168.8s</w:t>
      </w:r>
      <w:r>
        <w:br/>
      </w:r>
      <w:r>
        <w:rPr>
          <w:rStyle w:val="VerbatimChar"/>
        </w:rPr>
        <w:t>Running query:   RUNNING 169.7s</w:t>
      </w:r>
      <w:r>
        <w:br/>
      </w:r>
      <w:r>
        <w:rPr>
          <w:rStyle w:val="VerbatimChar"/>
        </w:rPr>
        <w:t>Running query:   RUNNING 170.7s</w:t>
      </w:r>
      <w:r>
        <w:br/>
      </w:r>
      <w:r>
        <w:rPr>
          <w:rStyle w:val="VerbatimChar"/>
        </w:rPr>
        <w:t>Running query:   RUNNING 171.6s</w:t>
      </w:r>
      <w:r>
        <w:br/>
      </w:r>
      <w:r>
        <w:rPr>
          <w:rStyle w:val="VerbatimChar"/>
        </w:rPr>
        <w:t>Running query:   RUNNING 172.5s</w:t>
      </w:r>
      <w:r>
        <w:br/>
      </w:r>
      <w:r>
        <w:rPr>
          <w:rStyle w:val="VerbatimChar"/>
        </w:rPr>
        <w:t>Running query:   RUNNING 173.6s</w:t>
      </w:r>
      <w:r>
        <w:br/>
      </w:r>
      <w:r>
        <w:rPr>
          <w:rStyle w:val="VerbatimChar"/>
        </w:rPr>
        <w:t>Running query:   RUNNING 174.5s</w:t>
      </w:r>
      <w:r>
        <w:br/>
      </w:r>
      <w:r>
        <w:rPr>
          <w:rStyle w:val="VerbatimChar"/>
        </w:rPr>
        <w:t>Running query:   RUNNING 175.5s</w:t>
      </w:r>
      <w:r>
        <w:br/>
      </w:r>
      <w:r>
        <w:rPr>
          <w:rStyle w:val="VerbatimChar"/>
        </w:rPr>
        <w:t>Running query:   RUNNING 176.5s</w:t>
      </w:r>
      <w:r>
        <w:br/>
      </w:r>
      <w:r>
        <w:rPr>
          <w:rStyle w:val="VerbatimChar"/>
        </w:rPr>
        <w:t>Running query:   RUNNING 178.3s</w:t>
      </w:r>
      <w:r>
        <w:br/>
      </w:r>
      <w:r>
        <w:rPr>
          <w:rStyle w:val="VerbatimChar"/>
        </w:rPr>
        <w:lastRenderedPageBreak/>
        <w:t>Running query:   RUNNING 179.3s</w:t>
      </w:r>
      <w:r>
        <w:br/>
      </w:r>
      <w:r>
        <w:rPr>
          <w:rStyle w:val="VerbatimChar"/>
        </w:rPr>
        <w:t>Running query:   RUNNING 180.2s</w:t>
      </w:r>
      <w:r>
        <w:br/>
      </w:r>
      <w:r>
        <w:rPr>
          <w:rStyle w:val="VerbatimChar"/>
        </w:rPr>
        <w:t>Running query:   RUNNING 181.2s</w:t>
      </w:r>
      <w:r>
        <w:br/>
      </w:r>
      <w:r>
        <w:rPr>
          <w:rStyle w:val="VerbatimChar"/>
        </w:rPr>
        <w:t>Running query:   RUNNING 182.1s</w:t>
      </w:r>
      <w:r>
        <w:br/>
      </w:r>
      <w:r>
        <w:rPr>
          <w:rStyle w:val="VerbatimChar"/>
        </w:rPr>
        <w:t>Running query:   RUNNING 183.1s</w:t>
      </w:r>
      <w:r>
        <w:br/>
      </w:r>
      <w:r>
        <w:rPr>
          <w:rStyle w:val="VerbatimChar"/>
        </w:rPr>
        <w:t>Running query:   RUNNING 184.0s</w:t>
      </w:r>
      <w:r>
        <w:br/>
      </w:r>
      <w:r>
        <w:rPr>
          <w:rStyle w:val="VerbatimChar"/>
        </w:rPr>
        <w:t>Running query:   RUNNING 184.9s</w:t>
      </w:r>
      <w:r>
        <w:br/>
      </w:r>
      <w:r>
        <w:rPr>
          <w:rStyle w:val="VerbatimChar"/>
        </w:rPr>
        <w:t>Running query:   RUNNING 185.9s</w:t>
      </w:r>
      <w:r>
        <w:br/>
      </w:r>
      <w:r>
        <w:rPr>
          <w:rStyle w:val="VerbatimChar"/>
        </w:rPr>
        <w:t>Running query:   RUNNING 186.8s</w:t>
      </w:r>
      <w:r>
        <w:br/>
      </w:r>
      <w:r>
        <w:rPr>
          <w:rStyle w:val="VerbatimChar"/>
        </w:rPr>
        <w:t>Running query:   RUNNING 187.8s</w:t>
      </w:r>
      <w:r>
        <w:br/>
      </w:r>
      <w:r>
        <w:rPr>
          <w:rStyle w:val="VerbatimChar"/>
        </w:rPr>
        <w:t>Running query:   RUNNING 188.8s</w:t>
      </w:r>
      <w:r>
        <w:br/>
      </w:r>
      <w:r>
        <w:rPr>
          <w:rStyle w:val="VerbatimChar"/>
        </w:rPr>
        <w:t>Running query:   RUNNING 189.7s</w:t>
      </w:r>
      <w:r>
        <w:br/>
      </w:r>
      <w:r>
        <w:rPr>
          <w:rStyle w:val="VerbatimChar"/>
        </w:rPr>
        <w:t>Running query:   RUNNING 190.7s</w:t>
      </w:r>
      <w:r>
        <w:br/>
      </w:r>
      <w:r>
        <w:rPr>
          <w:rStyle w:val="VerbatimChar"/>
        </w:rPr>
        <w:t>Running query:   RUNNING 191.7s</w:t>
      </w:r>
      <w:r>
        <w:br/>
      </w:r>
      <w:r>
        <w:rPr>
          <w:rStyle w:val="VerbatimChar"/>
        </w:rPr>
        <w:t>Running query:   RUNNING 192.7s</w:t>
      </w:r>
      <w:r>
        <w:br/>
      </w:r>
      <w:r>
        <w:rPr>
          <w:rStyle w:val="VerbatimChar"/>
        </w:rPr>
        <w:t>Running query:   RUNNING 193.7s</w:t>
      </w:r>
      <w:r>
        <w:br/>
      </w:r>
      <w:r>
        <w:rPr>
          <w:rStyle w:val="VerbatimChar"/>
        </w:rPr>
        <w:t>Running query:   RUNNING 194.6s</w:t>
      </w:r>
      <w:r>
        <w:br/>
      </w:r>
      <w:r>
        <w:rPr>
          <w:rStyle w:val="VerbatimChar"/>
        </w:rPr>
        <w:t>Running query:   RUNNING 195.6s</w:t>
      </w:r>
      <w:r>
        <w:br/>
      </w:r>
      <w:r>
        <w:rPr>
          <w:rStyle w:val="VerbatimChar"/>
        </w:rPr>
        <w:t>Running query:   RUNNING 196.6s</w:t>
      </w:r>
      <w:r>
        <w:br/>
      </w:r>
      <w:r>
        <w:rPr>
          <w:rStyle w:val="VerbatimChar"/>
        </w:rPr>
        <w:t>Running query:   RUNNING 197.5s</w:t>
      </w:r>
      <w:r>
        <w:br/>
      </w:r>
      <w:r>
        <w:rPr>
          <w:rStyle w:val="VerbatimChar"/>
        </w:rPr>
        <w:t>Running query:   RUNNING 198.5s</w:t>
      </w:r>
      <w:r>
        <w:br/>
      </w:r>
      <w:r>
        <w:rPr>
          <w:rStyle w:val="VerbatimChar"/>
        </w:rPr>
        <w:t>Running query:   RUNNING 199.4s</w:t>
      </w:r>
      <w:r>
        <w:br/>
      </w:r>
      <w:r>
        <w:rPr>
          <w:rStyle w:val="VerbatimChar"/>
        </w:rPr>
        <w:t>Running query:   RUNNING 200.4s</w:t>
      </w:r>
      <w:r>
        <w:br/>
      </w:r>
      <w:r>
        <w:rPr>
          <w:rStyle w:val="VerbatimChar"/>
        </w:rPr>
        <w:t>Running query:   RUNNING 201.4s</w:t>
      </w:r>
      <w:r>
        <w:br/>
      </w:r>
      <w:r>
        <w:rPr>
          <w:rStyle w:val="VerbatimChar"/>
        </w:rPr>
        <w:t>Running query:   RUNNING 202.3s</w:t>
      </w:r>
      <w:r>
        <w:br/>
      </w:r>
      <w:r>
        <w:rPr>
          <w:rStyle w:val="VerbatimChar"/>
        </w:rPr>
        <w:t>Running query:   RUNNING 203.4s</w:t>
      </w:r>
      <w:r>
        <w:br/>
      </w:r>
      <w:r>
        <w:rPr>
          <w:rStyle w:val="VerbatimChar"/>
        </w:rPr>
        <w:t>Running query:   RUNNING 204.4s</w:t>
      </w:r>
      <w:r>
        <w:br/>
      </w:r>
      <w:r>
        <w:rPr>
          <w:rStyle w:val="VerbatimChar"/>
        </w:rPr>
        <w:t>Running query:   RUNNING 205.3s</w:t>
      </w:r>
      <w:r>
        <w:br/>
      </w:r>
      <w:r>
        <w:rPr>
          <w:rStyle w:val="VerbatimChar"/>
        </w:rPr>
        <w:t>Running query:   RUNNING 206.3s</w:t>
      </w:r>
      <w:r>
        <w:br/>
      </w:r>
      <w:r>
        <w:rPr>
          <w:rStyle w:val="VerbatimChar"/>
        </w:rPr>
        <w:t>Running query:   RUNNING 207.3s</w:t>
      </w:r>
      <w:r>
        <w:br/>
      </w:r>
      <w:r>
        <w:rPr>
          <w:rStyle w:val="VerbatimChar"/>
        </w:rPr>
        <w:t>Running query:   RUNNING 209.9s</w:t>
      </w:r>
      <w:r>
        <w:br/>
      </w:r>
      <w:r>
        <w:rPr>
          <w:rStyle w:val="VerbatimChar"/>
        </w:rPr>
        <w:t>Running query:   RUNNING 210.9s</w:t>
      </w:r>
      <w:r>
        <w:br/>
      </w:r>
      <w:r>
        <w:rPr>
          <w:rStyle w:val="VerbatimChar"/>
        </w:rPr>
        <w:t>Running query:   RUNNING 211.8s</w:t>
      </w:r>
      <w:r>
        <w:br/>
      </w:r>
      <w:r>
        <w:rPr>
          <w:rStyle w:val="VerbatimChar"/>
        </w:rPr>
        <w:t>Running query:   RUNNING 212.7s</w:t>
      </w:r>
      <w:r>
        <w:br/>
      </w:r>
      <w:r>
        <w:rPr>
          <w:rStyle w:val="VerbatimChar"/>
        </w:rPr>
        <w:t>Running query:   RUNNING 213.7s</w:t>
      </w:r>
      <w:r>
        <w:br/>
      </w:r>
      <w:r>
        <w:rPr>
          <w:rStyle w:val="VerbatimChar"/>
        </w:rPr>
        <w:t>Running query:   RUNNING 214.7s</w:t>
      </w:r>
      <w:r>
        <w:br/>
      </w:r>
      <w:r>
        <w:rPr>
          <w:rStyle w:val="VerbatimChar"/>
        </w:rPr>
        <w:t>Running query:   RUNNING 215.7s</w:t>
      </w:r>
      <w:r>
        <w:br/>
      </w:r>
      <w:r>
        <w:rPr>
          <w:rStyle w:val="VerbatimChar"/>
        </w:rPr>
        <w:t>Running query:   RUNNING 216.6s</w:t>
      </w:r>
      <w:r>
        <w:br/>
      </w:r>
      <w:r>
        <w:rPr>
          <w:rStyle w:val="VerbatimChar"/>
        </w:rPr>
        <w:t>Running query:   RUNNING 217.6s</w:t>
      </w:r>
      <w:r>
        <w:br/>
      </w:r>
      <w:r>
        <w:rPr>
          <w:rStyle w:val="VerbatimChar"/>
        </w:rPr>
        <w:t>Running query:   RUNNING 218.5s</w:t>
      </w:r>
      <w:r>
        <w:br/>
      </w:r>
      <w:r>
        <w:rPr>
          <w:rStyle w:val="VerbatimChar"/>
        </w:rPr>
        <w:t>Running query:   RUNNING 219.4s</w:t>
      </w:r>
      <w:r>
        <w:br/>
      </w:r>
      <w:r>
        <w:rPr>
          <w:rStyle w:val="VerbatimChar"/>
        </w:rPr>
        <w:t>Running query:   RUNNING 220.4s</w:t>
      </w:r>
      <w:r>
        <w:br/>
      </w:r>
      <w:r>
        <w:rPr>
          <w:rStyle w:val="VerbatimChar"/>
        </w:rPr>
        <w:t>Running query:   RUNNING 221.3s</w:t>
      </w:r>
      <w:r>
        <w:br/>
      </w:r>
      <w:r>
        <w:rPr>
          <w:rStyle w:val="VerbatimChar"/>
        </w:rPr>
        <w:t>Running query:   RUNNING 222.3s</w:t>
      </w:r>
      <w:r>
        <w:br/>
      </w:r>
      <w:r>
        <w:rPr>
          <w:rStyle w:val="VerbatimChar"/>
        </w:rPr>
        <w:t>Running query:   RUNNING 223.3s</w:t>
      </w:r>
      <w:r>
        <w:br/>
      </w:r>
      <w:r>
        <w:rPr>
          <w:rStyle w:val="VerbatimChar"/>
        </w:rPr>
        <w:t>Running query:   RUNNING 224.3s</w:t>
      </w:r>
      <w:r>
        <w:br/>
      </w:r>
      <w:r>
        <w:rPr>
          <w:rStyle w:val="VerbatimChar"/>
        </w:rPr>
        <w:t>Running query:   RUNNING 225.3s</w:t>
      </w:r>
      <w:r>
        <w:br/>
      </w:r>
      <w:r>
        <w:rPr>
          <w:rStyle w:val="VerbatimChar"/>
        </w:rPr>
        <w:t>Running query:   RUNNING 226.2s</w:t>
      </w:r>
      <w:r>
        <w:br/>
      </w:r>
      <w:r>
        <w:rPr>
          <w:rStyle w:val="VerbatimChar"/>
        </w:rPr>
        <w:t>Running query:   RUNNING 227.3s</w:t>
      </w:r>
      <w:r>
        <w:br/>
      </w:r>
      <w:r>
        <w:rPr>
          <w:rStyle w:val="VerbatimChar"/>
        </w:rPr>
        <w:t>Running query:   RUNNING 228.2s</w:t>
      </w:r>
      <w:r>
        <w:br/>
      </w:r>
      <w:r>
        <w:rPr>
          <w:rStyle w:val="VerbatimChar"/>
        </w:rPr>
        <w:lastRenderedPageBreak/>
        <w:t>Running query:   RUNNING 229.2s</w:t>
      </w:r>
      <w:r>
        <w:br/>
      </w:r>
      <w:r>
        <w:rPr>
          <w:rStyle w:val="VerbatimChar"/>
        </w:rPr>
        <w:t>Running query:   RUNNING 230.1s</w:t>
      </w:r>
      <w:r>
        <w:br/>
      </w:r>
      <w:r>
        <w:rPr>
          <w:rStyle w:val="VerbatimChar"/>
        </w:rPr>
        <w:t>Running query:   RUNNING 231.1s</w:t>
      </w:r>
      <w:r>
        <w:br/>
      </w:r>
      <w:r>
        <w:rPr>
          <w:rStyle w:val="VerbatimChar"/>
        </w:rPr>
        <w:t>Running query:   RUNNING 232.1s</w:t>
      </w:r>
      <w:r>
        <w:br/>
      </w:r>
      <w:r>
        <w:rPr>
          <w:rStyle w:val="VerbatimChar"/>
        </w:rPr>
        <w:t>Running query:   RUNNING 233.0s</w:t>
      </w:r>
      <w:r>
        <w:br/>
      </w:r>
      <w:r>
        <w:rPr>
          <w:rStyle w:val="VerbatimChar"/>
        </w:rPr>
        <w:t>Running query:   RUNNING 234.0s</w:t>
      </w:r>
      <w:r>
        <w:br/>
      </w:r>
      <w:r>
        <w:rPr>
          <w:rStyle w:val="VerbatimChar"/>
        </w:rPr>
        <w:t>Running query:   RUNNING 234.9s</w:t>
      </w:r>
      <w:r>
        <w:br/>
      </w:r>
      <w:r>
        <w:rPr>
          <w:rStyle w:val="VerbatimChar"/>
        </w:rPr>
        <w:t>Running query:   RUNNING 235.9s</w:t>
      </w:r>
      <w:r>
        <w:br/>
      </w:r>
      <w:r>
        <w:rPr>
          <w:rStyle w:val="VerbatimChar"/>
        </w:rPr>
        <w:t>Running query:   RUNNING 236.8s</w:t>
      </w:r>
      <w:r>
        <w:br/>
      </w:r>
      <w:r>
        <w:rPr>
          <w:rStyle w:val="VerbatimChar"/>
        </w:rPr>
        <w:t>Running query:   RUNNING 237.8s</w:t>
      </w:r>
      <w:r>
        <w:br/>
      </w:r>
      <w:r>
        <w:rPr>
          <w:rStyle w:val="VerbatimChar"/>
        </w:rPr>
        <w:t>Running query:   RUNNING 238.7s</w:t>
      </w:r>
      <w:r>
        <w:br/>
      </w:r>
      <w:r>
        <w:rPr>
          <w:rStyle w:val="VerbatimChar"/>
        </w:rPr>
        <w:t>Running query:   RUNNING 241.3s</w:t>
      </w:r>
      <w:r>
        <w:br/>
      </w:r>
      <w:r>
        <w:rPr>
          <w:rStyle w:val="VerbatimChar"/>
        </w:rPr>
        <w:t>Running query:   RUNNING 242.2s</w:t>
      </w:r>
      <w:r>
        <w:br/>
      </w:r>
      <w:r>
        <w:rPr>
          <w:rStyle w:val="VerbatimChar"/>
        </w:rPr>
        <w:t>Running query:   RUNNING 243.2s</w:t>
      </w:r>
      <w:r>
        <w:br/>
      </w:r>
      <w:r>
        <w:rPr>
          <w:rStyle w:val="VerbatimChar"/>
        </w:rPr>
        <w:t>Running query:   RUNNING 244.3s</w:t>
      </w:r>
      <w:r>
        <w:br/>
      </w:r>
      <w:r>
        <w:rPr>
          <w:rStyle w:val="VerbatimChar"/>
        </w:rPr>
        <w:t>Running query:   RUNNING 245.3s</w:t>
      </w:r>
      <w:r>
        <w:br/>
      </w:r>
      <w:r>
        <w:rPr>
          <w:rStyle w:val="VerbatimChar"/>
        </w:rPr>
        <w:t>Running query:   RUNNING 246.2s</w:t>
      </w:r>
      <w:r>
        <w:br/>
      </w:r>
      <w:r>
        <w:rPr>
          <w:rStyle w:val="VerbatimChar"/>
        </w:rPr>
        <w:t>Running query:   RUNNING 247.2s</w:t>
      </w:r>
      <w:r>
        <w:br/>
      </w:r>
      <w:r>
        <w:rPr>
          <w:rStyle w:val="VerbatimChar"/>
        </w:rPr>
        <w:t>Running query:   RUNNING 248.1s</w:t>
      </w:r>
      <w:r>
        <w:br/>
      </w:r>
      <w:r>
        <w:rPr>
          <w:rStyle w:val="VerbatimChar"/>
        </w:rPr>
        <w:t>Running query:   RUNNING 249.0s</w:t>
      </w:r>
      <w:r>
        <w:br/>
      </w:r>
      <w:r>
        <w:rPr>
          <w:rStyle w:val="VerbatimChar"/>
        </w:rPr>
        <w:t>Running query:   RUNNING 250.0s</w:t>
      </w:r>
      <w:r>
        <w:br/>
      </w:r>
      <w:r>
        <w:rPr>
          <w:rStyle w:val="VerbatimChar"/>
        </w:rPr>
        <w:t>Running query:   RUNNING 250.9s</w:t>
      </w:r>
      <w:r>
        <w:br/>
      </w:r>
      <w:r>
        <w:rPr>
          <w:rStyle w:val="VerbatimChar"/>
        </w:rPr>
        <w:t>Running query:   RUNNING 252.0s</w:t>
      </w:r>
      <w:r>
        <w:br/>
      </w:r>
      <w:r>
        <w:rPr>
          <w:rStyle w:val="VerbatimChar"/>
        </w:rPr>
        <w:t>Running query:   RUNNING 253.0s</w:t>
      </w:r>
      <w:r>
        <w:br/>
      </w:r>
      <w:r>
        <w:rPr>
          <w:rStyle w:val="VerbatimChar"/>
        </w:rPr>
        <w:t>Running query:   RUNNING 253.9s</w:t>
      </w:r>
      <w:r>
        <w:br/>
      </w:r>
      <w:r>
        <w:rPr>
          <w:rStyle w:val="VerbatimChar"/>
        </w:rPr>
        <w:t>Running query:   RUNNING 254.8s</w:t>
      </w:r>
      <w:r>
        <w:br/>
      </w:r>
      <w:r>
        <w:rPr>
          <w:rStyle w:val="VerbatimChar"/>
        </w:rPr>
        <w:t>Running query:   RUNNING 255.8s</w:t>
      </w:r>
      <w:r>
        <w:br/>
      </w:r>
      <w:r>
        <w:rPr>
          <w:rStyle w:val="VerbatimChar"/>
        </w:rPr>
        <w:t>Running query:   RUNNING 256.7s</w:t>
      </w:r>
      <w:r>
        <w:br/>
      </w:r>
      <w:r>
        <w:rPr>
          <w:rStyle w:val="VerbatimChar"/>
        </w:rPr>
        <w:t>Running query:   RUNNING 257.7s</w:t>
      </w:r>
      <w:r>
        <w:br/>
      </w:r>
      <w:r>
        <w:rPr>
          <w:rStyle w:val="VerbatimChar"/>
        </w:rPr>
        <w:t>Running query:   RUNNING 258.7s</w:t>
      </w:r>
      <w:r>
        <w:br/>
      </w:r>
      <w:r>
        <w:rPr>
          <w:rStyle w:val="VerbatimChar"/>
        </w:rPr>
        <w:t>Running query:   RUNNING 259.6s</w:t>
      </w:r>
      <w:r>
        <w:br/>
      </w:r>
      <w:r>
        <w:rPr>
          <w:rStyle w:val="VerbatimChar"/>
        </w:rPr>
        <w:t>Running query:   RUNNING 260.5s</w:t>
      </w:r>
      <w:r>
        <w:br/>
      </w:r>
      <w:r>
        <w:rPr>
          <w:rStyle w:val="VerbatimChar"/>
        </w:rPr>
        <w:t>Running query:   RUNNING 261.5s</w:t>
      </w:r>
      <w:r>
        <w:br/>
      </w:r>
      <w:r>
        <w:rPr>
          <w:rStyle w:val="VerbatimChar"/>
        </w:rPr>
        <w:t>Running query:   RUNNING 262.5s</w:t>
      </w:r>
      <w:r>
        <w:br/>
      </w:r>
      <w:r>
        <w:rPr>
          <w:rStyle w:val="VerbatimChar"/>
        </w:rPr>
        <w:t>Running query:   RUNNING 263.4s</w:t>
      </w:r>
      <w:r>
        <w:br/>
      </w:r>
      <w:r>
        <w:rPr>
          <w:rStyle w:val="VerbatimChar"/>
        </w:rPr>
        <w:t>Running query:   RUNNING 264.4s</w:t>
      </w:r>
      <w:r>
        <w:br/>
      </w:r>
      <w:r>
        <w:rPr>
          <w:rStyle w:val="VerbatimChar"/>
        </w:rPr>
        <w:t>Running query:   RUNNING 265.3s</w:t>
      </w:r>
      <w:r>
        <w:br/>
      </w:r>
      <w:r>
        <w:rPr>
          <w:rStyle w:val="VerbatimChar"/>
        </w:rPr>
        <w:t>Running query:   RUNNING 266.3s</w:t>
      </w:r>
      <w:r>
        <w:br/>
      </w:r>
      <w:r>
        <w:rPr>
          <w:rStyle w:val="VerbatimChar"/>
        </w:rPr>
        <w:t>Running query:   RUNNING 267.3s</w:t>
      </w:r>
      <w:r>
        <w:br/>
      </w:r>
      <w:r>
        <w:rPr>
          <w:rStyle w:val="VerbatimChar"/>
        </w:rPr>
        <w:t>Running query:   RUNNING 268.2s</w:t>
      </w:r>
      <w:r>
        <w:br/>
      </w:r>
      <w:r>
        <w:rPr>
          <w:rStyle w:val="VerbatimChar"/>
        </w:rPr>
        <w:t>Running query:   RUNNING 269.2s</w:t>
      </w:r>
      <w:r>
        <w:br/>
      </w:r>
      <w:r>
        <w:rPr>
          <w:rStyle w:val="VerbatimChar"/>
        </w:rPr>
        <w:t>Running query:   RUNNING 270.4s</w:t>
      </w:r>
      <w:r>
        <w:br/>
      </w:r>
      <w:r>
        <w:rPr>
          <w:rStyle w:val="VerbatimChar"/>
        </w:rPr>
        <w:t>Running query:   RUNNING 272.9s</w:t>
      </w:r>
      <w:r>
        <w:br/>
      </w:r>
      <w:r>
        <w:rPr>
          <w:rStyle w:val="VerbatimChar"/>
        </w:rPr>
        <w:t>Running query:   RUNNING 273.8s</w:t>
      </w:r>
      <w:r>
        <w:br/>
      </w:r>
      <w:r>
        <w:rPr>
          <w:rStyle w:val="VerbatimChar"/>
        </w:rPr>
        <w:t>Running query:   RUNNING 274.8s</w:t>
      </w:r>
      <w:r>
        <w:br/>
      </w:r>
      <w:r>
        <w:rPr>
          <w:rStyle w:val="VerbatimChar"/>
        </w:rPr>
        <w:t>Running query:   RUNNING 275.7s</w:t>
      </w:r>
      <w:r>
        <w:br/>
      </w:r>
      <w:r>
        <w:rPr>
          <w:rStyle w:val="VerbatimChar"/>
        </w:rPr>
        <w:t>Running query:   RUNNING 276.6s</w:t>
      </w:r>
      <w:r>
        <w:br/>
      </w:r>
      <w:r>
        <w:rPr>
          <w:rStyle w:val="VerbatimChar"/>
        </w:rPr>
        <w:t>Running query:   RUNNING 277.6s</w:t>
      </w:r>
      <w:r>
        <w:br/>
      </w:r>
      <w:r>
        <w:rPr>
          <w:rStyle w:val="VerbatimChar"/>
        </w:rPr>
        <w:t>Running query:   RUNNING 278.6s</w:t>
      </w:r>
      <w:r>
        <w:br/>
      </w:r>
      <w:r>
        <w:rPr>
          <w:rStyle w:val="VerbatimChar"/>
        </w:rPr>
        <w:t>Running query:   RUNNING 279.5s</w:t>
      </w:r>
      <w:r>
        <w:br/>
      </w:r>
      <w:r>
        <w:rPr>
          <w:rStyle w:val="VerbatimChar"/>
        </w:rPr>
        <w:lastRenderedPageBreak/>
        <w:t>Running query:   RUNNING 280.5s</w:t>
      </w:r>
      <w:r>
        <w:br/>
      </w:r>
      <w:r>
        <w:rPr>
          <w:rStyle w:val="VerbatimChar"/>
        </w:rPr>
        <w:t>Running query:   RUNNING 281.5s</w:t>
      </w:r>
      <w:r>
        <w:br/>
      </w:r>
      <w:r>
        <w:rPr>
          <w:rStyle w:val="VerbatimChar"/>
        </w:rPr>
        <w:t>Running query:   RUNNING 282.5s</w:t>
      </w:r>
      <w:r>
        <w:br/>
      </w:r>
      <w:r>
        <w:rPr>
          <w:rStyle w:val="VerbatimChar"/>
        </w:rPr>
        <w:t>Running query:   RUNNING 283.4s</w:t>
      </w:r>
      <w:r>
        <w:br/>
      </w:r>
      <w:r>
        <w:rPr>
          <w:rStyle w:val="VerbatimChar"/>
        </w:rPr>
        <w:t>Running query:   RUNNING 284.4s</w:t>
      </w:r>
      <w:r>
        <w:br/>
      </w:r>
      <w:r>
        <w:rPr>
          <w:rStyle w:val="VerbatimChar"/>
        </w:rPr>
        <w:t>Running query:   RUNNING 285.3s</w:t>
      </w:r>
      <w:r>
        <w:br/>
      </w:r>
      <w:r>
        <w:rPr>
          <w:rStyle w:val="VerbatimChar"/>
        </w:rPr>
        <w:t>Running query:   RUNNING 286.4s</w:t>
      </w:r>
      <w:r>
        <w:br/>
      </w:r>
      <w:r>
        <w:rPr>
          <w:rStyle w:val="VerbatimChar"/>
        </w:rPr>
        <w:t>Running query:   RUNNING 287.4s</w:t>
      </w:r>
      <w:r>
        <w:br/>
      </w:r>
      <w:r>
        <w:rPr>
          <w:rStyle w:val="VerbatimChar"/>
        </w:rPr>
        <w:t>Running query:   RUNNING 288.4s</w:t>
      </w:r>
      <w:r>
        <w:br/>
      </w:r>
      <w:r>
        <w:rPr>
          <w:rStyle w:val="VerbatimChar"/>
        </w:rPr>
        <w:t>Running query:   RUNNING 289.5s</w:t>
      </w:r>
      <w:r>
        <w:br/>
      </w:r>
      <w:r>
        <w:rPr>
          <w:rStyle w:val="VerbatimChar"/>
        </w:rPr>
        <w:t>Running query:   RUNNING 290.5s</w:t>
      </w:r>
      <w:r>
        <w:br/>
      </w:r>
      <w:r>
        <w:rPr>
          <w:rStyle w:val="VerbatimChar"/>
        </w:rPr>
        <w:t>Running query:   RUNNING 291.5s</w:t>
      </w:r>
      <w:r>
        <w:br/>
      </w:r>
      <w:r>
        <w:rPr>
          <w:rStyle w:val="VerbatimChar"/>
        </w:rPr>
        <w:t>Running query:   RUNNING 292.5s</w:t>
      </w:r>
      <w:r>
        <w:br/>
      </w:r>
      <w:r>
        <w:rPr>
          <w:rStyle w:val="VerbatimChar"/>
        </w:rPr>
        <w:t>Running query:   RUNNING 293.5s</w:t>
      </w:r>
      <w:r>
        <w:br/>
      </w:r>
      <w:r>
        <w:rPr>
          <w:rStyle w:val="VerbatimChar"/>
        </w:rPr>
        <w:t>Running query:   RUNNING 294.6s</w:t>
      </w:r>
      <w:r>
        <w:br/>
      </w:r>
      <w:r>
        <w:rPr>
          <w:rStyle w:val="VerbatimChar"/>
        </w:rPr>
        <w:t>Running query:   RUNNING 295.6s</w:t>
      </w:r>
      <w:r>
        <w:br/>
      </w:r>
      <w:r>
        <w:rPr>
          <w:rStyle w:val="VerbatimChar"/>
        </w:rPr>
        <w:t>Running query:   RUNNING 296.5s</w:t>
      </w:r>
      <w:r>
        <w:br/>
      </w:r>
      <w:r>
        <w:rPr>
          <w:rStyle w:val="VerbatimChar"/>
        </w:rPr>
        <w:t>Running query:   RUNNING 297.5s</w:t>
      </w:r>
      <w:r>
        <w:br/>
      </w:r>
      <w:r>
        <w:rPr>
          <w:rStyle w:val="VerbatimChar"/>
        </w:rPr>
        <w:t>Running query:   RUNNING 298.5s</w:t>
      </w:r>
      <w:r>
        <w:br/>
      </w:r>
      <w:r>
        <w:rPr>
          <w:rStyle w:val="VerbatimChar"/>
        </w:rPr>
        <w:t>Running query:   RUNNING 299.5s</w:t>
      </w:r>
      <w:r>
        <w:br/>
      </w:r>
      <w:r>
        <w:rPr>
          <w:rStyle w:val="VerbatimChar"/>
        </w:rPr>
        <w:t>Running query:   RUNNING 300.6s</w:t>
      </w:r>
      <w:r>
        <w:br/>
      </w:r>
      <w:r>
        <w:rPr>
          <w:rStyle w:val="VerbatimChar"/>
        </w:rPr>
        <w:t>Running query:   RUNNING 301.8s</w:t>
      </w:r>
      <w:r>
        <w:br/>
      </w:r>
      <w:r>
        <w:rPr>
          <w:rStyle w:val="VerbatimChar"/>
        </w:rPr>
        <w:t>Running query:   RUNNING 304.9s</w:t>
      </w:r>
      <w:r>
        <w:br/>
      </w:r>
      <w:r>
        <w:rPr>
          <w:rStyle w:val="VerbatimChar"/>
        </w:rPr>
        <w:t>Running query:   RUNNING 306.2s</w:t>
      </w:r>
      <w:r>
        <w:br/>
      </w:r>
      <w:r>
        <w:rPr>
          <w:rStyle w:val="VerbatimChar"/>
        </w:rPr>
        <w:t>Running query:   RUNNING 307.2s</w:t>
      </w:r>
      <w:r>
        <w:br/>
      </w:r>
      <w:r>
        <w:rPr>
          <w:rStyle w:val="VerbatimChar"/>
        </w:rPr>
        <w:t>Running query:   RUNNING 308.2s</w:t>
      </w:r>
      <w:r>
        <w:br/>
      </w:r>
      <w:r>
        <w:rPr>
          <w:rStyle w:val="VerbatimChar"/>
        </w:rPr>
        <w:t>Running query:   RUNNING 309.4s</w:t>
      </w:r>
      <w:r>
        <w:br/>
      </w:r>
      <w:r>
        <w:rPr>
          <w:rStyle w:val="VerbatimChar"/>
        </w:rPr>
        <w:t>Running query:   RUNNING 310.3s</w:t>
      </w:r>
      <w:r>
        <w:br/>
      </w:r>
      <w:r>
        <w:rPr>
          <w:rStyle w:val="VerbatimChar"/>
        </w:rPr>
        <w:t>Running query:   RUNNING 311.3s</w:t>
      </w:r>
      <w:r>
        <w:br/>
      </w:r>
      <w:r>
        <w:rPr>
          <w:rStyle w:val="VerbatimChar"/>
        </w:rPr>
        <w:t>Running query:   RUNNING 312.3s</w:t>
      </w:r>
      <w:r>
        <w:br/>
      </w:r>
      <w:r>
        <w:rPr>
          <w:rStyle w:val="VerbatimChar"/>
        </w:rPr>
        <w:t>Running query:   RUNNING 313.2s</w:t>
      </w:r>
      <w:r>
        <w:br/>
      </w:r>
      <w:r>
        <w:rPr>
          <w:rStyle w:val="VerbatimChar"/>
        </w:rPr>
        <w:t>Running query:   RUNNING 314.2s</w:t>
      </w:r>
      <w:r>
        <w:br/>
      </w:r>
      <w:r>
        <w:rPr>
          <w:rStyle w:val="VerbatimChar"/>
        </w:rPr>
        <w:t>Running query:   RUNNING 315.1s</w:t>
      </w:r>
      <w:r>
        <w:br/>
      </w:r>
      <w:r>
        <w:rPr>
          <w:rStyle w:val="VerbatimChar"/>
        </w:rPr>
        <w:t>Running query:   RUNNING 316.1s</w:t>
      </w:r>
      <w:r>
        <w:br/>
      </w:r>
      <w:r>
        <w:rPr>
          <w:rStyle w:val="VerbatimChar"/>
        </w:rPr>
        <w:t>Running query:   RUNNING 317.0s</w:t>
      </w:r>
      <w:r>
        <w:br/>
      </w:r>
      <w:r>
        <w:rPr>
          <w:rStyle w:val="VerbatimChar"/>
        </w:rPr>
        <w:t>Running query:   RUNNING 318.0s</w:t>
      </w:r>
      <w:r>
        <w:br/>
      </w:r>
      <w:r>
        <w:rPr>
          <w:rStyle w:val="VerbatimChar"/>
        </w:rPr>
        <w:t>Running query:   RUNNING 318.9s</w:t>
      </w:r>
      <w:r>
        <w:br/>
      </w:r>
      <w:r>
        <w:rPr>
          <w:rStyle w:val="VerbatimChar"/>
        </w:rPr>
        <w:t>Running query:   RUNNING 319.9s</w:t>
      </w:r>
      <w:r>
        <w:br/>
      </w:r>
      <w:r>
        <w:rPr>
          <w:rStyle w:val="VerbatimChar"/>
        </w:rPr>
        <w:t>Running query:   RUNNING 320.9s</w:t>
      </w:r>
      <w:r>
        <w:br/>
      </w:r>
      <w:r>
        <w:rPr>
          <w:rStyle w:val="VerbatimChar"/>
        </w:rPr>
        <w:t>Running query:   RUNNING 322.0s</w:t>
      </w:r>
      <w:r>
        <w:br/>
      </w:r>
      <w:r>
        <w:rPr>
          <w:rStyle w:val="VerbatimChar"/>
        </w:rPr>
        <w:t>Running query:   RUNNING 322.9s</w:t>
      </w:r>
      <w:r>
        <w:br/>
      </w:r>
      <w:r>
        <w:rPr>
          <w:rStyle w:val="VerbatimChar"/>
        </w:rPr>
        <w:t>Running query:   RUNNING 323.9s</w:t>
      </w:r>
      <w:r>
        <w:br/>
      </w:r>
      <w:r>
        <w:rPr>
          <w:rStyle w:val="VerbatimChar"/>
        </w:rPr>
        <w:t>Running query:   RUNNING 324.8s</w:t>
      </w:r>
      <w:r>
        <w:br/>
      </w:r>
      <w:r>
        <w:rPr>
          <w:rStyle w:val="VerbatimChar"/>
        </w:rPr>
        <w:t>Running query:   RUNNING 325.9s</w:t>
      </w:r>
      <w:r>
        <w:br/>
      </w:r>
      <w:r>
        <w:rPr>
          <w:rStyle w:val="VerbatimChar"/>
        </w:rPr>
        <w:t>Running query:   RUNNING 326.9s</w:t>
      </w:r>
      <w:r>
        <w:br/>
      </w:r>
      <w:r>
        <w:rPr>
          <w:rStyle w:val="VerbatimChar"/>
        </w:rPr>
        <w:t>Running query:   RUNNING 327.9s</w:t>
      </w:r>
      <w:r>
        <w:br/>
      </w:r>
      <w:r>
        <w:rPr>
          <w:rStyle w:val="VerbatimChar"/>
        </w:rPr>
        <w:t>Running query:   RUNNING 328.8s</w:t>
      </w:r>
      <w:r>
        <w:br/>
      </w:r>
      <w:r>
        <w:rPr>
          <w:rStyle w:val="VerbatimChar"/>
        </w:rPr>
        <w:t>Running query:   RUNNING 329.7s</w:t>
      </w:r>
      <w:r>
        <w:br/>
      </w:r>
      <w:r>
        <w:rPr>
          <w:rStyle w:val="VerbatimChar"/>
        </w:rPr>
        <w:t>Running query:   RUNNING 330.7s</w:t>
      </w:r>
      <w:r>
        <w:br/>
      </w:r>
      <w:r>
        <w:rPr>
          <w:rStyle w:val="VerbatimChar"/>
        </w:rPr>
        <w:t>Running query:   RUNNING 331.7s</w:t>
      </w:r>
      <w:r>
        <w:br/>
      </w:r>
      <w:r>
        <w:rPr>
          <w:rStyle w:val="VerbatimChar"/>
        </w:rPr>
        <w:lastRenderedPageBreak/>
        <w:t>Running query:   RUNNING 332.6s</w:t>
      </w:r>
      <w:r>
        <w:br/>
      </w:r>
      <w:r>
        <w:rPr>
          <w:rStyle w:val="VerbatimChar"/>
        </w:rPr>
        <w:t>Running query:   RUNNING 333.6s</w:t>
      </w:r>
      <w:r>
        <w:br/>
      </w:r>
      <w:r>
        <w:rPr>
          <w:rStyle w:val="VerbatimChar"/>
        </w:rPr>
        <w:t>Running query:   RUNNING 335.9s</w:t>
      </w:r>
      <w:r>
        <w:br/>
      </w:r>
      <w:r>
        <w:rPr>
          <w:rStyle w:val="VerbatimChar"/>
        </w:rPr>
        <w:t>Running query:   RUNNING 336.9s</w:t>
      </w:r>
      <w:r>
        <w:br/>
      </w:r>
      <w:r>
        <w:rPr>
          <w:rStyle w:val="VerbatimChar"/>
        </w:rPr>
        <w:t>Running query:   RUNNING 337.8s</w:t>
      </w:r>
      <w:r>
        <w:br/>
      </w:r>
      <w:r>
        <w:rPr>
          <w:rStyle w:val="VerbatimChar"/>
        </w:rPr>
        <w:t>Running query:   RUNNING 338.8s</w:t>
      </w:r>
      <w:r>
        <w:br/>
      </w:r>
      <w:r>
        <w:rPr>
          <w:rStyle w:val="VerbatimChar"/>
        </w:rPr>
        <w:t>Running query:   RUNNING 339.8s</w:t>
      </w:r>
      <w:r>
        <w:br/>
      </w:r>
      <w:r>
        <w:rPr>
          <w:rStyle w:val="VerbatimChar"/>
        </w:rPr>
        <w:t>Running query:   RUNNING 340.8s</w:t>
      </w:r>
      <w:r>
        <w:br/>
      </w:r>
      <w:r>
        <w:rPr>
          <w:rStyle w:val="VerbatimChar"/>
        </w:rPr>
        <w:t>Running query:   RUNNING 341.7s</w:t>
      </w:r>
      <w:r>
        <w:br/>
      </w:r>
      <w:r>
        <w:rPr>
          <w:rStyle w:val="VerbatimChar"/>
        </w:rPr>
        <w:t>Running query:   RUNNING 342.7s</w:t>
      </w:r>
      <w:r>
        <w:br/>
      </w:r>
      <w:r>
        <w:rPr>
          <w:rStyle w:val="VerbatimChar"/>
        </w:rPr>
        <w:t>Running query:   RUNNING 343.7s</w:t>
      </w:r>
      <w:r>
        <w:br/>
      </w:r>
      <w:r>
        <w:rPr>
          <w:rStyle w:val="VerbatimChar"/>
        </w:rPr>
        <w:t>Running query:   RUNNING 344.7s</w:t>
      </w:r>
      <w:r>
        <w:br/>
      </w:r>
      <w:r>
        <w:rPr>
          <w:rStyle w:val="VerbatimChar"/>
        </w:rPr>
        <w:t>Running query:   RUNNING 345.7s</w:t>
      </w:r>
      <w:r>
        <w:br/>
      </w:r>
      <w:r>
        <w:rPr>
          <w:rStyle w:val="VerbatimChar"/>
        </w:rPr>
        <w:t>Running query:   RUNNING 346.7s</w:t>
      </w:r>
      <w:r>
        <w:br/>
      </w:r>
      <w:r>
        <w:rPr>
          <w:rStyle w:val="VerbatimChar"/>
        </w:rPr>
        <w:t>Running query:   RUNNING 347.6s</w:t>
      </w:r>
      <w:r>
        <w:br/>
      </w:r>
      <w:r>
        <w:rPr>
          <w:rStyle w:val="VerbatimChar"/>
        </w:rPr>
        <w:t>Running query:   RUNNING 348.7s</w:t>
      </w:r>
      <w:r>
        <w:br/>
      </w:r>
      <w:r>
        <w:rPr>
          <w:rStyle w:val="VerbatimChar"/>
        </w:rPr>
        <w:t>Running query:   RUNNING 349.7s</w:t>
      </w:r>
      <w:r>
        <w:br/>
      </w:r>
      <w:r>
        <w:rPr>
          <w:rStyle w:val="VerbatimChar"/>
        </w:rPr>
        <w:t>Running query:   RUNNING 350.6s</w:t>
      </w:r>
      <w:r>
        <w:br/>
      </w:r>
      <w:r>
        <w:rPr>
          <w:rStyle w:val="VerbatimChar"/>
        </w:rPr>
        <w:t>Running query:   RUNNING 351.5s</w:t>
      </w:r>
      <w:r>
        <w:br/>
      </w:r>
      <w:r>
        <w:rPr>
          <w:rStyle w:val="VerbatimChar"/>
        </w:rPr>
        <w:t>Running query:   RUNNING 352.5s</w:t>
      </w:r>
      <w:r>
        <w:br/>
      </w:r>
      <w:r>
        <w:rPr>
          <w:rStyle w:val="VerbatimChar"/>
        </w:rPr>
        <w:t>Running query:   RUNNING 353.4s</w:t>
      </w:r>
      <w:r>
        <w:br/>
      </w:r>
      <w:r>
        <w:rPr>
          <w:rStyle w:val="VerbatimChar"/>
        </w:rPr>
        <w:t>Running query:   RUNNING 354.4s</w:t>
      </w:r>
      <w:r>
        <w:br/>
      </w:r>
      <w:r>
        <w:rPr>
          <w:rStyle w:val="VerbatimChar"/>
        </w:rPr>
        <w:t>Running query:   RUNNING 355.4s</w:t>
      </w:r>
      <w:r>
        <w:br/>
      </w:r>
      <w:r>
        <w:rPr>
          <w:rStyle w:val="VerbatimChar"/>
        </w:rPr>
        <w:t>Running query:   RUNNING 356.4s</w:t>
      </w:r>
      <w:r>
        <w:br/>
      </w:r>
      <w:r>
        <w:rPr>
          <w:rStyle w:val="VerbatimChar"/>
        </w:rPr>
        <w:t>Running query:   RUNNING 357.5s</w:t>
      </w:r>
      <w:r>
        <w:br/>
      </w:r>
      <w:r>
        <w:rPr>
          <w:rStyle w:val="VerbatimChar"/>
        </w:rPr>
        <w:t>Running query:   RUNNING 358.5s</w:t>
      </w:r>
      <w:r>
        <w:br/>
      </w:r>
      <w:r>
        <w:rPr>
          <w:rStyle w:val="VerbatimChar"/>
        </w:rPr>
        <w:t>Running query:   RUNNING 359.5s</w:t>
      </w:r>
      <w:r>
        <w:br/>
      </w:r>
      <w:r>
        <w:rPr>
          <w:rStyle w:val="VerbatimChar"/>
        </w:rPr>
        <w:t>Running query:   RUNNING 360.4s</w:t>
      </w:r>
      <w:r>
        <w:br/>
      </w:r>
      <w:r>
        <w:rPr>
          <w:rStyle w:val="VerbatimChar"/>
        </w:rPr>
        <w:t>Running query:   RUNNING 361.4s</w:t>
      </w:r>
      <w:r>
        <w:br/>
      </w:r>
      <w:r>
        <w:rPr>
          <w:rStyle w:val="VerbatimChar"/>
        </w:rPr>
        <w:t>Running query:   RUNNING 362.4s</w:t>
      </w:r>
      <w:r>
        <w:br/>
      </w:r>
      <w:r>
        <w:rPr>
          <w:rStyle w:val="VerbatimChar"/>
        </w:rPr>
        <w:t>Running query:   RUNNING 363.4s</w:t>
      </w:r>
      <w:r>
        <w:br/>
      </w:r>
      <w:r>
        <w:rPr>
          <w:rStyle w:val="VerbatimChar"/>
        </w:rPr>
        <w:t>Running query:   RUNNING 364.3s</w:t>
      </w:r>
      <w:r>
        <w:br/>
      </w:r>
      <w:r>
        <w:rPr>
          <w:rStyle w:val="VerbatimChar"/>
        </w:rPr>
        <w:t>Running query:   RUNNING 365.3s</w:t>
      </w:r>
      <w:r>
        <w:br/>
      </w:r>
      <w:r>
        <w:rPr>
          <w:rStyle w:val="VerbatimChar"/>
        </w:rPr>
        <w:t>Running query:   RUNNING 367.3s</w:t>
      </w:r>
      <w:r>
        <w:br/>
      </w:r>
      <w:r>
        <w:rPr>
          <w:rStyle w:val="VerbatimChar"/>
        </w:rPr>
        <w:t>Running query:   RUNNING 368.3s</w:t>
      </w:r>
      <w:r>
        <w:br/>
      </w:r>
      <w:r>
        <w:rPr>
          <w:rStyle w:val="VerbatimChar"/>
        </w:rPr>
        <w:t>Running query:   RUNNING 369.3s</w:t>
      </w:r>
      <w:r>
        <w:br/>
      </w:r>
      <w:r>
        <w:rPr>
          <w:rStyle w:val="VerbatimChar"/>
        </w:rPr>
        <w:t>Running query:   RUNNING 370.2s</w:t>
      </w:r>
      <w:r>
        <w:br/>
      </w:r>
      <w:r>
        <w:rPr>
          <w:rStyle w:val="VerbatimChar"/>
        </w:rPr>
        <w:t>Running query:   RUNNING 371.2s</w:t>
      </w:r>
      <w:r>
        <w:br/>
      </w:r>
      <w:r>
        <w:rPr>
          <w:rStyle w:val="VerbatimChar"/>
        </w:rPr>
        <w:t>Running query:   RUNNING 372.2s</w:t>
      </w:r>
      <w:r>
        <w:br/>
      </w:r>
      <w:r>
        <w:rPr>
          <w:rStyle w:val="VerbatimChar"/>
        </w:rPr>
        <w:t>Running query:   RUNNING 373.1s</w:t>
      </w:r>
      <w:r>
        <w:br/>
      </w:r>
      <w:r>
        <w:rPr>
          <w:rStyle w:val="VerbatimChar"/>
        </w:rPr>
        <w:t>Running query:   RUNNING 374.1s</w:t>
      </w:r>
      <w:r>
        <w:br/>
      </w:r>
      <w:r>
        <w:rPr>
          <w:rStyle w:val="VerbatimChar"/>
        </w:rPr>
        <w:t>Running query:   RUNNING 375.0s</w:t>
      </w:r>
      <w:r>
        <w:br/>
      </w:r>
      <w:r>
        <w:rPr>
          <w:rStyle w:val="VerbatimChar"/>
        </w:rPr>
        <w:t>Running query:   RUNNING 376.0s</w:t>
      </w:r>
      <w:r>
        <w:br/>
      </w:r>
      <w:r>
        <w:rPr>
          <w:rStyle w:val="VerbatimChar"/>
        </w:rPr>
        <w:t>Running query:   RUNNING 377.0s</w:t>
      </w:r>
      <w:r>
        <w:br/>
      </w:r>
      <w:r>
        <w:rPr>
          <w:rStyle w:val="VerbatimChar"/>
        </w:rPr>
        <w:t>Running query:   RUNNING 378.1s</w:t>
      </w:r>
      <w:r>
        <w:br/>
      </w:r>
      <w:r>
        <w:rPr>
          <w:rStyle w:val="VerbatimChar"/>
        </w:rPr>
        <w:t>Running query:   RUNNING 379.0s</w:t>
      </w:r>
      <w:r>
        <w:br/>
      </w:r>
      <w:r>
        <w:rPr>
          <w:rStyle w:val="VerbatimChar"/>
        </w:rPr>
        <w:t>Running query:   RUNNING 380.0s</w:t>
      </w:r>
      <w:r>
        <w:br/>
      </w:r>
      <w:r>
        <w:rPr>
          <w:rStyle w:val="VerbatimChar"/>
        </w:rPr>
        <w:t>Running query:   RUNNING 380.9s</w:t>
      </w:r>
      <w:r>
        <w:br/>
      </w:r>
      <w:r>
        <w:rPr>
          <w:rStyle w:val="VerbatimChar"/>
        </w:rPr>
        <w:t>Running query:   RUNNING 381.9s</w:t>
      </w:r>
      <w:r>
        <w:br/>
      </w:r>
      <w:r>
        <w:rPr>
          <w:rStyle w:val="VerbatimChar"/>
        </w:rPr>
        <w:t>Running query:   RUNNING 382.9s</w:t>
      </w:r>
      <w:r>
        <w:br/>
      </w:r>
      <w:r>
        <w:rPr>
          <w:rStyle w:val="VerbatimChar"/>
        </w:rPr>
        <w:lastRenderedPageBreak/>
        <w:t>Running query:   RUNNING 383.9s</w:t>
      </w:r>
      <w:r>
        <w:br/>
      </w:r>
      <w:r>
        <w:rPr>
          <w:rStyle w:val="VerbatimChar"/>
        </w:rPr>
        <w:t>Running query:   RUNNING 384.8s</w:t>
      </w:r>
      <w:r>
        <w:br/>
      </w:r>
      <w:r>
        <w:rPr>
          <w:rStyle w:val="VerbatimChar"/>
        </w:rPr>
        <w:t>Running query:   RUNNING 385.8s</w:t>
      </w:r>
      <w:r>
        <w:br/>
      </w:r>
      <w:r>
        <w:rPr>
          <w:rStyle w:val="VerbatimChar"/>
        </w:rPr>
        <w:t>Running query:   RUNNING 386.8s</w:t>
      </w:r>
      <w:r>
        <w:br/>
      </w:r>
      <w:r>
        <w:rPr>
          <w:rStyle w:val="VerbatimChar"/>
        </w:rPr>
        <w:t>Running query:   RUNNING 387.7s</w:t>
      </w:r>
      <w:r>
        <w:br/>
      </w:r>
      <w:r>
        <w:rPr>
          <w:rStyle w:val="VerbatimChar"/>
        </w:rPr>
        <w:t>Running query:   RUNNING 388.7s</w:t>
      </w:r>
      <w:r>
        <w:br/>
      </w:r>
      <w:r>
        <w:rPr>
          <w:rStyle w:val="VerbatimChar"/>
        </w:rPr>
        <w:t>Running query:   RUNNING 389.7s</w:t>
      </w:r>
      <w:r>
        <w:br/>
      </w:r>
      <w:r>
        <w:rPr>
          <w:rStyle w:val="VerbatimChar"/>
        </w:rPr>
        <w:t>Running query:   RUNNING 390.6s</w:t>
      </w:r>
      <w:r>
        <w:br/>
      </w:r>
      <w:r>
        <w:rPr>
          <w:rStyle w:val="VerbatimChar"/>
        </w:rPr>
        <w:t>Running query:   RUNNING 391.6s</w:t>
      </w:r>
      <w:r>
        <w:br/>
      </w:r>
      <w:r>
        <w:rPr>
          <w:rStyle w:val="VerbatimChar"/>
        </w:rPr>
        <w:t>Running query:   RUNNING 392.6s</w:t>
      </w:r>
      <w:r>
        <w:br/>
      </w:r>
      <w:r>
        <w:rPr>
          <w:rStyle w:val="VerbatimChar"/>
        </w:rPr>
        <w:t>Running query:   RUNNING 393.5s</w:t>
      </w:r>
      <w:r>
        <w:br/>
      </w:r>
      <w:r>
        <w:rPr>
          <w:rStyle w:val="VerbatimChar"/>
        </w:rPr>
        <w:t>Running query:   RUNNING 394.5s</w:t>
      </w:r>
      <w:r>
        <w:br/>
      </w:r>
      <w:r>
        <w:rPr>
          <w:rStyle w:val="VerbatimChar"/>
        </w:rPr>
        <w:t>Running query:   RUNNING 395.4s</w:t>
      </w:r>
      <w:r>
        <w:br/>
      </w:r>
      <w:r>
        <w:rPr>
          <w:rStyle w:val="VerbatimChar"/>
        </w:rPr>
        <w:t>Running query:   RUNNING 396.4s</w:t>
      </w:r>
      <w:r>
        <w:br/>
      </w:r>
      <w:r>
        <w:rPr>
          <w:rStyle w:val="VerbatimChar"/>
        </w:rPr>
        <w:t>Running query:   RUNNING 398.7s</w:t>
      </w:r>
      <w:r>
        <w:br/>
      </w:r>
      <w:r>
        <w:rPr>
          <w:rStyle w:val="VerbatimChar"/>
        </w:rPr>
        <w:t>Running query:   RUNNING 399.6s</w:t>
      </w:r>
      <w:r>
        <w:br/>
      </w:r>
      <w:r>
        <w:rPr>
          <w:rStyle w:val="VerbatimChar"/>
        </w:rPr>
        <w:t>Running query:   RUNNING 400.6s</w:t>
      </w:r>
      <w:r>
        <w:br/>
      </w:r>
      <w:r>
        <w:rPr>
          <w:rStyle w:val="VerbatimChar"/>
        </w:rPr>
        <w:t>Running query:   RUNNING 401.6s</w:t>
      </w:r>
      <w:r>
        <w:br/>
      </w:r>
      <w:r>
        <w:rPr>
          <w:rStyle w:val="VerbatimChar"/>
        </w:rPr>
        <w:t>Running query:   RUNNING 402.5s</w:t>
      </w:r>
      <w:r>
        <w:br/>
      </w:r>
      <w:r>
        <w:rPr>
          <w:rStyle w:val="VerbatimChar"/>
        </w:rPr>
        <w:t>Running query:   RUNNING 403.5s</w:t>
      </w:r>
      <w:r>
        <w:br/>
      </w:r>
      <w:r>
        <w:rPr>
          <w:rStyle w:val="VerbatimChar"/>
        </w:rPr>
        <w:t>Running query:   RUNNING 404.4s</w:t>
      </w:r>
      <w:r>
        <w:br/>
      </w:r>
      <w:r>
        <w:rPr>
          <w:rStyle w:val="VerbatimChar"/>
        </w:rPr>
        <w:t>Running query:   RUNNING 405.4s</w:t>
      </w:r>
      <w:r>
        <w:br/>
      </w:r>
      <w:r>
        <w:rPr>
          <w:rStyle w:val="VerbatimChar"/>
        </w:rPr>
        <w:t>Running query:   RUNNING 406.3s</w:t>
      </w:r>
      <w:r>
        <w:br/>
      </w:r>
      <w:r>
        <w:rPr>
          <w:rStyle w:val="VerbatimChar"/>
        </w:rPr>
        <w:t>Running query:   RUNNING 407.3s</w:t>
      </w:r>
      <w:r>
        <w:br/>
      </w:r>
      <w:r>
        <w:rPr>
          <w:rStyle w:val="VerbatimChar"/>
        </w:rPr>
        <w:t>Running query:   RUNNING 408.2s</w:t>
      </w:r>
      <w:r>
        <w:br/>
      </w:r>
      <w:r>
        <w:rPr>
          <w:rStyle w:val="VerbatimChar"/>
        </w:rPr>
        <w:t>Running query:   RUNNING 409.2s</w:t>
      </w:r>
      <w:r>
        <w:br/>
      </w:r>
      <w:r>
        <w:rPr>
          <w:rStyle w:val="VerbatimChar"/>
        </w:rPr>
        <w:t>Running query:   RUNNING 410.2s</w:t>
      </w:r>
      <w:r>
        <w:br/>
      </w:r>
      <w:r>
        <w:rPr>
          <w:rStyle w:val="VerbatimChar"/>
        </w:rPr>
        <w:t>Running query:   RUNNING 411.1s</w:t>
      </w:r>
      <w:r>
        <w:br/>
      </w:r>
      <w:r>
        <w:rPr>
          <w:rStyle w:val="VerbatimChar"/>
        </w:rPr>
        <w:t>Running query:   RUNNING 412.1s</w:t>
      </w:r>
      <w:r>
        <w:br/>
      </w:r>
      <w:r>
        <w:rPr>
          <w:rStyle w:val="VerbatimChar"/>
        </w:rPr>
        <w:t>Running query:   RUNNING 413.0s</w:t>
      </w:r>
      <w:r>
        <w:br/>
      </w:r>
      <w:r>
        <w:rPr>
          <w:rStyle w:val="VerbatimChar"/>
        </w:rPr>
        <w:t>Running query:   RUNNING 414.0s</w:t>
      </w:r>
      <w:r>
        <w:br/>
      </w:r>
      <w:r>
        <w:rPr>
          <w:rStyle w:val="VerbatimChar"/>
        </w:rPr>
        <w:t>Running query:   RUNNING 414.9s</w:t>
      </w:r>
      <w:r>
        <w:br/>
      </w:r>
      <w:r>
        <w:rPr>
          <w:rStyle w:val="VerbatimChar"/>
        </w:rPr>
        <w:t>Running query:   RUNNING 415.9s</w:t>
      </w:r>
      <w:r>
        <w:br/>
      </w:r>
      <w:r>
        <w:rPr>
          <w:rStyle w:val="VerbatimChar"/>
        </w:rPr>
        <w:t>Running query:   RUNNING 416.9s</w:t>
      </w:r>
      <w:r>
        <w:br/>
      </w:r>
      <w:r>
        <w:rPr>
          <w:rStyle w:val="VerbatimChar"/>
        </w:rPr>
        <w:t>Running query:   RUNNING 417.9s</w:t>
      </w:r>
      <w:r>
        <w:br/>
      </w:r>
      <w:r>
        <w:rPr>
          <w:rStyle w:val="VerbatimChar"/>
        </w:rPr>
        <w:t>Running query:   RUNNING 418.8s</w:t>
      </w:r>
      <w:r>
        <w:br/>
      </w:r>
      <w:r>
        <w:rPr>
          <w:rStyle w:val="VerbatimChar"/>
        </w:rPr>
        <w:t>Running query:   RUNNING 419.8s</w:t>
      </w:r>
      <w:r>
        <w:br/>
      </w:r>
      <w:r>
        <w:rPr>
          <w:rStyle w:val="VerbatimChar"/>
        </w:rPr>
        <w:t>Running query:   RUNNING 420.7s</w:t>
      </w:r>
      <w:r>
        <w:br/>
      </w:r>
      <w:r>
        <w:rPr>
          <w:rStyle w:val="VerbatimChar"/>
        </w:rPr>
        <w:t>Running query:   RUNNING 421.7s</w:t>
      </w:r>
      <w:r>
        <w:br/>
      </w:r>
      <w:r>
        <w:rPr>
          <w:rStyle w:val="VerbatimChar"/>
        </w:rPr>
        <w:t>Running query:   RUNNING 422.7s</w:t>
      </w:r>
    </w:p>
    <w:p w14:paraId="1F797878" w14:textId="77777777" w:rsidR="00C54D9B" w:rsidRDefault="00D40770">
      <w:pPr>
        <w:pStyle w:val="SourceCode"/>
      </w:pPr>
      <w:r>
        <w:rPr>
          <w:rStyle w:val="VerbatimChar"/>
        </w:rPr>
        <w:t>## 8.4 gigabytes processed</w:t>
      </w:r>
    </w:p>
    <w:p w14:paraId="120F57B5" w14:textId="77777777" w:rsidR="00C54D9B" w:rsidRDefault="00D40770">
      <w:pPr>
        <w:pStyle w:val="SourceCode"/>
      </w:pPr>
      <w:r>
        <w:rPr>
          <w:rStyle w:val="VerbatimChar"/>
        </w:rPr>
        <w:t xml:space="preserve">## </w:t>
      </w:r>
      <w:r>
        <w:br/>
      </w:r>
      <w:r>
        <w:rPr>
          <w:rStyle w:val="VerbatimChar"/>
        </w:rPr>
        <w:t>Retrieving data:  4.9s</w:t>
      </w:r>
      <w:r>
        <w:br/>
      </w:r>
      <w:r>
        <w:rPr>
          <w:rStyle w:val="VerbatimChar"/>
        </w:rPr>
        <w:t>Retrieving data:  9.9s</w:t>
      </w:r>
    </w:p>
    <w:p w14:paraId="71A4727F" w14:textId="77777777" w:rsidR="00C54D9B" w:rsidRDefault="00D40770">
      <w:pPr>
        <w:pStyle w:val="FirstParagraph"/>
      </w:pPr>
      <w:r>
        <w:t xml:space="preserve">One sense of how numbers embody device-specific configurations can be seen by examining high event-count repositories on Github. The top 0.1% of repositories attract around 25% of all events during 2011-2015. (The query de-capitalises the </w:t>
      </w:r>
      <w:r>
        <w:lastRenderedPageBreak/>
        <w:t xml:space="preserve">repository names for the purposes of aggregation (e.g. a repository called </w:t>
      </w:r>
      <w:r>
        <w:rPr>
          <w:rStyle w:val="VerbatimChar"/>
        </w:rPr>
        <w:t>DotFile</w:t>
      </w:r>
      <w:r>
        <w:t xml:space="preserve"> will be counted along with </w:t>
      </w:r>
      <w:r>
        <w:rPr>
          <w:rStyle w:val="VerbatimChar"/>
        </w:rPr>
        <w:t>dotfile</w:t>
      </w:r>
      <w: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14:paraId="4CC977BC" w14:textId="77777777" w:rsidR="00C54D9B" w:rsidRDefault="00D40770">
      <w:pPr>
        <w:pStyle w:val="TextBody"/>
      </w:pPr>
      <w: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Pr>
          <w:rStyle w:val="VerbatimChar"/>
        </w:rPr>
        <w:t>eclipse.platform.common</w:t>
      </w:r>
      <w: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Pr>
          <w:rStyle w:val="VerbatimChar"/>
        </w:rPr>
        <w:t>eclipse</w:t>
      </w:r>
      <w:r>
        <w:t xml:space="preserve"> is itself part of the Eclipse Foundation, 'an amazing open source community of Tools, Projects and Collaborative Working Groups' (Eclipse Foundation 2016) with almost a thousand of its own projects, might help explain the large number of events. More significantly, the high-frequency event traffic in </w:t>
      </w:r>
      <w:r>
        <w:rPr>
          <w:rStyle w:val="VerbatimChar"/>
        </w:rPr>
        <w:t>eclipse.platform.common</w:t>
      </w:r>
      <w:r>
        <w:t xml:space="preserve"> is an example </w:t>
      </w:r>
      <w:r w:rsidRPr="0031286A">
        <w:rPr>
          <w:highlight w:val="yellow"/>
          <w:rPrChange w:id="109" w:author="Nafus, Dawn" w:date="2016-11-19T18:42:00Z">
            <w:rPr/>
          </w:rPrChange>
        </w:rPr>
        <w:t>of how Github itself functions as part of a configuration</w:t>
      </w:r>
      <w:r>
        <w:t xml:space="preserve">. The </w:t>
      </w:r>
      <w:r>
        <w:rPr>
          <w:rStyle w:val="VerbatimChar"/>
        </w:rPr>
        <w:t>eclipse</w:t>
      </w:r>
      <w:r>
        <w:t xml:space="preserve"> </w:t>
      </w:r>
      <w:r w:rsidRPr="0031286A">
        <w:rPr>
          <w:highlight w:val="yellow"/>
          <w:rPrChange w:id="110" w:author="Nafus, Dawn" w:date="2016-11-19T18:43:00Z">
            <w:rPr/>
          </w:rPrChange>
        </w:rPr>
        <w:t xml:space="preserve">repositories are not actively developed on Github. </w:t>
      </w:r>
      <w:commentRangeStart w:id="111"/>
      <w:r w:rsidRPr="0031286A">
        <w:rPr>
          <w:highlight w:val="yellow"/>
          <w:rPrChange w:id="112" w:author="Nafus, Dawn" w:date="2016-11-19T18:43:00Z">
            <w:rPr/>
          </w:rPrChange>
        </w:rPr>
        <w:t xml:space="preserve">They are mirrored </w:t>
      </w:r>
      <w:commentRangeEnd w:id="111"/>
      <w:r w:rsidR="0031286A">
        <w:rPr>
          <w:rStyle w:val="CommentReference"/>
        </w:rPr>
        <w:commentReference w:id="111"/>
      </w:r>
      <w:r w:rsidRPr="0031286A">
        <w:rPr>
          <w:highlight w:val="yellow"/>
          <w:rPrChange w:id="113" w:author="Nafus, Dawn" w:date="2016-11-19T18:43:00Z">
            <w:rPr/>
          </w:rPrChange>
        </w:rPr>
        <w:t xml:space="preserve">or themselves copied from the hundreds of </w:t>
      </w:r>
      <w:r w:rsidRPr="0031286A">
        <w:rPr>
          <w:rStyle w:val="VerbatimChar"/>
          <w:highlight w:val="yellow"/>
          <w:rPrChange w:id="114" w:author="Nafus, Dawn" w:date="2016-11-19T18:43:00Z">
            <w:rPr>
              <w:rStyle w:val="VerbatimChar"/>
            </w:rPr>
          </w:rPrChange>
        </w:rPr>
        <w:t>git</w:t>
      </w:r>
      <w:r w:rsidRPr="0031286A">
        <w:rPr>
          <w:highlight w:val="yellow"/>
          <w:rPrChange w:id="115" w:author="Nafus, Dawn" w:date="2016-11-19T18:43:00Z">
            <w:rPr/>
          </w:rPrChange>
        </w:rPr>
        <w:t xml:space="preserve"> repositories found at</w:t>
      </w:r>
      <w:r>
        <w:t xml:space="preserve"> (git://git.eclipse.org)[git://git.eclipse.org]. Like many other significant repositories (</w:t>
      </w:r>
      <w:r>
        <w:rPr>
          <w:rStyle w:val="VerbatimChar"/>
        </w:rPr>
        <w:t>linux</w:t>
      </w:r>
      <w:r>
        <w:t xml:space="preserve">, </w:t>
      </w:r>
      <w:r>
        <w:rPr>
          <w:rStyle w:val="VerbatimChar"/>
        </w:rPr>
        <w:t>android</w:t>
      </w:r>
      <w:r>
        <w:t xml:space="preserve">, </w:t>
      </w:r>
      <w:r>
        <w:rPr>
          <w:rStyle w:val="VerbatimChar"/>
        </w:rPr>
        <w:t>mozilla</w:t>
      </w:r>
      <w:r>
        <w:t xml:space="preserve">, </w:t>
      </w:r>
      <w:r>
        <w:rPr>
          <w:rStyle w:val="VerbatimChar"/>
        </w:rPr>
        <w:t>apache</w:t>
      </w:r>
      <w:r>
        <w:t>), high event counts often configure Github itself as part of a wider network of relations.</w:t>
      </w:r>
    </w:p>
    <w:p w14:paraId="68033C0A" w14:textId="77777777" w:rsidR="00C54D9B" w:rsidRDefault="00D40770">
      <w:pPr>
        <w:pStyle w:val="TextBody"/>
      </w:pPr>
      <w:r>
        <w:t xml:space="preserve">Conversely, even where repository events do originate on Github, many of them concern Github or technical configurations closely associated with Github. For instance, the list of names of high-event count repositories centres on a few highly repeated names such as </w:t>
      </w:r>
      <w:r>
        <w:rPr>
          <w:rStyle w:val="VerbatimChar"/>
        </w:rPr>
        <w:t>test</w:t>
      </w:r>
      <w:r>
        <w:t xml:space="preserve">, </w:t>
      </w:r>
      <w:r>
        <w:rPr>
          <w:rStyle w:val="VerbatimChar"/>
        </w:rPr>
        <w:t>dot</w:t>
      </w:r>
      <w:r>
        <w:t xml:space="preserve">, </w:t>
      </w:r>
      <w:r>
        <w:rPr>
          <w:rStyle w:val="VerbatimChar"/>
        </w:rPr>
        <w:t>sample</w:t>
      </w:r>
      <w:r>
        <w:t xml:space="preserve"> and </w:t>
      </w:r>
      <w:r>
        <w:rPr>
          <w:rStyle w:val="VerbatimChar"/>
        </w:rPr>
        <w:t>try_git</w:t>
      </w:r>
      <w:r>
        <w:t xml:space="preserve">. For instance, the many repositories that contain the term </w:t>
      </w:r>
      <w:r>
        <w:rPr>
          <w:rStyle w:val="VerbatimChar"/>
        </w:rPr>
        <w:t>dot</w:t>
      </w:r>
      <w:r>
        <w:t xml:space="preserve"> as in </w:t>
      </w:r>
      <w:r>
        <w:rPr>
          <w:rStyle w:val="VerbatimChar"/>
        </w:rPr>
        <w:t>dotfile</w:t>
      </w:r>
      <w:r>
        <w:t xml:space="preserve"> or </w:t>
      </w:r>
      <w:r>
        <w:rPr>
          <w:rStyle w:val="VerbatimChar"/>
        </w:rPr>
        <w:t>vimdot</w:t>
      </w:r>
      <w:r>
        <w:t xml:space="preserve"> suggest that Github repositories act as stores for the settings and configurations specific to coding work (e.g. </w:t>
      </w:r>
      <w:r>
        <w:rPr>
          <w:rStyle w:val="VerbatimChar"/>
        </w:rPr>
        <w:t>vimdot</w:t>
      </w:r>
      <w:r>
        <w:t xml:space="preserve"> repositories hold customised settings for the popular </w:t>
      </w:r>
      <w:r>
        <w:rPr>
          <w:rStyle w:val="VerbatimChar"/>
        </w:rPr>
        <w:t>vim</w:t>
      </w:r>
      <w:r>
        <w:t xml:space="preserve"> text editor). Terms like </w:t>
      </w:r>
      <w:r>
        <w:rPr>
          <w:rStyle w:val="VerbatimChar"/>
        </w:rPr>
        <w:t>test</w:t>
      </w:r>
      <w:r>
        <w:t xml:space="preserve">, </w:t>
      </w:r>
      <w:r>
        <w:rPr>
          <w:rStyle w:val="VerbatimChar"/>
        </w:rPr>
        <w:t>hello</w:t>
      </w:r>
      <w:r>
        <w:t xml:space="preserve">, and </w:t>
      </w:r>
      <w:r>
        <w:rPr>
          <w:rStyle w:val="VerbatimChar"/>
        </w:rPr>
        <w:t>try</w:t>
      </w:r>
      <w:r>
        <w:t xml:space="preserve"> or </w:t>
      </w:r>
      <w:r>
        <w:rPr>
          <w:rStyle w:val="VerbatimChar"/>
        </w:rPr>
        <w:t>demo</w:t>
      </w:r>
      <w:r>
        <w:t xml:space="preserve"> also stream through this set of repository names. These repositories often attest to non-code uses of Github and sometimes (for instance, in the case of </w:t>
      </w:r>
      <w:r>
        <w:rPr>
          <w:rStyle w:val="VerbatimChar"/>
        </w:rPr>
        <w:t>KenanSulayman/heartbeat</w:t>
      </w:r>
      <w:r>
        <w:t xml:space="preserve"> with its several million commit events) to surprising or experimental re-purposings of the Github platform.</w:t>
      </w:r>
    </w:p>
    <w:p w14:paraId="5F23362E" w14:textId="77777777" w:rsidR="00C54D9B" w:rsidRDefault="00D40770">
      <w:pPr>
        <w:pStyle w:val="TextBody"/>
      </w:pPr>
      <w:r>
        <w:t>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 (Github 2015). Or</w:t>
      </w:r>
      <w:r w:rsidRPr="00143F5C">
        <w:rPr>
          <w:highlight w:val="yellow"/>
          <w:rPrChange w:id="116" w:author="Nafus, Dawn" w:date="2016-11-19T18:51:00Z">
            <w:rPr/>
          </w:rPrChange>
        </w:rPr>
        <w:t xml:space="preserve">, put more constructively, it suggests that much of what counts as software on Github -- code repositories -- in actuality concerns the arrangements that people make with each and themselves in order to work with software. In this respect, the capital numbers </w:t>
      </w:r>
      <w:r w:rsidRPr="00143F5C">
        <w:rPr>
          <w:highlight w:val="yellow"/>
          <w:rPrChange w:id="117" w:author="Nafus, Dawn" w:date="2016-11-19T18:51:00Z">
            <w:rPr/>
          </w:rPrChange>
        </w:rPr>
        <w:lastRenderedPageBreak/>
        <w:t xml:space="preserve">are always also configurative numbers. </w:t>
      </w:r>
      <w:commentRangeStart w:id="118"/>
      <w:r w:rsidRPr="00143F5C">
        <w:rPr>
          <w:highlight w:val="yellow"/>
          <w:rPrChange w:id="119" w:author="Nafus, Dawn" w:date="2016-11-19T18:51:00Z">
            <w:rPr/>
          </w:rPrChange>
        </w:rPr>
        <w:t>There is no work on software without the 'how' of building software, the configuration work.</w:t>
      </w:r>
      <w:commentRangeEnd w:id="118"/>
      <w:r w:rsidR="00143F5C">
        <w:rPr>
          <w:rStyle w:val="CommentReference"/>
        </w:rPr>
        <w:commentReference w:id="118"/>
      </w:r>
    </w:p>
    <w:p w14:paraId="64E267CA" w14:textId="77777777" w:rsidR="00C54D9B" w:rsidRDefault="00D40770">
      <w:pPr>
        <w:pStyle w:val="TextBody"/>
      </w:pPr>
      <w:r>
        <w:t xml:space="preserve">In this context, too, our -- the five researchers directly involved in the research -- work on the Github API, GithubArchive datasets and the GoogleBigQuery platform was full of configurative events, themselves tending to slightly increase the capital numbers (although we only added one repository to Github). The repository for this project contains thousands of lines of code written in Python, R and in specialized languages such as SQL (Structured Query Language)(Metacommunities 2016) as well as tens of thousands of lines of text distributed across 30 branches of the repository. According to the Github API, user </w:t>
      </w:r>
      <w:r>
        <w:rPr>
          <w:rStyle w:val="VerbatimChar"/>
        </w:rPr>
        <w:t>rian39</w:t>
      </w:r>
      <w:r>
        <w:t xml:space="preserve"> added around 10 million lines of code and deleted 8 million, leaving a net contribution of around 2 million lines to the </w:t>
      </w:r>
      <w:r>
        <w:rPr>
          <w:rStyle w:val="VerbatimChar"/>
        </w:rPr>
        <w:t>metacommunities</w:t>
      </w:r>
      <w:r>
        <w:t xml:space="preserve"> repository during the years 2012-2016 (</w:t>
      </w:r>
      <w:r>
        <w:rPr>
          <w:b/>
        </w:rPr>
        <w:t>???</w:t>
      </w:r>
      <w:r>
        <w:t>).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14:paraId="5CB48B7F" w14:textId="77777777" w:rsidR="00C54D9B" w:rsidRDefault="00D40770">
      <w:pPr>
        <w:pStyle w:val="SourceCode"/>
      </w:pPr>
      <w:r>
        <w:rPr>
          <w:rStyle w:val="VerbatimChar"/>
        </w:rPr>
        <w:t>## opening file input connection.</w:t>
      </w:r>
    </w:p>
    <w:p w14:paraId="15585C2F" w14:textId="77777777" w:rsidR="00C54D9B" w:rsidRDefault="00D40770">
      <w:pPr>
        <w:pStyle w:val="SourceCode"/>
      </w:pPr>
      <w:r>
        <w:rPr>
          <w:rStyle w:val="VerbatimChar"/>
        </w:rPr>
        <w:t xml:space="preserve">## </w:t>
      </w:r>
      <w:r>
        <w:br/>
      </w:r>
      <w:r>
        <w:rPr>
          <w:rStyle w:val="VerbatimChar"/>
        </w:rPr>
        <w:t xml:space="preserve"> Found 500 records...</w:t>
      </w:r>
      <w:r>
        <w:br/>
      </w:r>
      <w:r>
        <w:rPr>
          <w:rStyle w:val="VerbatimChar"/>
        </w:rPr>
        <w:t xml:space="preserve"> Found 1000 records...</w:t>
      </w:r>
      <w:r>
        <w:br/>
      </w:r>
      <w:r>
        <w:rPr>
          <w:rStyle w:val="VerbatimChar"/>
        </w:rPr>
        <w:t xml:space="preserve"> Found 1500 records...</w:t>
      </w:r>
      <w:r>
        <w:br/>
      </w:r>
      <w:r>
        <w:rPr>
          <w:rStyle w:val="VerbatimChar"/>
        </w:rPr>
        <w:t xml:space="preserve"> Found 2000 records...</w:t>
      </w:r>
      <w:r>
        <w:br/>
      </w:r>
      <w:r>
        <w:rPr>
          <w:rStyle w:val="VerbatimChar"/>
        </w:rPr>
        <w:t xml:space="preserve"> Found 2500 records...</w:t>
      </w:r>
      <w:r>
        <w:br/>
      </w:r>
      <w:r>
        <w:rPr>
          <w:rStyle w:val="VerbatimChar"/>
        </w:rPr>
        <w:t xml:space="preserve"> Found 3000 records...</w:t>
      </w:r>
      <w:r>
        <w:br/>
      </w:r>
      <w:r>
        <w:rPr>
          <w:rStyle w:val="VerbatimChar"/>
        </w:rPr>
        <w:t xml:space="preserve"> Found 3500 records...</w:t>
      </w:r>
      <w:r>
        <w:br/>
      </w:r>
      <w:r>
        <w:rPr>
          <w:rStyle w:val="VerbatimChar"/>
        </w:rPr>
        <w:t xml:space="preserve"> Found 4000 records...</w:t>
      </w:r>
      <w:r>
        <w:br/>
      </w:r>
      <w:r>
        <w:rPr>
          <w:rStyle w:val="VerbatimChar"/>
        </w:rPr>
        <w:t xml:space="preserve"> Found 4500 records...</w:t>
      </w:r>
      <w:r>
        <w:br/>
      </w:r>
      <w:r>
        <w:rPr>
          <w:rStyle w:val="VerbatimChar"/>
        </w:rPr>
        <w:t xml:space="preserve"> Found 5000 records...</w:t>
      </w:r>
      <w:r>
        <w:br/>
      </w:r>
      <w:r>
        <w:rPr>
          <w:rStyle w:val="VerbatimChar"/>
        </w:rPr>
        <w:t xml:space="preserve"> Found 5500 records...</w:t>
      </w:r>
      <w:r>
        <w:br/>
      </w:r>
      <w:r>
        <w:rPr>
          <w:rStyle w:val="VerbatimChar"/>
        </w:rPr>
        <w:t xml:space="preserve"> Found 6000 records...</w:t>
      </w:r>
      <w:r>
        <w:br/>
      </w:r>
      <w:r>
        <w:rPr>
          <w:rStyle w:val="VerbatimChar"/>
        </w:rPr>
        <w:t xml:space="preserve"> Found 6500 records...</w:t>
      </w:r>
      <w:r>
        <w:br/>
      </w:r>
      <w:r>
        <w:rPr>
          <w:rStyle w:val="VerbatimChar"/>
        </w:rPr>
        <w:t xml:space="preserve"> Found 7000 records...</w:t>
      </w:r>
      <w:r>
        <w:br/>
      </w:r>
      <w:r>
        <w:rPr>
          <w:rStyle w:val="VerbatimChar"/>
        </w:rPr>
        <w:t xml:space="preserve"> Found 7500 records...</w:t>
      </w:r>
      <w:r>
        <w:br/>
      </w:r>
      <w:r>
        <w:rPr>
          <w:rStyle w:val="VerbatimChar"/>
        </w:rPr>
        <w:t xml:space="preserve"> Found 8000 records...</w:t>
      </w:r>
      <w:r>
        <w:br/>
      </w:r>
      <w:r>
        <w:rPr>
          <w:rStyle w:val="VerbatimChar"/>
        </w:rPr>
        <w:t xml:space="preserve"> Found 8500 records...</w:t>
      </w:r>
      <w:r>
        <w:br/>
      </w:r>
      <w:r>
        <w:rPr>
          <w:rStyle w:val="VerbatimChar"/>
        </w:rPr>
        <w:t xml:space="preserve"> Found 9000 records...</w:t>
      </w:r>
      <w:r>
        <w:br/>
      </w:r>
      <w:r>
        <w:rPr>
          <w:rStyle w:val="VerbatimChar"/>
        </w:rPr>
        <w:t xml:space="preserve"> Found 9500 records...</w:t>
      </w:r>
      <w:r>
        <w:br/>
      </w:r>
      <w:r>
        <w:rPr>
          <w:rStyle w:val="VerbatimChar"/>
        </w:rPr>
        <w:t xml:space="preserve"> Found 10000 records...</w:t>
      </w:r>
      <w:r>
        <w:br/>
      </w:r>
      <w:r>
        <w:rPr>
          <w:rStyle w:val="VerbatimChar"/>
        </w:rPr>
        <w:t xml:space="preserve"> Found 10500 records...</w:t>
      </w:r>
      <w:r>
        <w:br/>
      </w:r>
      <w:r>
        <w:rPr>
          <w:rStyle w:val="VerbatimChar"/>
        </w:rPr>
        <w:t xml:space="preserve"> Found 11000 records...</w:t>
      </w:r>
      <w:r>
        <w:br/>
      </w:r>
      <w:r>
        <w:rPr>
          <w:rStyle w:val="VerbatimChar"/>
        </w:rPr>
        <w:t xml:space="preserve"> Found 11500 records...</w:t>
      </w:r>
      <w:r>
        <w:br/>
      </w:r>
      <w:r>
        <w:rPr>
          <w:rStyle w:val="VerbatimChar"/>
        </w:rPr>
        <w:t xml:space="preserve"> Found 12000 records...</w:t>
      </w:r>
      <w:r>
        <w:br/>
      </w:r>
      <w:r>
        <w:rPr>
          <w:rStyle w:val="VerbatimChar"/>
        </w:rPr>
        <w:t xml:space="preserve"> Found 12500 records...</w:t>
      </w:r>
      <w:r>
        <w:br/>
      </w:r>
      <w:r>
        <w:rPr>
          <w:rStyle w:val="VerbatimChar"/>
        </w:rPr>
        <w:t xml:space="preserve"> Found 13000 records...</w:t>
      </w:r>
      <w:r>
        <w:br/>
      </w:r>
      <w:r>
        <w:rPr>
          <w:rStyle w:val="VerbatimChar"/>
        </w:rPr>
        <w:lastRenderedPageBreak/>
        <w:t xml:space="preserve"> Found 13500 records...</w:t>
      </w:r>
      <w:r>
        <w:br/>
      </w:r>
      <w:r>
        <w:rPr>
          <w:rStyle w:val="VerbatimChar"/>
        </w:rPr>
        <w:t xml:space="preserve"> Found 14000 records...</w:t>
      </w:r>
      <w:r>
        <w:br/>
      </w:r>
      <w:r>
        <w:rPr>
          <w:rStyle w:val="VerbatimChar"/>
        </w:rPr>
        <w:t xml:space="preserve"> Found 14500 records...</w:t>
      </w:r>
      <w:r>
        <w:br/>
      </w:r>
      <w:r>
        <w:rPr>
          <w:rStyle w:val="VerbatimChar"/>
        </w:rPr>
        <w:t xml:space="preserve"> Found 15000 records...</w:t>
      </w:r>
      <w:r>
        <w:br/>
      </w:r>
      <w:r>
        <w:rPr>
          <w:rStyle w:val="VerbatimChar"/>
        </w:rPr>
        <w:t xml:space="preserve"> Found 15500 records...</w:t>
      </w:r>
      <w:r>
        <w:br/>
      </w:r>
      <w:r>
        <w:rPr>
          <w:rStyle w:val="VerbatimChar"/>
        </w:rPr>
        <w:t xml:space="preserve"> Found 16000 records...</w:t>
      </w:r>
      <w:r>
        <w:br/>
      </w:r>
      <w:r>
        <w:rPr>
          <w:rStyle w:val="VerbatimChar"/>
        </w:rPr>
        <w:t xml:space="preserve"> Found 16500 records...</w:t>
      </w:r>
      <w:r>
        <w:br/>
      </w:r>
      <w:r>
        <w:rPr>
          <w:rStyle w:val="VerbatimChar"/>
        </w:rPr>
        <w:t xml:space="preserve"> Found 17000 records...</w:t>
      </w:r>
      <w:r>
        <w:br/>
      </w:r>
      <w:r>
        <w:rPr>
          <w:rStyle w:val="VerbatimChar"/>
        </w:rPr>
        <w:t xml:space="preserve"> Found 17500 records...</w:t>
      </w:r>
      <w:r>
        <w:br/>
      </w:r>
      <w:r>
        <w:rPr>
          <w:rStyle w:val="VerbatimChar"/>
        </w:rPr>
        <w:t xml:space="preserve"> Found 18000 records...</w:t>
      </w:r>
      <w:r>
        <w:br/>
      </w:r>
      <w:r>
        <w:rPr>
          <w:rStyle w:val="VerbatimChar"/>
        </w:rPr>
        <w:t xml:space="preserve"> Found 18500 records...</w:t>
      </w:r>
      <w:r>
        <w:br/>
      </w:r>
      <w:r>
        <w:rPr>
          <w:rStyle w:val="VerbatimChar"/>
        </w:rPr>
        <w:t xml:space="preserve"> Found 19000 records...</w:t>
      </w:r>
      <w:r>
        <w:br/>
      </w:r>
      <w:r>
        <w:rPr>
          <w:rStyle w:val="VerbatimChar"/>
        </w:rPr>
        <w:t xml:space="preserve"> Found 19500 records...</w:t>
      </w:r>
      <w:r>
        <w:br/>
      </w:r>
      <w:r>
        <w:rPr>
          <w:rStyle w:val="VerbatimChar"/>
        </w:rPr>
        <w:t xml:space="preserve"> Found 20000 records...</w:t>
      </w:r>
      <w:r>
        <w:br/>
      </w:r>
      <w:r>
        <w:rPr>
          <w:rStyle w:val="VerbatimChar"/>
        </w:rPr>
        <w:t xml:space="preserve"> Found 20500 records...</w:t>
      </w:r>
      <w:r>
        <w:br/>
      </w:r>
      <w:r>
        <w:rPr>
          <w:rStyle w:val="VerbatimChar"/>
        </w:rPr>
        <w:t xml:space="preserve"> Found 21000 records...</w:t>
      </w:r>
      <w:r>
        <w:br/>
      </w:r>
      <w:r>
        <w:rPr>
          <w:rStyle w:val="VerbatimChar"/>
        </w:rPr>
        <w:t xml:space="preserve"> Found 21500 records...</w:t>
      </w:r>
      <w:r>
        <w:br/>
      </w:r>
      <w:r>
        <w:rPr>
          <w:rStyle w:val="VerbatimChar"/>
        </w:rPr>
        <w:t xml:space="preserve"> Found 22000 records...</w:t>
      </w:r>
      <w:r>
        <w:br/>
      </w:r>
      <w:r>
        <w:rPr>
          <w:rStyle w:val="VerbatimChar"/>
        </w:rPr>
        <w:t xml:space="preserve"> Found 22499 records...</w:t>
      </w:r>
      <w:r>
        <w:br/>
      </w:r>
      <w:r>
        <w:rPr>
          <w:rStyle w:val="VerbatimChar"/>
        </w:rPr>
        <w:t xml:space="preserve"> Imported 22499 records. Simplifying into dataframe...</w:t>
      </w:r>
    </w:p>
    <w:p w14:paraId="79D530C4" w14:textId="77777777" w:rsidR="00C54D9B" w:rsidRDefault="00D40770">
      <w:pPr>
        <w:pStyle w:val="SourceCode"/>
      </w:pPr>
      <w:r>
        <w:rPr>
          <w:rStyle w:val="VerbatimChar"/>
        </w:rPr>
        <w:t>## closing file input connection.</w:t>
      </w:r>
    </w:p>
    <w:p w14:paraId="02BCCA2A" w14:textId="77777777" w:rsidR="00C54D9B" w:rsidRDefault="00D40770">
      <w:pPr>
        <w:pStyle w:val="SourceCode"/>
      </w:pPr>
      <w:r>
        <w:rPr>
          <w:rStyle w:val="VerbatimChar"/>
        </w:rPr>
        <w:t>## [1] 82.1852</w:t>
      </w:r>
    </w:p>
    <w:p w14:paraId="1FA46395" w14:textId="77777777" w:rsidR="00C54D9B" w:rsidRDefault="00D40770">
      <w:pPr>
        <w:pStyle w:val="SourceCode"/>
      </w:pPr>
      <w:r>
        <w:rPr>
          <w:rStyle w:val="VerbatimChar"/>
        </w:rPr>
        <w:t>## Source: local data frame [6 x 4]</w:t>
      </w:r>
      <w:r>
        <w:br/>
      </w:r>
      <w:r>
        <w:rPr>
          <w:rStyle w:val="VerbatimChar"/>
        </w:rPr>
        <w:t>## Groups: date [2]</w:t>
      </w:r>
      <w:r>
        <w:br/>
      </w:r>
      <w:r>
        <w:rPr>
          <w:rStyle w:val="VerbatimChar"/>
        </w:rPr>
        <w:t xml:space="preserve">## </w:t>
      </w:r>
      <w:r>
        <w:br/>
      </w:r>
      <w:r>
        <w:rPr>
          <w:rStyle w:val="VerbatimChar"/>
        </w:rPr>
        <w:t>##         date       vol   gbcumul job_count</w:t>
      </w:r>
      <w:r>
        <w:br/>
      </w:r>
      <w:r>
        <w:rPr>
          <w:rStyle w:val="VerbatimChar"/>
        </w:rPr>
        <w:t>##       &lt;date&gt;     &lt;dbl&gt;     &lt;dbl&gt;     &lt;int&gt;</w:t>
      </w:r>
      <w:r>
        <w:br/>
      </w:r>
      <w:r>
        <w:rPr>
          <w:rStyle w:val="VerbatimChar"/>
        </w:rPr>
        <w:t>## 1 2013-05-14 100934887 0.1009349         5</w:t>
      </w:r>
      <w:r>
        <w:br/>
      </w:r>
      <w:r>
        <w:rPr>
          <w:rStyle w:val="VerbatimChar"/>
        </w:rPr>
        <w:t>## 2 2013-05-14 100934887 0.2018698         5</w:t>
      </w:r>
      <w:r>
        <w:br/>
      </w:r>
      <w:r>
        <w:rPr>
          <w:rStyle w:val="VerbatimChar"/>
        </w:rPr>
        <w:t>## 3 2013-05-14 136069750 0.3379395         5</w:t>
      </w:r>
      <w:r>
        <w:br/>
      </w:r>
      <w:r>
        <w:rPr>
          <w:rStyle w:val="VerbatimChar"/>
        </w:rPr>
        <w:t>## 4 2013-05-14 136069750 0.4740093         5</w:t>
      </w:r>
      <w:r>
        <w:br/>
      </w:r>
      <w:r>
        <w:rPr>
          <w:rStyle w:val="VerbatimChar"/>
        </w:rPr>
        <w:t>## 5 2013-05-14  78660495 0.5526698         5</w:t>
      </w:r>
      <w:r>
        <w:br/>
      </w:r>
      <w:r>
        <w:rPr>
          <w:rStyle w:val="VerbatimChar"/>
        </w:rPr>
        <w:t>## 6 2013-05-20  32311066 0.5849808         1</w:t>
      </w:r>
    </w:p>
    <w:p w14:paraId="008D1910" w14:textId="77777777" w:rsidR="00C54D9B" w:rsidRDefault="00D40770">
      <w:pPr>
        <w:pStyle w:val="SourceCode"/>
      </w:pPr>
      <w:r>
        <w:rPr>
          <w:rStyle w:val="VerbatimChar"/>
        </w:rPr>
        <w:t>## [1] "82.185196431309"</w:t>
      </w:r>
    </w:p>
    <w:p w14:paraId="40071B55" w14:textId="77777777" w:rsidR="00C54D9B" w:rsidRDefault="00D40770">
      <w:pPr>
        <w:pStyle w:val="FigurewithCaption"/>
      </w:pPr>
      <w:r>
        <w:rPr>
          <w:noProof/>
        </w:rPr>
        <w:lastRenderedPageBreak/>
        <w:drawing>
          <wp:inline distT="0" distB="0" distL="114935" distR="114935" wp14:anchorId="68FFD6C3" wp14:editId="39DEEF53">
            <wp:extent cx="5334000" cy="53340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miter lim="800000"/>
                      <a:headEnd/>
                      <a:tailEnd/>
                    </a:ln>
                  </pic:spPr>
                </pic:pic>
              </a:graphicData>
            </a:graphic>
          </wp:inline>
        </w:drawing>
      </w:r>
    </w:p>
    <w:p w14:paraId="6BB05F46" w14:textId="77777777" w:rsidR="00C54D9B" w:rsidRDefault="00D40770">
      <w:pPr>
        <w:pStyle w:val="ImageCaption"/>
      </w:pPr>
      <w:r>
        <w:t>plot of chunk bigquery</w:t>
      </w:r>
    </w:p>
    <w:p w14:paraId="6843EC19" w14:textId="77777777" w:rsidR="00C54D9B" w:rsidRDefault="00D40770">
      <w:pPr>
        <w:pStyle w:val="TextBody"/>
      </w:pPr>
      <w:r>
        <w:t xml:space="preserve">Perhaps this level of contribution activity to a repository suggests something important about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shows something of the flow of data involved in this effort. By mid-2016, 80 terabytes of Github data had been searched, queried, tallied, counted, sorted and arranged according the job logging supplied by the Google Compute Platform. This include one day in August 2013 where 12,000 </w:t>
      </w:r>
      <w:r>
        <w:lastRenderedPageBreak/>
        <w:t xml:space="preserve">jobs executed. It appears as a steep ascent on the left hand side of the graph. Traversing 40 terabytes, and generating a bill of around $US2000, the events of that </w:t>
      </w:r>
      <w:commentRangeStart w:id="120"/>
      <w:r>
        <w:t>day triggered a 'reaching out' from Google Compute marketing department who were interested in our 'use case.</w:t>
      </w:r>
      <w:commentRangeEnd w:id="120"/>
      <w:r w:rsidR="00143F5C">
        <w:rPr>
          <w:rStyle w:val="CommentReference"/>
        </w:rPr>
        <w:commentReference w:id="120"/>
      </w:r>
      <w:r>
        <w:t xml:space="preserve">' Why write so much code, process so much data, create so many figures and images, and indeed organise all of this work in the sometimes maddeningly precise version control system of a </w:t>
      </w:r>
      <w:r>
        <w:rPr>
          <w:rStyle w:val="VerbatimChar"/>
        </w:rPr>
        <w:t>git</w:t>
      </w:r>
      <w:r>
        <w:t xml:space="preserve"> repository on Github?</w:t>
      </w:r>
    </w:p>
    <w:p w14:paraId="10C57C09" w14:textId="77777777" w:rsidR="00C54D9B" w:rsidRDefault="00D40770">
      <w:pPr>
        <w:pStyle w:val="Heading2"/>
      </w:pPr>
      <w:bookmarkStart w:id="121" w:name="conclusion"/>
      <w:bookmarkEnd w:id="121"/>
      <w:r>
        <w:t>Conclusion</w:t>
      </w:r>
    </w:p>
    <w:p w14:paraId="03342FE7" w14:textId="77777777" w:rsidR="00C54D9B" w:rsidRDefault="00D40770">
      <w:pPr>
        <w:pStyle w:val="FirstParagraph"/>
      </w:pPr>
      <w:r>
        <w:t xml:space="preserve">Suchman's suggestion that configuration always concerns both composition of elements and materialising imaginaries seems particularly resonant here. It </w:t>
      </w:r>
      <w:r w:rsidRPr="000A178F">
        <w:rPr>
          <w:highlight w:val="yellow"/>
          <w:rPrChange w:id="122" w:author="Nafus, Dawn" w:date="2016-12-15T16:13:00Z">
            <w:rPr/>
          </w:rPrChange>
        </w:rPr>
        <w:t>takes work to get contemporary digital data and associated large numbers to do something other than add to the count of capital numbers and their platform-centred aggregates.</w:t>
      </w:r>
      <w:r>
        <w:t xml:space="preserve"> Configurative numbers, I have suggested, is one term for the versions of enumeration that result from re-countings that seek to identify the composition of capital numbers, and to follow some of the imaginaries aggregating in them. We saw how that re-counting points to many attempts to </w:t>
      </w:r>
      <w:commentRangeStart w:id="123"/>
      <w:r>
        <w:t>storify data flows</w:t>
      </w:r>
      <w:commentRangeEnd w:id="123"/>
      <w:r w:rsidR="00434F8E">
        <w:rPr>
          <w:rStyle w:val="CommentReference"/>
        </w:rPr>
        <w:commentReference w:id="123"/>
      </w:r>
      <w:r>
        <w:t>, to associative-imitative fluxes, and to very extensive configuration work that saturate the data stream with links to what happens elsewhere.</w:t>
      </w:r>
    </w:p>
    <w:p w14:paraId="041E611A" w14:textId="4208C9F8" w:rsidR="00C54D9B" w:rsidRDefault="00D40770">
      <w:pPr>
        <w:pStyle w:val="TextBody"/>
      </w:pPr>
      <w:r>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backup site for instance), millions of code repositories remain. Github released the full source code of 2 million repositories on GoogleBigQuery in mid-2016, perhaps reflecting the reality that the 30 million or so other repositories were not going to add new stories to the platform.</w:t>
      </w:r>
    </w:p>
    <w:p w14:paraId="1C7FCE0F" w14:textId="77777777" w:rsidR="00C54D9B" w:rsidRDefault="00D40770">
      <w:pPr>
        <w:pStyle w:val="Heading2"/>
      </w:pPr>
      <w:bookmarkStart w:id="124" w:name="references"/>
      <w:bookmarkEnd w:id="124"/>
      <w:r>
        <w:t>References</w:t>
      </w:r>
    </w:p>
    <w:p w14:paraId="6E10D4FA" w14:textId="77777777" w:rsidR="00C54D9B" w:rsidRDefault="00D40770">
      <w:pPr>
        <w:pStyle w:val="Bibliography"/>
      </w:pPr>
      <w:r>
        <w:t xml:space="preserve">Anderson, Chris. 2009. </w:t>
      </w:r>
      <w:r>
        <w:rPr>
          <w:i/>
        </w:rPr>
        <w:t>The Longer Long Tail: How Endless Choice Is Creating Unlimited Demand</w:t>
      </w:r>
      <w:r>
        <w:t>. London: Random House Business.</w:t>
      </w:r>
    </w:p>
    <w:p w14:paraId="16C76CFA" w14:textId="77777777" w:rsidR="00C54D9B" w:rsidRDefault="00D40770">
      <w:pPr>
        <w:pStyle w:val="Bibliography"/>
      </w:pPr>
      <w:r>
        <w:t xml:space="preserve">Bucher, Taina. 2013. “Objects of Intense Feeling: The Case of the Twitter API : Computational Culture.” </w:t>
      </w:r>
      <w:r>
        <w:rPr>
          <w:i/>
        </w:rPr>
        <w:t>Computational Culture</w:t>
      </w:r>
      <w:r>
        <w:t xml:space="preserve">, no. 3. </w:t>
      </w:r>
      <w:hyperlink r:id="rId14">
        <w:r>
          <w:rPr>
            <w:rStyle w:val="InternetLink"/>
          </w:rPr>
          <w:t>http://computationalculture.net/article/objects-of-intense-feeling-the-case-of-the-twitter-api</w:t>
        </w:r>
      </w:hyperlink>
      <w:r>
        <w:t>.</w:t>
      </w:r>
    </w:p>
    <w:p w14:paraId="7BAC6F22" w14:textId="77777777" w:rsidR="00C54D9B" w:rsidRDefault="00D40770">
      <w:pPr>
        <w:pStyle w:val="Bibliography"/>
      </w:pPr>
      <w: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t xml:space="preserve">, 1277–86. ACM. </w:t>
      </w:r>
      <w:hyperlink r:id="rId15">
        <w:r>
          <w:rPr>
            <w:rStyle w:val="InternetLink"/>
          </w:rPr>
          <w:t>http://dl.acm.org/citation.cfm?id=2145396</w:t>
        </w:r>
      </w:hyperlink>
      <w:r>
        <w:t>.</w:t>
      </w:r>
    </w:p>
    <w:p w14:paraId="21307406" w14:textId="77777777" w:rsidR="00C54D9B" w:rsidRDefault="00D40770">
      <w:pPr>
        <w:pStyle w:val="Bibliography"/>
      </w:pPr>
      <w:r>
        <w:t xml:space="preserve">Eclipse Foundation. 2016. “Eclipse - The Eclipse Foundation Open Source Community Website.” </w:t>
      </w:r>
      <w:hyperlink r:id="rId16">
        <w:r>
          <w:rPr>
            <w:rStyle w:val="InternetLink"/>
          </w:rPr>
          <w:t>https://www.eclipse.org/</w:t>
        </w:r>
      </w:hyperlink>
      <w:r>
        <w:t>.</w:t>
      </w:r>
    </w:p>
    <w:p w14:paraId="5ADFC9A5" w14:textId="77777777" w:rsidR="00C54D9B" w:rsidRDefault="00D40770">
      <w:pPr>
        <w:pStyle w:val="Bibliography"/>
      </w:pPr>
      <w:r>
        <w:lastRenderedPageBreak/>
        <w:t xml:space="preserve">Fischer, David. 2013–2013-05-05T02:47:58+00:00. “GitHub Data Challenge II.” </w:t>
      </w:r>
      <w:r>
        <w:rPr>
          <w:i/>
        </w:rPr>
        <w:t>David Fischer Dot Name</w:t>
      </w:r>
      <w:r>
        <w:t xml:space="preserve">. </w:t>
      </w:r>
      <w:hyperlink r:id="rId17">
        <w:r>
          <w:rPr>
            <w:rStyle w:val="InternetLink"/>
          </w:rPr>
          <w:t>https://www.davidfischer.name/2013/05/github-data-challenge-ii/</w:t>
        </w:r>
      </w:hyperlink>
      <w:r>
        <w:t>.</w:t>
      </w:r>
    </w:p>
    <w:p w14:paraId="56479303" w14:textId="77777777" w:rsidR="00C54D9B" w:rsidRDefault="00D40770">
      <w:pPr>
        <w:pStyle w:val="Bibliography"/>
      </w:pPr>
      <w:r>
        <w:t xml:space="preserve">Foreman-Mackay, Dan. 2014. “The Open Source Report Card.” February 14. </w:t>
      </w:r>
      <w:hyperlink r:id="rId18">
        <w:r>
          <w:rPr>
            <w:rStyle w:val="InternetLink"/>
          </w:rPr>
          <w:t>https://web.archive.org/web/20140214105201/http://osrc.dfm.io/</w:t>
        </w:r>
      </w:hyperlink>
      <w:r>
        <w:t>.</w:t>
      </w:r>
    </w:p>
    <w:p w14:paraId="12DFAC4A" w14:textId="77777777" w:rsidR="00C54D9B" w:rsidRDefault="00D40770">
      <w:pPr>
        <w:pStyle w:val="Bibliography"/>
      </w:pPr>
      <w:r>
        <w:t xml:space="preserve">Gage, Deborah. 2015. “GitHub Raises $250 Million at $2 Billion Valuation.” </w:t>
      </w:r>
      <w:r>
        <w:rPr>
          <w:i/>
        </w:rPr>
        <w:t>Wall Street Journal</w:t>
      </w:r>
      <w:r>
        <w:t xml:space="preserve">. July 29. </w:t>
      </w:r>
      <w:hyperlink r:id="rId19">
        <w:r>
          <w:rPr>
            <w:rStyle w:val="InternetLink"/>
          </w:rPr>
          <w:t>http://www.wsj.com/articles/github-raises-250-million-at-2-billion-valuation-1438206722</w:t>
        </w:r>
      </w:hyperlink>
      <w:r>
        <w:t>.</w:t>
      </w:r>
    </w:p>
    <w:p w14:paraId="29E15053" w14:textId="77777777" w:rsidR="00C54D9B" w:rsidRDefault="00D40770">
      <w:pPr>
        <w:pStyle w:val="Bibliography"/>
      </w:pPr>
      <w:r>
        <w:t xml:space="preserve">Gerlitz, Carolin, and Celia Lury. 2014. “Social Media and Self-Evaluating Assemblages: On Numbers, Orderings and Values.” </w:t>
      </w:r>
      <w:r>
        <w:rPr>
          <w:i/>
        </w:rPr>
        <w:t>Distinktion: Journal of Social Theory</w:t>
      </w:r>
      <w:r>
        <w:t xml:space="preserve"> 15 (2): 174–88. doi:</w:t>
      </w:r>
      <w:hyperlink r:id="rId20">
        <w:r>
          <w:rPr>
            <w:rStyle w:val="InternetLink"/>
          </w:rPr>
          <w:t>10.1080/1600910X.2014.920267</w:t>
        </w:r>
      </w:hyperlink>
      <w:r>
        <w:t>.</w:t>
      </w:r>
    </w:p>
    <w:p w14:paraId="43D357E5" w14:textId="77777777" w:rsidR="00C54D9B" w:rsidRDefault="00D40770">
      <w:pPr>
        <w:pStyle w:val="Bibliography"/>
      </w:pPr>
      <w:r>
        <w:t xml:space="preserve">Git. 2014. “Git.” </w:t>
      </w:r>
      <w:hyperlink r:id="rId21">
        <w:r>
          <w:rPr>
            <w:rStyle w:val="InternetLink"/>
          </w:rPr>
          <w:t>http://git-scm.com/</w:t>
        </w:r>
      </w:hyperlink>
      <w:r>
        <w:t>.</w:t>
      </w:r>
    </w:p>
    <w:p w14:paraId="1DDFBA92" w14:textId="77777777" w:rsidR="00C54D9B" w:rsidRDefault="00D40770">
      <w:pPr>
        <w:pStyle w:val="Bibliography"/>
      </w:pPr>
      <w:r>
        <w:t xml:space="preserve">Github. 2014. “Results of the GitHub Investigation.” </w:t>
      </w:r>
      <w:r>
        <w:rPr>
          <w:i/>
        </w:rPr>
        <w:t>GitHub</w:t>
      </w:r>
      <w:r>
        <w:t xml:space="preserve">. April 21. </w:t>
      </w:r>
      <w:hyperlink r:id="rId22">
        <w:r>
          <w:rPr>
            <w:rStyle w:val="InternetLink"/>
          </w:rPr>
          <w:t>https://github.com/blog/1823-results-of-the-github-investigation</w:t>
        </w:r>
      </w:hyperlink>
      <w:r>
        <w:t>.</w:t>
      </w:r>
    </w:p>
    <w:p w14:paraId="2B05265E" w14:textId="77777777" w:rsidR="00C54D9B" w:rsidRDefault="00D40770">
      <w:pPr>
        <w:pStyle w:val="Bibliography"/>
      </w:pPr>
      <w:r>
        <w:t xml:space="preserve">———. 2015. “About </w:t>
      </w:r>
      <m:oMath>
        <m:r>
          <w:rPr>
            <w:rFonts w:ascii="Cambria Math" w:hAnsi="Cambria Math"/>
          </w:rPr>
          <m:t>⋅</m:t>
        </m:r>
      </m:oMath>
      <w:r>
        <w:t xml:space="preserve"> GitHub.” December 16. </w:t>
      </w:r>
      <w:hyperlink r:id="rId23">
        <w:r>
          <w:rPr>
            <w:rStyle w:val="InternetLink"/>
          </w:rPr>
          <w:t>https://web.archive.org/web/20151216055610/https://github.com/about</w:t>
        </w:r>
      </w:hyperlink>
      <w:r>
        <w:t>.</w:t>
      </w:r>
    </w:p>
    <w:p w14:paraId="7F9DA7E1" w14:textId="77777777" w:rsidR="00C54D9B" w:rsidRDefault="00D40770">
      <w:pPr>
        <w:pStyle w:val="Bibliography"/>
      </w:pPr>
      <w:r>
        <w:t xml:space="preserve">Google. 2016. “Github Timeline Data on Google BigQuery.” </w:t>
      </w:r>
      <w:hyperlink r:id="rId24">
        <w:r>
          <w:rPr>
            <w:rStyle w:val="InternetLink"/>
          </w:rPr>
          <w:t>https://bigquery.cloud.google.com/table/githubarchive:github.timeline</w:t>
        </w:r>
      </w:hyperlink>
      <w:r>
        <w:t>.</w:t>
      </w:r>
    </w:p>
    <w:p w14:paraId="5E3E6ABB" w14:textId="77777777" w:rsidR="00C54D9B" w:rsidRDefault="00D40770">
      <w:pPr>
        <w:pStyle w:val="Bibliography"/>
      </w:pPr>
      <w:r>
        <w:t xml:space="preserve">Grigorik, Ilya. 2012. “GitHub Archive.” </w:t>
      </w:r>
      <w:hyperlink r:id="rId25">
        <w:r>
          <w:rPr>
            <w:rStyle w:val="InternetLink"/>
          </w:rPr>
          <w:t>http://www.githubarchive.org/</w:t>
        </w:r>
      </w:hyperlink>
      <w:r>
        <w:t>.</w:t>
      </w:r>
    </w:p>
    <w:p w14:paraId="1B917BDA" w14:textId="77777777" w:rsidR="00C54D9B" w:rsidRDefault="00D40770">
      <w:pPr>
        <w:pStyle w:val="Bibliography"/>
      </w:pPr>
      <w:r>
        <w:t xml:space="preserve">Guyer, Jane I. 2014. “Percentages and Perchance: Archaic Forms in the Twenty-First Century.” </w:t>
      </w:r>
      <w:r>
        <w:rPr>
          <w:i/>
        </w:rPr>
        <w:t>Distinktion: Journal of Social Theory</w:t>
      </w:r>
      <w:r>
        <w:t xml:space="preserve"> 15 (2): 155–73. doi:</w:t>
      </w:r>
      <w:hyperlink r:id="rId26">
        <w:r>
          <w:rPr>
            <w:rStyle w:val="InternetLink"/>
          </w:rPr>
          <w:t>10.1080/1600910X.2014.920268</w:t>
        </w:r>
      </w:hyperlink>
      <w:r>
        <w:t>.</w:t>
      </w:r>
    </w:p>
    <w:p w14:paraId="37490D99" w14:textId="77777777" w:rsidR="00C54D9B" w:rsidRDefault="00D40770">
      <w:pPr>
        <w:pStyle w:val="Bibliography"/>
      </w:pPr>
      <w:r>
        <w:t xml:space="preserve">Guzman, Emitza, David Azócar, and Yang Li. 2014. “Sentiment Analysis of Commit Comments in GitHub: An Empirical Study.” In </w:t>
      </w:r>
      <w:r>
        <w:rPr>
          <w:i/>
        </w:rPr>
        <w:t>Proceedings of the 11th Working Conference on Mining Software Repositories</w:t>
      </w:r>
      <w:r>
        <w:t>, 352–55. MSR 2014. New York, NY, USA: ACM. doi:</w:t>
      </w:r>
      <w:hyperlink r:id="rId27">
        <w:r>
          <w:rPr>
            <w:rStyle w:val="InternetLink"/>
          </w:rPr>
          <w:t>10.1145/2597073.2597118</w:t>
        </w:r>
      </w:hyperlink>
      <w:r>
        <w:t>.</w:t>
      </w:r>
    </w:p>
    <w:p w14:paraId="089B714A" w14:textId="77777777" w:rsidR="00C54D9B" w:rsidRDefault="00D40770">
      <w:pPr>
        <w:pStyle w:val="Bibliography"/>
      </w:pPr>
      <w:r>
        <w:t xml:space="preserve">Hardy, Quentin. 2012. “Dreams of ’Open’ Everything.” </w:t>
      </w:r>
      <w:r>
        <w:rPr>
          <w:i/>
        </w:rPr>
        <w:t>Bits Blog</w:t>
      </w:r>
      <w:r>
        <w:t xml:space="preserve">. December 28. </w:t>
      </w:r>
      <w:hyperlink r:id="rId28">
        <w:r>
          <w:rPr>
            <w:rStyle w:val="InternetLink"/>
          </w:rPr>
          <w:t>http://bits.blogs.nytimes.com/2012/12/28/github-has-big-dreams-for-open-source-software-and-more/</w:t>
        </w:r>
      </w:hyperlink>
      <w:r>
        <w:t>.</w:t>
      </w:r>
    </w:p>
    <w:p w14:paraId="4E55DB08" w14:textId="77777777" w:rsidR="00C54D9B" w:rsidRDefault="00D40770">
      <w:pPr>
        <w:pStyle w:val="Bibliography"/>
      </w:pPr>
      <w:r>
        <w:t xml:space="preserve">Jenkins, Henry. 2004. “The Cultural Logic of Media Convergence.” </w:t>
      </w:r>
      <w:r>
        <w:rPr>
          <w:i/>
        </w:rPr>
        <w:t>International Journal of Cultural Studies</w:t>
      </w:r>
      <w:r>
        <w:t xml:space="preserve"> 7 (1): 33–43. </w:t>
      </w:r>
      <w:hyperlink r:id="rId29">
        <w:r>
          <w:rPr>
            <w:rStyle w:val="InternetLink"/>
          </w:rPr>
          <w:t>http://ics.sagepub.com/content/7/1/33.short</w:t>
        </w:r>
      </w:hyperlink>
      <w:r>
        <w:t>.</w:t>
      </w:r>
    </w:p>
    <w:p w14:paraId="4EC08FC2" w14:textId="77777777" w:rsidR="00C54D9B" w:rsidRDefault="00D40770">
      <w:pPr>
        <w:pStyle w:val="Bibliography"/>
      </w:pPr>
      <w:r>
        <w:t xml:space="preserve">Kelty, Christopher. 2008. </w:t>
      </w:r>
      <w:r>
        <w:rPr>
          <w:i/>
        </w:rPr>
        <w:t>Two Bits: The Cultural Significance of Free Software</w:t>
      </w:r>
      <w:r>
        <w:t>. Duke University Press.</w:t>
      </w:r>
    </w:p>
    <w:p w14:paraId="4C57D4C0" w14:textId="77777777" w:rsidR="00C54D9B" w:rsidRDefault="00D40770">
      <w:pPr>
        <w:pStyle w:val="Bibliography"/>
      </w:pPr>
      <w:r>
        <w:t xml:space="preserve">Latour, Bruno. 1996. </w:t>
      </w:r>
      <w:r>
        <w:rPr>
          <w:i/>
        </w:rPr>
        <w:t>Aramis, or the Love of Technology</w:t>
      </w:r>
      <w:r>
        <w:t>. Translated by Catherine Porter. Cambridge, MA &amp; London: Harvard University Press.</w:t>
      </w:r>
    </w:p>
    <w:p w14:paraId="6089AA55" w14:textId="77777777" w:rsidR="00C54D9B" w:rsidRDefault="00D40770">
      <w:pPr>
        <w:pStyle w:val="Bibliography"/>
      </w:pPr>
      <w:r>
        <w:lastRenderedPageBreak/>
        <w:t xml:space="preserve">Marres, Noortje. 2012. “The Redistribution of Methods: On Intervention in Digital Social Research, Broadly Conceived.” </w:t>
      </w:r>
      <w:r>
        <w:rPr>
          <w:i/>
        </w:rPr>
        <w:t>The Sociological Review</w:t>
      </w:r>
      <w:r>
        <w:t xml:space="preserve"> 60 (S1): 139–65. </w:t>
      </w:r>
      <w:hyperlink r:id="rId30">
        <w:r>
          <w:rPr>
            <w:rStyle w:val="InternetLink"/>
          </w:rPr>
          <w:t>http://onlinelibrary.wiley.com/doi/10.1111/j.1467-954X.2012.02121.x/full</w:t>
        </w:r>
      </w:hyperlink>
      <w:r>
        <w:t>.</w:t>
      </w:r>
    </w:p>
    <w:p w14:paraId="1C585DE4" w14:textId="77777777" w:rsidR="00C54D9B" w:rsidRDefault="00D40770">
      <w:pPr>
        <w:pStyle w:val="Bibliography"/>
      </w:pPr>
      <w:r>
        <w:t xml:space="preserve">Mayer-Schönberger, Viktor, and Kenneth Cukier. 2013. </w:t>
      </w:r>
      <w:r>
        <w:rPr>
          <w:i/>
        </w:rPr>
        <w:t>Big Data: A Revolution That Will Transform How We Live, Work, and Think</w:t>
      </w:r>
      <w:r>
        <w:t xml:space="preserve">. Boston: Eamon Dolan/Houghton Mifflin Harcourt. </w:t>
      </w:r>
      <w:hyperlink r:id="rId31">
        <w:r>
          <w:rPr>
            <w:rStyle w:val="InternetLink"/>
          </w:rPr>
          <w:t>http://books.google.co.uk/books?hl=en&amp;lr=&amp;id=uy4lh-WEhhIC&amp;oi=fnd&amp;pg=PP1&amp;dq=schonberger+big+data&amp;ots=Jrk7hiJVHT&amp;sig=QVKugcrFF4Jq5eO7xd8exEEG_Hk</w:t>
        </w:r>
      </w:hyperlink>
      <w:r>
        <w:t>.</w:t>
      </w:r>
    </w:p>
    <w:p w14:paraId="0516B399" w14:textId="77777777" w:rsidR="00C54D9B" w:rsidRDefault="00D40770">
      <w:pPr>
        <w:pStyle w:val="Bibliography"/>
      </w:pPr>
      <w:r>
        <w:t xml:space="preserve">Metacommunities. 2016. “Metacommunities/Metacommunities.” </w:t>
      </w:r>
      <w:r>
        <w:rPr>
          <w:i/>
        </w:rPr>
        <w:t>GitHub</w:t>
      </w:r>
      <w:r>
        <w:t xml:space="preserve">. </w:t>
      </w:r>
      <w:hyperlink r:id="rId32">
        <w:r>
          <w:rPr>
            <w:rStyle w:val="InternetLink"/>
          </w:rPr>
          <w:t>https://github.com/metacommunities/metacommunities</w:t>
        </w:r>
      </w:hyperlink>
      <w:r>
        <w:t>.</w:t>
      </w:r>
    </w:p>
    <w:p w14:paraId="52F497CC" w14:textId="77777777" w:rsidR="00C54D9B" w:rsidRDefault="00D40770">
      <w:pPr>
        <w:pStyle w:val="Bibliography"/>
      </w:pPr>
      <w:r>
        <w:t xml:space="preserve">Roussell, Dennis. 2015. “Octoboard.” </w:t>
      </w:r>
      <w:r>
        <w:rPr>
          <w:i/>
        </w:rPr>
        <w:t>Github Activity Dashboard</w:t>
      </w:r>
      <w:r>
        <w:t xml:space="preserve">. August 1. </w:t>
      </w:r>
      <w:hyperlink r:id="rId33">
        <w:r>
          <w:rPr>
            <w:rStyle w:val="InternetLink"/>
          </w:rPr>
          <w:t>https://web.archive.org/web/20150801193208/http://octoboard.com/</w:t>
        </w:r>
      </w:hyperlink>
      <w:r>
        <w:t>.</w:t>
      </w:r>
    </w:p>
    <w:p w14:paraId="0C705530" w14:textId="77777777" w:rsidR="00C54D9B" w:rsidRDefault="00D40770">
      <w:pPr>
        <w:pStyle w:val="Bibliography"/>
      </w:pPr>
      <w:r>
        <w:t xml:space="preserve">Russell, Matthew A. 2013. </w:t>
      </w:r>
      <w:r>
        <w:rPr>
          <w:i/>
        </w:rPr>
        <w:t>Mining the Social Web: Data Mining Facebook, Twitter, LinkedIn, Google+, GitHub, and More</w:t>
      </w:r>
      <w:r>
        <w:t xml:space="preserve">. “ O’Reilly Media, Inc.” </w:t>
      </w:r>
      <w:hyperlink r:id="rId34">
        <w:r>
          <w:rPr>
            <w:rStyle w:val="InternetLink"/>
          </w:rPr>
          <w:t>http://books.google.co.uk/books?hl=en&amp;lr=&amp;id=_VkrAQAAQBAJ&amp;oi=fnd&amp;pg=PR4&amp;dq=github&amp;ots=JqiqtzTxmK&amp;sig=sfea4ce1ue2XYt_dERD41VpSTS4</w:t>
        </w:r>
      </w:hyperlink>
      <w:r>
        <w:t>.</w:t>
      </w:r>
    </w:p>
    <w:p w14:paraId="4C80D160" w14:textId="77777777" w:rsidR="00C54D9B" w:rsidRDefault="00D40770">
      <w:pPr>
        <w:pStyle w:val="Bibliography"/>
      </w:pPr>
      <w:r>
        <w:t xml:space="preserve">Suchman, Lucy. 2012. “Configuration.” In </w:t>
      </w:r>
      <w:r>
        <w:rPr>
          <w:i/>
        </w:rPr>
        <w:t>Devices and the Happening of the Social</w:t>
      </w:r>
      <w:r>
        <w:t>, edited by Celia Lury and Nina Wakeford, 48–60. Routledge.</w:t>
      </w:r>
    </w:p>
    <w:p w14:paraId="04ED3FE6" w14:textId="77777777" w:rsidR="00C54D9B" w:rsidRDefault="00D40770">
      <w:pPr>
        <w:pStyle w:val="Bibliography"/>
      </w:pPr>
      <w:r>
        <w:t xml:space="preserve">Takhteyev, Yuri, and Andrew Hilts. 2010. </w:t>
      </w:r>
      <w:r>
        <w:rPr>
          <w:i/>
        </w:rPr>
        <w:t>Investigating the Geography of Open Source Software Through GitHub</w:t>
      </w:r>
      <w:r>
        <w:t xml:space="preserve">. </w:t>
      </w:r>
      <w:hyperlink r:id="rId35">
        <w:r>
          <w:rPr>
            <w:rStyle w:val="InternetLink"/>
          </w:rPr>
          <w:t>http://takhteyev.org/papers/Takhteyev-Hilts-2010.pdf</w:t>
        </w:r>
      </w:hyperlink>
      <w:r>
        <w:t>.</w:t>
      </w:r>
    </w:p>
    <w:p w14:paraId="1CB8FCE0" w14:textId="77777777" w:rsidR="00C54D9B" w:rsidRDefault="00D40770">
      <w:pPr>
        <w:pStyle w:val="Bibliography"/>
      </w:pPr>
      <w:r>
        <w:t xml:space="preserve">Thung, Ferdian, Tegawendé F. Bissyandé, David Lo, and Lingxiao Jiang. 2013. “Network Structure of Social Coding in GitHub.” In </w:t>
      </w:r>
      <w:r>
        <w:rPr>
          <w:i/>
        </w:rPr>
        <w:t>Software Maintenance and Reengineering (CSMR), 2013 17th European Conference on</w:t>
      </w:r>
      <w:r>
        <w:t xml:space="preserve">, 323–26. IEEE. </w:t>
      </w:r>
      <w:hyperlink r:id="rId36">
        <w:r>
          <w:rPr>
            <w:rStyle w:val="InternetLink"/>
          </w:rPr>
          <w:t>http://ieeexplore.ieee.org/xpls/abs_all.jsp?arnumber=6498480</w:t>
        </w:r>
      </w:hyperlink>
      <w:r>
        <w:t>.</w:t>
      </w:r>
    </w:p>
    <w:sectPr w:rsidR="00C54D9B">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Nafus, Dawn" w:date="2016-11-19T16:35:00Z" w:initials="ND">
    <w:p w14:paraId="0C2808C7" w14:textId="41C9DB3D" w:rsidR="00755B69" w:rsidRDefault="00755B69">
      <w:pPr>
        <w:pStyle w:val="CommentText"/>
      </w:pPr>
      <w:r>
        <w:rPr>
          <w:rStyle w:val="CommentReference"/>
        </w:rPr>
        <w:annotationRef/>
      </w:r>
      <w:r w:rsidR="00D40770">
        <w:rPr>
          <w:noProof/>
        </w:rPr>
        <w:t xml:space="preserve">Check wording. </w:t>
      </w:r>
      <w:r w:rsidR="008B2D9F">
        <w:rPr>
          <w:noProof/>
        </w:rPr>
        <w:t xml:space="preserve"> </w:t>
      </w:r>
    </w:p>
  </w:comment>
  <w:comment w:id="58" w:author="Nafus, Dawn" w:date="2016-11-19T16:37:00Z" w:initials="ND">
    <w:p w14:paraId="76E561ED" w14:textId="77777777" w:rsidR="00755B69" w:rsidRDefault="00755B69">
      <w:pPr>
        <w:pStyle w:val="CommentText"/>
      </w:pPr>
      <w:r>
        <w:rPr>
          <w:rStyle w:val="CommentReference"/>
        </w:rPr>
        <w:annotationRef/>
      </w:r>
      <w:r w:rsidR="00D40770">
        <w:rPr>
          <w:noProof/>
        </w:rPr>
        <w:t>Any chance of saying 1 or 2 words about what these are? You are not referring to the source code of Github itself, right?</w:t>
      </w:r>
    </w:p>
  </w:comment>
  <w:comment w:id="59" w:author="Nafus, Dawn" w:date="2016-11-19T16:36:00Z" w:initials="ND">
    <w:p w14:paraId="58EAC4AC" w14:textId="77777777" w:rsidR="00755B69" w:rsidRDefault="00755B69">
      <w:pPr>
        <w:pStyle w:val="CommentText"/>
      </w:pPr>
      <w:r>
        <w:rPr>
          <w:rStyle w:val="CommentReference"/>
        </w:rPr>
        <w:annotationRef/>
      </w:r>
      <w:r w:rsidR="00D40770">
        <w:rPr>
          <w:noProof/>
        </w:rPr>
        <w:t>but?</w:t>
      </w:r>
    </w:p>
  </w:comment>
  <w:comment w:id="60" w:author="Nafus, Dawn" w:date="2016-11-19T16:40:00Z" w:initials="ND">
    <w:p w14:paraId="4187D2D3" w14:textId="70AFF69C" w:rsidR="00755B69" w:rsidRDefault="00755B69">
      <w:pPr>
        <w:pStyle w:val="CommentText"/>
      </w:pPr>
      <w:r>
        <w:rPr>
          <w:rStyle w:val="CommentReference"/>
        </w:rPr>
        <w:annotationRef/>
      </w:r>
      <w:r w:rsidR="008B2D9F">
        <w:rPr>
          <w:noProof/>
        </w:rPr>
        <w:t xml:space="preserve">I'm hoping you can say two more things about this, mainly because this is a volume about ethnography and big data explicitly. First, is this the only difficulty you see in developing an ethnographic sensibility about numbers like the one you deal with? Second, how might you respond to </w:t>
      </w:r>
      <w:r w:rsidR="00D40770">
        <w:rPr>
          <w:noProof/>
        </w:rPr>
        <w:t>that traditio</w:t>
      </w:r>
      <w:r w:rsidR="00C57043">
        <w:rPr>
          <w:noProof/>
        </w:rPr>
        <w:t>nal anthropologist who wil</w:t>
      </w:r>
      <w:r w:rsidR="00C57043">
        <w:rPr>
          <w:noProof/>
        </w:rPr>
        <w:t>l say</w:t>
      </w:r>
      <w:r w:rsidR="00C57043">
        <w:rPr>
          <w:noProof/>
        </w:rPr>
        <w:t xml:space="preserve"> </w:t>
      </w:r>
      <w:r w:rsidR="00C57043">
        <w:rPr>
          <w:noProof/>
        </w:rPr>
        <w:t xml:space="preserve">that </w:t>
      </w:r>
      <w:r w:rsidR="00D40770">
        <w:rPr>
          <w:noProof/>
        </w:rPr>
        <w:t>ethnography is always a struggle to do with how much variation one chases down in fieldnotes.</w:t>
      </w:r>
      <w:r w:rsidR="008B2D9F">
        <w:rPr>
          <w:noProof/>
        </w:rPr>
        <w:t xml:space="preserve"> In a sense, that might be</w:t>
      </w:r>
      <w:r w:rsidR="00C57043">
        <w:rPr>
          <w:noProof/>
        </w:rPr>
        <w:t xml:space="preserve"> reinforcing </w:t>
      </w:r>
      <w:r w:rsidR="00C57043">
        <w:rPr>
          <w:noProof/>
        </w:rPr>
        <w:t>the idea</w:t>
      </w:r>
      <w:r w:rsidR="008B2D9F">
        <w:rPr>
          <w:noProof/>
        </w:rPr>
        <w:t xml:space="preserve"> that your critical recounting is indeed an ethnographic endeavor.  </w:t>
      </w:r>
    </w:p>
  </w:comment>
  <w:comment w:id="68" w:author="Nafus, Dawn" w:date="2016-11-19T16:48:00Z" w:initials="ND">
    <w:p w14:paraId="12AFC86A" w14:textId="77777777" w:rsidR="00546A0C" w:rsidRDefault="00546A0C">
      <w:pPr>
        <w:pStyle w:val="CommentText"/>
      </w:pPr>
      <w:r>
        <w:rPr>
          <w:rStyle w:val="CommentReference"/>
        </w:rPr>
        <w:annotationRef/>
      </w:r>
      <w:r w:rsidR="00D40770">
        <w:rPr>
          <w:noProof/>
        </w:rPr>
        <w:t>One extremely basic sentence would help here that described what github is for non-technical people, along the lines of "Github is a place where software developers deposit their code for others to use, and for teams to collaboratively work on."</w:t>
      </w:r>
    </w:p>
  </w:comment>
  <w:comment w:id="69" w:author="Nafus, Dawn" w:date="2016-11-19T16:53:00Z" w:initials="ND">
    <w:p w14:paraId="7CA8433A" w14:textId="77777777" w:rsidR="00546A0C" w:rsidRDefault="00546A0C">
      <w:pPr>
        <w:pStyle w:val="CommentText"/>
      </w:pPr>
      <w:r>
        <w:rPr>
          <w:rStyle w:val="CommentReference"/>
        </w:rPr>
        <w:annotationRef/>
      </w:r>
      <w:r w:rsidR="00D40770">
        <w:rPr>
          <w:noProof/>
        </w:rPr>
        <w:t xml:space="preserve">this might be useful to move above as an example of what you mean by not knowing the number of actors involved in advance. Or did you mean something else by that? </w:t>
      </w:r>
    </w:p>
  </w:comment>
  <w:comment w:id="71" w:author="Nafus, Dawn" w:date="2016-11-19T16:55:00Z" w:initials="ND">
    <w:p w14:paraId="5E27F52A" w14:textId="77777777" w:rsidR="00546A0C" w:rsidRDefault="00546A0C">
      <w:pPr>
        <w:pStyle w:val="CommentText"/>
      </w:pPr>
      <w:r>
        <w:rPr>
          <w:rStyle w:val="CommentReference"/>
        </w:rPr>
        <w:annotationRef/>
      </w:r>
      <w:r w:rsidR="00D40770">
        <w:rPr>
          <w:noProof/>
        </w:rPr>
        <w:t>Might make sense to use a different word here as you use it in a specific way with a slightly different meaning just above. Or is this really how you meant it?</w:t>
      </w:r>
    </w:p>
  </w:comment>
  <w:comment w:id="72" w:author="Nafus, Dawn" w:date="2016-11-19T16:59:00Z" w:initials="ND">
    <w:p w14:paraId="3DF53814" w14:textId="09787807" w:rsidR="007F3548" w:rsidRDefault="007F3548">
      <w:pPr>
        <w:pStyle w:val="CommentText"/>
      </w:pPr>
      <w:r>
        <w:rPr>
          <w:rStyle w:val="CommentReference"/>
        </w:rPr>
        <w:annotationRef/>
      </w:r>
      <w:r w:rsidR="00D40770">
        <w:rPr>
          <w:noProof/>
        </w:rPr>
        <w:t xml:space="preserve">An amazing stretch... everything that involved people to be commoditized in Silicon Valley is a community... it's </w:t>
      </w:r>
      <w:r w:rsidR="00C57043">
        <w:rPr>
          <w:noProof/>
        </w:rPr>
        <w:t>the latest fictitious c</w:t>
      </w:r>
      <w:r w:rsidR="00C57043">
        <w:rPr>
          <w:noProof/>
        </w:rPr>
        <w:t>ommodity</w:t>
      </w:r>
      <w:r w:rsidR="00C57043">
        <w:rPr>
          <w:noProof/>
        </w:rPr>
        <w:t>!</w:t>
      </w:r>
    </w:p>
  </w:comment>
  <w:comment w:id="73" w:author="Nafus, Dawn" w:date="2016-11-19T17:01:00Z" w:initials="ND">
    <w:p w14:paraId="03753FB8" w14:textId="77777777" w:rsidR="007F3548" w:rsidRDefault="007F3548">
      <w:pPr>
        <w:pStyle w:val="CommentText"/>
      </w:pPr>
      <w:r>
        <w:rPr>
          <w:rStyle w:val="CommentReference"/>
        </w:rPr>
        <w:annotationRef/>
      </w:r>
      <w:r w:rsidR="00D40770">
        <w:rPr>
          <w:noProof/>
        </w:rPr>
        <w:t>I'd recommend adding a short phrase here to loop this back to the idea of the capital number, just to help the reader be clear about the link back to market making</w:t>
      </w:r>
    </w:p>
  </w:comment>
  <w:comment w:id="76" w:author="Nafus, Dawn" w:date="2016-11-19T17:04:00Z" w:initials="ND">
    <w:p w14:paraId="441A3143" w14:textId="77777777" w:rsidR="007F3548" w:rsidRDefault="007F3548">
      <w:pPr>
        <w:pStyle w:val="CommentText"/>
      </w:pPr>
      <w:r>
        <w:rPr>
          <w:rStyle w:val="CommentReference"/>
        </w:rPr>
        <w:annotationRef/>
      </w:r>
      <w:r w:rsidR="00D40770">
        <w:rPr>
          <w:noProof/>
        </w:rPr>
        <w:t>Could be useful to let people know that Github projects are not all open source projects.</w:t>
      </w:r>
    </w:p>
  </w:comment>
  <w:comment w:id="81" w:author="Nafus, Dawn" w:date="2016-11-19T17:14:00Z" w:initials="ND">
    <w:p w14:paraId="3BE0B2C1" w14:textId="77777777" w:rsidR="00313069" w:rsidRDefault="00313069">
      <w:pPr>
        <w:pStyle w:val="CommentText"/>
      </w:pPr>
      <w:r>
        <w:rPr>
          <w:rStyle w:val="CommentReference"/>
        </w:rPr>
        <w:annotationRef/>
      </w:r>
      <w:r w:rsidR="00D40770">
        <w:rPr>
          <w:noProof/>
        </w:rPr>
        <w:t>Can you help the reader understand what counts as public events here? Are there nonpublic events? Is it the same thing as you've described above?</w:t>
      </w:r>
    </w:p>
  </w:comment>
  <w:comment w:id="82" w:author="Nafus, Dawn" w:date="2016-11-19T17:25:00Z" w:initials="ND">
    <w:p w14:paraId="363660AB" w14:textId="6F4452B0" w:rsidR="008D6B93" w:rsidRDefault="008D6B93">
      <w:pPr>
        <w:pStyle w:val="CommentText"/>
      </w:pPr>
      <w:r>
        <w:rPr>
          <w:rStyle w:val="CommentReference"/>
        </w:rPr>
        <w:annotationRef/>
      </w:r>
      <w:r w:rsidR="00C57043">
        <w:rPr>
          <w:noProof/>
        </w:rPr>
        <w:t>I</w:t>
      </w:r>
      <w:r w:rsidR="00C57043">
        <w:rPr>
          <w:noProof/>
        </w:rPr>
        <w:t>s</w:t>
      </w:r>
      <w:r w:rsidR="00D40770">
        <w:rPr>
          <w:noProof/>
        </w:rPr>
        <w:t xml:space="preserve"> it's possible to add more of a description of the nature of a "payload"? Is it that the thing was started, the updated, merged with something else, etc? Such odd, evocatively militaristic language!</w:t>
      </w:r>
    </w:p>
  </w:comment>
  <w:comment w:id="85" w:author="Nafus, Dawn" w:date="2016-11-19T17:41:00Z" w:initials="ND">
    <w:p w14:paraId="5F274FB2" w14:textId="040A3925" w:rsidR="00D34749" w:rsidRDefault="00D34749">
      <w:pPr>
        <w:pStyle w:val="CommentText"/>
      </w:pPr>
      <w:r>
        <w:rPr>
          <w:rStyle w:val="CommentReference"/>
        </w:rPr>
        <w:annotationRef/>
      </w:r>
      <w:r w:rsidR="00D40770">
        <w:rPr>
          <w:noProof/>
        </w:rPr>
        <w:t>this is itself interesting, though not sure if you have space to elaborate. One would think that people who wanted to analyze th</w:t>
      </w:r>
      <w:r w:rsidR="00C57043">
        <w:rPr>
          <w:noProof/>
        </w:rPr>
        <w:t>e data could just make API call</w:t>
      </w:r>
      <w:r w:rsidR="00C57043">
        <w:rPr>
          <w:noProof/>
        </w:rPr>
        <w:t>s</w:t>
      </w:r>
      <w:r w:rsidR="00C57043">
        <w:rPr>
          <w:noProof/>
        </w:rPr>
        <w:t xml:space="preserve"> </w:t>
      </w:r>
      <w:r w:rsidR="00C57043">
        <w:rPr>
          <w:noProof/>
        </w:rPr>
        <w:t>t</w:t>
      </w:r>
      <w:r w:rsidR="00C57043">
        <w:rPr>
          <w:noProof/>
        </w:rPr>
        <w:t>o get it</w:t>
      </w:r>
      <w:r w:rsidR="00D40770">
        <w:rPr>
          <w:noProof/>
        </w:rPr>
        <w:t>, right? So this does some interesting work here... My developers say that you often can't make "</w:t>
      </w:r>
      <w:r w:rsidR="00C57043">
        <w:rPr>
          <w:noProof/>
        </w:rPr>
        <w:t xml:space="preserve">get me </w:t>
      </w:r>
      <w:r w:rsidR="00D40770">
        <w:rPr>
          <w:noProof/>
        </w:rPr>
        <w:t>all the data</w:t>
      </w:r>
      <w:r w:rsidR="00C57043">
        <w:rPr>
          <w:noProof/>
        </w:rPr>
        <w:t xml:space="preserve"> ever</w:t>
      </w:r>
      <w:r w:rsidR="00D40770">
        <w:rPr>
          <w:noProof/>
        </w:rPr>
        <w:t>" type c</w:t>
      </w:r>
      <w:r w:rsidR="00C57043">
        <w:rPr>
          <w:noProof/>
        </w:rPr>
        <w:t>alls for the A</w:t>
      </w:r>
      <w:r w:rsidR="00C57043">
        <w:rPr>
          <w:noProof/>
        </w:rPr>
        <w:t>PIs</w:t>
      </w:r>
      <w:r w:rsidR="00D40770">
        <w:rPr>
          <w:noProof/>
        </w:rPr>
        <w:t>, so is that the barrier that google overcame? Perhaps the more intellectually interesting point is that general interoperability</w:t>
      </w:r>
      <w:r w:rsidR="00C57043">
        <w:rPr>
          <w:noProof/>
        </w:rPr>
        <w:t xml:space="preserve"> </w:t>
      </w:r>
      <w:r w:rsidR="00C57043">
        <w:rPr>
          <w:noProof/>
        </w:rPr>
        <w:t>now available</w:t>
      </w:r>
      <w:r w:rsidR="00D40770">
        <w:rPr>
          <w:noProof/>
        </w:rPr>
        <w:t xml:space="preserve"> in a convergence culture is not the same thing as making the infrastructures available for performing thes types of queries. At an even cruder level, data doesn't just "flow" (a point Hannah and I might emphasize in the introduction, as it's not obvious unless you've worked with data hands-on).</w:t>
      </w:r>
    </w:p>
  </w:comment>
  <w:comment w:id="90" w:author="Nafus, Dawn" w:date="2016-11-19T17:47:00Z" w:initials="ND">
    <w:p w14:paraId="022935C3" w14:textId="77777777" w:rsidR="00A27B92" w:rsidRDefault="00A27B92">
      <w:pPr>
        <w:pStyle w:val="CommentText"/>
      </w:pPr>
      <w:r>
        <w:rPr>
          <w:rStyle w:val="CommentReference"/>
        </w:rPr>
        <w:annotationRef/>
      </w:r>
      <w:r w:rsidR="00D40770">
        <w:rPr>
          <w:noProof/>
        </w:rPr>
        <w:t xml:space="preserve">How do you mean 'potentialise'? as in the numbers are reframed as potential fodder for </w:t>
      </w:r>
      <w:r w:rsidR="008B2D9F">
        <w:rPr>
          <w:noProof/>
        </w:rPr>
        <w:t xml:space="preserve">composing them into </w:t>
      </w:r>
      <w:r w:rsidR="00D40770">
        <w:rPr>
          <w:noProof/>
        </w:rPr>
        <w:t>work, geography, etc,</w:t>
      </w:r>
      <w:r w:rsidR="008B2D9F">
        <w:rPr>
          <w:noProof/>
        </w:rPr>
        <w:t xml:space="preserve"> on an ongoing basis</w:t>
      </w:r>
      <w:r w:rsidR="00D40770">
        <w:rPr>
          <w:noProof/>
        </w:rPr>
        <w:t xml:space="preserve"> or do you mean that geography etc are ways that the capital markets register potential economic value? </w:t>
      </w:r>
    </w:p>
  </w:comment>
  <w:comment w:id="100" w:author="Nafus, Dawn" w:date="2016-11-19T18:01:00Z" w:initials="ND">
    <w:p w14:paraId="02002201" w14:textId="77777777" w:rsidR="000570FE" w:rsidRDefault="000570FE" w:rsidP="000570FE">
      <w:pPr>
        <w:pStyle w:val="CommentText"/>
      </w:pPr>
      <w:r>
        <w:rPr>
          <w:rStyle w:val="CommentReference"/>
        </w:rPr>
        <w:annotationRef/>
      </w:r>
      <w:r w:rsidR="00D40770">
        <w:rPr>
          <w:noProof/>
        </w:rPr>
        <w:t>Not too great, but definitely evocative.</w:t>
      </w:r>
      <w:r>
        <w:rPr>
          <w:noProof/>
        </w:rPr>
        <w:t xml:space="preserve">  I wonder what a museum anthropologist would make of this!</w:t>
      </w:r>
      <w:r w:rsidR="00C57043">
        <w:rPr>
          <w:noProof/>
        </w:rPr>
        <w:t xml:space="preserve"> </w:t>
      </w:r>
    </w:p>
    <w:p w14:paraId="5A2541A0" w14:textId="77777777" w:rsidR="000570FE" w:rsidRDefault="000570FE">
      <w:pPr>
        <w:pStyle w:val="CommentText"/>
      </w:pPr>
    </w:p>
  </w:comment>
  <w:comment w:id="101" w:author="Nafus, Dawn" w:date="2016-11-19T18:06:00Z" w:initials="ND">
    <w:p w14:paraId="62538FFA" w14:textId="77777777" w:rsidR="000570FE" w:rsidRDefault="000570FE">
      <w:pPr>
        <w:pStyle w:val="CommentText"/>
      </w:pPr>
      <w:r>
        <w:rPr>
          <w:rStyle w:val="CommentReference"/>
        </w:rPr>
        <w:annotationRef/>
      </w:r>
      <w:r w:rsidR="00D40770">
        <w:rPr>
          <w:noProof/>
        </w:rPr>
        <w:t>It appears something got deleted here</w:t>
      </w:r>
    </w:p>
  </w:comment>
  <w:comment w:id="103" w:author="Nafus, Dawn" w:date="2016-11-19T18:34:00Z" w:initials="ND">
    <w:p w14:paraId="71D43529" w14:textId="4C21B6F3" w:rsidR="00C07F1A" w:rsidRDefault="00C07F1A">
      <w:pPr>
        <w:pStyle w:val="CommentText"/>
      </w:pPr>
      <w:r>
        <w:rPr>
          <w:rStyle w:val="CommentReference"/>
        </w:rPr>
        <w:annotationRef/>
      </w:r>
      <w:r w:rsidR="00D40770">
        <w:rPr>
          <w:noProof/>
        </w:rPr>
        <w:t>Is this how long it took you to pull data for the graph below? If so, I'm wondering if these lines of code are particularly worth keeping, in the sense that for those of us who don't read code, they give a flavor of what it must have been like for you sitting at your computer, an embodied sense of what it's like visually, etc..</w:t>
      </w:r>
    </w:p>
  </w:comment>
  <w:comment w:id="104" w:author="Nafus, Dawn" w:date="2016-11-19T18:16:00Z" w:initials="ND">
    <w:p w14:paraId="39879F59" w14:textId="22F8DEDE" w:rsidR="00F25F07" w:rsidRDefault="00F25F07">
      <w:pPr>
        <w:pStyle w:val="CommentText"/>
      </w:pPr>
      <w:r>
        <w:rPr>
          <w:rStyle w:val="CommentReference"/>
        </w:rPr>
        <w:annotationRef/>
      </w:r>
      <w:r w:rsidR="00D40770">
        <w:rPr>
          <w:noProof/>
        </w:rPr>
        <w:t>missing end of sentence</w:t>
      </w:r>
    </w:p>
  </w:comment>
  <w:comment w:id="105" w:author="Nafus, Dawn" w:date="2016-11-19T18:17:00Z" w:initials="ND">
    <w:p w14:paraId="2E789940" w14:textId="639BEB90" w:rsidR="00F25F07" w:rsidRDefault="00F25F07">
      <w:pPr>
        <w:pStyle w:val="CommentText"/>
      </w:pPr>
      <w:r>
        <w:rPr>
          <w:rStyle w:val="CommentReference"/>
        </w:rPr>
        <w:annotationRef/>
      </w:r>
      <w:r w:rsidR="00D40770">
        <w:rPr>
          <w:noProof/>
        </w:rPr>
        <w:t>words missing</w:t>
      </w:r>
    </w:p>
  </w:comment>
  <w:comment w:id="111" w:author="Nafus, Dawn" w:date="2016-11-19T18:44:00Z" w:initials="ND">
    <w:p w14:paraId="55D1DB9B" w14:textId="6EE2A35F" w:rsidR="0031286A" w:rsidRDefault="0031286A">
      <w:pPr>
        <w:pStyle w:val="CommentText"/>
      </w:pPr>
      <w:r>
        <w:rPr>
          <w:rStyle w:val="CommentReference"/>
        </w:rPr>
        <w:annotationRef/>
      </w:r>
      <w:r w:rsidR="00D40770">
        <w:rPr>
          <w:noProof/>
        </w:rPr>
        <w:t>Does this mean that the high activity level is really the activity at giteclipse.org that is then being automatically reflected back on github itself? Can you help us understand why eclipse bothers with the mirroring (i.e., what kind of relations is github in?)</w:t>
      </w:r>
    </w:p>
  </w:comment>
  <w:comment w:id="118" w:author="Nafus, Dawn" w:date="2016-11-19T18:51:00Z" w:initials="ND">
    <w:p w14:paraId="55A4F48D" w14:textId="3446AC1A" w:rsidR="00143F5C" w:rsidRDefault="00143F5C">
      <w:pPr>
        <w:pStyle w:val="CommentText"/>
      </w:pPr>
      <w:r>
        <w:rPr>
          <w:rStyle w:val="CommentReference"/>
        </w:rPr>
        <w:annotationRef/>
      </w:r>
      <w:r w:rsidR="00D40770">
        <w:rPr>
          <w:noProof/>
        </w:rPr>
        <w:t>Really, really interesting and crucial.</w:t>
      </w:r>
    </w:p>
  </w:comment>
  <w:comment w:id="120" w:author="Nafus, Dawn" w:date="2016-11-19T18:55:00Z" w:initials="ND">
    <w:p w14:paraId="5AC07729" w14:textId="24A84A5F" w:rsidR="00143F5C" w:rsidRDefault="00143F5C">
      <w:pPr>
        <w:pStyle w:val="CommentText"/>
      </w:pPr>
      <w:r>
        <w:rPr>
          <w:rStyle w:val="CommentReference"/>
        </w:rPr>
        <w:annotationRef/>
      </w:r>
      <w:r w:rsidR="00D40770">
        <w:rPr>
          <w:noProof/>
        </w:rPr>
        <w:t>HA!</w:t>
      </w:r>
    </w:p>
  </w:comment>
  <w:comment w:id="123" w:author="Nafus, Dawn" w:date="2016-11-19T18:59:00Z" w:initials="ND">
    <w:p w14:paraId="30740EA3" w14:textId="4D98FA0E" w:rsidR="00434F8E" w:rsidRDefault="00434F8E">
      <w:pPr>
        <w:pStyle w:val="CommentText"/>
      </w:pPr>
      <w:r>
        <w:rPr>
          <w:rStyle w:val="CommentReference"/>
        </w:rPr>
        <w:annotationRef/>
      </w:r>
      <w:r w:rsidR="008B2D9F">
        <w:rPr>
          <w:noProof/>
        </w:rPr>
        <w:t xml:space="preserve">It seems to me </w:t>
      </w:r>
      <w:r w:rsidR="00D40770">
        <w:rPr>
          <w:noProof/>
        </w:rPr>
        <w:t>that your configurative numbers in a sense shows the lie that gets told with 29 million, and that the hackathon</w:t>
      </w:r>
      <w:r w:rsidR="008B2D9F">
        <w:rPr>
          <w:noProof/>
        </w:rPr>
        <w:t xml:space="preserve"> numbers </w:t>
      </w:r>
      <w:r w:rsidR="00C57043">
        <w:rPr>
          <w:noProof/>
        </w:rPr>
        <w:t xml:space="preserve">(this is what you are referring to by storify, yes?) </w:t>
      </w:r>
      <w:r w:rsidR="008B2D9F">
        <w:rPr>
          <w:noProof/>
        </w:rPr>
        <w:t xml:space="preserve">and drawings </w:t>
      </w:r>
      <w:r w:rsidR="00D40770">
        <w:rPr>
          <w:noProof/>
        </w:rPr>
        <w:t xml:space="preserve"> preseve the logic that Github proposes. </w:t>
      </w:r>
      <w:r w:rsidR="008B2D9F">
        <w:rPr>
          <w:noProof/>
        </w:rPr>
        <w:t xml:space="preserve"> At the same time there are some who imagine the role of ethnography with </w:t>
      </w:r>
      <w:r w:rsidR="00C57043">
        <w:rPr>
          <w:noProof/>
        </w:rPr>
        <w:t xml:space="preserve">respect to big data is somehow </w:t>
      </w:r>
      <w:r w:rsidR="00C57043">
        <w:rPr>
          <w:noProof/>
        </w:rPr>
        <w:t>a</w:t>
      </w:r>
      <w:r w:rsidR="00C57043">
        <w:rPr>
          <w:noProof/>
        </w:rPr>
        <w:t xml:space="preserve">bout </w:t>
      </w:r>
      <w:r w:rsidR="00C57043">
        <w:rPr>
          <w:noProof/>
        </w:rPr>
        <w:t>s</w:t>
      </w:r>
      <w:r w:rsidR="00C57043">
        <w:rPr>
          <w:noProof/>
        </w:rPr>
        <w:t>torify</w:t>
      </w:r>
      <w:r w:rsidR="00C57043">
        <w:rPr>
          <w:noProof/>
        </w:rPr>
        <w:t xml:space="preserve">ing </w:t>
      </w:r>
      <w:r w:rsidR="008B2D9F">
        <w:rPr>
          <w:noProof/>
        </w:rPr>
        <w:t xml:space="preserve">data flows. And yet you are doing something more sophisticated... would you say that merely "storifying" does not an ethnography make? Should we regard the hackathon-type data compositions as having anything to do with ethnography? </w:t>
      </w:r>
      <w:r w:rsidR="00C57043">
        <w:rPr>
          <w:noProof/>
        </w:rPr>
        <w:t>If your own work is not a "storification"</w:t>
      </w:r>
      <w:r w:rsidR="00C57043">
        <w:rPr>
          <w:noProof/>
        </w:rPr>
        <w:t xml:space="preserve"> in the cheap sense</w:t>
      </w:r>
      <w:r w:rsidR="00C57043">
        <w:rPr>
          <w:noProof/>
        </w:rPr>
        <w:t>, it still has some relation to narrative, no? Or are you trying to avoid that?</w:t>
      </w:r>
      <w:r w:rsidR="00C57043">
        <w:rPr>
          <w:noProof/>
        </w:rPr>
        <w:t xml:space="preserve"> </w:t>
      </w:r>
      <w:r w:rsidR="00C57043">
        <w:rPr>
          <w:noProof/>
        </w:rPr>
        <w:t xml:space="preserve"> The </w:t>
      </w:r>
      <w:r w:rsidR="00C57043">
        <w:rPr>
          <w:noProof/>
        </w:rPr>
        <w:t>broader issue</w:t>
      </w:r>
      <w:r w:rsidR="008B2D9F">
        <w:rPr>
          <w:noProof/>
        </w:rPr>
        <w:t xml:space="preserve"> here (and that we are struggling with </w:t>
      </w:r>
      <w:r w:rsidR="00C57043">
        <w:rPr>
          <w:noProof/>
        </w:rPr>
        <w:t xml:space="preserve">as editors) is to not </w:t>
      </w:r>
      <w:r w:rsidR="008B2D9F">
        <w:rPr>
          <w:noProof/>
        </w:rPr>
        <w:t xml:space="preserve">to make precious claims about what ethnography is and isn't, </w:t>
      </w:r>
      <w:r w:rsidR="00C57043">
        <w:rPr>
          <w:noProof/>
        </w:rPr>
        <w:t>or worse, "real" ethnogr</w:t>
      </w:r>
      <w:r w:rsidR="00C57043">
        <w:rPr>
          <w:noProof/>
        </w:rPr>
        <w:t xml:space="preserve">aphy, </w:t>
      </w:r>
      <w:r w:rsidR="008B2D9F">
        <w:rPr>
          <w:noProof/>
        </w:rPr>
        <w:t>while at</w:t>
      </w:r>
      <w:r w:rsidR="00C57043">
        <w:rPr>
          <w:noProof/>
        </w:rPr>
        <w:t xml:space="preserve"> </w:t>
      </w:r>
      <w:r w:rsidR="00C57043">
        <w:rPr>
          <w:noProof/>
        </w:rPr>
        <w:t>the same time trying to</w:t>
      </w:r>
      <w:r w:rsidR="00C57043">
        <w:rPr>
          <w:noProof/>
        </w:rPr>
        <w:t xml:space="preserve"> </w:t>
      </w:r>
      <w:r w:rsidR="008B2D9F">
        <w:rPr>
          <w:noProof/>
        </w:rPr>
        <w:t>reflect on it as a methodology that does indeed have a coherence</w:t>
      </w:r>
      <w:r w:rsidR="00C57043">
        <w:rPr>
          <w:noProof/>
        </w:rPr>
        <w:t xml:space="preserve"> and a nascent relation to data</w:t>
      </w:r>
      <w:r w:rsidR="008B2D9F">
        <w:rPr>
          <w:noProof/>
        </w:rPr>
        <w:t>. It seems your chapter has elements</w:t>
      </w:r>
      <w:r w:rsidR="00C57043">
        <w:rPr>
          <w:noProof/>
        </w:rPr>
        <w:t xml:space="preserve"> of this tension as well... </w:t>
      </w:r>
      <w:r w:rsidR="00C57043">
        <w:rPr>
          <w:noProof/>
        </w:rPr>
        <w:t xml:space="preserve"> </w:t>
      </w:r>
      <w:r w:rsidR="00C57043">
        <w:rPr>
          <w:noProof/>
        </w:rPr>
        <w:t xml:space="preserve">It is clear that you are </w:t>
      </w:r>
      <w:r w:rsidR="00C57043">
        <w:rPr>
          <w:noProof/>
        </w:rPr>
        <w:t>not doing "straight" data sci</w:t>
      </w:r>
      <w:r w:rsidR="00C57043">
        <w:rPr>
          <w:noProof/>
        </w:rPr>
        <w:t>enc</w:t>
      </w:r>
      <w:r w:rsidR="00C57043">
        <w:rPr>
          <w:noProof/>
        </w:rPr>
        <w:t xml:space="preserve">e, </w:t>
      </w:r>
      <w:r w:rsidR="00C57043">
        <w:rPr>
          <w:noProof/>
        </w:rPr>
        <w:t>and I don't think an</w:t>
      </w:r>
      <w:r w:rsidR="00C57043">
        <w:rPr>
          <w:noProof/>
        </w:rPr>
        <w:t>yone benefits by strong claims about this being "real" ethnography (who car</w:t>
      </w:r>
      <w:r w:rsidR="00C57043">
        <w:rPr>
          <w:noProof/>
        </w:rPr>
        <w:t>es?), but any</w:t>
      </w:r>
      <w:r w:rsidR="00C57043">
        <w:rPr>
          <w:noProof/>
        </w:rPr>
        <w:t xml:space="preserve"> </w:t>
      </w:r>
      <w:r w:rsidR="00C57043">
        <w:rPr>
          <w:noProof/>
        </w:rPr>
        <w:t xml:space="preserve">brief </w:t>
      </w:r>
      <w:r w:rsidR="00C57043">
        <w:rPr>
          <w:noProof/>
        </w:rPr>
        <w:t>reflections</w:t>
      </w:r>
      <w:r w:rsidR="00C57043">
        <w:rPr>
          <w:noProof/>
        </w:rPr>
        <w:t xml:space="preserve"> about ethnography would be apprecated.</w:t>
      </w:r>
      <w:r w:rsidR="00C57043">
        <w:rPr>
          <w:noProof/>
        </w:rPr>
        <w:t xml:space="preserve">  There are moments in the paper where we get a taste for it, and it's possible that that's enough.  </w:t>
      </w:r>
      <w:r w:rsidR="00C57043">
        <w:rPr>
          <w:noProof/>
        </w:rPr>
        <w:t xml:space="preserve"> </w:t>
      </w:r>
      <w:r w:rsidR="00C57043">
        <w:rPr>
          <w:noProof/>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808C7" w15:done="0"/>
  <w15:commentEx w15:paraId="76E561ED" w15:done="0"/>
  <w15:commentEx w15:paraId="58EAC4AC" w15:done="0"/>
  <w15:commentEx w15:paraId="4187D2D3" w15:done="0"/>
  <w15:commentEx w15:paraId="12AFC86A" w15:done="0"/>
  <w15:commentEx w15:paraId="7CA8433A" w15:done="0"/>
  <w15:commentEx w15:paraId="5E27F52A" w15:done="0"/>
  <w15:commentEx w15:paraId="3DF53814" w15:done="0"/>
  <w15:commentEx w15:paraId="03753FB8" w15:done="0"/>
  <w15:commentEx w15:paraId="441A3143" w15:done="0"/>
  <w15:commentEx w15:paraId="3BE0B2C1" w15:done="0"/>
  <w15:commentEx w15:paraId="363660AB" w15:done="0"/>
  <w15:commentEx w15:paraId="5F274FB2" w15:done="0"/>
  <w15:commentEx w15:paraId="022935C3" w15:done="0"/>
  <w15:commentEx w15:paraId="5A2541A0" w15:done="0"/>
  <w15:commentEx w15:paraId="62538FFA" w15:done="0"/>
  <w15:commentEx w15:paraId="71D43529" w15:done="0"/>
  <w15:commentEx w15:paraId="39879F59" w15:done="0"/>
  <w15:commentEx w15:paraId="2E789940" w15:done="0"/>
  <w15:commentEx w15:paraId="55D1DB9B" w15:done="0"/>
  <w15:commentEx w15:paraId="55A4F48D" w15:done="0"/>
  <w15:commentEx w15:paraId="5AC07729" w15:done="0"/>
  <w15:commentEx w15:paraId="30740E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3AB13" w14:textId="77777777" w:rsidR="00C57043" w:rsidRDefault="00C57043">
      <w:pPr>
        <w:spacing w:after="0"/>
      </w:pPr>
      <w:r>
        <w:separator/>
      </w:r>
    </w:p>
  </w:endnote>
  <w:endnote w:type="continuationSeparator" w:id="0">
    <w:p w14:paraId="65DC281E" w14:textId="77777777" w:rsidR="00C57043" w:rsidRDefault="00C57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A4DB1" w14:textId="77777777" w:rsidR="00C57043" w:rsidRDefault="00C57043">
      <w:r>
        <w:separator/>
      </w:r>
    </w:p>
  </w:footnote>
  <w:footnote w:type="continuationSeparator" w:id="0">
    <w:p w14:paraId="6DE3D21A" w14:textId="77777777" w:rsidR="00C57043" w:rsidRDefault="00C57043">
      <w:r>
        <w:continuationSeparator/>
      </w:r>
    </w:p>
  </w:footnote>
  <w:footnote w:id="1">
    <w:p w14:paraId="4D25A3FC" w14:textId="77777777" w:rsidR="00C54D9B" w:rsidRDefault="00D40770">
      <w:pPr>
        <w:pStyle w:val="Footnote"/>
      </w:pPr>
      <w:r>
        <w:footnoteRef/>
      </w:r>
      <w:r>
        <w:tab/>
        <w:t xml:space="preserve"> A recent special issue of the </w:t>
      </w:r>
      <w:r>
        <w:rPr>
          <w:i/>
        </w:rPr>
        <w:t>Journal of Scandinavian Social Theory</w:t>
      </w:r>
      <w:r>
        <w:t xml:space="preserve"> on numbers offers a useful variety of engagements with the status of number. See for instance (Guyer 2014) on percentages or (Gerlitz and Lury 2014) on 'kudos' ratings.</w:t>
      </w:r>
    </w:p>
  </w:footnote>
  <w:footnote w:id="2">
    <w:p w14:paraId="3810DCEE" w14:textId="77777777" w:rsidR="00C54D9B" w:rsidRDefault="00D40770">
      <w:pPr>
        <w:pStyle w:val="Footnote"/>
      </w:pPr>
      <w:r>
        <w:footnoteRef/>
      </w:r>
      <w:r>
        <w:tab/>
        <w:t xml:space="preserve"> What is an imaginary? I will not address that question directly here, but all concepts of imaginary (ranging from Lacan's to the more recent proliferation of imaginaries in humanities and social science) concern a sense of wholeness or completion that allows formations of identity, inclusion, belonging and otherness to take shape. For an example of the concept of imaginary in an account of software and coding, see (</w:t>
      </w:r>
      <w:r>
        <w:rPr>
          <w:b/>
        </w:rPr>
        <w:t>???</w:t>
      </w:r>
      <w:r>
        <w:t>).</w:t>
      </w:r>
    </w:p>
  </w:footnote>
  <w:footnote w:id="3">
    <w:p w14:paraId="79F85CE4" w14:textId="77777777" w:rsidR="00C54D9B" w:rsidRDefault="00D40770">
      <w:pPr>
        <w:pStyle w:val="Footnote"/>
      </w:pPr>
      <w:r>
        <w:footnoteRef/>
      </w:r>
      <w:r>
        <w:tab/>
        <w:t xml:space="preserve"> 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4">
    <w:p w14:paraId="48108D24" w14:textId="77777777" w:rsidR="00C54D9B" w:rsidRDefault="00D40770">
      <w:pPr>
        <w:pStyle w:val="Footnote"/>
      </w:pPr>
      <w:r>
        <w:footnoteRef/>
      </w:r>
      <w:r>
        <w:tab/>
        <w:t xml:space="preserve"> Nearly all of our attempts to make sense of the data can be found in the Github repository </w:t>
      </w:r>
      <w:hyperlink r:id="rId1">
        <w:r>
          <w:rPr>
            <w:rStyle w:val="InternetLink"/>
          </w:rPr>
          <w:t>https://github.com/metacommunities/metacommunities</w:t>
        </w:r>
      </w:hyperlink>
      <w: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fus, Dawn">
    <w15:presenceInfo w15:providerId="AD" w15:userId="S-1-5-21-725345543-602162358-527237240-607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4D9B"/>
    <w:rsid w:val="000570FE"/>
    <w:rsid w:val="000A178F"/>
    <w:rsid w:val="00143F5C"/>
    <w:rsid w:val="002B0F3A"/>
    <w:rsid w:val="0031286A"/>
    <w:rsid w:val="00313069"/>
    <w:rsid w:val="00434F8E"/>
    <w:rsid w:val="004B6CAD"/>
    <w:rsid w:val="00523FFD"/>
    <w:rsid w:val="00543A20"/>
    <w:rsid w:val="00546A0C"/>
    <w:rsid w:val="00755B69"/>
    <w:rsid w:val="007F3548"/>
    <w:rsid w:val="00812545"/>
    <w:rsid w:val="008B2D9F"/>
    <w:rsid w:val="008D6B93"/>
    <w:rsid w:val="00A27B92"/>
    <w:rsid w:val="00BC2896"/>
    <w:rsid w:val="00C07F1A"/>
    <w:rsid w:val="00C237C2"/>
    <w:rsid w:val="00C54D9B"/>
    <w:rsid w:val="00C57043"/>
    <w:rsid w:val="00D32428"/>
    <w:rsid w:val="00D34749"/>
    <w:rsid w:val="00D40770"/>
    <w:rsid w:val="00EB53F0"/>
    <w:rsid w:val="00F25F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FF22"/>
  <w15:docId w15:val="{4E2B26A4-298A-40F6-B2F0-45C28E0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TextBod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qFormat/>
    <w:pPr>
      <w:spacing w:before="180" w:after="180"/>
    </w:pPr>
  </w:style>
  <w:style w:type="paragraph" w:styleId="List">
    <w:name w:val="List"/>
    <w:basedOn w:val="TextBody"/>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character" w:styleId="CommentReference">
    <w:name w:val="annotation reference"/>
    <w:basedOn w:val="DefaultParagraphFont"/>
    <w:semiHidden/>
    <w:unhideWhenUsed/>
    <w:rsid w:val="00755B69"/>
    <w:rPr>
      <w:sz w:val="16"/>
      <w:szCs w:val="16"/>
    </w:rPr>
  </w:style>
  <w:style w:type="paragraph" w:styleId="CommentText">
    <w:name w:val="annotation text"/>
    <w:basedOn w:val="Normal"/>
    <w:link w:val="CommentTextChar"/>
    <w:semiHidden/>
    <w:unhideWhenUsed/>
    <w:rsid w:val="00755B69"/>
    <w:rPr>
      <w:sz w:val="20"/>
      <w:szCs w:val="20"/>
    </w:rPr>
  </w:style>
  <w:style w:type="character" w:customStyle="1" w:styleId="CommentTextChar">
    <w:name w:val="Comment Text Char"/>
    <w:basedOn w:val="DefaultParagraphFont"/>
    <w:link w:val="CommentText"/>
    <w:semiHidden/>
    <w:rsid w:val="00755B69"/>
    <w:rPr>
      <w:sz w:val="20"/>
      <w:szCs w:val="20"/>
    </w:rPr>
  </w:style>
  <w:style w:type="paragraph" w:styleId="CommentSubject">
    <w:name w:val="annotation subject"/>
    <w:basedOn w:val="CommentText"/>
    <w:next w:val="CommentText"/>
    <w:link w:val="CommentSubjectChar"/>
    <w:semiHidden/>
    <w:unhideWhenUsed/>
    <w:rsid w:val="00755B69"/>
    <w:rPr>
      <w:b/>
      <w:bCs/>
    </w:rPr>
  </w:style>
  <w:style w:type="character" w:customStyle="1" w:styleId="CommentSubjectChar">
    <w:name w:val="Comment Subject Char"/>
    <w:basedOn w:val="CommentTextChar"/>
    <w:link w:val="CommentSubject"/>
    <w:semiHidden/>
    <w:rsid w:val="00755B69"/>
    <w:rPr>
      <w:b/>
      <w:bCs/>
      <w:sz w:val="20"/>
      <w:szCs w:val="20"/>
    </w:rPr>
  </w:style>
  <w:style w:type="paragraph" w:styleId="Revision">
    <w:name w:val="Revision"/>
    <w:hidden/>
    <w:semiHidden/>
    <w:rsid w:val="00755B69"/>
  </w:style>
  <w:style w:type="paragraph" w:styleId="BalloonText">
    <w:name w:val="Balloon Text"/>
    <w:basedOn w:val="Normal"/>
    <w:link w:val="BalloonTextChar"/>
    <w:semiHidden/>
    <w:unhideWhenUsed/>
    <w:rsid w:val="00755B6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55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web.archive.org/web/20140214105201/http://osrc.dfm.io/" TargetMode="External"/><Relationship Id="rId26" Type="http://schemas.openxmlformats.org/officeDocument/2006/relationships/hyperlink" Target="https://doi.org/10.1080/1600910X.2014.920268"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git-scm.com/" TargetMode="External"/><Relationship Id="rId34" Type="http://schemas.openxmlformats.org/officeDocument/2006/relationships/hyperlink" Target="http://books.google.co.uk/books?hl=en&amp;lr=&amp;id=_VkrAQAAQBAJ&amp;oi=fnd&amp;pg=PR4&amp;dq=github&amp;ots=JqiqtzTxmK&amp;sig=sfea4ce1ue2XYt_dERD41VpSTS4"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www.davidfischer.name/2013/05/github-data-challenge-ii/" TargetMode="External"/><Relationship Id="rId25" Type="http://schemas.openxmlformats.org/officeDocument/2006/relationships/hyperlink" Target="http://www.githubarchive.org/" TargetMode="External"/><Relationship Id="rId33" Type="http://schemas.openxmlformats.org/officeDocument/2006/relationships/hyperlink" Target="https://web.archive.org/web/20150801193208/http://octoboard.com/" TargetMode="External"/><Relationship Id="rId38"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www.eclipse.org/" TargetMode="External"/><Relationship Id="rId20" Type="http://schemas.openxmlformats.org/officeDocument/2006/relationships/hyperlink" Target="https://doi.org/10.1080/1600910X.2014.920267" TargetMode="External"/><Relationship Id="rId29" Type="http://schemas.openxmlformats.org/officeDocument/2006/relationships/hyperlink" Target="http://ics.sagepub.com/content/7/1/33.short" TargetMode="Externa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image" Target="media/image2.png"/><Relationship Id="rId24" Type="http://schemas.openxmlformats.org/officeDocument/2006/relationships/hyperlink" Target="https://bigquery.cloud.google.com/table/githubarchive:github.timeline" TargetMode="External"/><Relationship Id="rId32" Type="http://schemas.openxmlformats.org/officeDocument/2006/relationships/hyperlink" Target="https://github.com/metacommunities/metacommunities"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dl.acm.org/citation.cfm?id=2145396" TargetMode="External"/><Relationship Id="rId23" Type="http://schemas.openxmlformats.org/officeDocument/2006/relationships/hyperlink" Target="https://web.archive.org/web/20151216055610/https://github.com/about" TargetMode="External"/><Relationship Id="rId28" Type="http://schemas.openxmlformats.org/officeDocument/2006/relationships/hyperlink" Target="http://bits.blogs.nytimes.com/2012/12/28/github-has-big-dreams-for-open-source-software-and-more/" TargetMode="External"/><Relationship Id="rId36" Type="http://schemas.openxmlformats.org/officeDocument/2006/relationships/hyperlink" Target="http://ieeexplore.ieee.org/xpls/abs_all.jsp?arnumber=6498480" TargetMode="External"/><Relationship Id="rId10" Type="http://schemas.openxmlformats.org/officeDocument/2006/relationships/image" Target="media/image1.png"/><Relationship Id="rId19" Type="http://schemas.openxmlformats.org/officeDocument/2006/relationships/hyperlink" Target="http://www.wsj.com/articles/github-raises-250-million-at-2-billion-valuation-1438206722" TargetMode="External"/><Relationship Id="rId31" Type="http://schemas.openxmlformats.org/officeDocument/2006/relationships/hyperlink" Target="http://books.google.co.uk/books?hl=en&amp;lr=&amp;id=uy4lh-WEhhIC&amp;oi=fnd&amp;pg=PP1&amp;dq=schonberger+big+data&amp;ots=Jrk7hiJVHT&amp;sig=QVKugcrFF4Jq5eO7xd8exEEG_Hk" TargetMode="External"/><Relationship Id="rId4" Type="http://schemas.openxmlformats.org/officeDocument/2006/relationships/footnotes" Target="footnotes.xml"/><Relationship Id="rId9" Type="http://schemas.openxmlformats.org/officeDocument/2006/relationships/hyperlink" Target="https://bigquery.cloud.google.com/table/githubarchive:github.timeline" TargetMode="External"/><Relationship Id="rId14" Type="http://schemas.openxmlformats.org/officeDocument/2006/relationships/hyperlink" Target="http://computationalculture.net/article/objects-of-intense-feeling-the-case-of-the-twitter-api" TargetMode="External"/><Relationship Id="rId22" Type="http://schemas.openxmlformats.org/officeDocument/2006/relationships/hyperlink" Target="https://github.com/blog/1823-results-of-the-github-investigation" TargetMode="External"/><Relationship Id="rId27" Type="http://schemas.openxmlformats.org/officeDocument/2006/relationships/hyperlink" Target="https://doi.org/10.1145/2597073.2597118" TargetMode="External"/><Relationship Id="rId30" Type="http://schemas.openxmlformats.org/officeDocument/2006/relationships/hyperlink" Target="http://onlinelibrary.wiley.com/doi/10.1111/j.1467-954X.2012.02121.x/full" TargetMode="External"/><Relationship Id="rId35" Type="http://schemas.openxmlformats.org/officeDocument/2006/relationships/hyperlink" Target="http://takhteyev.org/papers/Takhteyev-Hilts-20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etacommunities/meta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109</Pages>
  <Words>32084</Words>
  <Characters>182881</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Nafus, Dawn</dc:creator>
  <cp:keywords/>
  <dc:description/>
  <cp:lastModifiedBy>Nafus, Dawn</cp:lastModifiedBy>
  <cp:revision>1</cp:revision>
  <dcterms:created xsi:type="dcterms:W3CDTF">2016-11-20T02:07:00Z</dcterms:created>
  <dcterms:modified xsi:type="dcterms:W3CDTF">2016-12-16T00:52:00Z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