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media/image1.png" ContentType="image/png"/>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tabs>
          <w:tab w:val="left" w:pos="0" w:leader="none"/>
        </w:tabs>
        <w:spacing w:before="240" w:after="120"/>
        <w:ind w:left="0" w:hanging="0"/>
        <w:rPr/>
      </w:pPr>
      <w:ins w:id="0" w:author="adrian " w:date="2015-11-23T10:11:53Z">
        <w:r>
          <w:rPr/>
          <w:t>Infrastructures in name only? Identifying effects of depth and scale</w:t>
        </w:r>
      </w:ins>
    </w:p>
    <w:p>
      <w:pPr>
        <w:pStyle w:val="Normal"/>
        <w:rPr/>
      </w:pPr>
      <w:del w:id="1" w:author="adrian " w:date="2015-11-23T10:11:53Z">
        <w:r>
          <w:rPr>
            <w:b/>
            <w:bCs/>
          </w:rPr>
          <w:delText>Full-stack infrastructures: combinatorial delirium in code repositories</w:delText>
        </w:r>
      </w:del>
    </w:p>
    <w:p>
      <w:pPr>
        <w:pStyle w:val="Normal"/>
        <w:rPr/>
      </w:pPr>
      <w:r>
        <w:rPr/>
        <w:t>Adrian Mackenzie, Sociology Department, Lancaster University.</w:t>
      </w:r>
    </w:p>
    <w:p>
      <w:pPr>
        <w:pStyle w:val="TextBody"/>
        <w:rPr/>
      </w:pPr>
      <w:r>
        <w:rPr/>
        <w:t>a.mackenzie@lancaster.ac.uk</w:t>
      </w:r>
    </w:p>
    <w:p>
      <w:pPr>
        <w:pStyle w:val="Normal"/>
        <w:rPr/>
      </w:pPr>
      <w:del w:id="2" w:author="adrian " w:date="2015-11-23T10:11:53Z">
        <w:r>
          <w:rPr/>
        </w:r>
      </w:del>
    </w:p>
    <w:p>
      <w:pPr>
        <w:pStyle w:val="Normal"/>
        <w:rPr/>
      </w:pPr>
      <w:r>
        <w:rPr/>
        <w:t>Recently released NSA documents revealed the existence of FOXSCORE, a massive database that bugs traffic from major internet exchanges. General Keith Alexander, Director of the National Security Agency, assured the public that the program is rubber stamped by a secret court. (http://divergentdave.github.io/</w:t>
      </w:r>
      <w:ins w:id="4" w:author="adrian " w:date="2015-11-23T10:11:53Z">
        <w:r>
          <w:rPr/>
          <w:t>NSA-O-Matic</w:t>
        </w:r>
      </w:ins>
      <w:del w:id="5" w:author="adrian " w:date="2015-11-23T10:11:53Z">
        <w:r>
          <w:rPr/>
          <w:delText>nsa-o-matic</w:delText>
        </w:r>
      </w:del>
      <w:r>
        <w:rPr/>
        <w:t>/)</w:t>
      </w:r>
    </w:p>
    <w:p>
      <w:pPr>
        <w:pStyle w:val="Normal"/>
        <w:rPr/>
      </w:pPr>
      <w:del w:id="6" w:author="adrian " w:date="2015-11-23T10:11:53Z">
        <w:r>
          <w:rPr/>
        </w:r>
      </w:del>
    </w:p>
    <w:p>
      <w:pPr>
        <w:pStyle w:val="Normal"/>
        <w:rPr/>
      </w:pPr>
      <w:r>
        <w:rPr/>
        <w:t>Recently released NSA documents revealed the existence of WAGONWIND, a USB hardware host tap that deanonymizes communications satellites. An anonymous administration source assured the public that the program would only be used in the event of a national emergency. (http://divergentdave.github.io/</w:t>
      </w:r>
      <w:ins w:id="8" w:author="adrian " w:date="2015-11-23T10:11:53Z">
        <w:r>
          <w:rPr/>
          <w:t>NSA-O-Matic</w:t>
        </w:r>
      </w:ins>
      <w:hyperlink r:id="rId2">
        <w:del w:id="9" w:author="adrian " w:date="2015-11-23T10:11:53Z">
          <w:r>
            <w:rPr>
              <w:rStyle w:val="InternetLink"/>
              <w:color w:val="00000A"/>
            </w:rPr>
            <w:delText>nsa-o-matic</w:delText>
          </w:r>
        </w:del>
      </w:hyperlink>
      <w:r>
        <w:rPr/>
        <w:t>/)</w:t>
      </w:r>
    </w:p>
    <w:p>
      <w:pPr>
        <w:pStyle w:val="Firstparagraph"/>
        <w:rPr/>
      </w:pPr>
      <w:ins w:id="10" w:author="adrian " w:date="2015-11-23T10:11:53Z">
        <w:r>
          <w:rPr/>
          <w:t xml:space="preserve">NSA-O-Matic generates </w:t>
        </w:r>
      </w:ins>
      <w:ins w:id="11" w:author="adrian " w:date="2015-11-23T10:11:53Z">
        <w:r>
          <w:rPr>
            <w:i/>
            <w:iCs/>
          </w:rPr>
          <w:t>names</w:t>
        </w:r>
      </w:ins>
      <w:ins w:id="12" w:author="adrian " w:date="2015-11-23T10:11:53Z">
        <w:r>
          <w:rPr/>
          <w:t xml:space="preserve"> of fictional US NSA (National Security Agency) surveillance systems by compounding names of actually existing devices, protocols and standards. We know from the files released by Edward Snowden something of the existence of sprawling cyber-security systems such as XKEY, TREASUREMAP, SKYNET and so forth (CJFE 2015), all of which might be broadly understood as knowledge infrastructures. The Snowden revelations, in all their confusing variety, attest to a combinatorial expansion. The humour of NSA-O-Matic derives partly from the disparity between the existence of a seemingly technically far-fetched juxtapositions -- USB hardware that deanonymizes communications satellites? -- and our still somewhat inchoate and stunned awareness of tendrils growing into every aspect of contemporary communications (wireless routers, Skype conversations, network hubs, mobile phone conversations, social media, email messages, etc.). The public assurances extracted from U.S. government figures such as General Keith Alexander or Senator Dianne Feinstein only emphasise the threadbare democratic mandate for the existence of such systems.</w:t>
        </w:r>
      </w:ins>
    </w:p>
    <w:p>
      <w:pPr>
        <w:pStyle w:val="TextBody"/>
        <w:rPr/>
      </w:pPr>
      <w:ins w:id="13" w:author="adrian " w:date="2015-11-23T10:11:53Z">
        <w:r>
          <w:rPr/>
          <w:t>The combinatorial expansion is not unique to the NSA or government intelligence agencies of a similar ilk. The sheer variety of channels, devices, standards, modalities, platforms, scales of operation and levels of interdependency challenges knowledge of infrastructure. At least in relation to networked communication and knowledge, our sense of scale and opacity owes much to names in combination. NSA-O-Matic spoofs putative infrastructures. It compounds names to evoke opacity and depth. While important efforts are being made to map the connections between NSA 'programs' named in the Snowden documents and specific communications and computing devices that many of us use daily (Guardian News 2015), the sheer litany of systems, platforms and elements that surface in these documents defy easy analysis. Yet this abundance imbues infrastructures with much of their structural depth, flexibility, power and fragility. If we stay close to the combinatorial play of NSA-O-Matic, we might apprehend something of the unfurling, unstable opacity of contemporary infrastructures. The names of constituent fragments may attest to their splintering (Graham and Marvin 2001), also to their naturalisation (Geoffrey C Bowker and Star 1999, 326) but also to their existence in time.</w:t>
        </w:r>
      </w:ins>
    </w:p>
    <w:p>
      <w:pPr>
        <w:pStyle w:val="TextBody"/>
        <w:rPr/>
      </w:pPr>
      <w:ins w:id="14" w:author="adrian " w:date="2015-11-23T10:11:53Z">
        <w:r>
          <w:rPr/>
          <w:t xml:space="preserve">All structures, no matter how subterranean, act semiotically. Rusted bolts, cracked concrete plinths, the stanchions, bars, girders, plugs, cables, stone, steel, glass, rubber, oil, plastic, electricity, gas and springs participate in semiosis. They function as indexes for infrastructural interpretants: rust suggests moisture, cloudy or black oil suggests wear, a buzzing indicates something loose, etc. On accompanying diagrams, labels name components, processes, flows and structures. At least for their interpretants, </w:t>
        </w:r>
      </w:ins>
      <w:ins w:id="15" w:author="adrian " w:date="2015-11-23T10:11:53Z">
        <w:r>
          <w:rPr>
            <w:i/>
            <w:iCs/>
          </w:rPr>
          <w:t>semiosis</w:t>
        </w:r>
      </w:ins>
      <w:ins w:id="16" w:author="adrian " w:date="2015-11-23T10:11:53Z">
        <w:r>
          <w:rPr/>
          <w:t xml:space="preserve"> affects what counts as infrastructure.</w:t>
        </w:r>
      </w:ins>
      <w:ins w:id="17" w:author="adrian " w:date="2015-11-23T10:11:53Z">
        <w:r>
          <w:rPr>
            <w:rStyle w:val="FootnoteAnchor"/>
          </w:rPr>
          <w:footnoteReference w:id="2"/>
        </w:r>
      </w:ins>
      <w:ins w:id="18" w:author="adrian " w:date="2015-11-23T10:11:53Z">
        <w:r>
          <w:rPr/>
          <w:t xml:space="preserve"> If, like NSA-O-Matic, we apprehend infrastructures in name only, how do they appear to us? Somewhat inverse to tendencies to see depth and scale as the underpinning power dynamic, many contemporary information infrastructures proliferate names. While we might approach contemporary instances in terms of the growth of forms such as 'platforms' (Gillespie 2010) or programmed or protocol control (Beniger 1986; Galloway 2004), their aggregate consistency and variety owes much to the named entities that thread through many different media, communication, administrative and operational practices. Naming practices or </w:t>
        </w:r>
      </w:ins>
      <w:ins w:id="19" w:author="adrian " w:date="2015-11-23T10:11:53Z">
        <w:r>
          <w:rPr>
            <w:i/>
            <w:iCs/>
          </w:rPr>
          <w:t>nominalisation of infrastructure,</w:t>
        </w:r>
      </w:ins>
      <w:ins w:id="20" w:author="adrian " w:date="2015-11-23T10:11:53Z">
        <w:r>
          <w:rPr/>
          <w:t xml:space="preserve"> then, might offer a viable way of navigating the dense patterns of code, protocols, standards, devices, statements and operations that thicken people's infrastructural practices.</w:t>
        </w:r>
      </w:ins>
    </w:p>
    <w:p>
      <w:pPr>
        <w:pStyle w:val="Normal"/>
        <w:rPr/>
      </w:pPr>
      <w:del w:id="21" w:author="adrian " w:date="2015-11-23T10:11:53Z">
        <w:commentRangeStart w:id="0"/>
        <w:r>
          <w:rPr/>
        </w:r>
      </w:del>
    </w:p>
    <w:p>
      <w:pPr>
        <w:pStyle w:val="Normal"/>
        <w:rPr/>
      </w:pPr>
      <w:del w:id="22" w:author="adrian " w:date="2015-11-23T10:11:53Z">
        <w:r>
          <w:rPr/>
          <w:delText xml:space="preserve">The NSA-o-matic </w:delText>
        </w:r>
      </w:del>
      <w:del w:id="23" w:author="adrian " w:date="2015-11-23T10:11:53Z">
        <w:r>
          <w:rPr/>
        </w:r>
      </w:del>
      <w:del w:id="24" w:author="adrian " w:date="2015-11-23T10:11:53Z">
        <w:commentRangeEnd w:id="0"/>
        <w:r>
          <w:commentReference w:id="0"/>
        </w:r>
        <w:r>
          <w:rPr/>
          <w:delText xml:space="preserve">is a very small piece of code that generates </w:delText>
        </w:r>
      </w:del>
      <w:del w:id="25" w:author="adrian " w:date="2015-11-23T10:11:53Z">
        <w:r>
          <w:rPr>
            <w:b/>
            <w:bCs/>
          </w:rPr>
          <w:delText>names</w:delText>
        </w:r>
      </w:del>
      <w:del w:id="26" w:author="adrian " w:date="2015-11-23T10:11:53Z">
        <w:r>
          <w:rPr/>
          <w:delText xml:space="preserve"> of potential US NSA (National Security Agency) information infrastructures. We know from the files released by Edward Snowden something of the existence of sprawling cyber-security infrastructures such as XKEY, TREASUREMAP, and so forth (CJFE 2015). One of the problems in making sense of contemporary communication infrastructures is the sheer variety of channels, modalities, platforms, scales of operation and levels of infrastructural interdependency. The Snowden revelations, in all their confusing variety, attest to a kind of combinatorial delirium in generating new ways of interacting with infrastructures. The NSA-O-Matic plays on this combinatorial process to generate a litany of possible NSA infrastructures. The humour of the NSA-O-Matic derives partly from the disparity between the existence of  seemingly senseless juxtapositions -- USB hardware that deanonymizes communications satellites? -- and our still somewhat inchoate sense of infrastructures growing tendrils into every aspect of contemporary communications (wireless routers, skype conversations, network hubs, mobile phone conversations, social media, email messages, etc.) against a threadbare democratic mandate for their existence. The public assurances given by government figures such as General Keith Alexander or Senator Dianne Feinstein contrasts with the perfunctory and weak oversight. The hard infrastructure of communication and the soft infrastructure of justice or government seem radically misaligned.</w:delText>
        </w:r>
      </w:del>
    </w:p>
    <w:p>
      <w:pPr>
        <w:pStyle w:val="Normal"/>
        <w:rPr/>
      </w:pPr>
      <w:del w:id="27" w:author="adrian " w:date="2015-11-23T10:11:53Z">
        <w:r>
          <w:rPr/>
        </w:r>
      </w:del>
    </w:p>
    <w:p>
      <w:pPr>
        <w:pStyle w:val="Normal"/>
        <w:rPr/>
      </w:pPr>
      <w:del w:id="28" w:author="adrian " w:date="2015-11-23T10:11:53Z">
        <w:r>
          <w:rPr/>
          <w:delText>This combinatorial delirium is not unique to the NSA or government intelligence agencies of a similar ilk. Indeed, their assiduous and passionate commitment to infrastructural access is well and truly part of the contemporary combinatorial processes I would like to focus on here. NSA-O-Matic points to a more general situation or to a process that elicits many different responses, on various scales across diverse cultural and social spheres. There is no single logic to the combinatorial exuberance at work in networked communication infrastructures, since it is the product of multiple determinations. We might look at the sheer abundance of 'apps,' relatively small pieces of software that connect mobile devices like phones into global-scale computing and communication infrastructures as another site of the combinatorial exuberance.</w:delText>
        </w:r>
      </w:del>
    </w:p>
    <w:p>
      <w:pPr>
        <w:pStyle w:val="Normal"/>
        <w:rPr/>
      </w:pPr>
      <w:del w:id="29" w:author="adrian " w:date="2015-11-23T10:11:53Z">
        <w:r>
          <w:rPr/>
        </w:r>
      </w:del>
    </w:p>
    <w:p>
      <w:pPr>
        <w:pStyle w:val="Normal"/>
        <w:rPr/>
      </w:pPr>
      <w:del w:id="30" w:author="adrian " w:date="2015-11-23T10:11:53Z">
        <w:r>
          <w:rPr/>
          <w:delText xml:space="preserve">What I like about the putative infrastructures that NSA-O-Matic spoofs is that it relies almost completely on names and the evocation of infrastructures by naming. While strenuous and important efforts are being made to map the connections between the NSA's 'programs' and the communications and computing infrastructures that many of us use daily, it might be worth staying close to the naming practices that generate the combinations that NSA-O-Matic displays. My suggestion here is quite simple: we might think about a certain proliferating, unfurling and unstable aspect of contemporary infrastructures by examining only the names of pieces of code repositories. I tend to assume that we have already heard almost to the point where we cannot hear it anymore the claim that infrastructures are made, managed, maintained, shaped and understood in terms of software and code: 'infrastructure is code.' Code and coding have been widely discussed as making contemporary infrastructure what it is. The conceptual genealogies I draw on include science and technology studies accounts of information and scientific data infrastructures (G. C. Bowker 2005; Edwards et al. 2011), as well as anthropological accounts of software in terms of recursion and freedom (Kelty 2008; </w:delText>
        </w:r>
      </w:del>
      <w:del w:id="31" w:author="adrian " w:date="2015-11-23T10:11:53Z">
        <w:r>
          <w:rPr>
            <w:b/>
            <w:bCs/>
          </w:rPr>
          <w:delText>???</w:delText>
        </w:r>
      </w:del>
      <w:del w:id="32" w:author="adrian " w:date="2015-11-23T10:11:53Z">
        <w:r>
          <w:rPr/>
          <w:delText>) (although it lies quite a long way from debates about open vs closed source code, the debate that monopolised attention to software during much of the last decade) and connections between network infrastructure and contemporary urban experience (Graham and Marvin 2001; Thrift 2014).</w:delText>
        </w:r>
      </w:del>
    </w:p>
    <w:p>
      <w:pPr>
        <w:pStyle w:val="Normal"/>
        <w:rPr/>
      </w:pPr>
      <w:del w:id="33" w:author="adrian " w:date="2015-11-23T10:11:53Z">
        <w:r>
          <w:rPr/>
        </w:r>
      </w:del>
    </w:p>
    <w:p>
      <w:pPr>
        <w:pStyle w:val="Normal"/>
        <w:rPr/>
      </w:pPr>
      <w:del w:id="34" w:author="adrian " w:date="2015-11-23T10:11:53Z">
        <w:r>
          <w:rPr/>
          <w:delText xml:space="preserve">Like NSA-O-Matic, I propose to remain very superficial in my description of the relation between coding and infrastructures. This runs somewhat counter to tendencies to see infrastructure as the underpinning or hidden truth, the static global variable (to use coding talk) of contemporary experience and its economies. Rather than analysing infrastructures in their obscure depths, it might be worth engaging with what could be called the </w:delText>
        </w:r>
      </w:del>
      <w:del w:id="35" w:author="adrian " w:date="2015-11-23T10:11:53Z">
        <w:r>
          <w:rPr>
            <w:i/>
            <w:iCs/>
          </w:rPr>
          <w:delText>nominalistic semiosis</w:delText>
        </w:r>
      </w:del>
      <w:del w:id="36" w:author="adrian " w:date="2015-11-23T10:11:53Z">
        <w:r>
          <w:rPr/>
          <w:delText xml:space="preserve"> of code-affected infrastructures.</w:delText>
        </w:r>
      </w:del>
      <w:del w:id="37" w:author="adrian " w:date="2015-11-23T10:11:53Z">
        <w:r>
          <w:rPr>
            <w:shd w:fill="00FF00" w:val="clear"/>
          </w:rPr>
          <w:delText>1</w:delText>
        </w:r>
      </w:del>
      <w:del w:id="38" w:author="adrian " w:date="2015-11-23T10:11:53Z">
        <w:r>
          <w:rPr/>
          <w:delText xml:space="preserve"> Therefore, I approach software less in terms of digital media platforms or </w:delText>
        </w:r>
      </w:del>
      <w:del w:id="39" w:author="adrian " w:date="2015-11-23T10:11:53Z">
        <w:commentRangeStart w:id="1"/>
        <w:r>
          <w:rPr/>
          <w:delText>protocological control systems</w:delText>
        </w:r>
      </w:del>
      <w:del w:id="40" w:author="adrian " w:date="2015-11-23T10:11:53Z">
        <w:r>
          <w:rPr/>
        </w:r>
      </w:del>
      <w:del w:id="41" w:author="adrian " w:date="2015-11-23T10:11:53Z">
        <w:commentRangeEnd w:id="1"/>
        <w:r>
          <w:commentReference w:id="1"/>
        </w:r>
        <w:r>
          <w:rPr/>
          <w:delText xml:space="preserve">, and more in terms of a permeable network of names threaded through many different media, communication, administrative and operational infrastructures. Naming practices offer a viable way of navigating the densely trafficked archipelagos of code, protocols, standards, devices, diagrams, statements and operations. Methodologically speaking, focusing on names might seem a bit counter-revolutionary, since attention to practice, materiality, devices, things, non-human actors and generally extra-discursive elements has been one of the hallmarks of the attention. </w:delText>
        </w:r>
      </w:del>
      <w:del w:id="42" w:author="adrian " w:date="2015-11-23T10:11:53Z">
        <w:commentRangeStart w:id="2"/>
        <w:r>
          <w:rPr/>
          <w:delText>Given that naming, however, is a practice that links people and things, places and devices together in complicated associations.</w:delText>
        </w:r>
      </w:del>
      <w:del w:id="43" w:author="adrian " w:date="2015-11-23T10:11:53Z">
        <w:commentRangeEnd w:id="2"/>
        <w:r>
          <w:commentReference w:id="2"/>
        </w:r>
        <w:r>
          <w:rPr/>
        </w:r>
      </w:del>
    </w:p>
    <w:p>
      <w:pPr>
        <w:pStyle w:val="Normal"/>
        <w:rPr>
          <w:b/>
          <w:b/>
          <w:bCs/>
          <w:i/>
          <w:i/>
          <w:iCs/>
        </w:rPr>
      </w:pPr>
      <w:del w:id="44" w:author="adrian " w:date="2015-11-23T10:11:53Z">
        <w:r>
          <w:rPr>
            <w:b/>
            <w:bCs/>
            <w:i/>
            <w:iCs/>
          </w:rPr>
        </w:r>
      </w:del>
    </w:p>
    <w:p>
      <w:pPr>
        <w:pStyle w:val="Normal"/>
        <w:rPr/>
      </w:pPr>
      <w:ins w:id="45" w:author="adrian " w:date="2015-11-23T10:11:53Z">
        <w:r>
          <w:rPr/>
          <w:t>Mapping infrastructures in names only</w:t>
        </w:r>
      </w:ins>
    </w:p>
    <w:p>
      <w:pPr>
        <w:pStyle w:val="Normal"/>
        <w:rPr/>
      </w:pPr>
      <w:del w:id="46" w:author="adrian " w:date="2015-11-23T10:11:53Z">
        <w:r>
          <w:rPr>
            <w:b/>
            <w:bCs/>
            <w:i/>
            <w:iCs/>
          </w:rPr>
          <w:delText>Github as infrastructural semiosis?</w:delText>
        </w:r>
      </w:del>
    </w:p>
    <w:p>
      <w:pPr>
        <w:pStyle w:val="Normal"/>
        <w:rPr/>
      </w:pPr>
      <w:ins w:id="47" w:author="adrian " w:date="2015-11-23T10:11:53Z">
        <w:r>
          <w:rPr/>
          <w:t>Where can nominalisation of infrastructure be studied? Software development, maintenance, repair and deployment entails the designating and manipulating names. All code inhabits name spaces.</w:t>
        </w:r>
      </w:ins>
      <w:ins w:id="48" w:author="adrian " w:date="2015-11-23T10:11:53Z">
        <w:r>
          <w:rPr>
            <w:rStyle w:val="FootnoteAnchor"/>
          </w:rPr>
          <w:footnoteReference w:id="3"/>
        </w:r>
      </w:ins>
      <w:ins w:id="49" w:author="adrian " w:date="2015-11-23T10:11:53Z">
        <w:r>
          <w:rPr/>
          <w:t xml:space="preserve"> Methodologically speaking, focusing on names might seem a bit counter-productive, since attention to materiality, devices, things, non-human actors and practice in general been one of the hallmarks of the social studies of infrastructure. In code-based settings (and code inflects almost all knowledge infrastructures today), naming is a crucial practice. Naming operationally links people and things, places and devices together in complicated associations. Nearly all code heavily relies on naming practices. Whether viewed as a series of statements, commands or functions, naming and the forms of address associated with names weave inextricably through software.</w:t>
        </w:r>
      </w:ins>
    </w:p>
    <w:p>
      <w:pPr>
        <w:pStyle w:val="Normal"/>
        <w:rPr/>
      </w:pPr>
      <w:del w:id="50" w:author="adrian " w:date="2015-11-23T10:11:53Z">
        <w:r>
          <w:rPr/>
        </w:r>
      </w:del>
    </w:p>
    <w:p>
      <w:pPr>
        <w:pStyle w:val="Normal"/>
        <w:rPr/>
      </w:pPr>
      <w:ins w:id="52" w:author="adrian " w:date="2015-11-23T10:11:53Z">
        <w:r>
          <w:rPr/>
          <w:t>Code repositories store the source code, associated documents, files, configuration information and a variety of other materials associated with software.</w:t>
        </w:r>
      </w:ins>
      <w:ins w:id="53" w:author="adrian " w:date="2015-11-23T10:11:53Z">
        <w:r>
          <w:rPr>
            <w:rStyle w:val="FootnoteAnchor"/>
          </w:rPr>
          <w:footnoteReference w:id="4"/>
        </w:r>
      </w:ins>
      <w:ins w:id="54" w:author="adrian " w:date="2015-11-23T10:11:53Z">
        <w:r>
          <w:rPr/>
          <w:t xml:space="preserve"> The </w:t>
        </w:r>
      </w:ins>
      <w:del w:id="55" w:author="adrian " w:date="2015-11-23T10:11:53Z">
        <w:r>
          <w:rPr/>
          <w:delText xml:space="preserve">It is quite difficult for social researchers to study these combinatorial practices directly, but there is one place where the combinatorial play can be mapped: online code repositories. The specific infrastructure I plan to discuss is the </w:delText>
        </w:r>
      </w:del>
      <w:r>
        <w:rPr/>
        <w:t>largest repository of code</w:t>
      </w:r>
      <w:ins w:id="56" w:author="adrian " w:date="2015-11-23T10:11:53Z">
        <w:r>
          <w:rPr/>
          <w:t xml:space="preserve"> repositories</w:t>
        </w:r>
      </w:ins>
      <w:r>
        <w:rPr/>
        <w:t xml:space="preserve">, the code repository platform (Github.com)[http://www.github.com] with </w:t>
      </w:r>
      <w:ins w:id="57" w:author="adrian " w:date="2015-11-23T10:11:53Z">
        <w:r>
          <w:rPr/>
          <w:t xml:space="preserve">around 20 million repositories (in 2015) </w:t>
        </w:r>
      </w:ins>
      <w:del w:id="58" w:author="adrian " w:date="2015-11-23T10:11:53Z">
        <w:r>
          <w:rPr/>
          <w:delText xml:space="preserve">its millions of software repositories </w:delText>
        </w:r>
      </w:del>
      <w:r>
        <w:rPr/>
        <w:t>sprawling across many domains</w:t>
      </w:r>
      <w:ins w:id="59" w:author="adrian " w:date="2015-11-23T10:11:53Z">
        <w:r>
          <w:rPr/>
          <w:t>, epitomises nominalisation of infrastructure. Github attracts tremendous amounts of code (for instance, Google Corporation recently announced the closure of its own code repository service Google.code.com and migration of all code deposited there to Github (Google 2015); Microsoft Corporation has recently opened the source code of Windows, its main product, on Github, etc.)</w:t>
        </w:r>
      </w:ins>
      <w:del w:id="60" w:author="adrian " w:date="2015-11-23T10:11:53Z">
        <w:r>
          <w:rPr/>
          <w:delText>. Code repositories store the source code, associated documents, files, configuration information and a variety of other materials associated with software.</w:delText>
        </w:r>
      </w:del>
      <w:del w:id="61" w:author="adrian " w:date="2015-11-23T10:11:53Z">
        <w:r>
          <w:rPr>
            <w:shd w:fill="00FF00" w:val="clear"/>
          </w:rPr>
          <w:delText>2</w:delText>
        </w:r>
      </w:del>
      <w:r>
        <w:rPr/>
        <w:t xml:space="preserve"> Github is rather like NSA-O-Matic writ large, since the </w:t>
      </w:r>
      <w:del w:id="62" w:author="adrian " w:date="2015-11-23T10:11:53Z">
        <w:r>
          <w:rPr/>
          <w:delText xml:space="preserve">millions of </w:delText>
        </w:r>
      </w:del>
      <w:r>
        <w:rPr/>
        <w:t xml:space="preserve">code repositories it hosts not only address almost any kind of digital hardware and software </w:t>
      </w:r>
      <w:ins w:id="63" w:author="adrian " w:date="2015-11-23T10:11:53Z">
        <w:r>
          <w:rPr/>
          <w:t xml:space="preserve">practice </w:t>
        </w:r>
      </w:ins>
      <w:r>
        <w:rPr/>
        <w:t xml:space="preserve">one can imagine, but seem to be animated in their growth since 2007 by the same combinatorial delirium that NSA-O-Matic, itself a Github-hosted project, </w:t>
      </w:r>
      <w:ins w:id="64" w:author="adrian " w:date="2015-11-23T10:11:53Z">
        <w:r>
          <w:rPr/>
          <w:t>displays</w:t>
        </w:r>
      </w:ins>
      <w:del w:id="65" w:author="adrian " w:date="2015-11-23T10:11:53Z">
        <w:r>
          <w:rPr/>
          <w:delText>plays with</w:delText>
        </w:r>
      </w:del>
      <w:r>
        <w:rPr/>
        <w:t xml:space="preserve">. It is difficult to characterise the heterogeneity of things, devices, conventions, platforms and organisations </w:t>
      </w:r>
      <w:ins w:id="66" w:author="adrian " w:date="2015-11-23T10:11:53Z">
        <w:r>
          <w:rPr/>
          <w:t>named in Github code repositories</w:t>
        </w:r>
      </w:ins>
      <w:del w:id="67" w:author="adrian " w:date="2015-11-23T10:11:53Z">
        <w:r>
          <w:rPr/>
          <w:delText>present on Github itself</w:delText>
        </w:r>
      </w:del>
      <w:r>
        <w:rPr/>
        <w:t xml:space="preserve">, and indeed, this difficulty is one of the motivations to </w:t>
      </w:r>
      <w:ins w:id="68" w:author="adrian " w:date="2015-11-23T10:11:53Z">
        <w:r>
          <w:rPr/>
          <w:t>approach</w:t>
        </w:r>
      </w:ins>
      <w:del w:id="69" w:author="adrian " w:date="2015-11-23T10:11:53Z">
        <w:r>
          <w:rPr/>
          <w:delText>describe</w:delText>
        </w:r>
      </w:del>
      <w:r>
        <w:rPr/>
        <w:t xml:space="preserve"> what happens there in terms of names.</w:t>
      </w:r>
    </w:p>
    <w:p>
      <w:pPr>
        <w:pStyle w:val="Normal"/>
        <w:rPr/>
      </w:pPr>
      <w:del w:id="70" w:author="adrian " w:date="2015-11-23T10:11:53Z">
        <w:r>
          <w:rPr/>
        </w:r>
      </w:del>
    </w:p>
    <w:p>
      <w:pPr>
        <w:pStyle w:val="Normal"/>
        <w:rPr/>
      </w:pPr>
      <w:ins w:id="72" w:author="adrian " w:date="2015-11-23T10:11:53Z">
        <w:r>
          <w:rPr/>
          <w:t xml:space="preserve">Github itself </w:t>
        </w:r>
      </w:ins>
      <w:del w:id="73" w:author="adrian " w:date="2015-11-23T10:11:53Z">
        <w:r>
          <w:rPr/>
          <w:delText xml:space="preserve">In some ways, Github </w:delText>
        </w:r>
      </w:del>
      <w:r>
        <w:rPr/>
        <w:t>looks like a typical contemporary social media platform</w:t>
      </w:r>
      <w:ins w:id="74" w:author="adrian " w:date="2015-11-23T10:11:53Z">
        <w:r>
          <w:rPr/>
          <w:t>. It has many</w:t>
        </w:r>
      </w:ins>
      <w:del w:id="75" w:author="adrian " w:date="2015-11-23T10:11:53Z">
        <w:r>
          <w:rPr/>
          <w:delText xml:space="preserve"> since it has much</w:delText>
        </w:r>
      </w:del>
      <w:r>
        <w:rPr/>
        <w:t xml:space="preserve"> of the </w:t>
      </w:r>
      <w:del w:id="76" w:author="adrian " w:date="2015-11-23T10:11:53Z">
        <w:r>
          <w:rPr/>
          <w:delText xml:space="preserve">social media </w:delText>
        </w:r>
      </w:del>
      <w:r>
        <w:rPr/>
        <w:t>appurtenances of participation (</w:t>
      </w:r>
      <w:ins w:id="77" w:author="adrian " w:date="2015-11-23T10:11:53Z">
        <w:r>
          <w:rPr/>
          <w:t>'followers', 'groups', 'watchers', 'stars'</w:t>
        </w:r>
      </w:ins>
      <w:del w:id="78" w:author="adrian " w:date="2015-11-23T10:11:53Z">
        <w:r>
          <w:rPr/>
          <w:delText>followers, groups, watchers, stars</w:delText>
        </w:r>
      </w:del>
      <w:r>
        <w:rPr/>
        <w:t>, etc.;</w:t>
      </w:r>
      <w:ins w:id="79" w:author="adrian " w:date="2015-11-23T10:11:53Z">
        <w:r>
          <w:rPr/>
          <w:t xml:space="preserve">) </w:t>
        </w:r>
      </w:ins>
      <w:del w:id="80" w:author="adrian " w:date="2015-11-23T10:11:53Z">
        <w:r>
          <w:rPr/>
          <w:delText xml:space="preserve"> see (John 2013) on participation) </w:delText>
        </w:r>
      </w:del>
      <w:r>
        <w:rPr/>
        <w:t>and invokes the ethico-economic injunction to 'share</w:t>
      </w:r>
      <w:ins w:id="81" w:author="adrian " w:date="2015-11-23T10:11:53Z">
        <w:r>
          <w:rPr/>
          <w:t>' (John 2013).</w:t>
        </w:r>
      </w:ins>
      <w:del w:id="82" w:author="adrian " w:date="2015-11-23T10:11:53Z">
        <w:r>
          <w:rPr/>
          <w:delText>.' But what</w:delText>
        </w:r>
      </w:del>
      <w:r>
        <w:rPr/>
        <w:t xml:space="preserve"> Github seeks to </w:t>
      </w:r>
      <w:ins w:id="83" w:author="adrian " w:date="2015-11-23T10:11:53Z">
        <w:r>
          <w:rPr/>
          <w:t xml:space="preserve">render coding itself 'social.' It </w:t>
        </w:r>
      </w:ins>
      <w:del w:id="84" w:author="adrian " w:date="2015-11-23T10:11:53Z">
        <w:r>
          <w:rPr/>
          <w:delText xml:space="preserve">socialise is coding as a practice, a practice that takes place in many domains and across boundaries between devices, infrastructures, institutions and things. Github epitomises contemporary attempts to 'socialise' digital devices, infrastructures and networks by rendering them all as code-like entities, but at the same time, it </w:delText>
        </w:r>
      </w:del>
      <w:r>
        <w:rPr/>
        <w:t xml:space="preserve">treats coding as a social practice of participation, somehow akin to photo-sharing or chatting with friends using a social media platform. </w:t>
      </w:r>
      <w:ins w:id="85" w:author="adrian " w:date="2015-11-23T10:11:53Z">
        <w:r>
          <w:rPr/>
          <w:t xml:space="preserve">In this respect, </w:t>
        </w:r>
      </w:ins>
      <w:del w:id="86" w:author="adrian " w:date="2015-11-23T10:11:53Z">
        <w:r>
          <w:rPr/>
          <w:delText xml:space="preserve">On the one hand, it is a social media platform on which </w:delText>
        </w:r>
      </w:del>
      <w:r>
        <w:rPr/>
        <w:t xml:space="preserve">infrastructures become the </w:t>
      </w:r>
      <w:ins w:id="87" w:author="adrian " w:date="2015-11-23T10:11:53Z">
        <w:r>
          <w:rPr/>
          <w:t>objects</w:t>
        </w:r>
      </w:ins>
      <w:del w:id="88" w:author="adrian " w:date="2015-11-23T10:11:53Z">
        <w:r>
          <w:rPr/>
          <w:delText>contents</w:delText>
        </w:r>
      </w:del>
      <w:r>
        <w:rPr/>
        <w:t xml:space="preserve"> of social rituals and </w:t>
      </w:r>
      <w:ins w:id="89" w:author="adrian " w:date="2015-11-23T10:11:53Z">
        <w:r>
          <w:rPr/>
          <w:t xml:space="preserve">branded identifications. The </w:t>
        </w:r>
      </w:ins>
      <w:del w:id="90" w:author="adrian " w:date="2015-11-23T10:11:53Z">
        <w:r>
          <w:rPr/>
          <w:delText xml:space="preserve">enactments. In this respect, Github might be seen as a meta-infrastructure. On the other hand, the </w:delText>
        </w:r>
      </w:del>
      <w:r>
        <w:rPr/>
        <w:t xml:space="preserve">trappings of social media and its imperatives -- 'be social, share code' -- with their focus on networks of relations between people largely occlude the tremendous combinatorial processes occurring on Github and </w:t>
      </w:r>
      <w:r>
        <w:rPr>
          <w:rFonts w:eastAsia="Courier New" w:cs="Courier New" w:ascii="Courier New" w:hAnsi="Courier New"/>
        </w:rPr>
        <w:t>git</w:t>
      </w:r>
      <w:r>
        <w:rPr/>
        <w:t xml:space="preserve">-like platforms more generally. The fluxes of imitation of names and their recombinant energy constantly overflow </w:t>
      </w:r>
      <w:ins w:id="91" w:author="adrian " w:date="2015-11-23T10:11:53Z">
        <w:r>
          <w:rPr/>
          <w:t xml:space="preserve">the </w:t>
        </w:r>
      </w:ins>
      <w:del w:id="92" w:author="adrian " w:date="2015-11-23T10:11:53Z">
        <w:r>
          <w:rPr/>
          <w:delText xml:space="preserve">and elude the constraints of the </w:delText>
        </w:r>
      </w:del>
      <w:r>
        <w:rPr/>
        <w:t>imperative to 'be social.'</w:t>
      </w:r>
      <w:del w:id="93" w:author="adrian " w:date="2015-11-23T10:11:53Z">
        <w:r>
          <w:rPr/>
          <w:delText xml:space="preserve"> Hence, Github is always already a somewhat 'splintered' meta-infrastructure (to borrow Graham and Marvin's still resonant term).</w:delText>
        </w:r>
      </w:del>
    </w:p>
    <w:p>
      <w:pPr>
        <w:pStyle w:val="TextBody"/>
        <w:rPr/>
      </w:pPr>
      <w:ins w:id="94" w:author="adrian " w:date="2015-11-23T10:11:53Z">
        <w:r>
          <w:rPr/>
          <w:t>Is Github, then, a hub because it somehow has captured the nominalisation of infrastructure, or somehow made naming itself into the archive of this nominalisation? Is Github a logistical success story (say like Singapore's role in container shipping) or a tremendous organic accumulation (say like Lagos in Nigeria, with its complicated work-around flows of people, trade, oil and politics)? Neither of these alternatives are quite right. Like many platforms, services, devices and systems, the logistical success of Github (in coding and software deployment) depends on the tremendous morass of eccentric, abandoned, rarely used, ephemeral, miscellaneous and incredibly specific code and coding found there. The nominalisation of infrastructure, and its subsequent containerisation in code not only speeds up or renders infrastructure development more flexible and variable. In this respect, Github is somewhat like a logistics hub in which moving things around somehow coincides with naming them. The coincidence of making and naming, developing and operating perhaps challenges any sense of solidity we might have in relation to infrastructure.</w:t>
        </w:r>
      </w:ins>
    </w:p>
    <w:p>
      <w:pPr>
        <w:pStyle w:val="Normal"/>
        <w:rPr/>
      </w:pPr>
      <w:del w:id="95" w:author="adrian " w:date="2015-11-23T10:11:53Z">
        <w:r>
          <w:rPr/>
        </w:r>
      </w:del>
    </w:p>
    <w:p>
      <w:pPr>
        <w:pStyle w:val="Normal"/>
        <w:rPr/>
      </w:pPr>
      <w:ins w:id="97" w:author="adrian " w:date="2015-11-23T10:11:53Z">
        <w:r>
          <w:rPr/>
          <w:t xml:space="preserve">The names of </w:t>
        </w:r>
      </w:ins>
      <w:del w:id="98" w:author="adrian " w:date="2015-11-23T10:11:53Z">
        <w:r>
          <w:rPr/>
          <w:delText xml:space="preserve">What access to infrastructure might be afforded by names? It turns out, or least this is what I seek to argue, that names and naming offer a kind of grounding in the relational adhesives of contemporary infrastructures. If we viewed, as we cannot, the 13 million or so unique code </w:delText>
        </w:r>
      </w:del>
      <w:r>
        <w:rPr/>
        <w:t xml:space="preserve">repositories hosted on Github </w:t>
      </w:r>
      <w:ins w:id="99" w:author="adrian " w:date="2015-11-23T10:11:53Z">
        <w:r>
          <w:rPr/>
          <w:t>display a baffling polysemy</w:t>
        </w:r>
      </w:ins>
      <w:del w:id="100" w:author="adrian " w:date="2015-11-23T10:11:53Z">
        <w:r>
          <w:rPr/>
          <w:delText>in 2015, we would first encounter a rather complex baffling array of repository names</w:delText>
        </w:r>
      </w:del>
      <w:r>
        <w:rPr/>
        <w:t xml:space="preserve">. Repository names on Github can be any combination of letters or characters. These range from the almost casually random, yet still recognisable </w:t>
      </w:r>
      <w:ins w:id="101" w:author="adrian " w:date="2015-11-23T10:11:53Z">
        <w:r>
          <w:rPr/>
          <w:t xml:space="preserve">names such as </w:t>
        </w:r>
      </w:ins>
      <w:del w:id="102" w:author="adrian " w:date="2015-11-23T10:11:53Z">
        <w:r>
          <w:rPr/>
          <w:delText xml:space="preserve">repositories named </w:delText>
        </w:r>
      </w:del>
      <w:r>
        <w:rPr>
          <w:rFonts w:eastAsia="Courier New" w:cs="Courier New" w:ascii="Courier New" w:hAnsi="Courier New"/>
        </w:rPr>
        <w:t>asdf</w:t>
      </w:r>
      <w:r>
        <w:rPr/>
        <w:t xml:space="preserve"> (the first four characters on the home-row of an English keyboard) or </w:t>
      </w:r>
      <w:r>
        <w:rPr>
          <w:rFonts w:eastAsia="Courier New" w:cs="Courier New" w:ascii="Courier New" w:hAnsi="Courier New"/>
        </w:rPr>
        <w:t>1234</w:t>
      </w:r>
      <w:r>
        <w:rPr/>
        <w:t xml:space="preserve">, both of which number in their thousands through to highly recognisable names such as </w:t>
      </w:r>
      <w:r>
        <w:rPr>
          <w:rFonts w:eastAsia="Courier New" w:cs="Courier New" w:ascii="Courier New" w:hAnsi="Courier New"/>
        </w:rPr>
        <w:t>linux</w:t>
      </w:r>
      <w:r>
        <w:rPr/>
        <w:t xml:space="preserve"> or </w:t>
      </w:r>
      <w:r>
        <w:rPr>
          <w:rFonts w:eastAsia="Courier New" w:cs="Courier New" w:ascii="Courier New" w:hAnsi="Courier New"/>
        </w:rPr>
        <w:t>apache.</w:t>
      </w:r>
      <w:r>
        <w:rPr/>
        <w:t xml:space="preserve"> Both of the latter projects are well-known as key infrastructural elements of contemporary digital networks</w:t>
      </w:r>
      <w:ins w:id="103" w:author="adrian " w:date="2015-11-23T10:11:53Z">
        <w:r>
          <w:rPr/>
          <w:t>. On the one hand, the distance between repositories called 'asdf' and 'linux' is great</w:t>
        </w:r>
      </w:ins>
      <w:del w:id="104" w:author="adrian " w:date="2015-11-23T10:11:53Z">
        <w:r>
          <w:rPr/>
          <w:delText xml:space="preserve">, the linux kernel in particular representing one of the main ways in which coding work has become more visible as a cultural and social practice (Coleman 2012; Kelty 2008; Mackenzie 2006), and practically permeates the information infrastructural </w:delText>
        </w:r>
      </w:del>
      <w:del w:id="105" w:author="adrian " w:date="2015-11-23T10:11:53Z">
        <w:r>
          <w:rPr>
            <w:i/>
            <w:iCs/>
          </w:rPr>
          <w:delText>stack</w:delText>
        </w:r>
      </w:del>
      <w:r>
        <w:rPr/>
        <w:t xml:space="preserve">. The </w:t>
      </w:r>
      <w:ins w:id="106" w:author="adrian " w:date="2015-11-23T10:11:53Z">
        <w:r>
          <w:rPr/>
          <w:t>former typically represent ephemeral contacts between individuals and infrastructures (for instance, many such repositories are the traces of people trying out or learning to use Github as an online code repository) and the latter encompass information network architectonics resulting from much collective effort</w:t>
        </w:r>
      </w:ins>
      <w:del w:id="107" w:author="adrian " w:date="2015-11-23T10:11:53Z">
        <w:r>
          <w:rPr/>
          <w:delText>stack comprises a diverse range of materials that could include storage systems (disk drives), servers, network resources, hardware specificities, data models and database architectures, business and transactional logics, software frameworks that connect elements of systems and architectures together, user interfaces including how screen elements such as graphics, interactive devices and text operate together</w:delText>
        </w:r>
      </w:del>
      <w:r>
        <w:rPr/>
        <w:t xml:space="preserve">. The </w:t>
      </w:r>
      <w:del w:id="108" w:author="adrian " w:date="2015-11-23T10:11:53Z">
        <w:r>
          <w:rPr/>
          <w:delText xml:space="preserve">first four layers of this stack, for instance, would be dominated by </w:delText>
        </w:r>
      </w:del>
      <w:r>
        <w:rPr>
          <w:rFonts w:eastAsia="Courier New" w:cs="Courier New" w:ascii="Courier New" w:hAnsi="Courier New"/>
        </w:rPr>
        <w:t>linux</w:t>
      </w:r>
      <w:r>
        <w:rPr/>
        <w:t xml:space="preserve"> kernel </w:t>
      </w:r>
      <w:ins w:id="109" w:author="adrian " w:date="2015-11-23T10:11:53Z">
        <w:r>
          <w:rPr/>
          <w:t xml:space="preserve">in particular represents one of the main cases in which coding work both became more visible as a cultural and social practice (Coleman 2012; Kelty 2008; Mackenzie 2006), and practically permeated the information infrastructural </w:t>
        </w:r>
      </w:ins>
      <w:ins w:id="110" w:author="adrian " w:date="2015-11-23T10:11:53Z">
        <w:r>
          <w:rPr>
            <w:i/>
            <w:iCs/>
          </w:rPr>
          <w:t>stack</w:t>
        </w:r>
      </w:ins>
      <w:ins w:id="111" w:author="adrian " w:date="2015-11-23T10:11:53Z">
        <w:r>
          <w:rPr/>
          <w:t>.</w:t>
        </w:r>
      </w:ins>
      <w:ins w:id="112" w:author="adrian " w:date="2015-11-23T10:11:53Z">
        <w:r>
          <w:rPr>
            <w:rStyle w:val="FootnoteAnchor"/>
          </w:rPr>
          <w:footnoteReference w:id="5"/>
        </w:r>
      </w:ins>
      <w:del w:id="113" w:author="adrian " w:date="2015-11-23T10:11:53Z">
        <w:r>
          <w:rPr/>
          <w:delText xml:space="preserve">versions, since the Android operating system, which has the largest installed base, is a version of linux. Or, if we turned from handheld devices to supercomputers, 97% reportedly use linux. This is clearly a repository of no little significance. While apache is perhaps less well-known, it has for over a decade now </w:delText>
        </w:r>
      </w:del>
      <w:del w:id="114" w:author="adrian " w:date="2015-11-23T10:11:53Z">
        <w:r>
          <w:rPr>
            <w:shd w:fill="00FF00" w:val="clear"/>
          </w:rPr>
          <w:delText>has</w:delText>
        </w:r>
      </w:del>
      <w:del w:id="115" w:author="adrian " w:date="2015-11-23T10:11:53Z">
        <w:r>
          <w:rPr/>
          <w:delText xml:space="preserve"> served the largest share of websites (around 40% or 340 million sites in January 2015 (Netcraft 2015)).</w:delText>
        </w:r>
      </w:del>
    </w:p>
    <w:p>
      <w:pPr>
        <w:pStyle w:val="TextBody"/>
        <w:rPr/>
      </w:pPr>
      <w:ins w:id="116" w:author="adrian " w:date="2015-11-23T10:11:53Z">
        <w:r>
          <w:rPr/>
          <w:t xml:space="preserve">Between the two extremes of the random keypress repositories and the installed bulk of </w:t>
        </w:r>
      </w:ins>
      <w:ins w:id="117" w:author="adrian " w:date="2015-11-23T10:11:53Z">
        <w:r>
          <w:rPr>
            <w:rFonts w:eastAsia="Courier New" w:cs="Courier New" w:ascii="Courier New" w:hAnsi="Courier New"/>
          </w:rPr>
          <w:t>linux</w:t>
        </w:r>
      </w:ins>
      <w:ins w:id="118" w:author="adrian " w:date="2015-11-23T10:11:53Z">
        <w:r>
          <w:rPr/>
          <w:t xml:space="preserve"> or </w:t>
        </w:r>
      </w:ins>
      <w:ins w:id="119" w:author="adrian " w:date="2015-11-23T10:11:53Z">
        <w:r>
          <w:rPr>
            <w:rFonts w:eastAsia="Courier New" w:cs="Courier New" w:ascii="Courier New" w:hAnsi="Courier New"/>
          </w:rPr>
          <w:t>apache</w:t>
        </w:r>
      </w:ins>
      <w:ins w:id="120" w:author="adrian " w:date="2015-11-23T10:11:53Z">
        <w:r>
          <w:rPr/>
          <w:t xml:space="preserve"> lies a very diverse and dense population of names. If we could read them serially in their spread and diversification over time, these names would diagram infrastructures multiplying, combining, and decaying in layers. Processes of repair, re-invention, appropriation, capitalisation and speculation are engrained in the distribution of names. The gamut of names of Github repositories, enough to populate a small country, is somewhat heterogeneous, pluralistic and full of transient multiplicities, but axes of organisation and centralisation that assemble infrastructural elements into something like the 'full stack' associated with the digital networks can be discerned there. Infrastructures like Github allocate all things a position in a common </w:t>
        </w:r>
      </w:ins>
      <w:ins w:id="121" w:author="adrian " w:date="2015-11-23T10:11:53Z">
        <w:r>
          <w:rPr>
            <w:i/>
            <w:iCs/>
          </w:rPr>
          <w:t>namespace</w:t>
        </w:r>
      </w:ins>
      <w:ins w:id="122" w:author="adrian " w:date="2015-11-23T10:11:53Z">
        <w:r>
          <w:rPr/>
          <w:t>. The Github platform, with its infrastructures for storage, searching, tracking and graphing of coding work, arrays all repositories on the same surface. In this respect, it renders all differences superficial, and this superficiality is perhaps a somewhat novel experience in relation to infrastructure. The relations and connections between disparate bodies of code of many different ilk have only recently started to congregate in a common namespace.</w:t>
        </w:r>
      </w:ins>
    </w:p>
    <w:p>
      <w:pPr>
        <w:pStyle w:val="TextBody"/>
        <w:rPr/>
      </w:pPr>
      <w:ins w:id="123" w:author="adrian " w:date="2015-11-23T10:11:53Z">
        <w:r>
          <w:rPr/>
        </w:r>
      </w:ins>
      <w:r>
        <mc:AlternateContent>
          <mc:Choice Requires="wps">
            <w:drawing>
              <wp:inline distT="0" distB="0" distL="0" distR="0">
                <wp:extent cx="4969510" cy="7077075"/>
                <wp:effectExtent l="0" t="0" r="0" b="0"/>
                <wp:docPr id="1" name="Frame1"/>
                <a:graphic xmlns:a="http://schemas.openxmlformats.org/drawingml/2006/main">
                  <a:graphicData uri="http://schemas.microsoft.com/office/word/2010/wordprocessingShape">
                    <wps:wsp>
                      <wps:cNvSpPr txBox="1"/>
                      <wps:spPr>
                        <a:xfrm>
                          <a:off x="0" y="0"/>
                          <a:ext cx="4969510" cy="7077075"/>
                        </a:xfrm>
                        <a:prstGeom prst="rect"/>
                      </wps:spPr>
                      <wps:txbx>
                        <w:txbxContent>
                          <w:p>
                            <w:pPr>
                              <w:pStyle w:val="Illustration"/>
                              <w:spacing w:before="120" w:after="120"/>
                              <w:rPr/>
                            </w:pPr>
                            <w:r>
                              <w:rPr/>
                              <w:t xml:space="preserve">Illustration </w:t>
                              <w:drawing>
                                <wp:inline distT="0" distB="0" distL="0" distR="0">
                                  <wp:extent cx="2586355" cy="2305685"/>
                                  <wp:effectExtent l="0" t="0" r="0" b="0"/>
                                  <wp:docPr id="2"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1" descr=""/>
                                          <pic:cNvPicPr>
                                            <a:picLocks noChangeAspect="1" noChangeArrowheads="1"/>
                                          </pic:cNvPicPr>
                                        </pic:nvPicPr>
                                        <pic:blipFill>
                                          <a:blip r:embed="rId3"/>
                                          <a:stretch>
                                            <a:fillRect/>
                                          </a:stretch>
                                        </pic:blipFill>
                                        <pic:spPr bwMode="auto">
                                          <a:xfrm>
                                            <a:off x="0" y="0"/>
                                            <a:ext cx="2586355" cy="2305685"/>
                                          </a:xfrm>
                                          <a:prstGeom prst="rect">
                                            <a:avLst/>
                                          </a:prstGeom>
                                          <a:noFill/>
                                          <a:ln w="9525">
                                            <a:noFill/>
                                            <a:miter lim="800000"/>
                                            <a:headEnd/>
                                            <a:tailEnd/>
                                          </a:ln>
                                        </pic:spPr>
                                      </pic:pic>
                                    </a:graphicData>
                                  </a:graphic>
                                </wp:inline>
                              </w:drawing>
                              <w:drawing>
                                <wp:inline distT="0" distB="0" distL="0" distR="0">
                                  <wp:extent cx="4986020" cy="553847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986020" cy="553847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1</w:t>
                            </w:r>
                            <w:r>
                              <w:fldChar w:fldCharType="end"/>
                            </w:r>
                            <w:r>
                              <w:rPr/>
                              <w:t xml:space="preserve">: Github repositories with more than 10,000 events in 2014. Repositories receiving more than 100,000 events during 2014 are labelled. </w:t>
                            </w:r>
                          </w:p>
                        </w:txbxContent>
                      </wps:txbx>
                      <wps:bodyPr anchor="t" lIns="0" tIns="0" rIns="0" bIns="0">
                        <a:noAutofit/>
                      </wps:bodyPr>
                    </wps:wsp>
                  </a:graphicData>
                </a:graphic>
              </wp:inline>
            </w:drawing>
          </mc:Choice>
          <mc:Fallback>
            <w:pict>
              <v:rect style="position:absolute;rotation:0;width:391.3pt;height:557.25pt;mso-wrap-distance-left:0pt;mso-wrap-distance-right:0pt;mso-wrap-distance-top:0pt;mso-wrap-distance-bottom:0pt;margin-top:-557.25pt;mso-position-vertical:top;mso-position-vertical-relative:text;margin-left:0pt;mso-position-horizontal:center;mso-position-horizontal-relative:text">
                <v:textbox inset="0in,0in,0in,0in">
                  <w:txbxContent>
                    <w:p>
                      <w:pPr>
                        <w:pStyle w:val="Illustration"/>
                        <w:spacing w:before="120" w:after="120"/>
                        <w:rPr/>
                      </w:pPr>
                      <w:r>
                        <w:rPr/>
                        <w:t xml:space="preserve">Illustration </w:t>
                        <w:drawing>
                          <wp:inline distT="0" distB="0" distL="0" distR="0">
                            <wp:extent cx="2586355" cy="2305685"/>
                            <wp:effectExtent l="0" t="0" r="0" b="0"/>
                            <wp:docPr id="4"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1" descr=""/>
                                    <pic:cNvPicPr>
                                      <a:picLocks noChangeAspect="1" noChangeArrowheads="1"/>
                                    </pic:cNvPicPr>
                                  </pic:nvPicPr>
                                  <pic:blipFill>
                                    <a:blip r:embed="rId3"/>
                                    <a:stretch>
                                      <a:fillRect/>
                                    </a:stretch>
                                  </pic:blipFill>
                                  <pic:spPr bwMode="auto">
                                    <a:xfrm>
                                      <a:off x="0" y="0"/>
                                      <a:ext cx="2586355" cy="2305685"/>
                                    </a:xfrm>
                                    <a:prstGeom prst="rect">
                                      <a:avLst/>
                                    </a:prstGeom>
                                    <a:noFill/>
                                    <a:ln w="9525">
                                      <a:noFill/>
                                      <a:miter lim="800000"/>
                                      <a:headEnd/>
                                      <a:tailEnd/>
                                    </a:ln>
                                  </pic:spPr>
                                </pic:pic>
                              </a:graphicData>
                            </a:graphic>
                          </wp:inline>
                        </w:drawing>
                        <w:drawing>
                          <wp:inline distT="0" distB="0" distL="0" distR="0">
                            <wp:extent cx="4986020" cy="553847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4986020" cy="553847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1</w:t>
                      </w:r>
                      <w:r>
                        <w:fldChar w:fldCharType="end"/>
                      </w:r>
                      <w:r>
                        <w:rPr/>
                        <w:t xml:space="preserve">: Github repositories with more than 10,000 events in 2014. Repositories receiving more than 100,000 events during 2014 are labelled. </w:t>
                      </w:r>
                    </w:p>
                  </w:txbxContent>
                </v:textbox>
                <w10:wrap type="square" side="largest"/>
              </v:rect>
            </w:pict>
          </mc:Fallback>
        </mc:AlternateContent>
      </w:r>
    </w:p>
    <w:p>
      <w:pPr>
        <w:pStyle w:val="TextBody"/>
        <w:rPr/>
      </w:pPr>
      <w:ins w:id="124" w:author="adrian " w:date="2015-11-23T10:11:53Z">
        <w:r>
          <w:rPr/>
          <w:t xml:space="preserve">Figure shows the most popular repositories on Github in 2014. Not all Github code repositories can be read as infrastructures, including several thousand repositories simply called </w:t>
        </w:r>
      </w:ins>
      <w:ins w:id="125" w:author="adrian " w:date="2015-11-23T10:11:53Z">
        <w:r>
          <w:rPr>
            <w:rFonts w:eastAsia="Courier New" w:cs="Courier New" w:ascii="Courier New" w:hAnsi="Courier New"/>
          </w:rPr>
          <w:t>test</w:t>
        </w:r>
      </w:ins>
      <w:ins w:id="126" w:author="adrian " w:date="2015-11-23T10:11:53Z">
        <w:r>
          <w:rPr/>
          <w:t xml:space="preserve">. But many of them, ranging from operating system such as </w:t>
        </w:r>
      </w:ins>
      <w:ins w:id="127" w:author="adrian " w:date="2015-11-23T10:11:53Z">
        <w:r>
          <w:rPr>
            <w:rFonts w:eastAsia="Courier New" w:cs="Courier New" w:ascii="Courier New" w:hAnsi="Courier New"/>
          </w:rPr>
          <w:t>Linux</w:t>
        </w:r>
      </w:ins>
      <w:ins w:id="128" w:author="adrian " w:date="2015-11-23T10:11:53Z">
        <w:r>
          <w:rPr/>
          <w:t xml:space="preserve"> to code libraries for managing cloud-based deployments (</w:t>
        </w:r>
      </w:ins>
      <w:ins w:id="129" w:author="adrian " w:date="2015-11-23T10:11:53Z">
        <w:r>
          <w:rPr>
            <w:rFonts w:eastAsia="Courier New" w:cs="Courier New" w:ascii="Courier New" w:hAnsi="Courier New"/>
          </w:rPr>
          <w:t>puppet</w:t>
        </w:r>
      </w:ins>
      <w:ins w:id="130" w:author="adrian " w:date="2015-11-23T10:11:53Z">
        <w:r>
          <w:rPr/>
          <w:t xml:space="preserve">, </w:t>
        </w:r>
      </w:ins>
      <w:ins w:id="131" w:author="adrian " w:date="2015-11-23T10:11:53Z">
        <w:r>
          <w:rPr>
            <w:rFonts w:eastAsia="Courier New" w:cs="Courier New" w:ascii="Courier New" w:hAnsi="Courier New"/>
          </w:rPr>
          <w:t>chef</w:t>
        </w:r>
      </w:ins>
      <w:ins w:id="132" w:author="adrian " w:date="2015-11-23T10:11:53Z">
        <w:r>
          <w:rPr/>
          <w:t xml:space="preserve">, etc.) present a range of different namings. Some names represent generic practices -- </w:t>
        </w:r>
      </w:ins>
      <w:ins w:id="133" w:author="adrian " w:date="2015-11-23T10:11:53Z">
        <w:r>
          <w:rPr>
            <w:rFonts w:eastAsia="Courier New" w:cs="Courier New" w:ascii="Courier New" w:hAnsi="Courier New"/>
          </w:rPr>
          <w:t>blog</w:t>
        </w:r>
      </w:ins>
      <w:ins w:id="134" w:author="adrian " w:date="2015-11-23T10:11:53Z">
        <w:r>
          <w:rPr/>
          <w:t xml:space="preserve">, </w:t>
        </w:r>
      </w:ins>
      <w:ins w:id="135" w:author="adrian " w:date="2015-11-23T10:11:53Z">
        <w:r>
          <w:rPr>
            <w:rFonts w:eastAsia="Courier New" w:cs="Courier New" w:ascii="Courier New" w:hAnsi="Courier New"/>
          </w:rPr>
          <w:t>web</w:t>
        </w:r>
      </w:ins>
      <w:ins w:id="136" w:author="adrian " w:date="2015-11-23T10:11:53Z">
        <w:r>
          <w:rPr/>
          <w:t xml:space="preserve">, </w:t>
        </w:r>
      </w:ins>
      <w:ins w:id="137" w:author="adrian " w:date="2015-11-23T10:11:53Z">
        <w:r>
          <w:rPr>
            <w:rFonts w:eastAsia="Courier New" w:cs="Courier New" w:ascii="Courier New" w:hAnsi="Courier New"/>
          </w:rPr>
          <w:t>data</w:t>
        </w:r>
      </w:ins>
      <w:ins w:id="138" w:author="adrian " w:date="2015-11-23T10:11:53Z">
        <w:r>
          <w:rPr/>
          <w:t xml:space="preserve">, </w:t>
        </w:r>
      </w:ins>
      <w:ins w:id="139" w:author="adrian " w:date="2015-11-23T10:11:53Z">
        <w:r>
          <w:rPr>
            <w:rFonts w:eastAsia="Courier New" w:cs="Courier New" w:ascii="Courier New" w:hAnsi="Courier New"/>
          </w:rPr>
          <w:t>test</w:t>
        </w:r>
      </w:ins>
      <w:ins w:id="140" w:author="adrian " w:date="2015-11-23T10:11:53Z">
        <w:r>
          <w:rPr/>
          <w:t xml:space="preserve">. Others symbolise highly valued platforms -- </w:t>
        </w:r>
      </w:ins>
      <w:ins w:id="141" w:author="adrian " w:date="2015-11-23T10:11:53Z">
        <w:r>
          <w:rPr>
            <w:rFonts w:eastAsia="Courier New" w:cs="Courier New" w:ascii="Courier New" w:hAnsi="Courier New"/>
          </w:rPr>
          <w:t>liferay-portal</w:t>
        </w:r>
      </w:ins>
      <w:ins w:id="142" w:author="adrian " w:date="2015-11-23T10:11:53Z">
        <w:r>
          <w:rPr/>
          <w:t xml:space="preserve"> or </w:t>
        </w:r>
      </w:ins>
      <w:ins w:id="143" w:author="adrian " w:date="2015-11-23T10:11:53Z">
        <w:r>
          <w:rPr>
            <w:rFonts w:eastAsia="Courier New" w:cs="Courier New" w:ascii="Courier New" w:hAnsi="Courier New"/>
          </w:rPr>
          <w:t>edx-platform</w:t>
        </w:r>
      </w:ins>
      <w:ins w:id="144" w:author="adrian " w:date="2015-11-23T10:11:53Z">
        <w:r>
          <w:rPr/>
          <w:t xml:space="preserve">. Some index individual configurations of practice -- </w:t>
        </w:r>
      </w:ins>
      <w:ins w:id="145" w:author="adrian " w:date="2015-11-23T10:11:53Z">
        <w:r>
          <w:rPr>
            <w:rFonts w:eastAsia="Courier New" w:cs="Courier New" w:ascii="Courier New" w:hAnsi="Courier New"/>
          </w:rPr>
          <w:t>dotfile</w:t>
        </w:r>
      </w:ins>
      <w:ins w:id="146" w:author="adrian " w:date="2015-11-23T10:11:53Z">
        <w:r>
          <w:rPr/>
          <w:t xml:space="preserve"> and </w:t>
        </w:r>
      </w:ins>
      <w:ins w:id="147" w:author="adrian " w:date="2015-11-23T10:11:53Z">
        <w:r>
          <w:rPr>
            <w:rFonts w:eastAsia="Courier New" w:cs="Courier New" w:ascii="Courier New" w:hAnsi="Courier New"/>
          </w:rPr>
          <w:t>homebrew</w:t>
        </w:r>
      </w:ins>
      <w:ins w:id="148" w:author="adrian " w:date="2015-11-23T10:11:53Z">
        <w:r>
          <w:rPr/>
          <w:t xml:space="preserve"> repositories usually store individual software developers' configuration files, a log in effect of how they arrange an equipmental totality to work on code. Finally, another set of names, such as </w:t>
        </w:r>
      </w:ins>
      <w:ins w:id="149" w:author="adrian " w:date="2015-11-23T10:11:53Z">
        <w:r>
          <w:rPr>
            <w:rFonts w:eastAsia="Courier New" w:cs="Courier New" w:ascii="Courier New" w:hAnsi="Courier New"/>
          </w:rPr>
          <w:t>rust</w:t>
        </w:r>
      </w:ins>
      <w:ins w:id="150" w:author="adrian " w:date="2015-11-23T10:11:53Z">
        <w:r>
          <w:rPr/>
          <w:t xml:space="preserve">, a systems programming language, </w:t>
        </w:r>
      </w:ins>
      <w:ins w:id="151" w:author="adrian " w:date="2015-11-23T10:11:53Z">
        <w:r>
          <w:rPr>
            <w:rFonts w:eastAsia="Courier New" w:cs="Courier New" w:ascii="Courier New" w:hAnsi="Courier New"/>
          </w:rPr>
          <w:t>spark</w:t>
        </w:r>
      </w:ins>
      <w:ins w:id="152" w:author="adrian " w:date="2015-11-23T10:11:53Z">
        <w:r>
          <w:rPr/>
          <w:t xml:space="preserve">, an 'engine' for large-scale data processing, </w:t>
        </w:r>
      </w:ins>
      <w:ins w:id="153" w:author="adrian " w:date="2015-11-23T10:11:53Z">
        <w:r>
          <w:rPr>
            <w:rFonts w:eastAsia="Courier New" w:cs="Courier New" w:ascii="Courier New" w:hAnsi="Courier New"/>
          </w:rPr>
          <w:t>docker</w:t>
        </w:r>
      </w:ins>
      <w:ins w:id="154" w:author="adrian " w:date="2015-11-23T10:11:53Z">
        <w:r>
          <w:rPr/>
          <w:t xml:space="preserve">, a platform to build, ship and run distributed applications, and </w:t>
        </w:r>
      </w:ins>
      <w:ins w:id="155" w:author="adrian " w:date="2015-11-23T10:11:53Z">
        <w:r>
          <w:rPr>
            <w:rFonts w:eastAsia="Courier New" w:cs="Courier New" w:ascii="Courier New" w:hAnsi="Courier New"/>
          </w:rPr>
          <w:t>heartbeat</w:t>
        </w:r>
      </w:ins>
      <w:ins w:id="156" w:author="adrian " w:date="2015-11-23T10:11:53Z">
        <w:r>
          <w:rPr/>
          <w:t>, a system for monitoring web systems and services, designate current infrastructural practices as points of identification.</w:t>
        </w:r>
      </w:ins>
    </w:p>
    <w:p>
      <w:pPr>
        <w:pStyle w:val="Heading2"/>
        <w:numPr>
          <w:ilvl w:val="1"/>
          <w:numId w:val="1"/>
        </w:numPr>
        <w:tabs>
          <w:tab w:val="left" w:pos="0" w:leader="none"/>
        </w:tabs>
        <w:ind w:left="0" w:hanging="0"/>
        <w:rPr/>
      </w:pPr>
      <w:ins w:id="157" w:author="adrian " w:date="2015-11-23T10:11:53Z">
        <w:r>
          <w:rPr/>
          <w:t>Names as cluster points</w:t>
        </w:r>
      </w:ins>
    </w:p>
    <w:p>
      <w:pPr>
        <w:pStyle w:val="Firstparagraph"/>
        <w:rPr/>
      </w:pPr>
      <w:ins w:id="158" w:author="adrian " w:date="2015-11-23T10:11:53Z">
        <w:r>
          <w:rPr/>
          <w:t xml:space="preserve">Every name condenses associations between people and infrastructures. For instance, on Github, the names of code repositories when fully specified have a number of components. Take the 70,000 or so repositories whose names include the term </w:t>
        </w:r>
      </w:ins>
      <w:ins w:id="159" w:author="adrian " w:date="2015-11-23T10:11:53Z">
        <w:r>
          <w:rPr>
            <w:rFonts w:eastAsia="Courier New" w:cs="Courier New" w:ascii="Courier New" w:hAnsi="Courier New"/>
          </w:rPr>
          <w:t>JQuery</w:t>
        </w:r>
      </w:ins>
      <w:ins w:id="160" w:author="adrian " w:date="2015-11-23T10:11:53Z">
        <w:r>
          <w:rPr/>
          <w:t>.</w:t>
        </w:r>
      </w:ins>
      <w:ins w:id="161" w:author="adrian " w:date="2015-11-23T10:11:53Z">
        <w:r>
          <w:rPr>
            <w:rFonts w:eastAsia="Courier New" w:cs="Courier New" w:ascii="Courier New" w:hAnsi="Courier New"/>
          </w:rPr>
          <w:t>JQuery</w:t>
        </w:r>
      </w:ins>
      <w:ins w:id="162" w:author="adrian " w:date="2015-11-23T10:11:53Z">
        <w:r>
          <w:rPr/>
          <w:t xml:space="preserve"> is a software library that supplies code for the buttons, animations, dynamic menus, etc. that we associate with interactive web pages (for instance, for buying a train ticket online). </w:t>
        </w:r>
      </w:ins>
      <w:ins w:id="163" w:author="adrian " w:date="2015-11-23T10:11:53Z">
        <w:r>
          <w:rPr>
            <w:rFonts w:eastAsia="Courier New" w:cs="Courier New" w:ascii="Courier New" w:hAnsi="Courier New"/>
          </w:rPr>
          <w:t>JQuery</w:t>
        </w:r>
      </w:ins>
      <w:ins w:id="164" w:author="adrian " w:date="2015-11-23T10:11:53Z">
        <w:r>
          <w:rPr/>
          <w:t xml:space="preserve">'s popularity amongst web developers -- more than 50% of all websites were making use of it in 2012 (W3Techs 2012) -- arises from the way that it allows web pages written in HyperTextMarkupLanguage (HTML) to be programmatically manipulated as a set of named elements. </w:t>
        </w:r>
      </w:ins>
      <w:ins w:id="165" w:author="adrian " w:date="2015-11-23T10:11:53Z">
        <w:r>
          <w:rPr>
            <w:rFonts w:eastAsia="Courier New" w:cs="Courier New" w:ascii="Courier New" w:hAnsi="Courier New"/>
          </w:rPr>
          <w:t>JQuery</w:t>
        </w:r>
      </w:ins>
      <w:ins w:id="166" w:author="adrian " w:date="2015-11-23T10:11:53Z">
        <w:r>
          <w:rPr/>
          <w:t xml:space="preserve"> subjects the screen as a set of named elements subject to operations. Statements written using </w:t>
        </w:r>
      </w:ins>
      <w:ins w:id="167" w:author="adrian " w:date="2015-11-23T10:11:53Z">
        <w:r>
          <w:rPr>
            <w:rFonts w:eastAsia="Courier New" w:cs="Courier New" w:ascii="Courier New" w:hAnsi="Courier New"/>
          </w:rPr>
          <w:t>JQuery</w:t>
        </w:r>
      </w:ins>
      <w:ins w:id="168" w:author="adrian " w:date="2015-11-23T10:11:53Z">
        <w:r>
          <w:rPr/>
          <w:t xml:space="preserve"> operate to generate text and graphics that people read, scroll, click, and select. This relatively banal example of how a page becomes a field of named entities exemplifies a much more general tendency. In the much more obviously infrastructural operations of Amazon Web Services Elastic Compute 2 (AWS EC2), something similar appears. The approximately 21,000 Github repositories relating to AWS EC2 delineate a great range of concerns, but nearly all offer ways of naming, addressing and configuring instances of </w:t>
        </w:r>
      </w:ins>
      <w:ins w:id="169" w:author="adrian " w:date="2015-11-23T10:11:53Z">
        <w:r>
          <w:rPr>
            <w:rFonts w:eastAsia="Courier New" w:cs="Courier New" w:ascii="Courier New" w:hAnsi="Courier New"/>
          </w:rPr>
          <w:t>linux</w:t>
        </w:r>
      </w:ins>
      <w:ins w:id="170" w:author="adrian " w:date="2015-11-23T10:11:53Z">
        <w:r>
          <w:rPr/>
          <w:t xml:space="preserve"> services operating in Amazon's data centres. Since they use different programming languages -- Haskell, Ruby, Python, Java or Javascript, many different naming conventions permeate these repositories, but all of them invoke the operation of infrastructural elements in AWS EC2: disks, clusters, nodes, databases, servers and services spin up and spin down.</w:t>
        </w:r>
      </w:ins>
    </w:p>
    <w:p>
      <w:pPr>
        <w:pStyle w:val="Normal"/>
        <w:rPr/>
      </w:pPr>
      <w:del w:id="171" w:author="adrian " w:date="2015-11-23T10:11:53Z">
        <w:r>
          <w:rPr/>
          <w:delText xml:space="preserve">Between the two extremes of the random keypress repositories and the installed bulk of linux or apache stand a very diverse and densely populated range of repositories whose names could, if read serially and in parallel, tell us quite a lot about </w:delText>
        </w:r>
      </w:del>
      <w:del w:id="172" w:author="adrian " w:date="2015-11-23T10:11:53Z">
        <w:r>
          <w:rPr>
            <w:shd w:fill="00FF00" w:val="clear"/>
          </w:rPr>
          <w:delText>what how</w:delText>
        </w:r>
      </w:del>
      <w:del w:id="173" w:author="adrian " w:date="2015-11-23T10:11:53Z">
        <w:r>
          <w:rPr/>
          <w:delText xml:space="preserve"> infrastructures take shape, multiply, combine, and decay in full-stack. Processes of repair, re-invention, appropriation, capitalisation and speculation might start to take on a more fine-grained consistency here, but most importantly, we can already begin to see that infrastructures, insofar as they are articulated in code, rely on a </w:delText>
        </w:r>
      </w:del>
      <w:del w:id="174" w:author="adrian " w:date="2015-11-23T10:11:53Z">
        <w:r>
          <w:rPr>
            <w:i/>
            <w:iCs/>
          </w:rPr>
          <w:delText>nominalistic semiosis</w:delText>
        </w:r>
      </w:del>
      <w:del w:id="175" w:author="adrian " w:date="2015-11-23T10:11:53Z">
        <w:r>
          <w:rPr/>
          <w:delText>. The gamut of millions of names of Github repositories, enough to populate a small country, is somewhat heterogeneous, pluralistic and full of transient multiplicities, but axes of organisation that assemble infrastructural elements into something like the 'full stack' associated with the digital networks can be discerned there. The distance between repositories called 'asdf' and 'linux' is hard to imagine because the former typically represent ephemeral contacts between people and infrastructures (for instance, many such repositories are the traces of people trying out or learning to use Github) and the latter encompass whole network architectonics. Movement along the axis between ephemeral and durable (the linux repository has been hosted on Github since 20073) is relatively easy on Github itself since that platform, with its infrastructures for storage, searching, tracking and graphing of coding work, arrays all repositories on the same surface. In this respect, it renders all infrastructures superficial, and this superficiality is perhaps a somewhat novel experience.</w:delText>
        </w:r>
      </w:del>
    </w:p>
    <w:p>
      <w:pPr>
        <w:pStyle w:val="Normal"/>
        <w:rPr>
          <w:b/>
          <w:b/>
          <w:bCs/>
          <w:i/>
          <w:i/>
          <w:iCs/>
        </w:rPr>
      </w:pPr>
      <w:del w:id="176" w:author="adrian " w:date="2015-11-23T10:11:53Z">
        <w:r>
          <w:rPr>
            <w:b/>
            <w:bCs/>
            <w:i/>
            <w:iCs/>
          </w:rPr>
        </w:r>
      </w:del>
    </w:p>
    <w:p>
      <w:pPr>
        <w:pStyle w:val="Normal"/>
        <w:rPr/>
      </w:pPr>
      <w:del w:id="177" w:author="adrian " w:date="2015-11-23T10:11:53Z">
        <w:r>
          <w:rPr>
            <w:b/>
            <w:bCs/>
            <w:i/>
            <w:iCs/>
          </w:rPr>
          <w:delText>The namespace -- a way of thinking about infrastructural couplings</w:delText>
        </w:r>
      </w:del>
    </w:p>
    <w:p>
      <w:pPr>
        <w:pStyle w:val="Normal"/>
        <w:rPr/>
      </w:pPr>
      <w:del w:id="178" w:author="adrian " w:date="2015-11-23T10:11:53Z">
        <w:r>
          <w:rPr/>
        </w:r>
      </w:del>
    </w:p>
    <w:p>
      <w:pPr>
        <w:pStyle w:val="Normal"/>
        <w:rPr/>
      </w:pPr>
      <w:del w:id="179" w:author="adrian " w:date="2015-11-23T10:11:53Z">
        <w:r>
          <w:rPr/>
          <w:delText xml:space="preserve">Infrastructures like Github induce the nominalistic semiosis of stacked infrastructures more generally by allocating all things a position in a </w:delText>
        </w:r>
      </w:del>
      <w:del w:id="180" w:author="adrian " w:date="2015-11-23T10:11:53Z">
        <w:r>
          <w:rPr>
            <w:i/>
            <w:iCs/>
          </w:rPr>
          <w:delText>namespace</w:delText>
        </w:r>
      </w:del>
      <w:del w:id="181" w:author="adrian " w:date="2015-11-23T10:11:53Z">
        <w:r>
          <w:rPr/>
          <w:delText>. Nearly all software code heavily relies on naming practices. Whether viewed as a series of statements, commands or functions, naming and the forms of address associated with names weave inextricably through software. It is only more recently, however, that the relations and connections between disparate bodies of code of many different ilk have all started to take place in a common namespace. Naming practices themselves, moreover, display specificities that might help us analyse the differences and associations between people and infrastructures are re-iteratively re-drawn. For instance, on Github, the names of code repositories when fully specified have a number of components. Take the 70,000 or so repositories whose names include the term JQuery. JQuery is a software library that web developers use to design the kinds of interactive webpages full of buttons, animations, dynamics menus, etc. that we associate with say browsing the web or buying a train ticket online. The details of JQuery need not concern us here, but it is interesting that its popularity amongst web developers -- more than 50% of all websites were making use of it in 2012 (</w:delText>
        </w:r>
      </w:del>
      <w:del w:id="182" w:author="adrian " w:date="2015-11-23T10:11:53Z">
        <w:r>
          <w:rPr>
            <w:b/>
            <w:bCs/>
          </w:rPr>
          <w:delText>???</w:delText>
        </w:r>
      </w:del>
      <w:del w:id="183" w:author="adrian " w:date="2015-11-23T10:11:53Z">
        <w:r>
          <w:rPr/>
          <w:delText xml:space="preserve">) -- arises from the way that it allows webpages written in HyperTextMarkupLanguage (HTML) to be manipulated as a set of named elements. In other words, JQuery subjects the display screen as a set of named elements subject to operations. Statements written using JQuery operate to generate text and graphics that people read, scroll, click, and select. This relatively banal example of how a page becomes a field of named entities pertains much more generally. If for instance we turn to the much more obviously infrastructural operations of something like Amazon Web Services Elastic Compute 2 (AWS EC2), something similar appears. The approximately 21,000 Github repositories relating to AWS EC2 display a great range of concerns, but nearly all offer ways of naming and addressing instances of linux services running in Amazon's data centres. These may be implemented in different programming languages -- Haskell, Ruby, Python, Java or Javascript -- and many different naming conventions permeate these different languages, but all of them </w:delText>
        </w:r>
      </w:del>
      <w:del w:id="184" w:author="adrian " w:date="2015-11-23T10:11:53Z">
        <w:r>
          <w:rPr>
            <w:shd w:fill="00FF00" w:val="clear"/>
          </w:rPr>
          <w:delText>rely subject</w:delText>
        </w:r>
      </w:del>
      <w:del w:id="185" w:author="adrian " w:date="2015-11-23T10:11:53Z">
        <w:r>
          <w:rPr/>
          <w:delText xml:space="preserve"> the operation of elements in AWS EC2 to invocations.</w:delText>
        </w:r>
      </w:del>
    </w:p>
    <w:p>
      <w:pPr>
        <w:pStyle w:val="Normal"/>
        <w:rPr/>
      </w:pPr>
      <w:ins w:id="186" w:author="adrian " w:date="2015-11-23T10:11:53Z">
        <w:r>
          <w:rPr/>
          <w:t xml:space="preserve">How does a cluster of </w:t>
        </w:r>
      </w:ins>
      <w:del w:id="187" w:author="adrian " w:date="2015-11-23T10:11:53Z">
        <w:r>
          <w:rPr/>
          <w:delText xml:space="preserve">There are </w:delText>
        </w:r>
      </w:del>
      <w:r>
        <w:rPr/>
        <w:t xml:space="preserve">70,000 </w:t>
      </w:r>
      <w:r>
        <w:rPr>
          <w:rFonts w:eastAsia="Courier New" w:cs="Courier New" w:ascii="Courier New" w:hAnsi="Courier New"/>
        </w:rPr>
        <w:t>JQuery</w:t>
      </w:r>
      <w:r>
        <w:rPr/>
        <w:t xml:space="preserve"> repositories or 20,000 AWS EC2 repositories</w:t>
      </w:r>
      <w:ins w:id="188" w:author="adrian " w:date="2015-11-23T10:11:53Z">
        <w:r>
          <w:rPr/>
          <w:t xml:space="preserve"> take shape? Many repositories differ </w:t>
        </w:r>
      </w:ins>
      <w:del w:id="189" w:author="adrian " w:date="2015-11-23T10:11:53Z">
        <w:r>
          <w:rPr/>
          <w:delText xml:space="preserve">. How are they related or distinct </w:delText>
        </w:r>
      </w:del>
      <w:r>
        <w:rPr/>
        <w:t>from each other</w:t>
      </w:r>
      <w:ins w:id="190" w:author="adrian " w:date="2015-11-23T10:11:53Z">
        <w:r>
          <w:rPr/>
          <w:t xml:space="preserve"> </w:t>
        </w:r>
      </w:ins>
      <w:ins w:id="191" w:author="adrian " w:date="2015-11-23T10:11:53Z">
        <w:r>
          <w:rPr>
            <w:i/>
            <w:iCs/>
          </w:rPr>
          <w:t>only</w:t>
        </w:r>
      </w:ins>
      <w:ins w:id="192" w:author="adrian " w:date="2015-11-23T10:11:53Z">
        <w:r>
          <w:rPr/>
          <w:t xml:space="preserve"> in name. Some thousands of the </w:t>
        </w:r>
      </w:ins>
      <w:ins w:id="193" w:author="adrian " w:date="2015-11-23T10:11:53Z">
        <w:r>
          <w:rPr>
            <w:rFonts w:eastAsia="Courier New" w:cs="Courier New" w:ascii="Courier New" w:hAnsi="Courier New"/>
          </w:rPr>
          <w:t>jQuery</w:t>
        </w:r>
      </w:ins>
      <w:ins w:id="194" w:author="adrian " w:date="2015-11-23T10:11:53Z">
        <w:r>
          <w:rPr/>
          <w:t xml:space="preserve"> repositories clone the primary </w:t>
        </w:r>
      </w:ins>
      <w:ins w:id="195" w:author="adrian " w:date="2015-11-23T10:11:53Z">
        <w:r>
          <w:rPr>
            <w:rFonts w:eastAsia="Courier New" w:cs="Courier New" w:ascii="Courier New" w:hAnsi="Courier New"/>
          </w:rPr>
          <w:t>jQuery/jQuery</w:t>
        </w:r>
      </w:ins>
      <w:ins w:id="196" w:author="adrian " w:date="2015-11-23T10:11:53Z">
        <w:r>
          <w:rPr/>
          <w:t xml:space="preserve"> (or the jQuery Foundation's primary </w:t>
        </w:r>
      </w:ins>
      <w:ins w:id="197" w:author="adrian " w:date="2015-11-23T10:11:53Z">
        <w:r>
          <w:rPr>
            <w:rFonts w:eastAsia="Courier New" w:cs="Courier New" w:ascii="Courier New" w:hAnsi="Courier New"/>
          </w:rPr>
          <w:t>jQuery</w:t>
        </w:r>
      </w:ins>
      <w:ins w:id="198" w:author="adrian " w:date="2015-11-23T10:11:53Z">
        <w:r>
          <w:rPr/>
          <w:t xml:space="preserve"> repository). Such repositories differ only through the name the person or organisation with whom they are concatenated. Despite this imitation, the </w:t>
        </w:r>
      </w:ins>
      <w:del w:id="199" w:author="adrian " w:date="2015-11-23T10:11:53Z">
        <w:r>
          <w:rPr/>
          <w:delText xml:space="preserve">? The </w:delText>
        </w:r>
      </w:del>
      <w:r>
        <w:rPr/>
        <w:t xml:space="preserve">fully qualified naming of things is an important pre-occupation in contemporary infrastructural </w:t>
      </w:r>
      <w:ins w:id="200" w:author="adrian " w:date="2015-11-23T10:11:53Z">
        <w:r>
          <w:rPr/>
          <w:t>semiosis</w:t>
        </w:r>
      </w:ins>
      <w:del w:id="201" w:author="adrian " w:date="2015-11-23T10:11:53Z">
        <w:r>
          <w:rPr/>
          <w:delText>work</w:delText>
        </w:r>
      </w:del>
      <w:r>
        <w:rPr/>
        <w:t xml:space="preserve">. In the case of Github, every repository has a unique </w:t>
      </w:r>
      <w:ins w:id="202" w:author="adrian " w:date="2015-11-23T10:11:53Z">
        <w:r>
          <w:rPr/>
          <w:t xml:space="preserve">proper </w:t>
        </w:r>
      </w:ins>
      <w:r>
        <w:rPr/>
        <w:t xml:space="preserve">name, even if it </w:t>
      </w:r>
      <w:ins w:id="203" w:author="adrian " w:date="2015-11-23T10:11:53Z">
        <w:r>
          <w:rPr/>
          <w:t xml:space="preserve">directly clones </w:t>
        </w:r>
      </w:ins>
      <w:del w:id="204" w:author="adrian " w:date="2015-11-23T10:11:53Z">
        <w:r>
          <w:rPr/>
          <w:delText xml:space="preserve">is a direct clone of </w:delText>
        </w:r>
      </w:del>
      <w:r>
        <w:rPr/>
        <w:t xml:space="preserve">another repository. </w:t>
      </w:r>
      <w:ins w:id="205" w:author="adrian " w:date="2015-11-23T10:11:53Z">
        <w:r>
          <w:rPr/>
          <w:t xml:space="preserve">Nomination </w:t>
        </w:r>
      </w:ins>
      <w:del w:id="206" w:author="adrian " w:date="2015-11-23T10:11:53Z">
        <w:r>
          <w:rPr/>
          <w:delText xml:space="preserve">The basic form of this qualification </w:delText>
        </w:r>
      </w:del>
      <w:r>
        <w:rPr/>
        <w:t xml:space="preserve">combines a person or organisation and a thing, device, system, convention, protocol or infrastructure. </w:t>
      </w:r>
      <w:del w:id="207" w:author="adrian " w:date="2015-11-23T10:11:53Z">
        <w:r>
          <w:rPr/>
          <w:commentReference w:id="3"/>
        </w:r>
      </w:del>
      <w:r>
        <w:rPr/>
        <w:t xml:space="preserve">The base name for all the copies of </w:t>
      </w:r>
      <w:r>
        <w:rPr>
          <w:rFonts w:eastAsia="Courier New" w:cs="Courier New" w:ascii="Courier New" w:hAnsi="Courier New"/>
        </w:rPr>
        <w:t>JQuery</w:t>
      </w:r>
      <w:r>
        <w:rPr/>
        <w:t xml:space="preserve"> is </w:t>
      </w:r>
      <w:r>
        <w:rPr>
          <w:rFonts w:eastAsia="Courier New" w:cs="Courier New" w:ascii="Courier New" w:hAnsi="Courier New"/>
        </w:rPr>
        <w:t>jquery/JQuery</w:t>
      </w:r>
      <w:r>
        <w:rPr/>
        <w:t xml:space="preserve">. The left hand part of the name is a person or an organisation, in this case, the JQuery organisation or the </w:t>
      </w:r>
      <w:hyperlink r:id="rId5">
        <w:r>
          <w:rPr>
            <w:rStyle w:val="Definition"/>
          </w:rPr>
          <w:t>jQuery Foundation</w:t>
        </w:r>
      </w:hyperlink>
      <w:r>
        <w:rPr/>
        <w:t xml:space="preserve">, while the right hand part points to </w:t>
      </w:r>
      <w:ins w:id="208" w:author="adrian " w:date="2015-11-23T10:11:53Z">
        <w:r>
          <w:rPr/>
          <w:t>a repository containing</w:t>
        </w:r>
      </w:ins>
      <w:del w:id="209" w:author="adrian " w:date="2015-11-23T10:11:53Z">
        <w:r>
          <w:rPr/>
          <w:delText>the code itself,</w:delText>
        </w:r>
      </w:del>
      <w:r>
        <w:rPr/>
        <w:t xml:space="preserve"> code that </w:t>
      </w:r>
      <w:ins w:id="210" w:author="adrian " w:date="2015-11-23T10:11:53Z">
        <w:r>
          <w:rPr/>
          <w:t xml:space="preserve">inevitably points to </w:t>
        </w:r>
      </w:ins>
      <w:del w:id="211" w:author="adrian " w:date="2015-11-23T10:11:53Z">
        <w:r>
          <w:rPr/>
          <w:delText xml:space="preserve">will inevitably contain </w:delText>
        </w:r>
      </w:del>
      <w:r>
        <w:rPr/>
        <w:t>many further named elements</w:t>
      </w:r>
      <w:del w:id="212" w:author="adrian " w:date="2015-11-23T10:11:53Z">
        <w:r>
          <w:rPr/>
          <w:delText xml:space="preserve"> that need not concern us here</w:delText>
        </w:r>
      </w:del>
      <w:r>
        <w:rPr/>
        <w:t xml:space="preserve">. The </w:t>
      </w:r>
      <w:ins w:id="213" w:author="adrian " w:date="2015-11-23T10:11:53Z">
        <w:r>
          <w:rPr/>
          <w:t xml:space="preserve">full </w:t>
        </w:r>
      </w:ins>
      <w:r>
        <w:rPr/>
        <w:t>name of a repository always combines a person or organisation (</w:t>
      </w:r>
      <w:r>
        <w:rPr>
          <w:rFonts w:eastAsia="Courier New" w:cs="Courier New" w:ascii="Courier New" w:hAnsi="Courier New"/>
        </w:rPr>
        <w:t>BBC</w:t>
      </w:r>
      <w:r>
        <w:rPr/>
        <w:t xml:space="preserve">, </w:t>
      </w:r>
      <w:r>
        <w:rPr>
          <w:rFonts w:eastAsia="Courier New" w:cs="Courier New" w:ascii="Courier New" w:hAnsi="Courier New"/>
        </w:rPr>
        <w:t>Google</w:t>
      </w:r>
      <w:r>
        <w:rPr/>
        <w:t xml:space="preserve">, </w:t>
      </w:r>
      <w:r>
        <w:rPr>
          <w:rFonts w:eastAsia="Courier New" w:cs="Courier New" w:ascii="Courier New" w:hAnsi="Courier New"/>
        </w:rPr>
        <w:t>Twitter</w:t>
      </w:r>
      <w:r>
        <w:rPr/>
        <w:t xml:space="preserve">, </w:t>
      </w:r>
      <w:r>
        <w:rPr>
          <w:rFonts w:eastAsia="Courier New" w:cs="Courier New" w:ascii="Courier New" w:hAnsi="Courier New"/>
        </w:rPr>
        <w:t>WhiteHouse</w:t>
      </w:r>
      <w:r>
        <w:rPr/>
        <w:t xml:space="preserve">, </w:t>
      </w:r>
      <w:r>
        <w:rPr>
          <w:rFonts w:eastAsia="Courier New" w:cs="Courier New" w:ascii="Courier New" w:hAnsi="Courier New"/>
        </w:rPr>
        <w:t>torvalds</w:t>
      </w:r>
      <w:r>
        <w:rPr/>
        <w:t>, etc.) and a thing (</w:t>
      </w:r>
      <w:r>
        <w:rPr>
          <w:rFonts w:eastAsia="Courier New" w:cs="Courier New" w:ascii="Courier New" w:hAnsi="Courier New"/>
        </w:rPr>
        <w:t>jQuery</w:t>
      </w:r>
      <w:r>
        <w:rPr/>
        <w:t xml:space="preserve">, </w:t>
      </w:r>
      <w:r>
        <w:rPr>
          <w:rFonts w:eastAsia="Courier New" w:cs="Courier New" w:ascii="Courier New" w:hAnsi="Courier New"/>
        </w:rPr>
        <w:t>bootstrap</w:t>
      </w:r>
      <w:r>
        <w:rPr/>
        <w:t xml:space="preserve">. </w:t>
      </w:r>
      <w:r>
        <w:rPr>
          <w:rFonts w:eastAsia="Courier New" w:cs="Courier New" w:ascii="Courier New" w:hAnsi="Courier New"/>
        </w:rPr>
        <w:t>linux</w:t>
      </w:r>
      <w:r>
        <w:rPr/>
        <w:t xml:space="preserve">, </w:t>
      </w:r>
      <w:r>
        <w:rPr>
          <w:rFonts w:eastAsia="Courier New" w:cs="Courier New" w:ascii="Courier New" w:hAnsi="Courier New"/>
        </w:rPr>
        <w:t>dotfile</w:t>
      </w:r>
      <w:r>
        <w:rPr/>
        <w:t xml:space="preserve">, etc.). </w:t>
      </w:r>
      <w:ins w:id="214" w:author="adrian " w:date="2015-11-23T10:11:53Z">
        <w:r>
          <w:rPr/>
          <w:t>Thus the fully qualified name of repository inextricably points in more than one direction. It does not index or symbolise either people or things but always a concatenation of organisation/person and device/thing. Such concatenations are familiar in science and technology studies accounts of technologies and scientific knowledges (relations between people and things, for instance, lie at the base of actor-network theory accounts of translation and displacement (Callon et al. 1983) or human-machine configurations (Suchman 2006)). Their sheer repetition does, however, intensify and thicken contemporary infrastructures in two specific ways: by linking infrastructural operations to subject positions; in combinatorial variations</w:t>
        </w:r>
      </w:ins>
      <w:del w:id="215" w:author="adrian " w:date="2015-11-23T10:11:53Z">
        <w:r>
          <w:rPr/>
          <w:delText xml:space="preserve">Many repositories differ from each other </w:delText>
        </w:r>
      </w:del>
      <w:del w:id="216" w:author="adrian " w:date="2015-11-23T10:11:53Z">
        <w:r>
          <w:rPr>
            <w:i/>
            <w:iCs/>
          </w:rPr>
          <w:delText>only</w:delText>
        </w:r>
      </w:del>
      <w:del w:id="217" w:author="adrian " w:date="2015-11-23T10:11:53Z">
        <w:r>
          <w:rPr/>
          <w:delText xml:space="preserve"> in name. That is, some thousands of the jQuery repositories will be strictly speaking </w:delText>
        </w:r>
      </w:del>
      <w:del w:id="218" w:author="adrian " w:date="2015-11-23T10:11:53Z">
        <w:r>
          <w:rPr>
            <w:i/>
            <w:iCs/>
          </w:rPr>
          <w:delText>clones</w:delText>
        </w:r>
      </w:del>
      <w:del w:id="219" w:author="adrian " w:date="2015-11-23T10:11:53Z">
        <w:r>
          <w:rPr/>
          <w:delText xml:space="preserve"> of the primary jQuery/jQuery (or the jQuery Foundation's primary jQuery repository) differentiated only by the person or organisation with whom they are concatenated. Thus the fully qualified name of repository inextricably points in more than one direction. It does not index or symbolise either people or things but always a concatenation of organisation/person/device/thing</w:delText>
        </w:r>
      </w:del>
      <w:r>
        <w:rPr/>
        <w:t>.</w:t>
      </w:r>
    </w:p>
    <w:p>
      <w:pPr>
        <w:pStyle w:val="TextBody"/>
        <w:rPr/>
      </w:pPr>
      <w:ins w:id="220" w:author="adrian " w:date="2015-11-23T10:11:53Z">
        <w:r>
          <w:rPr/>
          <w:t>The</w:t>
        </w:r>
      </w:ins>
      <w:del w:id="221" w:author="adrian " w:date="2015-11-23T10:11:53Z">
        <w:r>
          <w:rPr/>
          <w:delText>Such concatenations are familiar in science and technology studies accounts of technologies and scientific knowledges (since they, for instance, lie at the base of actor-network theory accounts of translation and displacement (Callon et al. 1983) or human-machine configurations (Suchman 2006)). They do, however, intensify in contemporary infrastructures because the</w:delText>
        </w:r>
      </w:del>
      <w:r>
        <w:rPr/>
        <w:t xml:space="preserve"> very operation of the thing/device/system/framework/protocol/tool/technique and the position assigned to the subjects who make statements about the infrastructure come much closer together and indeed mingle in code. Strictly speaking, the subject position marked by the left hand end of a Github repository name overflows the </w:t>
      </w:r>
      <w:r>
        <w:rPr>
          <w:rFonts w:eastAsia="Courier New" w:cs="Courier New" w:ascii="Courier New" w:hAnsi="Courier New"/>
        </w:rPr>
        <w:t>/</w:t>
      </w:r>
      <w:r>
        <w:rPr/>
        <w:t xml:space="preserve"> that separates it from the body of code that addresses devices or systems on the right hand side. The situation here is captured well in Michel Foucault's account of the constituting and generating operations of statements in </w:t>
      </w:r>
      <w:r>
        <w:rPr>
          <w:i/>
          <w:iCs/>
        </w:rPr>
        <w:t>The Archaeology of Knowledge</w:t>
      </w:r>
      <w:r>
        <w:rPr/>
        <w:t>:</w:t>
      </w:r>
    </w:p>
    <w:p>
      <w:pPr>
        <w:pStyle w:val="Normal"/>
        <w:rPr/>
      </w:pPr>
      <w:del w:id="222" w:author="adrian " w:date="2015-11-23T10:11:53Z">
        <w:r>
          <w:rPr/>
        </w:r>
      </w:del>
    </w:p>
    <w:p>
      <w:pPr>
        <w:pStyle w:val="Normal"/>
        <w:rPr/>
      </w:pPr>
      <w:r>
        <w:rPr/>
        <w:t>In each case the position of the subject is linked to the existence of an operation that is both determined and present; in each case, the subject of the statement is also the subject of the operation (he who establishes the definition of a straight line is also he who states it; he who posits the existence of a finite series is also, and at the same time, he who states it)</w:t>
      </w:r>
      <w:ins w:id="224" w:author="adrian " w:date="2015-11-23T10:11:53Z">
        <w:r>
          <w:rPr/>
          <w:t xml:space="preserve"> </w:t>
        </w:r>
      </w:ins>
      <w:r>
        <w:rPr/>
        <w:t>; and in each case, the subject links, by means of this operation and the statement in which it is embodied , his future statements and operations (as an enunciating subject, he accepts this statement as his own law) (Foucault 1972, 94–95).</w:t>
      </w:r>
    </w:p>
    <w:p>
      <w:pPr>
        <w:pStyle w:val="Normal"/>
        <w:rPr/>
      </w:pPr>
      <w:del w:id="225" w:author="adrian " w:date="2015-11-23T10:11:53Z">
        <w:r>
          <w:rPr/>
        </w:r>
      </w:del>
    </w:p>
    <w:p>
      <w:pPr>
        <w:pStyle w:val="Normal"/>
        <w:rPr/>
      </w:pPr>
      <w:r>
        <w:rPr/>
        <w:t xml:space="preserve">Repositories comprise sequences of statements instituting the operating limits, the patterns of inscription and transcription, the regularities and usages that </w:t>
      </w:r>
      <w:ins w:id="227" w:author="adrian " w:date="2015-11-23T10:11:53Z">
        <w:r>
          <w:rPr/>
          <w:t>position subjects in infrastructures</w:t>
        </w:r>
      </w:ins>
      <w:del w:id="228" w:author="adrian " w:date="2015-11-23T10:11:53Z">
        <w:r>
          <w:rPr/>
          <w:delText>comprise infrastructures in practice</w:delText>
        </w:r>
      </w:del>
      <w:r>
        <w:rPr/>
        <w:t>. These statements take effect, or implement something only through the coincidence that Foucault describes here. The subject of the statement is also the subject of the operation</w:t>
      </w:r>
      <w:del w:id="229" w:author="adrian " w:date="2015-11-23T10:11:53Z">
        <w:r>
          <w:rPr/>
          <w:delText>, Foucault claims (and he is describing here what he terms a 'discursive formation')</w:delText>
        </w:r>
      </w:del>
      <w:r>
        <w:rPr/>
        <w:t>. This is reminiscent of more recent accounts of performativity and things, but the embodiment of the operation in the statement -- and effectively I am suggesting that the repository name refers to such statements -- also mobilises future statements and operations. How so, in terms of what happens on Github repositories?</w:t>
      </w:r>
    </w:p>
    <w:p>
      <w:pPr>
        <w:pStyle w:val="Normal"/>
        <w:rPr/>
      </w:pPr>
      <w:del w:id="230" w:author="adrian " w:date="2015-11-23T10:11:53Z">
        <w:r>
          <w:rPr/>
        </w:r>
      </w:del>
    </w:p>
    <w:p>
      <w:pPr>
        <w:pStyle w:val="Normal"/>
        <w:rPr/>
      </w:pPr>
      <w:ins w:id="232" w:author="adrian " w:date="2015-11-23T10:11:53Z">
        <w:r>
          <w:rPr/>
          <w:t xml:space="preserve">The combinatorial repetition and imitation of repositories also thickens infrastructures through small variations and combinations. While several thousand repositories directly clone </w:t>
        </w:r>
      </w:ins>
      <w:ins w:id="233" w:author="adrian " w:date="2015-11-23T10:11:53Z">
        <w:r>
          <w:rPr>
            <w:rFonts w:eastAsia="Courier New" w:cs="Courier New" w:ascii="Courier New" w:hAnsi="Courier New"/>
          </w:rPr>
          <w:t>jquery/jquery</w:t>
        </w:r>
      </w:ins>
      <w:ins w:id="234" w:author="adrian " w:date="2015-11-23T10:11:53Z">
        <w:r>
          <w:rPr/>
          <w:t xml:space="preserve">, the remainder vary it. The </w:t>
        </w:r>
      </w:ins>
      <w:del w:id="235" w:author="adrian " w:date="2015-11-23T10:11:53Z">
        <w:r>
          <w:rPr/>
          <w:delText xml:space="preserve">One way to discriminate this linking of subjects and operations appears in all the repository names associated with jQuery that are not simply clones of the jquery/jquery repository. That is, the </w:delText>
        </w:r>
      </w:del>
      <w:r>
        <w:rPr/>
        <w:t xml:space="preserve">vast majority of the repository names in which </w:t>
      </w:r>
      <w:r>
        <w:rPr>
          <w:rFonts w:eastAsia="Courier New" w:cs="Courier New" w:ascii="Courier New" w:hAnsi="Courier New"/>
        </w:rPr>
        <w:t>jquery</w:t>
      </w:r>
      <w:r>
        <w:rPr/>
        <w:t xml:space="preserve"> appears also contain some other name. Composite names comprise much of the proliferating </w:t>
      </w:r>
      <w:ins w:id="236" w:author="adrian " w:date="2015-11-23T10:11:53Z">
        <w:r>
          <w:rPr/>
          <w:t xml:space="preserve">variation that combines </w:t>
        </w:r>
      </w:ins>
      <w:ins w:id="237" w:author="adrian " w:date="2015-11-23T10:11:53Z">
        <w:r>
          <w:rPr>
            <w:rFonts w:eastAsia="Courier New" w:cs="Courier New" w:ascii="Courier New" w:hAnsi="Courier New"/>
          </w:rPr>
          <w:t>jquery</w:t>
        </w:r>
      </w:ins>
      <w:ins w:id="238" w:author="adrian " w:date="2015-11-23T10:11:53Z">
        <w:r>
          <w:rPr/>
          <w:t xml:space="preserve"> with other things</w:t>
        </w:r>
      </w:ins>
      <w:del w:id="239" w:author="adrian " w:date="2015-11-23T10:11:53Z">
        <w:r>
          <w:rPr/>
          <w:delText>bulk on Github at various levels</w:delText>
        </w:r>
      </w:del>
      <w:r>
        <w:rPr/>
        <w:t>. For instance, names such as:</w:t>
      </w:r>
    </w:p>
    <w:p>
      <w:pPr>
        <w:pStyle w:val="PreformattedText"/>
        <w:rPr/>
      </w:pPr>
      <w:r>
        <w:rPr/>
        <w:t>jquery-postcode-anywhere</w:t>
      </w:r>
    </w:p>
    <w:p>
      <w:pPr>
        <w:pStyle w:val="PreformattedText"/>
        <w:rPr/>
      </w:pPr>
      <w:r>
        <w:rPr/>
        <w:t>jquery-bingsearch</w:t>
      </w:r>
    </w:p>
    <w:p>
      <w:pPr>
        <w:pStyle w:val="PreformattedText"/>
        <w:rPr/>
      </w:pPr>
      <w:r>
        <w:rPr/>
        <w:t>select2-json-php-mysql-bootstrap-jquery</w:t>
      </w:r>
    </w:p>
    <w:p>
      <w:pPr>
        <w:pStyle w:val="PreformattedText"/>
        <w:rPr/>
      </w:pPr>
      <w:r>
        <w:rPr/>
        <w:t>jquery-django-formset</w:t>
      </w:r>
    </w:p>
    <w:p>
      <w:pPr>
        <w:pStyle w:val="PreformattedText"/>
        <w:rPr/>
      </w:pPr>
      <w:r>
        <w:rPr/>
        <w:t>twitter-jquery-plugin</w:t>
      </w:r>
    </w:p>
    <w:p>
      <w:pPr>
        <w:pStyle w:val="Firstparagraph"/>
        <w:rPr/>
      </w:pPr>
      <w:ins w:id="240" w:author="adrian " w:date="2015-11-23T10:11:53Z">
        <w:r>
          <w:rPr/>
          <w:t>designate</w:t>
        </w:r>
      </w:ins>
      <w:del w:id="241" w:author="adrian " w:date="2015-11-23T10:11:53Z">
        <w:r>
          <w:rPr/>
          <w:delText>display</w:delText>
        </w:r>
      </w:del>
      <w:r>
        <w:rPr/>
        <w:t xml:space="preserve"> a range of </w:t>
      </w:r>
      <w:del w:id="242" w:author="adrian " w:date="2015-11-23T10:11:53Z">
        <w:r>
          <w:rPr/>
          <w:delText xml:space="preserve">infrastructural </w:delText>
        </w:r>
      </w:del>
      <w:r>
        <w:rPr/>
        <w:t xml:space="preserve">compositions occurring around </w:t>
      </w:r>
      <w:r>
        <w:rPr>
          <w:rFonts w:eastAsia="Courier New" w:cs="Courier New" w:ascii="Courier New" w:hAnsi="Courier New"/>
        </w:rPr>
        <w:t>jquery</w:t>
      </w:r>
      <w:r>
        <w:rPr/>
        <w:t xml:space="preserve">, ranging from postal address systems (postcodes) through web search engines, layers in the internet stack (web servers, databases, web frameworks) and social media platforms. This sample of composite names is by no means representative since much of the compositional semiosis around </w:t>
      </w:r>
      <w:r>
        <w:rPr>
          <w:rFonts w:eastAsia="Courier New" w:cs="Courier New" w:ascii="Courier New" w:hAnsi="Courier New"/>
        </w:rPr>
        <w:t>jquery</w:t>
      </w:r>
      <w:r>
        <w:rPr/>
        <w:t xml:space="preserve"> pivots on individual elements of </w:t>
      </w:r>
      <w:ins w:id="243" w:author="adrian " w:date="2015-11-23T10:11:53Z">
        <w:r>
          <w:rPr/>
          <w:t xml:space="preserve">web page </w:t>
        </w:r>
      </w:ins>
      <w:del w:id="244" w:author="adrian " w:date="2015-11-23T10:11:53Z">
        <w:r>
          <w:rPr/>
          <w:delText xml:space="preserve">webpage </w:delText>
        </w:r>
      </w:del>
      <w:r>
        <w:rPr/>
        <w:t xml:space="preserve">user interfaces such as forms, menus, scrollbars and so on. Whether they stick closely to the graphic display of text and image or range more widely into the linkages between infrastructural layers, the </w:t>
      </w:r>
      <w:ins w:id="245" w:author="adrian " w:date="2015-11-23T10:11:53Z">
        <w:r>
          <w:rPr/>
          <w:t>combinatorial variation</w:t>
        </w:r>
      </w:ins>
      <w:del w:id="246" w:author="adrian " w:date="2015-11-23T10:11:53Z">
        <w:r>
          <w:rPr/>
          <w:delText>combinatory composition</w:delText>
        </w:r>
      </w:del>
      <w:r>
        <w:rPr/>
        <w:t xml:space="preserve"> that begins to appear in these repository names operates much more widely in mobilising infrastructures. </w:t>
      </w:r>
      <w:ins w:id="247" w:author="adrian " w:date="2015-11-23T10:11:53Z">
        <w:r>
          <w:rPr/>
          <w:t>Imitative and combinatorial fluxes run</w:t>
        </w:r>
      </w:ins>
      <w:del w:id="248" w:author="adrian " w:date="2015-11-23T10:11:53Z">
        <w:r>
          <w:rPr/>
          <w:delText>Very easily, I suggest, we could find imitative and combinatory fluxes running</w:delText>
        </w:r>
      </w:del>
      <w:r>
        <w:rPr/>
        <w:t xml:space="preserve"> across the millions of repositories on Github just at this banal level of </w:t>
      </w:r>
      <w:ins w:id="249" w:author="adrian " w:date="2015-11-23T10:11:53Z">
        <w:r>
          <w:rPr/>
          <w:t xml:space="preserve">repository </w:t>
        </w:r>
      </w:ins>
      <w:r>
        <w:rPr/>
        <w:t>names and naming</w:t>
      </w:r>
      <w:del w:id="250" w:author="adrian " w:date="2015-11-23T10:11:53Z">
        <w:r>
          <w:rPr/>
          <w:delText>. Other imitative and combinatory fluxes run much more deeply through the elements of coding, configuring, maintaining and repair work going on in the code</w:delText>
        </w:r>
      </w:del>
      <w:r>
        <w:rPr/>
        <w:t>.</w:t>
      </w:r>
    </w:p>
    <w:p>
      <w:pPr>
        <w:pStyle w:val="Heading2"/>
        <w:numPr>
          <w:ilvl w:val="1"/>
          <w:numId w:val="1"/>
        </w:numPr>
        <w:tabs>
          <w:tab w:val="left" w:pos="0" w:leader="none"/>
        </w:tabs>
        <w:ind w:left="0" w:hanging="0"/>
        <w:rPr>
          <w:b/>
          <w:b/>
          <w:bCs/>
          <w:i/>
          <w:i/>
          <w:iCs/>
        </w:rPr>
      </w:pPr>
      <w:r>
        <w:rPr/>
        <w:t>'</w:t>
      </w:r>
      <w:ins w:id="251" w:author="adrian " w:date="2015-11-23T10:11:53Z">
        <w:r>
          <w:rPr/>
          <w:t>DevOps</w:t>
        </w:r>
      </w:ins>
      <w:del w:id="252" w:author="adrian " w:date="2015-11-23T10:11:53Z">
        <w:r>
          <w:rPr>
            <w:b/>
            <w:bCs/>
            <w:i/>
            <w:iCs/>
          </w:rPr>
          <w:delText>Dev-ops</w:delText>
        </w:r>
      </w:del>
      <w:r>
        <w:rPr/>
        <w:t xml:space="preserve">' and continuous </w:t>
      </w:r>
      <w:ins w:id="253" w:author="adrian " w:date="2015-11-23T10:11:53Z">
        <w:r>
          <w:rPr/>
          <w:t>deployment</w:t>
        </w:r>
      </w:ins>
      <w:del w:id="254" w:author="adrian " w:date="2015-11-23T10:11:53Z">
        <w:r>
          <w:rPr>
            <w:b/>
            <w:bCs/>
            <w:i/>
            <w:iCs/>
          </w:rPr>
          <w:delText>building</w:delText>
        </w:r>
      </w:del>
      <w:r>
        <w:rPr/>
        <w:t xml:space="preserve">: when </w:t>
      </w:r>
      <w:ins w:id="255" w:author="adrian " w:date="2015-11-23T10:11:53Z">
        <w:r>
          <w:rPr/>
          <w:t>operating becomes naming</w:t>
        </w:r>
      </w:ins>
      <w:del w:id="256" w:author="adrian " w:date="2015-11-23T10:11:53Z">
        <w:r>
          <w:rPr>
            <w:b/>
            <w:bCs/>
            <w:i/>
            <w:iCs/>
          </w:rPr>
          <w:delText>making infrastructures becomes operating infrastructures</w:delText>
        </w:r>
      </w:del>
    </w:p>
    <w:p>
      <w:pPr>
        <w:pStyle w:val="Normal"/>
        <w:rPr/>
      </w:pPr>
      <w:del w:id="257" w:author="adrian " w:date="2015-11-23T10:11:53Z">
        <w:r>
          <w:rPr/>
        </w:r>
      </w:del>
    </w:p>
    <w:p>
      <w:pPr>
        <w:pStyle w:val="Normal"/>
        <w:rPr/>
      </w:pPr>
      <w:del w:id="258" w:author="adrian " w:date="2015-11-23T10:11:53Z">
        <w:r>
          <w:rPr/>
          <w:delText>These deeper fluxes are not easy to see in the nominalistic semiosis described above. They might be discerned however by selecting from amongst the millions of named repositories on Github some of those that relate not so much to the design and construction of software but to its deployment, maintenance and repair. Amidst the millions of repositories on Github, disrepair and abandonment are extremely common. Repositories that contain a few items uploaded at some date are extremely common, as are repositories that have not been touched for months or years. By contrast, some repositories on Github show almost continuous patterns of contribution (developers adding or modifying the code), and others, perhaps fewer again, are not only often modified but constantly copied.</w:delText>
        </w:r>
      </w:del>
      <w:del w:id="259" w:author="adrian " w:date="2015-11-23T10:11:53Z">
        <w:r>
          <w:rPr>
            <w:shd w:fill="00FF00" w:val="clear"/>
          </w:rPr>
          <w:delText>4</w:delText>
        </w:r>
      </w:del>
      <w:del w:id="260" w:author="adrian " w:date="2015-11-23T10:11:53Z">
        <w:r>
          <w:rPr/>
          <w:delText xml:space="preserve"> As we have seen earlier, the copying of a repository through the operation of forking or cloning is extremely common amongst developers, but the kind of copying in question here is not for the purposes of development by further coding. It is cloning for operational deployment. Such repositories serve different purposes than software development, or at least, they change how we might understand software development.</w:delText>
        </w:r>
      </w:del>
    </w:p>
    <w:p>
      <w:pPr>
        <w:pStyle w:val="Normal"/>
        <w:rPr/>
      </w:pPr>
      <w:del w:id="261" w:author="adrian " w:date="2015-11-23T10:11:53Z">
        <w:r>
          <w:rPr/>
        </w:r>
      </w:del>
    </w:p>
    <w:p>
      <w:pPr>
        <w:pStyle w:val="Normal"/>
        <w:rPr/>
      </w:pPr>
      <w:ins w:id="262" w:author="adrian " w:date="2015-11-23T10:11:53Z">
        <w:r>
          <w:rPr/>
          <w:t>Other more fine-grained imitative and combinatory fluxes run much more deeply through the elements of coding, configuring, maintaining and repair work going on in the code. The workings of deeper imitative fluxes are not easy to see in repository names. They might be discerned by selecting from amongst the millions of named repositories on Github some of those that relate not so much to the design and development of software but to its deployment, maintenance and repair. Amidst the millions of repositories on Github, disrepair and abandonment are extremely common. Many repositories contain a few items uploaded on some date. Others have not been touched for months or years. Some repositories on Github, however, show almost continuous patterns of contribution (developers adding or modifying the code). Others, perhaps fewer again, are not only often modified but constantly copied.</w:t>
        </w:r>
      </w:ins>
      <w:ins w:id="263" w:author="adrian " w:date="2015-11-23T10:11:53Z">
        <w:r>
          <w:rPr>
            <w:rStyle w:val="FootnoteAnchor"/>
          </w:rPr>
          <w:footnoteReference w:id="6"/>
        </w:r>
      </w:ins>
      <w:ins w:id="264" w:author="adrian " w:date="2015-11-23T10:11:53Z">
        <w:r>
          <w:rPr/>
          <w:t xml:space="preserve"> As we have seen earlier, the copying of a repository through </w:t>
        </w:r>
      </w:ins>
      <w:del w:id="265" w:author="adrian " w:date="2015-11-23T10:11:53Z">
        <w:r>
          <w:rPr/>
          <w:delText xml:space="preserve">On the hand, they often contain specialised code focused on configuration of devices, systems, other software, services, and platforms. On the other hand, this specialized information is itself subject to generalization by virtue of its inclusion in a software repository. Configuration repositories </w:delText>
        </w:r>
      </w:del>
      <w:del w:id="266" w:author="adrian " w:date="2015-11-23T10:11:53Z">
        <w:r>
          <w:rPr>
            <w:shd w:fill="00FF00" w:val="clear"/>
          </w:rPr>
          <w:delText>are abound</w:delText>
        </w:r>
      </w:del>
      <w:del w:id="267" w:author="adrian " w:date="2015-11-23T10:11:53Z">
        <w:r>
          <w:rPr/>
          <w:delText xml:space="preserve"> on Github because they allow the often intricate configuration details of contemporary software systems to be replicated quickly. Given that the scale of much information infrastructure is predicated on replicating the same thing multiple times, these configuration repositories reposition the management of infrastructure much closer to software development (e.g. a data-centre might be understood as a collection of identical computers linked together in ways that permit their processing to be coordinated and divided in many different ways; 'identical' here, however means managed through processes of replication.) Perhaps the most straightforward example of this somewhat recursive aspect of configuration would be the repository github/github. This repository name is not publicly visible on Github, yet its existence underpins the ongoing life and dynamism of Github as a social coding platform. As the several hundred developers employed by Github modify, add or repair elements of the platform itself, their changes flow into </w:delText>
        </w:r>
      </w:del>
      <w:r>
        <w:rPr/>
        <w:t xml:space="preserve">the operation of </w:t>
      </w:r>
      <w:ins w:id="268" w:author="adrian " w:date="2015-11-23T10:11:53Z">
        <w:r>
          <w:rPr/>
          <w:t>forking or cloning is extremely common amongst developers as they diagrammatically construct services, platforms, devices and architectures</w:t>
        </w:r>
      </w:ins>
      <w:del w:id="269" w:author="adrian " w:date="2015-11-23T10:11:53Z">
        <w:r>
          <w:rPr/>
          <w:delText>Github through continuous deployment routines that draw down changes from the github/Github. Devops -- development operations - blurs the line between making and running, between designing and maintaining. We could also identify much more mundane versions of devops-style processes occurring in many repositories on Github</w:delText>
        </w:r>
      </w:del>
      <w:r>
        <w:rPr/>
        <w:t>. The many repositories containing names such 'dot' or 'dotfiles' or 'conf' do something similar at the level of individual developers development configuration. That is, they ensure a common and stable development environment for software developers amidst the many different configuration options possible (in relation to editors, compilers, file systems and various elements of the infrastructure that have to be rendered locally operable so that development for larger scale deployments can occur).</w:t>
      </w:r>
    </w:p>
    <w:p>
      <w:pPr>
        <w:pStyle w:val="TextBody"/>
        <w:rPr/>
      </w:pPr>
      <w:ins w:id="270" w:author="adrian " w:date="2015-11-23T10:11:53Z">
        <w:r>
          <w:rPr/>
          <w:t xml:space="preserve">Some copying does not feed into code development. It is cloning for operational deployment. So-called 'DevOps' -- development-operation -- repositories expand infrastructural nominalisation than software development, since they blur the line between making and operating. The operation of infrastructures, its day to day adjustments, workarounds, contingencies and frictions, intersects with the making or development of the infrastructure. Perhaps the most straightforward example of a DevOps repository would be </w:t>
        </w:r>
      </w:ins>
      <w:ins w:id="271" w:author="adrian " w:date="2015-11-23T10:11:53Z">
        <w:r>
          <w:rPr>
            <w:rFonts w:eastAsia="Courier New" w:cs="Courier New" w:ascii="Courier New" w:hAnsi="Courier New"/>
          </w:rPr>
          <w:t>github/Github.</w:t>
        </w:r>
      </w:ins>
      <w:ins w:id="272" w:author="adrian " w:date="2015-11-23T10:11:53Z">
        <w:r>
          <w:rPr/>
          <w:t xml:space="preserve"> The repository is not publicly visible on Github, yet its existence underpins the ongoing life and dynamism of Github as a social coding platform. </w:t>
        </w:r>
      </w:ins>
      <w:ins w:id="273" w:author="adrian " w:date="2015-11-23T10:11:53Z">
        <w:r>
          <w:rPr>
            <w:rFonts w:eastAsia="Courier New" w:cs="Courier New" w:ascii="Courier New" w:hAnsi="Courier New"/>
          </w:rPr>
          <w:t>github/Github</w:t>
        </w:r>
      </w:ins>
      <w:ins w:id="274" w:author="adrian " w:date="2015-11-23T10:11:53Z">
        <w:r>
          <w:rPr/>
          <w:t xml:space="preserve"> names Github itself. As the several hundred developers employed by Github add, modify, or repair elements of the platform itself, their changes flow into the operation of Github through continuous deployment routines that draw down changes from the </w:t>
        </w:r>
      </w:ins>
      <w:ins w:id="275" w:author="adrian " w:date="2015-11-23T10:11:53Z">
        <w:r>
          <w:rPr>
            <w:rFonts w:eastAsia="Courier New" w:cs="Courier New" w:ascii="Courier New" w:hAnsi="Courier New"/>
          </w:rPr>
          <w:t>github/Github</w:t>
        </w:r>
      </w:ins>
      <w:ins w:id="276" w:author="adrian " w:date="2015-11-23T10:11:53Z">
        <w:r>
          <w:rPr/>
          <w:t xml:space="preserve"> onto the operating code of the Github platform. DevOps -- development operations - blurs the line between making and running, between designing and maintaining. We could also identify much more mundane versions of DevOps processes occurring in many repositories on Github.</w:t>
        </w:r>
      </w:ins>
    </w:p>
    <w:p>
      <w:pPr>
        <w:pStyle w:val="TextBody"/>
        <w:rPr/>
      </w:pPr>
      <w:ins w:id="277" w:author="adrian " w:date="2015-11-23T10:11:53Z">
        <w:r>
          <w:rPr/>
          <w:t>DevOps repositories often contain specialised code focused on the deployment of devices, systems, other software, services, and platforms. This specialized information is itself subject to generalization by virtue of its nominalisation, a process that gathers a range of attributes together and provisionally freezes it or renders it more substantial. Configuration repositories are abound on Github because they allow the often intricate configuration details of contemporary software systems to be replicated quickly. Given that the scale of much information infrastructure is predicated on replicating the same thing multiple times, these configuration repositories reposition the management of infrastructure much closer to software development (e.g. a data-centre might be understood as a collection of identical computers linked together in ways that permit their processing to be coordinated and divided in many different ways; 'identical' here, however means managed through processes of replication.)</w:t>
        </w:r>
      </w:ins>
    </w:p>
    <w:p>
      <w:pPr>
        <w:pStyle w:val="TextBody"/>
        <w:rPr/>
      </w:pPr>
      <w:r>
        <w:rPr/>
        <w:t>'</w:t>
      </w:r>
      <w:ins w:id="278" w:author="adrian " w:date="2015-11-23T10:11:53Z">
        <w:r>
          <w:rPr/>
          <w:t xml:space="preserve">DevOps' </w:t>
        </w:r>
      </w:ins>
      <w:del w:id="279" w:author="adrian " w:date="2015-11-23T10:11:53Z">
        <w:r>
          <w:rPr/>
          <w:delText xml:space="preserve">Dev-ops' or developing-operating continuously </w:delText>
        </w:r>
      </w:del>
      <w:r>
        <w:rPr/>
        <w:t xml:space="preserve">re-fashion infrastructures through continuous deployment. </w:t>
      </w:r>
      <w:ins w:id="280" w:author="adrian " w:date="2015-11-23T10:11:53Z">
        <w:r>
          <w:rPr/>
          <w:t>It does this by eliding differences</w:t>
        </w:r>
      </w:ins>
      <w:del w:id="281" w:author="adrian " w:date="2015-11-23T10:11:53Z">
        <w:r>
          <w:rPr/>
          <w:delText>The increasing elision of any difference</w:delText>
        </w:r>
      </w:del>
      <w:r>
        <w:rPr/>
        <w:t xml:space="preserve"> between making and operating</w:t>
      </w:r>
      <w:ins w:id="282" w:author="adrian " w:date="2015-11-23T10:11:53Z">
        <w:r>
          <w:rPr/>
          <w:t xml:space="preserve"> by extending the code namespace, with all its combinatorial variations to include deployment. This extending nominalisation</w:t>
        </w:r>
      </w:ins>
      <w:r>
        <w:rPr/>
        <w:t xml:space="preserve"> is a striking feature of such infrastructures, and one that may affect the mode of existence of infrastructures more generally. Different infrastructural figures such as 'the platform,' 'the stack,' 'deployment' and 'build' intersect with various organisational, aesthetic, ethical and commercial regimes of engagement. A combination of different materials ranging from images, texts, cloud or distributed computing services, various database and search engines, through to code repositories with their groups of contributors comprise the loose but interwoven infrastructures typical of such platforms. They hold together in relational patterns that arise from recursive practice.</w:t>
      </w:r>
    </w:p>
    <w:p>
      <w:pPr>
        <w:pStyle w:val="Normal"/>
        <w:rPr/>
      </w:pPr>
      <w:del w:id="283" w:author="adrian " w:date="2015-11-23T10:11:53Z">
        <w:r>
          <w:rPr/>
        </w:r>
      </w:del>
    </w:p>
    <w:p>
      <w:pPr>
        <w:pStyle w:val="Normal"/>
        <w:rPr/>
      </w:pPr>
      <w:del w:id="284" w:author="adrian " w:date="2015-11-23T10:11:53Z">
        <w:r>
          <w:rPr>
            <w:b/>
            <w:bCs/>
            <w:i/>
            <w:iCs/>
          </w:rPr>
          <w:delText>Github itself - an island or an archipelago</w:delText>
        </w:r>
      </w:del>
    </w:p>
    <w:p>
      <w:pPr>
        <w:pStyle w:val="Normal"/>
        <w:rPr/>
      </w:pPr>
      <w:del w:id="285" w:author="adrian " w:date="2015-11-23T10:11:53Z">
        <w:r>
          <w:rPr/>
        </w:r>
      </w:del>
    </w:p>
    <w:p>
      <w:pPr>
        <w:pStyle w:val="Normal"/>
        <w:rPr/>
      </w:pPr>
      <w:del w:id="286" w:author="adrian " w:date="2015-11-23T10:11:53Z">
        <w:r>
          <w:rPr/>
          <w:delText>Where does this leave Github itself? If I have been arguing that the combinatorial delirium generated by NSA-O-Matic is infrastructurally relevant and resonant for us today because it shows how many things can be seen as compounded or composited almost typographically, does the specific infrastructure of a platform like Github belong to this process or simply support it? Is Github, then, a hub because it somehow has captured the nominalistic semiosis, or somehow made itself into the sinkhole of this semiosis? If Github attracts tremendous amounts of code (for instance, Google Corporation recently announced the closure of its own code repository service Google.code.com and migration of all code deposited there to Github (Google 2015); Microsoft Corporation has recently opened the source code of Windows, its main product, on Github, etc.), should we understand this as evidence of the success of Github in controlling the flows of code and coding work? To put the question more metaphorically, is Github a logistical success story (say like Singapore's role in container shipping) or a tremendous organic accumulation (say like Lagos in Nigeria, with its complicated flows of people, trade, oil and politics)? If we understand Github itself in terms of the nominalistic semiosis, then neither of these alternatives are quite right. Like many platforms, services, devices and systems, Github can be seen as an infrastructure, an infrastructure used in this case for software development and deployment. In this respect, Github is somewhat like a logistics hub. It socially containerises code and allows it to move much flexibly and speedily. Code and coding itself might be seen as re-globalised in their Github transformation. But this logistical management does not capture the tremendous morass of abandoned, rarely used, ephemeral, miscellaneous and incredibly specific code and coding found there.</w:delText>
        </w:r>
      </w:del>
    </w:p>
    <w:p>
      <w:pPr>
        <w:pStyle w:val="Normal"/>
        <w:rPr>
          <w:b/>
          <w:b/>
          <w:bCs/>
          <w:i/>
          <w:i/>
          <w:iCs/>
        </w:rPr>
      </w:pPr>
      <w:del w:id="287" w:author="adrian " w:date="2015-11-23T10:11:53Z">
        <w:r>
          <w:rPr>
            <w:b/>
            <w:bCs/>
            <w:i/>
            <w:iCs/>
          </w:rPr>
        </w:r>
      </w:del>
    </w:p>
    <w:p>
      <w:pPr>
        <w:pStyle w:val="Normal"/>
        <w:rPr/>
      </w:pPr>
      <w:r>
        <w:rPr/>
        <w:t>Conclusion</w:t>
      </w:r>
    </w:p>
    <w:p>
      <w:pPr>
        <w:pStyle w:val="Normal"/>
        <w:rPr/>
      </w:pPr>
      <w:del w:id="288" w:author="adrian " w:date="2015-11-23T10:11:53Z">
        <w:r>
          <w:rPr/>
        </w:r>
      </w:del>
    </w:p>
    <w:p>
      <w:pPr>
        <w:pStyle w:val="Normal"/>
        <w:rPr/>
      </w:pPr>
      <w:ins w:id="290" w:author="adrian " w:date="2015-11-23T10:11:53Z">
        <w:r>
          <w:rPr/>
          <w:t xml:space="preserve">The compound names generated by NSA-O-Matic resonates for us today because information infrastructures expand combinatorially. </w:t>
        </w:r>
      </w:ins>
      <w:r>
        <w:rPr/>
        <w:t xml:space="preserve">I have been suggesting that </w:t>
      </w:r>
      <w:ins w:id="291" w:author="adrian " w:date="2015-11-23T10:11:53Z">
        <w:r>
          <w:rPr/>
          <w:t xml:space="preserve">the flux of names in all their combinations and variations thickens or stacks contemporary infrastructures, and accretes subject positions associated with that deepening. Whether mundane or sublime, I have been suggesting that </w:t>
        </w:r>
      </w:ins>
      <w:del w:id="292" w:author="adrian " w:date="2015-11-23T10:11:53Z">
        <w:r>
          <w:rPr/>
          <w:delText xml:space="preserve">in the case of software-affected infrastructures at least that </w:delText>
        </w:r>
      </w:del>
      <w:r>
        <w:rPr/>
        <w:t xml:space="preserve">names and naming practices help us practically engage with the full-stack complexities of contemporary infrastructures. Names in their linkages of people and devices, of 'dev' understood as a person, the software developer, </w:t>
      </w:r>
      <w:del w:id="293" w:author="adrian " w:date="2015-11-23T10:11:53Z">
        <w:r>
          <w:rPr/>
          <w:delText xml:space="preserve">and </w:delText>
        </w:r>
      </w:del>
      <w:r>
        <w:rPr/>
        <w:t>'dev' as a common abbreviation for device,</w:t>
      </w:r>
      <w:ins w:id="294" w:author="adrian " w:date="2015-11-23T10:11:53Z">
        <w:r>
          <w:rPr/>
          <w:t xml:space="preserve"> and 'DevOps' as development-operation</w:t>
        </w:r>
      </w:ins>
      <w:r>
        <w:rPr/>
        <w:t xml:space="preserve"> flow widely and deeply in contemporary software development. They attest to different and often overlapping movements. The imitative fluxes of names point to processes of replication and copying that propagate devices, protocols, standards and things in various configurations. I suggested that in contemporary information infrastructures, the form of the stack presents one organising axis of this propagation. But this layered architecture is viscously mixed in the concatenated names of many of the repositories on Github. Both the replication of particular forms - </w:t>
      </w:r>
      <w:r>
        <w:rPr>
          <w:rFonts w:eastAsia="Courier New" w:cs="Courier New" w:ascii="Courier New" w:hAnsi="Courier New"/>
        </w:rPr>
        <w:t>linux</w:t>
      </w:r>
      <w:r>
        <w:rPr/>
        <w:t xml:space="preserve">, </w:t>
      </w:r>
      <w:r>
        <w:rPr>
          <w:rFonts w:eastAsia="Courier New" w:cs="Courier New" w:ascii="Courier New" w:hAnsi="Courier New"/>
        </w:rPr>
        <w:t>jquery</w:t>
      </w:r>
      <w:r>
        <w:rPr/>
        <w:t xml:space="preserve"> - and their mutating combination can be seen in the repository names.</w:t>
      </w:r>
    </w:p>
    <w:p>
      <w:pPr>
        <w:pStyle w:val="Normal"/>
        <w:rPr/>
      </w:pPr>
      <w:del w:id="295" w:author="adrian " w:date="2015-11-23T10:11:53Z">
        <w:r>
          <w:rPr/>
        </w:r>
      </w:del>
    </w:p>
    <w:p>
      <w:pPr>
        <w:pStyle w:val="Normal"/>
        <w:rPr/>
      </w:pPr>
      <w:r>
        <w:rPr/>
        <w:t xml:space="preserve">Names not only provide a methodological traction on the infrastructural flux associated with software and coding practices, giving us some sense of the relative centrings and the predominant infrastructural rituals of our worlds. </w:t>
      </w:r>
      <w:ins w:id="297" w:author="adrian " w:date="2015-11-23T10:11:53Z">
        <w:r>
          <w:rPr/>
          <w:t>Nominalisation operates</w:t>
        </w:r>
      </w:ins>
      <w:del w:id="298" w:author="adrian " w:date="2015-11-23T10:11:53Z">
        <w:r>
          <w:rPr/>
          <w:delText>They operate</w:delText>
        </w:r>
      </w:del>
      <w:r>
        <w:rPr/>
        <w:t xml:space="preserve"> generatively in several different senses. First of all, the very act of naming every collection of code, code that may or may not do something in the world, implies an increasing addressability of diverse bodies of code. This addressability supports and engenders what I have been calling, loosely following Peirce, </w:t>
      </w:r>
      <w:ins w:id="299" w:author="adrian " w:date="2015-11-23T10:11:53Z">
        <w:r>
          <w:rPr/>
          <w:t>nominalisation of infrastructure</w:t>
        </w:r>
      </w:ins>
      <w:del w:id="300" w:author="adrian " w:date="2015-11-23T10:11:53Z">
        <w:r>
          <w:rPr/>
          <w:delText>nominalistic semiosis</w:delText>
        </w:r>
      </w:del>
      <w:r>
        <w:rPr/>
        <w:t>. Second, the expansion of what is called a code repository to include almost any aspect of the structure, configuration, documentation</w:t>
      </w:r>
      <w:ins w:id="301" w:author="adrian " w:date="2015-11-23T10:11:53Z">
        <w:r>
          <w:rPr/>
          <w:t xml:space="preserve">, and deployment </w:t>
        </w:r>
      </w:ins>
      <w:del w:id="302" w:author="adrian " w:date="2015-11-23T10:11:53Z">
        <w:r>
          <w:rPr/>
          <w:delText xml:space="preserve"> and coordination of </w:delText>
        </w:r>
      </w:del>
      <w:r>
        <w:rPr/>
        <w:t xml:space="preserve">work associated with contemporary infrastructures means that the same </w:t>
      </w:r>
      <w:ins w:id="303" w:author="adrian " w:date="2015-11-23T10:11:53Z">
        <w:r>
          <w:rPr/>
          <w:t>combinatorial composition that structures bodies of code can generalize to include the deployment and operation</w:t>
        </w:r>
      </w:ins>
      <w:del w:id="304" w:author="adrian " w:date="2015-11-23T10:11:53Z">
        <w:r>
          <w:rPr>
            <w:shd w:fill="00FF00" w:val="clear"/>
          </w:rPr>
          <w:delText>regime of addressing in order to operate can generalization</w:delText>
        </w:r>
      </w:del>
      <w:del w:id="305" w:author="adrian " w:date="2015-11-23T10:11:53Z">
        <w:r>
          <w:rPr/>
          <w:delText>. Hence infrastructures increasingly unfurl by virtue of an ostensibly superficial nominalistic pragmatism</w:delText>
        </w:r>
      </w:del>
      <w:r>
        <w:rPr/>
        <w:t xml:space="preserve">. Third, this </w:t>
      </w:r>
      <w:ins w:id="306" w:author="adrian " w:date="2015-11-23T10:11:53Z">
        <w:r>
          <w:rPr/>
          <w:t xml:space="preserve">nominalisation of infrastructure </w:t>
        </w:r>
      </w:ins>
      <w:del w:id="307" w:author="adrian " w:date="2015-11-23T10:11:53Z">
        <w:r>
          <w:rPr/>
          <w:delText xml:space="preserve">nominalistic semiosis </w:delText>
        </w:r>
      </w:del>
      <w:r>
        <w:rPr/>
        <w:t>is somewhat indifferent to distinctions between making and using, between design and deployment, and indeed to differences between what people and devices do. Across all of these distinctions, naming and calling by name operate interchangeably</w:t>
      </w:r>
      <w:ins w:id="308" w:author="adrian " w:date="2015-11-23T10:11:53Z">
        <w:r>
          <w:rPr/>
          <w:t>, sometimes addressing a subject, sometimes addressing other kinds of being</w:t>
        </w:r>
      </w:ins>
      <w:r>
        <w:rPr/>
        <w:t>. This indifference or re-drawn difference between people and infrastructures generates a constant unfurling deployment in time and space. It lends itself to replication and variation, to changes in scale and variations in configuration</w:t>
      </w:r>
      <w:ins w:id="309" w:author="adrian " w:date="2015-11-23T10:11:53Z">
        <w:r>
          <w:rPr/>
          <w:t>, and combinatorial expansion. DevOps</w:t>
        </w:r>
      </w:ins>
      <w:del w:id="310" w:author="adrian " w:date="2015-11-23T10:11:53Z">
        <w:r>
          <w:rPr/>
          <w:delText>. Devops</w:delText>
        </w:r>
      </w:del>
      <w:r>
        <w:rPr/>
        <w:t xml:space="preserve"> epitomises one highly distilled version of the </w:t>
      </w:r>
      <w:ins w:id="311" w:author="adrian " w:date="2015-11-23T10:11:53Z">
        <w:r>
          <w:rPr/>
          <w:t>nominalisation</w:t>
        </w:r>
      </w:ins>
      <w:del w:id="312" w:author="adrian " w:date="2015-11-23T10:11:53Z">
        <w:r>
          <w:rPr/>
          <w:delText>nominalistic semiosis</w:delText>
        </w:r>
      </w:del>
      <w:r>
        <w:rPr/>
        <w:t xml:space="preserve"> of infrastructure.</w:t>
      </w:r>
    </w:p>
    <w:p>
      <w:pPr>
        <w:pStyle w:val="Normal"/>
        <w:rPr/>
      </w:pPr>
      <w:del w:id="313" w:author="adrian " w:date="2015-11-23T10:11:53Z">
        <w:r>
          <w:rPr/>
        </w:r>
      </w:del>
    </w:p>
    <w:p>
      <w:pPr>
        <w:pStyle w:val="Normal"/>
        <w:rPr/>
      </w:pPr>
      <w:del w:id="314" w:author="adrian " w:date="2015-11-23T10:11:53Z">
        <w:r>
          <w:rPr/>
          <w:delText>Following on from both STS work on infrastructures and media theory accounts of embodied time-space, it makes sense to see these unfurlings as also generating spaces and times, and not simply located in space and time. Unfurling is result of the relatively heterogeneous and diverse scales stacked on each other to generate relative durations and extended replications. Yet this unfurling makes times and spaces as well since it derives from new forms of holding-together assayed by naming and addressing named things. This unfurling may be very predictable, and it may also be shaped by imaginaries (of the cloud, of mobile communication, of pervasive computing), but</w:delText>
        </w:r>
      </w:del>
      <w:del w:id="315" w:author="adrian " w:date="2015-11-23T10:11:53Z">
        <w:bookmarkStart w:id="0" w:name="_GoBack8"/>
        <w:bookmarkEnd w:id="0"/>
        <w:r>
          <w:rPr/>
          <w:delText xml:space="preserve"> it will also bring to light new forms of holding together. The continuous building of devops would be one example of this.</w:delText>
        </w:r>
      </w:del>
    </w:p>
    <w:p>
      <w:pPr>
        <w:pStyle w:val="Normal"/>
        <w:rPr>
          <w:b/>
          <w:b/>
          <w:bCs/>
          <w:i/>
          <w:i/>
          <w:iCs/>
        </w:rPr>
      </w:pPr>
      <w:del w:id="316" w:author="adrian " w:date="2015-11-23T10:11:53Z">
        <w:r>
          <w:rPr>
            <w:b/>
            <w:bCs/>
            <w:i/>
            <w:iCs/>
          </w:rPr>
        </w:r>
      </w:del>
    </w:p>
    <w:p>
      <w:pPr>
        <w:pStyle w:val="Normal"/>
        <w:rPr/>
      </w:pPr>
      <w:r>
        <w:rPr/>
        <w:t>References</w:t>
      </w:r>
    </w:p>
    <w:p>
      <w:pPr>
        <w:pStyle w:val="Firstparagraph"/>
        <w:rPr/>
      </w:pPr>
      <w:ins w:id="317" w:author="adrian " w:date="2015-11-23T10:11:53Z">
        <w:r>
          <w:rPr/>
          <w:t xml:space="preserve">Beniger, James R. 1986. </w:t>
        </w:r>
      </w:ins>
      <w:ins w:id="318" w:author="adrian " w:date="2015-11-23T10:11:53Z">
        <w:r>
          <w:rPr>
            <w:i/>
            <w:iCs/>
          </w:rPr>
          <w:t>The Control Revolution: Technological and Economic Origins of the Information Society</w:t>
        </w:r>
      </w:ins>
      <w:ins w:id="319" w:author="adrian " w:date="2015-11-23T10:11:53Z">
        <w:r>
          <w:rPr/>
          <w:t>. Harvard University Press.</w:t>
        </w:r>
      </w:ins>
    </w:p>
    <w:p>
      <w:pPr>
        <w:pStyle w:val="TextBody"/>
        <w:rPr/>
      </w:pPr>
      <w:r>
        <w:rPr/>
        <w:t xml:space="preserve">Bowker, G. C. 2005. </w:t>
      </w:r>
      <w:r>
        <w:rPr>
          <w:i/>
          <w:iCs/>
        </w:rPr>
        <w:t>Memory Practices in the Sciences</w:t>
      </w:r>
      <w:r>
        <w:rPr/>
        <w:t>. MIT Press Cambridge, MA.</w:t>
      </w:r>
    </w:p>
    <w:p>
      <w:pPr>
        <w:pStyle w:val="TextBody"/>
        <w:rPr/>
      </w:pPr>
      <w:ins w:id="320" w:author="adrian " w:date="2015-11-23T10:11:53Z">
        <w:r>
          <w:rPr/>
          <w:t xml:space="preserve">Bowker, Geoffrey C, and Susan Leigh Star. 1999. </w:t>
        </w:r>
      </w:ins>
      <w:ins w:id="321" w:author="adrian " w:date="2015-11-23T10:11:53Z">
        <w:r>
          <w:rPr>
            <w:i/>
            <w:iCs/>
          </w:rPr>
          <w:t>Sorting Things Out. Classification and Its Consequences</w:t>
        </w:r>
      </w:ins>
      <w:ins w:id="322" w:author="adrian " w:date="2015-11-23T10:11:53Z">
        <w:r>
          <w:rPr/>
          <w:t>. Cambridge MA: MIT Press.</w:t>
        </w:r>
      </w:ins>
    </w:p>
    <w:p>
      <w:pPr>
        <w:pStyle w:val="TextBody"/>
        <w:rPr/>
      </w:pPr>
      <w:r>
        <w:rPr/>
        <w:t xml:space="preserve">Callon, Michel, Jean-Pierre Courtial, William A. Turner, and Serge Bauin. 1983. “From Translations to Problematic Networks: An Introduction to Co-Word Analysis.” </w:t>
      </w:r>
      <w:r>
        <w:rPr>
          <w:i/>
          <w:iCs/>
        </w:rPr>
        <w:t>Social Science Information</w:t>
      </w:r>
      <w:r>
        <w:rPr/>
        <w:t xml:space="preserve"> 22 (2): 191–235. doi:</w:t>
      </w:r>
      <w:hyperlink r:id="rId6">
        <w:r>
          <w:rPr>
            <w:rStyle w:val="Definition"/>
          </w:rPr>
          <w:t>10.1177/053901883022002003</w:t>
        </w:r>
      </w:hyperlink>
      <w:r>
        <w:rPr/>
        <w:t>.</w:t>
      </w:r>
    </w:p>
    <w:p>
      <w:pPr>
        <w:pStyle w:val="TextBody"/>
        <w:rPr/>
      </w:pPr>
      <w:r>
        <w:rPr/>
        <w:t xml:space="preserve">CJFE. 2015. “Snowden Digital Surveillance Archive.” </w:t>
      </w:r>
      <w:hyperlink r:id="rId7">
        <w:r>
          <w:rPr>
            <w:rStyle w:val="Definition"/>
          </w:rPr>
          <w:t>https://snowdenarchive.cjfe.org/greenstone/cgi-bin/library.cgi</w:t>
        </w:r>
      </w:hyperlink>
      <w:r>
        <w:rPr/>
        <w:t>.</w:t>
      </w:r>
    </w:p>
    <w:p>
      <w:pPr>
        <w:pStyle w:val="TextBody"/>
        <w:rPr/>
      </w:pPr>
      <w:r>
        <w:rPr/>
        <w:t xml:space="preserve">Coleman, Gabriella. 2012. </w:t>
      </w:r>
      <w:r>
        <w:rPr>
          <w:i/>
          <w:iCs/>
        </w:rPr>
        <w:t>Coding Freedom: The Ethics and Aesthetics of Hacking</w:t>
      </w:r>
      <w:r>
        <w:rPr/>
        <w:t>. Princeton N.J.: Princeton University Press.</w:t>
      </w:r>
    </w:p>
    <w:p>
      <w:pPr>
        <w:pStyle w:val="TextBody"/>
        <w:rPr/>
      </w:pPr>
      <w:r>
        <w:rPr/>
        <w:t xml:space="preserve">Edwards, P. N., M. S. Mayernik, A. L. Batcheller, G. C. Bowker, and C. L. Borgman. 2011. “Science Friction: Data, Metadata, and Collaboration.” </w:t>
      </w:r>
      <w:r>
        <w:rPr>
          <w:i/>
          <w:iCs/>
        </w:rPr>
        <w:t>Social Studies of Science</w:t>
      </w:r>
      <w:r>
        <w:rPr/>
        <w:t xml:space="preserve"> 41 (5): 667–90. </w:t>
      </w:r>
      <w:hyperlink r:id="rId8">
        <w:r>
          <w:rPr>
            <w:rStyle w:val="Definition"/>
          </w:rPr>
          <w:t>http://sss.sagepub.com/content/41/5/667.short</w:t>
        </w:r>
      </w:hyperlink>
      <w:r>
        <w:rPr/>
        <w:t>.</w:t>
      </w:r>
    </w:p>
    <w:p>
      <w:pPr>
        <w:pStyle w:val="TextBody"/>
        <w:rPr/>
      </w:pPr>
      <w:r>
        <w:rPr/>
        <w:t xml:space="preserve">Foucault, Michel. 1972. “The Archaeology of Knowledge and the Discourse on Language (Trans: A. Sheridan).” </w:t>
      </w:r>
      <w:r>
        <w:rPr>
          <w:i/>
          <w:iCs/>
        </w:rPr>
        <w:t>Pantheon, New York</w:t>
      </w:r>
      <w:r>
        <w:rPr/>
        <w:t>.</w:t>
      </w:r>
    </w:p>
    <w:p>
      <w:pPr>
        <w:pStyle w:val="TextBody"/>
        <w:rPr/>
      </w:pPr>
      <w:ins w:id="323" w:author="adrian " w:date="2015-11-23T10:11:53Z">
        <w:r>
          <w:rPr/>
          <w:t xml:space="preserve">Galloway, Alexander R. 2004. </w:t>
        </w:r>
      </w:ins>
      <w:ins w:id="324" w:author="adrian " w:date="2015-11-23T10:11:53Z">
        <w:r>
          <w:rPr>
            <w:i/>
            <w:iCs/>
          </w:rPr>
          <w:t>Protocol : How Control Exists After Decentralization</w:t>
        </w:r>
      </w:ins>
      <w:ins w:id="325" w:author="adrian " w:date="2015-11-23T10:11:53Z">
        <w:r>
          <w:rPr/>
          <w:t>. Leonardo (Series) (Cambridge, Mass.). Cambridge, Mass.: MIT Press.</w:t>
        </w:r>
      </w:ins>
    </w:p>
    <w:p>
      <w:pPr>
        <w:pStyle w:val="TextBody"/>
        <w:rPr/>
      </w:pPr>
      <w:ins w:id="326" w:author="adrian " w:date="2015-11-23T10:11:53Z">
        <w:r>
          <w:rPr/>
          <w:t xml:space="preserve">Gillespie, Tarleton. 2010. “The Politics of ’Platforms’.” </w:t>
        </w:r>
      </w:ins>
      <w:ins w:id="327" w:author="adrian " w:date="2015-11-23T10:11:53Z">
        <w:r>
          <w:rPr>
            <w:i/>
            <w:iCs/>
          </w:rPr>
          <w:t>New Media &amp; Society</w:t>
        </w:r>
      </w:ins>
      <w:ins w:id="328" w:author="adrian " w:date="2015-11-23T10:11:53Z">
        <w:r>
          <w:rPr/>
          <w:t xml:space="preserve"> 12 (3): 347–64. doi:</w:t>
        </w:r>
      </w:ins>
      <w:hyperlink r:id="rId9">
        <w:ins w:id="329" w:author="adrian " w:date="2015-11-23T10:11:53Z">
          <w:r>
            <w:rPr>
              <w:rStyle w:val="Definition"/>
            </w:rPr>
            <w:t>10.1177/1461444809342738</w:t>
          </w:r>
        </w:ins>
      </w:hyperlink>
      <w:ins w:id="330" w:author="adrian " w:date="2015-11-23T10:11:53Z">
        <w:r>
          <w:rPr/>
          <w:t>.</w:t>
        </w:r>
      </w:ins>
    </w:p>
    <w:p>
      <w:pPr>
        <w:pStyle w:val="TextBody"/>
        <w:rPr/>
      </w:pPr>
      <w:r>
        <w:rPr/>
        <w:t xml:space="preserve">Git. 2014. “Git.” </w:t>
      </w:r>
      <w:hyperlink r:id="rId10">
        <w:r>
          <w:rPr>
            <w:rStyle w:val="Definition"/>
          </w:rPr>
          <w:t>http://git-scm.com/</w:t>
        </w:r>
      </w:hyperlink>
      <w:r>
        <w:rPr/>
        <w:t>.</w:t>
      </w:r>
    </w:p>
    <w:p>
      <w:pPr>
        <w:pStyle w:val="TextBody"/>
        <w:rPr/>
      </w:pPr>
      <w:r>
        <w:rPr/>
        <w:t xml:space="preserve">Google. 2015. “Bidding Farewell to Google Code. Google Open Source Blog.” </w:t>
      </w:r>
      <w:hyperlink r:id="rId11">
        <w:r>
          <w:rPr>
            <w:rStyle w:val="Definition"/>
          </w:rPr>
          <w:t>http://google-opensource.blogspot.com/2015/03/farewell-to-google-code.html</w:t>
        </w:r>
      </w:hyperlink>
      <w:r>
        <w:rPr/>
        <w:t>.</w:t>
      </w:r>
    </w:p>
    <w:p>
      <w:pPr>
        <w:pStyle w:val="TextBody"/>
        <w:rPr/>
      </w:pPr>
      <w:r>
        <w:rPr/>
        <w:t xml:space="preserve">Graham, Stephen, and Simon Marvin. 2001. </w:t>
      </w:r>
      <w:r>
        <w:rPr>
          <w:i/>
          <w:iCs/>
        </w:rPr>
        <w:t>Splintering Urbanism : Networked Infrastructures, Technological Mobilities and the Urban Condition</w:t>
      </w:r>
      <w:r>
        <w:rPr/>
        <w:t>. London: Routledge.</w:t>
      </w:r>
    </w:p>
    <w:p>
      <w:pPr>
        <w:pStyle w:val="TextBody"/>
        <w:rPr/>
      </w:pPr>
      <w:ins w:id="331" w:author="adrian " w:date="2015-11-23T10:11:53Z">
        <w:r>
          <w:rPr/>
          <w:t xml:space="preserve">Guardian News. 2015. “The NSA Files. The Guardian.” </w:t>
        </w:r>
      </w:ins>
      <w:hyperlink r:id="rId12">
        <w:ins w:id="332" w:author="adrian " w:date="2015-11-23T10:11:53Z">
          <w:r>
            <w:rPr>
              <w:rStyle w:val="Definition"/>
            </w:rPr>
            <w:t>http://www.theguardian.com/us-news/the-nsa-files</w:t>
          </w:r>
        </w:ins>
      </w:hyperlink>
      <w:ins w:id="333" w:author="adrian " w:date="2015-11-23T10:11:53Z">
        <w:r>
          <w:rPr/>
          <w:t>.</w:t>
        </w:r>
      </w:ins>
    </w:p>
    <w:p>
      <w:pPr>
        <w:pStyle w:val="TextBody"/>
        <w:rPr/>
      </w:pPr>
      <w:r>
        <w:rPr/>
        <w:t xml:space="preserve">John, Nicholas A. 2013. “Sharing and Web 2.0: The Emergence of a Keyword.” </w:t>
      </w:r>
      <w:r>
        <w:rPr>
          <w:i/>
          <w:iCs/>
        </w:rPr>
        <w:t>New Media &amp; Society</w:t>
      </w:r>
      <w:r>
        <w:rPr/>
        <w:t xml:space="preserve"> 15 (2): 167–82. doi:</w:t>
      </w:r>
      <w:hyperlink r:id="rId13">
        <w:r>
          <w:rPr>
            <w:rStyle w:val="Definition"/>
          </w:rPr>
          <w:t>10.1177/1461444812450684</w:t>
        </w:r>
      </w:hyperlink>
      <w:r>
        <w:rPr/>
        <w:t>.</w:t>
      </w:r>
    </w:p>
    <w:p>
      <w:pPr>
        <w:pStyle w:val="TextBody"/>
        <w:rPr/>
      </w:pPr>
      <w:r>
        <w:rPr/>
        <w:t xml:space="preserve">Kelty, Christopher. 2008. </w:t>
      </w:r>
      <w:r>
        <w:rPr>
          <w:i/>
          <w:iCs/>
        </w:rPr>
        <w:t>Two Bits: The Cultural Significance of Free Software</w:t>
      </w:r>
      <w:r>
        <w:rPr/>
        <w:t>. Duke University Press.</w:t>
      </w:r>
    </w:p>
    <w:p>
      <w:pPr>
        <w:pStyle w:val="TextBody"/>
        <w:rPr/>
      </w:pPr>
      <w:r>
        <w:rPr/>
        <w:t xml:space="preserve">Mackenzie, Adrian. 2006. </w:t>
      </w:r>
      <w:r>
        <w:rPr>
          <w:i/>
          <w:iCs/>
        </w:rPr>
        <w:t>Cutting Code: Software and Sociality</w:t>
      </w:r>
      <w:r>
        <w:rPr/>
        <w:t>. Digital Formations. New York: Peter Lang.</w:t>
      </w:r>
    </w:p>
    <w:p>
      <w:pPr>
        <w:pStyle w:val="TextBody"/>
        <w:rPr/>
      </w:pPr>
      <w:r>
        <w:rPr/>
        <w:t xml:space="preserve">Netcraft. 2015. “January 2015 Web Server Survey | Netcraft.” </w:t>
      </w:r>
      <w:hyperlink r:id="rId14">
        <w:r>
          <w:rPr>
            <w:rStyle w:val="Definition"/>
          </w:rPr>
          <w:t>http://news.netcraft.com/archives/2015/01/15/january-2015-web-server-survey.html</w:t>
        </w:r>
      </w:hyperlink>
      <w:r>
        <w:rPr/>
        <w:t>.</w:t>
      </w:r>
    </w:p>
    <w:p>
      <w:pPr>
        <w:pStyle w:val="TextBody"/>
        <w:rPr/>
      </w:pPr>
      <w:ins w:id="334" w:author="adrian " w:date="2015-11-23T10:11:53Z">
        <w:r>
          <w:rPr/>
          <w:t xml:space="preserve">Peirce, Charles Sanders. 1955. </w:t>
        </w:r>
      </w:ins>
      <w:ins w:id="335" w:author="adrian " w:date="2015-11-23T10:11:53Z">
        <w:r>
          <w:rPr>
            <w:i/>
            <w:iCs/>
          </w:rPr>
          <w:t>Philosophical Writings of Peirce</w:t>
        </w:r>
      </w:ins>
      <w:ins w:id="336" w:author="adrian " w:date="2015-11-23T10:11:53Z">
        <w:r>
          <w:rPr/>
          <w:t>. Dover.</w:t>
        </w:r>
      </w:ins>
    </w:p>
    <w:p>
      <w:pPr>
        <w:pStyle w:val="TextBody"/>
        <w:rPr/>
      </w:pPr>
      <w:r>
        <w:rPr/>
        <w:t xml:space="preserve">Suchman, Lucy. 2006. </w:t>
      </w:r>
      <w:r>
        <w:rPr>
          <w:i/>
          <w:iCs/>
        </w:rPr>
        <w:t>Human and Machine Reconfigurations: Plans and Situated Actions</w:t>
      </w:r>
      <w:r>
        <w:rPr/>
        <w:t>. 2nd ed. Cambridge University Press.</w:t>
      </w:r>
    </w:p>
    <w:p>
      <w:pPr>
        <w:pStyle w:val="TextBody"/>
        <w:rPr/>
      </w:pPr>
      <w:r>
        <w:rPr/>
        <w:t xml:space="preserve">Takhteyev, Yuri, and Andrew Hilts. 2010. </w:t>
      </w:r>
      <w:r>
        <w:rPr>
          <w:i/>
          <w:iCs/>
        </w:rPr>
        <w:t>Investigating the Geography of Open Source Software Through GitHub</w:t>
      </w:r>
      <w:r>
        <w:rPr/>
        <w:t xml:space="preserve">. </w:t>
      </w:r>
      <w:hyperlink r:id="rId15">
        <w:r>
          <w:rPr>
            <w:rStyle w:val="Definition"/>
          </w:rPr>
          <w:t>http://takhteyev.org/papers/Takhteyev-Hilts-2010.pdf</w:t>
        </w:r>
      </w:hyperlink>
      <w:r>
        <w:rPr/>
        <w:t>.</w:t>
      </w:r>
    </w:p>
    <w:p>
      <w:pPr>
        <w:pStyle w:val="TextBody"/>
        <w:rPr/>
      </w:pPr>
      <w:r>
        <w:rPr/>
        <w:t xml:space="preserve">Thrift, Nigel. 2014. “The ‘Sentient’ City and What It May Portend.” </w:t>
      </w:r>
      <w:r>
        <w:rPr>
          <w:i/>
          <w:iCs/>
        </w:rPr>
        <w:t>Big Data &amp; Society</w:t>
      </w:r>
      <w:r>
        <w:rPr/>
        <w:t xml:space="preserve"> 1 (1): 2053951714532241. doi:</w:t>
      </w:r>
      <w:hyperlink r:id="rId16">
        <w:r>
          <w:rPr>
            <w:rStyle w:val="Definition"/>
          </w:rPr>
          <w:t>10.1177/2053951714532241</w:t>
        </w:r>
      </w:hyperlink>
      <w:r>
        <w:rPr/>
        <w:t>.</w:t>
      </w:r>
    </w:p>
    <w:p>
      <w:pPr>
        <w:pStyle w:val="TextBody"/>
        <w:rPr/>
      </w:pPr>
      <w:r>
        <w:rPr/>
        <w:t xml:space="preserve">Thung, Ferdian, Tegawendé F. Bissyandé, David Lo, and Lingxiao Jiang. 2013. “Network Structure of Social Coding in GitHub.” In </w:t>
      </w:r>
      <w:r>
        <w:rPr>
          <w:i/>
          <w:iCs/>
        </w:rPr>
        <w:t>Software Maintenance and Reengineering (CSMR), 2013 17th European Conference on</w:t>
      </w:r>
      <w:r>
        <w:rPr/>
        <w:t xml:space="preserve">, 323–26. IEEE. </w:t>
      </w:r>
      <w:hyperlink r:id="rId17">
        <w:r>
          <w:rPr>
            <w:rStyle w:val="Definition"/>
          </w:rPr>
          <w:t>http://ieeexplore.ieee.org/xpls/abs_all.jsp?arnumber=6498480</w:t>
        </w:r>
      </w:hyperlink>
      <w:r>
        <w:rPr/>
        <w:t>.</w:t>
      </w:r>
    </w:p>
    <w:p>
      <w:pPr>
        <w:pStyle w:val="TextBody"/>
        <w:rPr/>
      </w:pPr>
      <w:ins w:id="337" w:author="adrian " w:date="2015-11-23T10:11:53Z">
        <w:r>
          <w:rPr/>
          <w:t xml:space="preserve">W3Techs. 2012. “jQuery Now Runs on Every Second Website. Web Technology Surveys.” </w:t>
        </w:r>
      </w:ins>
      <w:hyperlink r:id="rId18">
        <w:ins w:id="338" w:author="adrian " w:date="2015-11-23T10:11:53Z">
          <w:r>
            <w:rPr>
              <w:rStyle w:val="Definition"/>
            </w:rPr>
            <w:t>http://w3techs.com/blog/entry/jquery_now_runs_on_every_second_website</w:t>
          </w:r>
        </w:ins>
      </w:hyperlink>
      <w:ins w:id="339" w:author="adrian " w:date="2015-11-23T10:11:53Z">
        <w:r>
          <w:rPr/>
          <w:t>.</w:t>
        </w:r>
      </w:ins>
    </w:p>
    <w:p>
      <w:pPr>
        <w:sectPr>
          <w:footerReference w:type="default" r:id="rId19"/>
          <w:footnotePr>
            <w:numFmt w:val="decimal"/>
          </w:footnotePr>
          <w:type w:val="nextPage"/>
          <w:pgSz w:w="12240" w:h="15840"/>
          <w:pgMar w:left="1440" w:right="1440" w:header="0" w:top="1440" w:footer="1440" w:bottom="2016" w:gutter="0"/>
          <w:pgNumType w:fmt="decimal"/>
          <w:formProt w:val="false"/>
          <w:textDirection w:val="lrTb"/>
        </w:sectPr>
        <w:pStyle w:val="Normal"/>
        <w:rPr/>
      </w:pPr>
      <w:del w:id="340" w:author="adrian " w:date="2015-11-23T10:11:53Z">
        <w:r>
          <w:rPr/>
        </w:r>
      </w:del>
    </w:p>
    <w:p>
      <w:pPr>
        <w:pStyle w:val="Normal"/>
        <w:rPr/>
      </w:pPr>
      <w:del w:id="341" w:author="adrian " w:date="2015-11-23T10:11:53Z">
        <w:r>
          <w:rPr/>
          <w:delText>Adrian McKenzie</w:delText>
        </w:r>
      </w:del>
    </w:p>
    <w:p>
      <w:pPr>
        <w:pStyle w:val="Normal"/>
        <w:rPr/>
      </w:pPr>
      <w:r>
        <w:rPr/>
      </w:r>
    </w:p>
    <w:sectPr>
      <w:footerReference w:type="default" r:id="rId20"/>
      <w:footnotePr>
        <w:numFmt w:val="decimal"/>
      </w:footnotePr>
      <w:type w:val="nextPage"/>
      <w:pgSz w:w="12240" w:h="15840"/>
      <w:pgMar w:left="1440" w:right="1440" w:header="0" w:top="1440" w:footer="1440" w:bottom="2016"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enelope Harvey" w:date="2015-08-14T19:48:00Z" w:initials="PH">
    <w:p>
      <w:r>
        <w:rPr/>
        <w:t>Format as below?</w:t>
      </w:r>
    </w:p>
  </w:comment>
  <w:comment w:id="1" w:author="Penelope Harvey" w:date="2015-08-14T19:57:00Z" w:initials="PH">
    <w:p>
      <w:r>
        <w:rPr/>
        <w:t xml:space="preserve">A bit of help here?? </w:t>
      </w:r>
    </w:p>
  </w:comment>
  <w:comment w:id="2" w:author="Penelope Harvey" w:date="2015-08-14T19:59:00Z" w:initials="PH">
    <w:p>
      <w:r>
        <w:rPr/>
        <w:t xml:space="preserve">Something missing? </w:t>
      </w:r>
    </w:p>
  </w:comment>
  <w:comment w:id="3" w:author="Penelope Harvey" w:date="2015-08-15T12:00:00Z" w:initials="PH">
    <w:p>
      <w:r>
        <w:rPr/>
        <w:t xml:space="preserve">Here the infrastructure stands external to the naming process?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auto"/>
    <w:pitch w:val="default"/>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18</w:t>
    </w:r>
    <w:r>
      <w:fldChar w:fldCharType="end"/>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18</w:t>
    </w:r>
    <w: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 xml:space="preserve">In 'Pragmatism in Retrospect: a Last Formulation,' C.S. Peirce writes, 'by semiosis, I mean ... an action, or influence, which is, or involves, a cooperation of </w:t>
      </w:r>
      <w:r>
        <w:rPr>
          <w:i/>
          <w:iCs/>
        </w:rPr>
        <w:t>three</w:t>
      </w:r>
      <w:r>
        <w:rPr/>
        <w:t xml:space="preserve"> subjects, such as a sign, its object, and its interpretant, this tri-relative influence not being in any way resolvable into actions between pairs' (Peirce 1955, 282). He goes on to note that the interpretant, the entity affected by an encounter with a sign is not necessarily a person, although it is easier to think about semiosis in terms of people.</w:t>
      </w:r>
    </w:p>
  </w:footnote>
  <w:footnote w:id="3">
    <w:p>
      <w:pPr>
        <w:pStyle w:val="Footnote"/>
        <w:rPr/>
      </w:pPr>
      <w:r>
        <w:rPr/>
        <w:footnoteRef/>
        <w:tab/>
        <w:t>Code and coding have been widely discussed as making contemporary infrastructure what it is. The conceptual genealogies I draw on include science and technology studies accounts of information and scientific data infrastructures (G. C Bowker 2005; Edwards et al. 2011), as well as anthropological accounts of software in terms of recursion and freedom (Kelty 2008; Coleman 2012) (although it lies quite a long way from debates about open vs closed source code, the debate that monopolised attention to software during much of the last decade) and connections between network infrastructure and contemporary urban experience (Graham and Marvin 2001; Thrift 2014).</w:t>
      </w:r>
    </w:p>
  </w:footnote>
  <w:footnote w:id="4">
    <w:p>
      <w:pPr>
        <w:pStyle w:val="Footnote"/>
        <w:rPr/>
      </w:pPr>
      <w:r>
        <w:rPr/>
        <w:footnoteRef/>
        <w:tab/>
        <w:t xml:space="preserve">The practices of working with code repositories on Github are quite complicated, and not the focus on discussion here. The advent of the </w:t>
      </w:r>
      <w:r>
        <w:rPr>
          <w:rFonts w:eastAsia="Courier New" w:cs="Courier New" w:ascii="Courier New" w:hAnsi="Courier New"/>
        </w:rPr>
        <w:t>git</w:t>
      </w:r>
      <w:r>
        <w:rPr/>
        <w:t xml:space="preserve"> approach to the management of code has led to a very wide-ranging set of changes in the production of code, and Github has become the 'largest code repository on the planet' (Git 2014) by centralising some of these shifts. Software engineering researchers have taken a keen interest in these repositories precisely because they seem to offer access to how software is actually built (Takhteyev and Hilts 2010; Thung et al. 2013).</w:t>
      </w:r>
    </w:p>
  </w:footnote>
  <w:footnote w:id="5">
    <w:p>
      <w:pPr>
        <w:pStyle w:val="Footnote"/>
        <w:rPr/>
      </w:pPr>
      <w:r>
        <w:rPr/>
        <w:footnoteRef/>
        <w:tab/>
        <w:t xml:space="preserve">The stack comprises a diverse range of materials that could include storage systems (disk drives), servers, network resources, hardware specificities, data models and database architectures, business and transactional logics, software frameworks that connect elements of systems and architectures together, user interfaces including how screen elements such as graphics, interactive devices and text operate together. The first four layers of this stack, for instance, would be dominated by </w:t>
      </w:r>
      <w:r>
        <w:rPr>
          <w:rFonts w:eastAsia="Courier New" w:cs="Courier New" w:ascii="Courier New" w:hAnsi="Courier New"/>
        </w:rPr>
        <w:t>linux</w:t>
      </w:r>
      <w:r>
        <w:rPr/>
        <w:t xml:space="preserve"> kernel versions, since the Android operating system, which has the largest installed base, is a version of </w:t>
      </w:r>
      <w:r>
        <w:rPr>
          <w:rFonts w:eastAsia="Courier New" w:cs="Courier New" w:ascii="Courier New" w:hAnsi="Courier New"/>
        </w:rPr>
        <w:t>linux</w:t>
      </w:r>
      <w:r>
        <w:rPr/>
        <w:t xml:space="preserve">. Or, if we turned from handheld devices to supercomputers, 97% reportedly use </w:t>
      </w:r>
      <w:r>
        <w:rPr>
          <w:rFonts w:eastAsia="Courier New" w:cs="Courier New" w:ascii="Courier New" w:hAnsi="Courier New"/>
        </w:rPr>
        <w:t>linux.</w:t>
      </w:r>
      <w:r>
        <w:rPr/>
        <w:t xml:space="preserve"> This is clearly a repository of no little significance. While </w:t>
      </w:r>
      <w:r>
        <w:rPr>
          <w:rFonts w:eastAsia="Courier New" w:cs="Courier New" w:ascii="Courier New" w:hAnsi="Courier New"/>
        </w:rPr>
        <w:t>apache</w:t>
      </w:r>
      <w:r>
        <w:rPr/>
        <w:t xml:space="preserve"> is perhaps less well-known, it has for over a decade now has served the largest share of websites (around 40% or 340 million sites in January 2015 (Netcraft 2015)).</w:t>
      </w:r>
    </w:p>
  </w:footnote>
  <w:footnote w:id="6">
    <w:p>
      <w:pPr>
        <w:pStyle w:val="Footnote"/>
        <w:rPr/>
      </w:pPr>
      <w:r>
        <w:rPr/>
        <w:footnoteRef/>
        <w:tab/>
        <w:t xml:space="preserve">Detecting repositories on Github that display this continuous development is not straightforward and involves some use of digital methods. In this case, I made use of the GithubArchive.org datasets as published in the Google BigQuery </w:t>
      </w:r>
      <w:r>
        <w:rPr>
          <w:rFonts w:eastAsia="Courier New" w:cs="Courier New" w:ascii="Courier New" w:hAnsi="Courier New"/>
        </w:rPr>
        <w:t>GithubArchive</w:t>
      </w:r>
      <w:r>
        <w:rPr/>
        <w:t xml:space="preserve"> dataset. See http://bigquery.google.com/githubarchive [TBA - check url]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ind w:left="0" w:hanging="0"/>
      </w:pPr>
    </w:lvl>
    <w:lvl w:ilvl="1">
      <w:start w:val="1"/>
      <w:numFmt w:val="decimal"/>
      <w:suff w:val="nothing"/>
      <w:lvlText w:val=""/>
      <w:lvlJc w:val="left"/>
      <w:pPr>
        <w:ind w:left="0" w:hanging="0"/>
      </w:pPr>
    </w:lvl>
    <w:lvl w:ilvl="2">
      <w:start w:val="1"/>
      <w:numFmt w:val="decimal"/>
      <w:suff w:val="nothing"/>
      <w:lvlText w:val=""/>
      <w:lvlJc w:val="left"/>
      <w:pPr>
        <w:ind w:left="0" w:hanging="0"/>
      </w:pPr>
    </w:lvl>
    <w:lvl w:ilvl="3">
      <w:start w:val="1"/>
      <w:numFmt w:val="decimal"/>
      <w:suff w:val="nothing"/>
      <w:lvlText w:val=""/>
      <w:lvlJc w:val="left"/>
      <w:pPr>
        <w:ind w:left="0" w:hanging="0"/>
      </w:pPr>
    </w:lvl>
    <w:lvl w:ilvl="4">
      <w:start w:val="1"/>
      <w:numFmt w:val="decimal"/>
      <w:suff w:val="nothing"/>
      <w:lvlText w:val=""/>
      <w:lvlJc w:val="left"/>
      <w:pPr>
        <w:ind w:left="0" w:hanging="0"/>
      </w:pPr>
    </w:lvl>
    <w:lvl w:ilvl="5">
      <w:start w:val="1"/>
      <w:numFmt w:val="decimal"/>
      <w:suff w:val="nothing"/>
      <w:lvlText w:val=""/>
      <w:lvlJc w:val="left"/>
      <w:pPr>
        <w:ind w:left="0" w:hanging="0"/>
      </w:pPr>
    </w:lvl>
    <w:lvl w:ilvl="6">
      <w:start w:val="1"/>
      <w:numFmt w:val="decimal"/>
      <w:suff w:val="nothing"/>
      <w:lvlText w:val=""/>
      <w:lvlJc w:val="left"/>
      <w:pPr>
        <w:ind w:left="0" w:hanging="0"/>
      </w:pPr>
    </w:lvl>
    <w:lvl w:ilvl="7">
      <w:start w:val="1"/>
      <w:numFmt w:val="decimal"/>
      <w:suff w:val="nothing"/>
      <w:lvlText w:val=""/>
      <w:lvlJc w:val="left"/>
      <w:pPr>
        <w:ind w:left="0" w:hanging="0"/>
      </w:pPr>
    </w:lvl>
    <w:lvl w:ilvl="8">
      <w:start w:val="1"/>
      <w:numFmt w:val="decimal"/>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en-US" w:eastAsia="zxx" w:bidi="zxx"/>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Times New Roman" w:hAnsi="Times New Roman" w:eastAsia="Lucida Sans Unicode" w:cs="Tahoma"/>
      <w:color w:val="auto"/>
      <w:sz w:val="24"/>
      <w:szCs w:val="24"/>
      <w:lang w:val="en-US" w:eastAsia="zxx" w:bidi="zxx"/>
    </w:rPr>
  </w:style>
  <w:style w:type="paragraph" w:styleId="Heading1">
    <w:name w:val="Heading 1"/>
    <w:basedOn w:val="Heading"/>
    <w:next w:val="TextBody"/>
    <w:qFormat/>
    <w:pPr>
      <w:numPr>
        <w:ilvl w:val="0"/>
        <w:numId w:val="1"/>
      </w:numPr>
      <w:outlineLvl w:val="0"/>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outlineLvl w:val="2"/>
      <w:outlineLvl w:val="2"/>
    </w:pPr>
    <w:rPr>
      <w:b/>
      <w:bCs/>
      <w:sz w:val="28"/>
      <w:szCs w:val="28"/>
    </w:rPr>
  </w:style>
  <w:style w:type="paragraph" w:styleId="Heading4">
    <w:name w:val="Heading 4"/>
    <w:basedOn w:val="Heading"/>
    <w:next w:val="TextBody"/>
    <w:qFormat/>
    <w:pPr>
      <w:numPr>
        <w:ilvl w:val="3"/>
        <w:numId w:val="1"/>
      </w:numPr>
      <w:outlineLvl w:val="3"/>
      <w:outlineLvl w:val="3"/>
    </w:pPr>
    <w:rPr>
      <w:b/>
      <w:bCs/>
      <w:i/>
      <w:iCs/>
      <w:sz w:val="24"/>
      <w:szCs w:val="24"/>
    </w:rPr>
  </w:style>
  <w:style w:type="paragraph" w:styleId="Heading5">
    <w:name w:val="Heading 5"/>
    <w:basedOn w:val="Heading"/>
    <w:next w:val="TextBody"/>
    <w:qFormat/>
    <w:pPr>
      <w:numPr>
        <w:ilvl w:val="4"/>
        <w:numId w:val="1"/>
      </w:numPr>
      <w:outlineLvl w:val="4"/>
      <w:outlineLvl w:val="4"/>
    </w:pPr>
    <w:rPr>
      <w:b/>
      <w:bCs/>
      <w:sz w:val="24"/>
      <w:szCs w:val="24"/>
    </w:rPr>
  </w:style>
  <w:style w:type="paragraph" w:styleId="Heading6">
    <w:name w:val="Heading 6"/>
    <w:basedOn w:val="Heading"/>
    <w:next w:val="TextBody"/>
    <w:qFormat/>
    <w:pPr>
      <w:numPr>
        <w:ilvl w:val="5"/>
        <w:numId w:val="1"/>
      </w:numPr>
      <w:outlineLvl w:val="5"/>
      <w:outlineLvl w:val="5"/>
    </w:pPr>
    <w:rPr>
      <w:b/>
      <w:bCs/>
      <w:sz w:val="21"/>
      <w:szCs w:val="21"/>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Lucida Sans Unicode" w:cs="Tahoma"/>
      <w:sz w:val="28"/>
      <w:szCs w:val="28"/>
    </w:rPr>
  </w:style>
  <w:style w:type="paragraph" w:styleId="TextBody">
    <w:name w:val="Text Body"/>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w:basedOn w:val="Normal"/>
    <w:pPr>
      <w:suppressLineNumbers/>
      <w:ind w:left="283" w:right="0"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Illustration">
    <w:name w:val="Illustration"/>
    <w:basedOn w:val="Caption"/>
    <w:qFormat/>
    <w:pPr/>
    <w:rPr/>
  </w:style>
  <w:style w:type="numbering" w:styleId="Numbering1">
    <w:name w:val="Numbering 1"/>
  </w:style>
  <w:style w:type="numbering" w:styleId="Numbering2">
    <w:name w:val="Numbering 2"/>
  </w:style>
  <w:style w:type="numbering" w:styleId="Numbering3">
    <w:name w:val="Numbering 3"/>
  </w:style>
  <w:style w:type="numbering" w:styleId="Numbering4">
    <w:name w:val="Numbering 4"/>
  </w:style>
  <w:style w:type="numbering" w:styleId="Numbering5">
    <w:name w:val="Numbering 5"/>
  </w:style>
  <w:style w:type="numbering" w:styleId="List1">
    <w:name w:val="List 1"/>
  </w:style>
  <w:style w:type="numbering" w:styleId="List2">
    <w:name w:val="List 2"/>
  </w:style>
  <w:style w:type="numbering" w:styleId="List3">
    <w:name w:val="List 3"/>
  </w:style>
  <w:style w:type="numbering" w:styleId="List4">
    <w:name w:val="List 4"/>
  </w:style>
  <w:style w:type="numbering" w:styleId="List5">
    <w:name w:val="List 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ivergentdave.github.io/nsa-o-matic/"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jquery.org/" TargetMode="External"/><Relationship Id="rId6" Type="http://schemas.openxmlformats.org/officeDocument/2006/relationships/hyperlink" Target="http://dx.doi.org/10.1177/053901883022002003" TargetMode="External"/><Relationship Id="rId7" Type="http://schemas.openxmlformats.org/officeDocument/2006/relationships/hyperlink" Target="https://snowdenarchive.cjfe.org/greenstone/cgi-bin/library.cgi" TargetMode="External"/><Relationship Id="rId8" Type="http://schemas.openxmlformats.org/officeDocument/2006/relationships/hyperlink" Target="http://sss.sagepub.com/content/41/5/667.short" TargetMode="External"/><Relationship Id="rId9" Type="http://schemas.openxmlformats.org/officeDocument/2006/relationships/hyperlink" Target="http://dx.doi.org/10.1177/1461444809342738" TargetMode="External"/><Relationship Id="rId10" Type="http://schemas.openxmlformats.org/officeDocument/2006/relationships/hyperlink" Target="http://git-scm.com/" TargetMode="External"/><Relationship Id="rId11" Type="http://schemas.openxmlformats.org/officeDocument/2006/relationships/hyperlink" Target="http://google-opensource.blogspot.com/2015/03/farewell-to-google-code.html" TargetMode="External"/><Relationship Id="rId12" Type="http://schemas.openxmlformats.org/officeDocument/2006/relationships/hyperlink" Target="http://www.theguardian.com/us-news/the-nsa-files" TargetMode="External"/><Relationship Id="rId13" Type="http://schemas.openxmlformats.org/officeDocument/2006/relationships/hyperlink" Target="http://dx.doi.org/10.1177/1461444812450684" TargetMode="External"/><Relationship Id="rId14" Type="http://schemas.openxmlformats.org/officeDocument/2006/relationships/hyperlink" Target="http://news.netcraft.com/archives/2015/01/15/january-2015-web-server-survey.html" TargetMode="External"/><Relationship Id="rId15" Type="http://schemas.openxmlformats.org/officeDocument/2006/relationships/hyperlink" Target="http://takhteyev.org/papers/Takhteyev-Hilts-2010.pdf" TargetMode="External"/><Relationship Id="rId16" Type="http://schemas.openxmlformats.org/officeDocument/2006/relationships/hyperlink" Target="http://dx.doi.org/10.1177/2053951714532241" TargetMode="External"/><Relationship Id="rId17" Type="http://schemas.openxmlformats.org/officeDocument/2006/relationships/hyperlink" Target="http://ieeexplore.ieee.org/xpls/abs_all.jsp?arnumber=6498480" TargetMode="External"/><Relationship Id="rId18" Type="http://schemas.openxmlformats.org/officeDocument/2006/relationships/hyperlink" Target="http://w3techs.com/blog/entry/jquery_now_runs_on_every_second_website" TargetMode="Externa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otnotes" Target="footnotes.xml"/><Relationship Id="rId22" Type="http://schemas.openxmlformats.org/officeDocument/2006/relationships/comments" Target="comment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403</TotalTime>
  <Application>LibreOffice/4.4.2.2$Linux_X86_64 LibreOffice_project/40m0$Build-2</Application>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en-GB</dc:language>
  <cp:lastModifiedBy>adrian </cp:lastModifiedBy>
  <dcterms:modified xsi:type="dcterms:W3CDTF">2015-11-23T10:18:27Z</dcterms:modified>
  <cp:revision>1</cp:revision>
</cp:coreProperties>
</file>