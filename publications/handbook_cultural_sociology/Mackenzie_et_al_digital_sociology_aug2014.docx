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ins w:author="adrian " w:date="2014-08-06T07:46:00Z" w:id="0">
        <w:r>
          <w:rPr/>
          <w:t>D</w:t>
        </w:r>
      </w:ins>
      <w:ins w:author="adrian " w:date="2014-08-04T06:36:00Z" w:id="1">
        <w:r>
          <w:rPr/>
          <w:t>igital soci</w:t>
        </w:r>
      </w:ins>
      <w:ins w:author="adrian " w:date="2014-08-04T06:37:00Z" w:id="2">
        <w:r>
          <w:rPr/>
          <w:t xml:space="preserve">ology </w:t>
        </w:r>
      </w:ins>
      <w:ins w:author="adrian " w:date="2014-08-04T06:37:00Z" w:id="3">
        <w:r>
          <w:rPr/>
          <w:t>in the field of devices</w:t>
        </w:r>
      </w:ins>
    </w:p>
    <w:p>
      <w:pPr>
        <w:pStyle w:val="style1"/>
        <w:numPr>
          <w:ilvl w:val="0"/>
          <w:numId w:val="1"/>
        </w:numPr>
      </w:pPr>
      <w:del w:author="adrian " w:date="2014-08-14T06:43:00Z" w:id="4">
        <w:r>
          <w:rPr/>
          <w:delText xml:space="preserve">Digital </w:delText>
        </w:r>
      </w:del>
      <w:del w:author="adrian " w:date="2014-07-31T11:38:00Z" w:id="5">
        <w:r>
          <w:rPr/>
          <w:delText xml:space="preserve">cultural </w:delText>
        </w:r>
      </w:del>
      <w:del w:author="adrian " w:date="2014-08-14T06:43:00Z" w:id="6">
        <w:r>
          <w:rPr/>
          <w:delText xml:space="preserve">sociology: scale, pattern and feedback </w:delText>
        </w:r>
      </w:del>
      <w:del w:author="adrian " w:date="2014-07-31T21:25:00Z" w:id="7">
        <w:r>
          <w:rPr/>
          <w:delText>loops</w:delText>
        </w:r>
      </w:del>
    </w:p>
    <w:p>
      <w:pPr>
        <w:pStyle w:val="style1"/>
      </w:pPr>
      <w:r>
        <w:rPr/>
      </w:r>
    </w:p>
    <w:p>
      <w:pPr>
        <w:pStyle w:val="style0"/>
      </w:pPr>
      <w:r>
        <w:rPr/>
        <w:t>Adrian Mackenzie, Richard Mills, Stuart Sharples, Matthew Fuller and Andrew Goffey</w:t>
      </w:r>
    </w:p>
    <w:p>
      <w:pPr>
        <w:pStyle w:val="style0"/>
      </w:pPr>
      <w:r>
        <w:rPr/>
      </w:r>
    </w:p>
    <w:p>
      <w:pPr>
        <w:pStyle w:val="style0"/>
      </w:pPr>
      <w:r>
        <w:rPr/>
      </w:r>
    </w:p>
    <w:p>
      <w:pPr>
        <w:pStyle w:val="style2"/>
        <w:numPr>
          <w:ilvl w:val="1"/>
          <w:numId w:val="1"/>
        </w:numPr>
      </w:pPr>
      <w:r>
        <w:rPr/>
        <w:t>Introduction</w:t>
      </w:r>
    </w:p>
    <w:p>
      <w:pPr>
        <w:pStyle w:val="style22"/>
      </w:pPr>
      <w:r>
        <w:rPr/>
        <w:t xml:space="preserve">Digital sociology focuses on culture as it plays out in the vast, expanding, power-laden and complex </w:t>
      </w:r>
      <w:del w:author="adrian " w:date="2014-08-01T12:11:00Z" w:id="8">
        <w:r>
          <w:rPr/>
          <w:delText xml:space="preserve">textual and </w:delText>
        </w:r>
      </w:del>
      <w:r>
        <w:rPr/>
        <w:t xml:space="preserve">media environments </w:t>
      </w:r>
      <w:ins w:author="adrian " w:date="2014-07-31T11:00:00Z" w:id="9">
        <w:r>
          <w:rPr/>
          <w:t xml:space="preserve">of </w:t>
        </w:r>
      </w:ins>
      <w:ins w:author="adrian " w:date="2014-08-08T07:09:00Z" w:id="10">
        <w:r>
          <w:rPr/>
          <w:t xml:space="preserve">the </w:t>
        </w:r>
      </w:ins>
      <w:del w:author="adrian " w:date="2014-07-31T11:00:00Z" w:id="11">
        <w:r>
          <w:rPr/>
          <w:delText xml:space="preserve">that have taken shape in the </w:delText>
        </w:r>
      </w:del>
      <w:r>
        <w:rPr/>
        <w:t>last few decades</w:t>
      </w:r>
      <w:ins w:author="adrian " w:date="2014-08-01T12:11:00Z" w:id="12">
        <w:r>
          <w:rPr/>
          <w:t>.</w:t>
        </w:r>
      </w:ins>
      <w:ins w:author="adrian " w:date="2014-08-01T11:10:00Z" w:id="13">
        <w:r>
          <w:rPr/>
          <w:t xml:space="preserve"> </w:t>
        </w:r>
      </w:ins>
      <w:ins w:author="adrian " w:date="2014-07-31T11:00:00Z" w:id="14">
        <w:r>
          <w:rPr/>
          <w:t xml:space="preserve"> </w:t>
        </w:r>
      </w:ins>
      <w:ins w:author="adrian " w:date="2014-07-31T11:00:00Z" w:id="15">
        <w:r>
          <w:rPr/>
          <w:t>In t</w:t>
        </w:r>
      </w:ins>
      <w:ins w:author="adrian " w:date="2014-07-31T11:00:00Z" w:id="16">
        <w:r>
          <w:rPr/>
          <w:t xml:space="preserve">hese </w:t>
        </w:r>
      </w:ins>
      <w:ins w:author="adrian " w:date="2014-07-31T11:00:00Z" w:id="17">
        <w:r>
          <w:rPr/>
          <w:t xml:space="preserve">media </w:t>
        </w:r>
      </w:ins>
      <w:ins w:author="adrian " w:date="2014-07-31T11:00:00Z" w:id="18">
        <w:r>
          <w:rPr/>
          <w:t xml:space="preserve">environments, </w:t>
        </w:r>
      </w:ins>
      <w:ins w:author="adrian " w:date="2014-07-31T11:00:00Z" w:id="19">
        <w:r>
          <w:rPr/>
          <w:t>feedback loops running between devices and social practices</w:t>
        </w:r>
      </w:ins>
      <w:ins w:author="adrian " w:date="2014-07-31T11:00:00Z" w:id="20">
        <w:r>
          <w:rPr/>
          <w:t xml:space="preserve"> </w:t>
        </w:r>
      </w:ins>
      <w:ins w:author="adrian " w:date="2014-07-31T11:00:00Z" w:id="21">
        <w:r>
          <w:rPr/>
          <w:t>constantly</w:t>
        </w:r>
      </w:ins>
      <w:ins w:author="adrian " w:date="2014-07-31T11:00:00Z" w:id="22">
        <w:r>
          <w:rPr/>
          <w:t xml:space="preserve"> re-define culture</w:t>
        </w:r>
      </w:ins>
      <w:r>
        <w:rPr/>
        <w:t xml:space="preserve">. </w:t>
      </w:r>
      <w:del w:author="adrian " w:date="2014-08-08T07:10:00Z" w:id="23">
        <w:r>
          <w:rPr/>
          <w:delText xml:space="preserve">The object of </w:delText>
        </w:r>
      </w:del>
      <w:del w:author="adrian " w:date="2014-08-01T12:12:00Z" w:id="24">
        <w:r>
          <w:rPr/>
          <w:delText xml:space="preserve">analysis </w:delText>
        </w:r>
      </w:del>
      <w:del w:author="adrian " w:date="2014-08-08T07:10:00Z" w:id="25">
        <w:r>
          <w:rPr/>
          <w:delText>is c</w:delText>
        </w:r>
      </w:del>
      <w:ins w:author="adrian " w:date="2014-08-08T07:10:00Z" w:id="26">
        <w:r>
          <w:rPr/>
          <w:t>C</w:t>
        </w:r>
      </w:ins>
      <w:r>
        <w:rPr/>
        <w:t xml:space="preserve">ulture </w:t>
      </w:r>
      <w:del w:author="adrian " w:date="2014-08-08T07:06:00Z" w:id="27">
        <w:r>
          <w:rPr/>
          <w:delText xml:space="preserve">as it is re-written digitally </w:delText>
        </w:r>
      </w:del>
      <w:del w:author="adrian " w:date="2014-08-08T07:07:00Z" w:id="28">
        <w:r>
          <w:rPr/>
          <w:delText xml:space="preserve">in </w:delText>
        </w:r>
      </w:del>
      <w:del w:author="adrian " w:date="2014-08-08T07:07:00Z" w:id="29">
        <w:r>
          <w:rPr/>
          <w:delText xml:space="preserve">settings </w:delText>
        </w:r>
      </w:del>
      <w:ins w:author="adrian " w:date="2014-08-08T07:10:00Z" w:id="30">
        <w:r>
          <w:rPr/>
          <w:t xml:space="preserve"> </w:t>
        </w:r>
      </w:ins>
      <w:ins w:author="adrian " w:date="2014-08-08T07:10:00Z" w:id="31">
        <w:r>
          <w:rPr/>
          <w:t>–</w:t>
        </w:r>
      </w:ins>
      <w:ins w:author="adrian " w:date="2014-08-08T07:10:00Z" w:id="32">
        <w:r>
          <w:rPr/>
          <w:t xml:space="preserve"> that which is </w:t>
        </w:r>
      </w:ins>
      <w:ins w:author="adrian " w:date="2014-08-08T07:07:00Z" w:id="33">
        <w:r>
          <w:rPr/>
          <w:t xml:space="preserve"> lived in </w:t>
        </w:r>
      </w:ins>
      <w:ins w:author="adrian " w:date="2014-08-08T07:11:00Z" w:id="34">
        <w:r>
          <w:rPr/>
          <w:t xml:space="preserve">places such as </w:t>
        </w:r>
      </w:ins>
      <w:del w:author="adrian " w:date="2014-08-08T07:07:00Z" w:id="35">
        <w:r>
          <w:rPr/>
          <w:delText xml:space="preserve">such as </w:delText>
        </w:r>
      </w:del>
      <w:r>
        <w:rPr/>
        <w:t xml:space="preserve">cities,  </w:t>
      </w:r>
      <w:r>
        <w:rPr/>
        <w:t xml:space="preserve">cafes, airports, streets, </w:t>
      </w:r>
      <w:r>
        <w:rPr/>
        <w:t xml:space="preserve">shops, museums, </w:t>
      </w:r>
      <w:r>
        <w:rPr/>
        <w:t xml:space="preserve">parks, </w:t>
      </w:r>
      <w:r>
        <w:rPr/>
        <w:t>clinics, offices or living rooms</w:t>
      </w:r>
      <w:del w:author="adrian " w:date="2014-07-31T10:57:00Z" w:id="36">
        <w:r>
          <w:rPr/>
          <w:delText xml:space="preserve">, and </w:delText>
        </w:r>
      </w:del>
      <w:ins w:author="adrian " w:date="2014-07-31T10:57:00Z" w:id="37">
        <w:r>
          <w:rPr/>
          <w:t xml:space="preserve"> </w:t>
        </w:r>
      </w:ins>
      <w:ins w:author="adrian " w:date="2014-07-31T10:57:00Z" w:id="38">
        <w:r>
          <w:rPr/>
          <w:t>–</w:t>
        </w:r>
      </w:ins>
      <w:ins w:author="adrian " w:date="2014-07-31T10:57:00Z" w:id="39">
        <w:r>
          <w:rPr/>
          <w:t xml:space="preserve"> is rapidly </w:t>
        </w:r>
      </w:ins>
      <w:ins w:author="adrian " w:date="2014-07-31T10:57:00Z" w:id="40">
        <w:r>
          <w:rPr/>
          <w:t xml:space="preserve">rewoven by </w:t>
        </w:r>
      </w:ins>
      <w:del w:author="adrian " w:date="2014-07-31T10:57:00Z" w:id="41">
        <w:r>
          <w:rPr/>
          <w:delText xml:space="preserve">in the </w:delText>
        </w:r>
      </w:del>
      <w:ins w:author="adrian " w:date="2014-07-31T10:57:00Z" w:id="42">
        <w:r>
          <w:rPr/>
          <w:t xml:space="preserve"> </w:t>
        </w:r>
      </w:ins>
      <w:r>
        <w:rPr/>
        <w:t xml:space="preserve">transient </w:t>
      </w:r>
      <w:del w:author="adrian " w:date="2014-07-31T21:25:00Z" w:id="43">
        <w:r>
          <w:rPr/>
          <w:delText>social</w:delText>
        </w:r>
      </w:del>
      <w:ins w:author="adrian " w:date="2014-08-01T11:06:00Z" w:id="44">
        <w:r>
          <w:rPr/>
          <w:t>device-specific</w:t>
        </w:r>
      </w:ins>
      <w:del w:author="adrian " w:date="2014-07-31T21:25:00Z" w:id="45">
        <w:r>
          <w:rPr/>
          <w:delText xml:space="preserve"> </w:delText>
        </w:r>
      </w:del>
      <w:del w:author="adrian " w:date="2014-08-08T06:44:00Z" w:id="46">
        <w:r>
          <w:rPr/>
          <w:delText xml:space="preserve">publics </w:delText>
        </w:r>
      </w:del>
      <w:ins w:author="adrian " w:date="2014-08-08T07:21:00Z" w:id="47">
        <w:r>
          <w:rPr/>
          <w:t xml:space="preserve">play of </w:t>
        </w:r>
      </w:ins>
      <w:ins w:author="adrian " w:date="2014-08-08T06:44:00Z" w:id="48">
        <w:r>
          <w:rPr/>
          <w:t xml:space="preserve">signals </w:t>
        </w:r>
      </w:ins>
      <w:ins w:author="adrian " w:date="2014-08-08T07:21:00Z" w:id="49">
        <w:r>
          <w:rPr/>
          <w:t xml:space="preserve">passing through </w:t>
        </w:r>
      </w:ins>
      <w:del w:author="adrian " w:date="2014-08-08T07:21:00Z" w:id="50">
        <w:r>
          <w:rPr/>
          <w:delText xml:space="preserve">of </w:delText>
        </w:r>
      </w:del>
      <w:r>
        <w:rPr/>
        <w:t>news, entertainment</w:t>
      </w:r>
      <w:ins w:author="adrian " w:date="2014-08-08T07:08:00Z" w:id="51">
        <w:r>
          <w:rPr/>
          <w:t xml:space="preserve">, </w:t>
        </w:r>
      </w:ins>
      <w:del w:author="adrian " w:date="2014-08-08T07:21:00Z" w:id="52">
        <w:r>
          <w:rPr/>
          <w:delText xml:space="preserve"> </w:delText>
        </w:r>
      </w:del>
      <w:ins w:author="adrian " w:date="2014-08-08T07:21:00Z" w:id="53">
        <w:r>
          <w:rPr/>
          <w:t xml:space="preserve">advertising </w:t>
        </w:r>
      </w:ins>
      <w:r>
        <w:rPr/>
        <w:t xml:space="preserve">and social networking </w:t>
      </w:r>
      <w:del w:author="adrian " w:date="2014-08-08T07:39:00Z" w:id="54">
        <w:r>
          <w:rPr/>
          <w:delText xml:space="preserve">environments </w:delText>
        </w:r>
      </w:del>
      <w:ins w:author="adrian " w:date="2014-08-08T07:39:00Z" w:id="55">
        <w:r>
          <w:rPr/>
          <w:t xml:space="preserve">platforms </w:t>
        </w:r>
      </w:ins>
      <w:r>
        <w:rPr/>
        <w:t xml:space="preserve">such as Twitter, Instagram, LiveJournal, YouTube, LinkedIn or Weibo. </w:t>
      </w:r>
      <w:del w:author="adrian " w:date="2014-08-01T11:07:00Z" w:id="56">
        <w:r>
          <w:rPr/>
          <w:delText xml:space="preserve">The methods of </w:delText>
        </w:r>
      </w:del>
      <w:del w:author="adrian " w:date="2014-08-01T11:07:00Z" w:id="57">
        <w:r>
          <w:rPr>
            <w:i/>
            <w:iCs/>
          </w:rPr>
          <w:delText xml:space="preserve">digital sociology vary widely, </w:delText>
        </w:r>
      </w:del>
      <w:del w:author="adrian " w:date="2014-08-01T11:07:00Z" w:id="58">
        <w:r>
          <w:rPr/>
          <w:delText xml:space="preserve">but nearly all </w:delText>
        </w:r>
      </w:del>
      <w:ins w:author="adrian " w:date="2014-08-01T11:07:00Z" w:id="59">
        <w:r>
          <w:rPr/>
          <w:t xml:space="preserve">Digital sociology </w:t>
        </w:r>
      </w:ins>
      <w:del w:author="adrian " w:date="2014-07-31T11:07:00Z" w:id="60">
        <w:r>
          <w:rPr/>
          <w:delText xml:space="preserve">involve using or making software to </w:delText>
        </w:r>
      </w:del>
      <w:ins w:author="adrian " w:date="2014-07-31T11:07:00Z" w:id="61">
        <w:r>
          <w:rPr/>
          <w:t>address</w:t>
        </w:r>
      </w:ins>
      <w:ins w:author="adrian " w:date="2014-07-31T11:07:00Z" w:id="62">
        <w:r>
          <w:rPr/>
          <w:t>es</w:t>
        </w:r>
      </w:ins>
      <w:ins w:author="adrian " w:date="2014-07-31T11:07:00Z" w:id="63">
        <w:r>
          <w:rPr/>
          <w:t xml:space="preserve"> the problem of how to make sense of the </w:t>
        </w:r>
      </w:ins>
      <w:ins w:author="adrian " w:date="2014-08-08T07:12:00Z" w:id="64">
        <w:r>
          <w:rPr/>
          <w:t xml:space="preserve">signals </w:t>
        </w:r>
      </w:ins>
      <w:r>
        <w:rPr/>
        <w:t>generate</w:t>
      </w:r>
      <w:ins w:author="adrian " w:date="2014-07-31T11:08:00Z" w:id="65">
        <w:r>
          <w:rPr/>
          <w:t>d</w:t>
        </w:r>
      </w:ins>
      <w:r>
        <w:rPr/>
        <w:t xml:space="preserve">, </w:t>
      </w:r>
      <w:r>
        <w:rPr/>
        <w:t>capture</w:t>
      </w:r>
      <w:ins w:author="adrian " w:date="2014-07-31T11:08:00Z" w:id="66">
        <w:r>
          <w:rPr/>
          <w:t>d</w:t>
        </w:r>
      </w:ins>
      <w:r>
        <w:rPr/>
        <w:t>, organise</w:t>
      </w:r>
      <w:ins w:author="adrian " w:date="2014-07-31T11:08:00Z" w:id="67">
        <w:r>
          <w:rPr/>
          <w:t>d</w:t>
        </w:r>
      </w:ins>
      <w:r>
        <w:rPr/>
        <w:t>, share</w:t>
      </w:r>
      <w:ins w:author="adrian " w:date="2014-07-31T11:08:00Z" w:id="68">
        <w:r>
          <w:rPr/>
          <w:t>d</w:t>
        </w:r>
      </w:ins>
      <w:r>
        <w:rPr/>
        <w:t xml:space="preserve">, </w:t>
      </w:r>
      <w:del w:author="adrian " w:date="2014-07-31T11:08:00Z" w:id="69">
        <w:r>
          <w:rPr/>
          <w:delText xml:space="preserve">filter, search </w:delText>
        </w:r>
      </w:del>
      <w:ins w:author="adrian " w:date="2014-07-31T11:08:00Z" w:id="70">
        <w:r>
          <w:rPr/>
          <w:t xml:space="preserve">and constantly sorted in form of </w:t>
        </w:r>
      </w:ins>
      <w:del w:author="adrian " w:date="2014-07-31T11:08:00Z" w:id="71">
        <w:r>
          <w:rPr/>
          <w:delText>or sort data (</w:delText>
        </w:r>
      </w:del>
      <w:r>
        <w:rPr/>
        <w:t xml:space="preserve">hyperlinks, messages, transactions, text, </w:t>
      </w:r>
      <w:ins w:author="adrian " w:date="2014-07-31T11:08:00Z" w:id="72">
        <w:r>
          <w:rPr/>
          <w:t xml:space="preserve">and </w:t>
        </w:r>
      </w:ins>
      <w:r>
        <w:rPr/>
        <w:t>images</w:t>
      </w:r>
      <w:ins w:author="adrian " w:date="2014-07-31T11:08:00Z" w:id="73">
        <w:r>
          <w:rPr/>
          <w:t xml:space="preserve"> </w:t>
        </w:r>
      </w:ins>
      <w:ins w:author="adrian " w:date="2014-07-31T11:09:00Z" w:id="74">
        <w:r>
          <w:rPr/>
          <w:t>flowing across media platforms</w:t>
        </w:r>
      </w:ins>
      <w:ins w:author="adrian " w:date="2014-08-08T07:12:00Z" w:id="75">
        <w:r>
          <w:rPr/>
          <w:t xml:space="preserve"> </w:t>
        </w:r>
      </w:ins>
      <w:ins w:author="adrian " w:date="2014-08-08T07:12:00Z" w:id="76">
        <w:r>
          <w:rPr/>
          <w:t>by people living with and through digital device</w:t>
        </w:r>
      </w:ins>
      <w:ins w:author="adrian " w:date="2014-08-08T07:21:00Z" w:id="77">
        <w:r>
          <w:rPr/>
          <w:t>s</w:t>
        </w:r>
      </w:ins>
      <w:del w:author="adrian " w:date="2014-07-31T11:08:00Z" w:id="78">
        <w:r>
          <w:rPr/>
          <w:delText>)</w:delText>
        </w:r>
      </w:del>
      <w:r>
        <w:rPr/>
        <w:t xml:space="preserve"> </w:t>
      </w:r>
      <w:r>
        <w:rPr/>
        <w:t>(Lupton, 2012)</w:t>
      </w:r>
      <w:r>
        <w:rPr/>
        <w:t xml:space="preserve">. Digital social researchers seek to learn about the coherence, modes of thought and value, practices, materials and forms of contemporary experience </w:t>
      </w:r>
      <w:ins w:author="adrian " w:date="2014-08-04T09:24:00Z" w:id="79">
        <w:r>
          <w:rPr/>
          <w:t xml:space="preserve">and social action </w:t>
        </w:r>
      </w:ins>
      <w:del w:author="adrian " w:date="2014-08-04T09:24:00Z" w:id="80">
        <w:r>
          <w:rPr/>
          <w:delText xml:space="preserve">distributed in space and time. They are especially concerned today with the emergence of </w:delText>
        </w:r>
      </w:del>
      <w:ins w:author="adrian " w:date="2014-08-04T09:24:00Z" w:id="81">
        <w:r>
          <w:rPr/>
          <w:t xml:space="preserve"> </w:t>
        </w:r>
      </w:ins>
      <w:ins w:author="adrian " w:date="2014-08-08T07:22:00Z" w:id="82">
        <w:r>
          <w:rPr/>
          <w:t xml:space="preserve">as they are drawn into </w:t>
        </w:r>
      </w:ins>
      <w:r>
        <w:rPr/>
        <w:t xml:space="preserve">what recent observers have called 'a massive, culturally saturated feedback loop' </w:t>
      </w:r>
      <w:r>
        <w:rPr>
          <w:b w:val="false"/>
          <w:i w:val="false"/>
          <w:caps w:val="false"/>
          <w:smallCaps w:val="false"/>
          <w:position w:val="0"/>
          <w:sz w:val="24"/>
          <w:u w:val="none"/>
          <w:vertAlign w:val="baseline"/>
        </w:rPr>
        <w:t>(Schutt and O’Neil, 2013: 5)</w:t>
      </w:r>
      <w:r>
        <w:rPr/>
        <w:t xml:space="preserve"> </w:t>
      </w:r>
      <w:del w:author="adrian " w:date="2014-08-06T08:19:00Z" w:id="83">
        <w:r>
          <w:rPr/>
          <w:delText xml:space="preserve">between </w:delText>
        </w:r>
      </w:del>
      <w:ins w:author="adrian " w:date="2014-08-06T08:20:00Z" w:id="84">
        <w:r>
          <w:rPr/>
          <w:t xml:space="preserve">interlacing </w:t>
        </w:r>
      </w:ins>
      <w:r>
        <w:rPr/>
        <w:t xml:space="preserve">what people do  and what they </w:t>
      </w:r>
      <w:del w:author="adrian " w:date="2014-08-06T08:19:00Z" w:id="85">
        <w:r>
          <w:rPr/>
          <w:delText>see</w:delText>
        </w:r>
      </w:del>
      <w:ins w:author="adrian " w:date="2014-08-06T08:19:00Z" w:id="86">
        <w:r>
          <w:rPr/>
          <w:t>experience</w:t>
        </w:r>
      </w:ins>
      <w:r>
        <w:rPr/>
        <w:t xml:space="preserve">. </w:t>
      </w:r>
      <w:del w:author="adrian " w:date="2014-08-08T07:13:00Z" w:id="87">
        <w:r>
          <w:rPr/>
          <w:delText>In this 'culturally saturated feedback loop,'</w:delText>
        </w:r>
      </w:del>
      <w:r>
        <w:rPr/>
        <w:t xml:space="preserve"> </w:t>
      </w:r>
      <w:ins w:author="adrian " w:date="2014-08-08T07:13:00Z" w:id="88">
        <w:r>
          <w:rPr/>
          <w:t>N</w:t>
        </w:r>
      </w:ins>
      <w:del w:author="adrian " w:date="2014-08-08T07:13:00Z" w:id="89">
        <w:r>
          <w:rPr/>
          <w:delText>n</w:delText>
        </w:r>
      </w:del>
      <w:r>
        <w:rPr/>
        <w:t xml:space="preserve">one of the </w:t>
      </w:r>
      <w:del w:author="adrian " w:date="2014-08-01T11:07:00Z" w:id="90">
        <w:r>
          <w:rPr/>
          <w:delText>objects</w:delText>
        </w:r>
      </w:del>
      <w:ins w:author="adrian " w:date="2014-08-01T11:07:00Z" w:id="91">
        <w:r>
          <w:rPr/>
          <w:t>de</w:t>
        </w:r>
      </w:ins>
      <w:ins w:author="adrian " w:date="2014-08-01T11:08:00Z" w:id="92">
        <w:r>
          <w:rPr/>
          <w:t>vices</w:t>
        </w:r>
      </w:ins>
      <w:r>
        <w:rPr/>
        <w:t xml:space="preserve">, </w:t>
      </w:r>
      <w:ins w:author="adrian " w:date="2014-07-31T21:25:00Z" w:id="93">
        <w:r>
          <w:rPr/>
          <w:t>p</w:t>
        </w:r>
      </w:ins>
      <w:ins w:author="adrian " w:date="2014-07-31T21:26:00Z" w:id="94">
        <w:r>
          <w:rPr/>
          <w:t xml:space="preserve">ractices </w:t>
        </w:r>
      </w:ins>
      <w:del w:author="adrian " w:date="2014-07-31T21:25:00Z" w:id="95">
        <w:r>
          <w:rPr/>
          <w:delText xml:space="preserve">techniques </w:delText>
        </w:r>
      </w:del>
      <w:r>
        <w:rPr/>
        <w:t xml:space="preserve">and subjects of </w:t>
      </w:r>
      <w:del w:author="adrian " w:date="2014-07-31T11:10:00Z" w:id="96">
        <w:r>
          <w:rPr/>
          <w:delText xml:space="preserve">digital sociology </w:delText>
        </w:r>
      </w:del>
      <w:ins w:author="adrian " w:date="2014-07-31T11:10:00Z" w:id="97">
        <w:r>
          <w:rPr/>
          <w:t xml:space="preserve">this form of the social </w:t>
        </w:r>
      </w:ins>
      <w:r>
        <w:rPr/>
        <w:t>are coherent, well-understood or stable</w:t>
      </w:r>
      <w:ins w:author="adrian " w:date="2014-08-08T07:13:00Z" w:id="98">
        <w:r>
          <w:rPr/>
          <w:t xml:space="preserve">. </w:t>
        </w:r>
      </w:ins>
      <w:ins w:author="adrian " w:date="2014-08-08T07:13:00Z" w:id="99">
        <w:r>
          <w:rPr/>
          <w:t xml:space="preserve">Indeed, </w:t>
        </w:r>
      </w:ins>
      <w:ins w:author="adrian " w:date="2014-08-08T07:14:00Z" w:id="100">
        <w:r>
          <w:rPr/>
          <w:t>these feedback loops predicate constant processing, adjustment, realignment, transformation, variation and mutation in social worlds</w:t>
        </w:r>
      </w:ins>
      <w:r>
        <w:rPr/>
        <w:t>.</w:t>
      </w:r>
      <w:ins w:author="adrian " w:date="2014-08-08T07:15:00Z" w:id="101">
        <w:r>
          <w:rPr/>
          <w:t xml:space="preserve"> </w:t>
        </w:r>
      </w:ins>
      <w:ins w:author="adrian " w:date="2014-08-08T07:15:00Z" w:id="102">
        <w:r>
          <w:rPr/>
          <w:t>Amidst this</w:t>
        </w:r>
      </w:ins>
      <w:ins w:author="adrian " w:date="2014-08-08T07:16:00Z" w:id="103">
        <w:r>
          <w:rPr/>
          <w:t xml:space="preserve"> targetting of transform</w:t>
        </w:r>
      </w:ins>
      <w:ins w:author="adrian " w:date="2014-08-08T07:16:00Z" w:id="104">
        <w:r>
          <w:rPr/>
          <w:t>ation</w:t>
        </w:r>
      </w:ins>
      <w:ins w:author="adrian " w:date="2014-08-08T07:16:00Z" w:id="105">
        <w:r>
          <w:rPr/>
          <w:t xml:space="preserve">, </w:t>
        </w:r>
      </w:ins>
      <w:r>
        <w:rPr/>
        <w:t xml:space="preserve"> </w:t>
      </w:r>
      <w:ins w:author="adrian " w:date="2014-08-08T07:16:00Z" w:id="106">
        <w:r>
          <w:rPr/>
          <w:t>m</w:t>
        </w:r>
      </w:ins>
      <w:ins w:author="adrian " w:date="2014-08-01T11:08:00Z" w:id="107">
        <w:r>
          <w:rPr/>
          <w:t xml:space="preserve">uch </w:t>
        </w:r>
      </w:ins>
      <w:ins w:author="adrian " w:date="2014-07-31T21:25:00Z" w:id="108">
        <w:r>
          <w:rPr/>
          <w:t>hinge</w:t>
        </w:r>
      </w:ins>
      <w:ins w:author="adrian " w:date="2014-07-31T21:25:00Z" w:id="109">
        <w:r>
          <w:rPr/>
          <w:t>s</w:t>
        </w:r>
      </w:ins>
      <w:ins w:author="adrian " w:date="2014-07-31T21:25:00Z" w:id="110">
        <w:r>
          <w:rPr/>
          <w:t xml:space="preserve"> </w:t>
        </w:r>
      </w:ins>
      <w:ins w:author="adrian " w:date="2014-07-31T21:26:00Z" w:id="111">
        <w:r>
          <w:rPr/>
          <w:t xml:space="preserve">on </w:t>
        </w:r>
      </w:ins>
      <w:ins w:author="adrian " w:date="2014-07-31T21:26:00Z" w:id="112">
        <w:r>
          <w:rPr/>
          <w:t>interactions in</w:t>
        </w:r>
      </w:ins>
      <w:ins w:author="adrian " w:date="2014-07-31T21:26:00Z" w:id="113">
        <w:r>
          <w:rPr/>
          <w:t xml:space="preserve"> what we might call, </w:t>
        </w:r>
      </w:ins>
      <w:ins w:author="adrian " w:date="2014-07-31T21:26:00Z" w:id="114">
        <w:r>
          <w:rPr/>
          <w:t xml:space="preserve">following </w:t>
        </w:r>
      </w:ins>
      <w:ins w:author="adrian " w:date="2014-07-31T21:26:00Z" w:id="115">
        <w:r>
          <w:rPr/>
          <w:t>(Ruppert et al., 2013)</w:t>
        </w:r>
      </w:ins>
      <w:ins w:author="adrian " w:date="2014-07-31T21:26:00Z" w:id="116">
        <w:r>
          <w:rPr/>
          <w:t>,</w:t>
        </w:r>
      </w:ins>
      <w:ins w:author="adrian " w:date="2014-07-31T21:26:00Z" w:id="117">
        <w:r>
          <w:rPr/>
          <w:t xml:space="preserve"> </w:t>
        </w:r>
      </w:ins>
      <w:ins w:author="adrian " w:date="2014-07-31T21:26:00Z" w:id="118">
        <w:r>
          <w:rPr/>
          <w:t xml:space="preserve">the </w:t>
        </w:r>
      </w:ins>
      <w:ins w:author="adrian " w:date="2014-07-31T21:26:00Z" w:id="119">
        <w:r>
          <w:rPr>
            <w:i/>
            <w:iCs/>
          </w:rPr>
          <w:t xml:space="preserve">field of devices. </w:t>
        </w:r>
      </w:ins>
      <w:ins w:author="adrian " w:date="2014-07-31T21:26:00Z" w:id="120">
        <w:r>
          <w:rPr>
            <w:i w:val="false"/>
            <w:iCs w:val="false"/>
          </w:rPr>
          <w:t>The field of devices is a complex weave of technical elements, more or less</w:t>
        </w:r>
      </w:ins>
      <w:ins w:author="adrian " w:date="2014-08-08T07:24:00Z" w:id="121">
        <w:r>
          <w:rPr>
            <w:i/>
            <w:iCs/>
          </w:rPr>
          <w:t xml:space="preserve"> </w:t>
        </w:r>
      </w:ins>
      <w:ins w:author="adrian " w:date="2014-08-08T07:24:00Z" w:id="122">
        <w:r>
          <w:rPr>
            <w:i w:val="false"/>
            <w:iCs w:val="false"/>
          </w:rPr>
          <w:t xml:space="preserve">connected to each other through </w:t>
        </w:r>
      </w:ins>
      <w:ins w:author="adrian " w:date="2014-08-08T07:25:00Z" w:id="123">
        <w:r>
          <w:rPr>
            <w:i w:val="false"/>
            <w:iCs w:val="false"/>
          </w:rPr>
          <w:t xml:space="preserve">relations of </w:t>
        </w:r>
      </w:ins>
      <w:ins w:author="adrian " w:date="2014-08-08T07:25:00Z" w:id="124">
        <w:r>
          <w:rPr>
            <w:i w:val="false"/>
            <w:iCs w:val="false"/>
          </w:rPr>
          <w:t>contact and contest</w:t>
        </w:r>
      </w:ins>
      <w:ins w:author="adrian " w:date="2014-08-08T07:26:00Z" w:id="125">
        <w:r>
          <w:rPr>
            <w:i w:val="false"/>
            <w:iCs w:val="false"/>
          </w:rPr>
          <w:t>, convergence and divergence, similarity, imitation and variation. It is inhabited by people who react to, who experience and are affected by</w:t>
        </w:r>
      </w:ins>
      <w:ins w:author="adrian " w:date="2014-08-08T07:27:00Z" w:id="126">
        <w:r>
          <w:rPr>
            <w:i w:val="false"/>
            <w:iCs w:val="false"/>
          </w:rPr>
          <w:t xml:space="preserve"> </w:t>
        </w:r>
      </w:ins>
      <w:ins w:author="adrian " w:date="2014-08-08T07:28:00Z" w:id="127">
        <w:r>
          <w:rPr>
            <w:i w:val="false"/>
            <w:iCs w:val="false"/>
          </w:rPr>
          <w:t xml:space="preserve">durable and transient calls to order </w:t>
        </w:r>
      </w:ins>
      <w:ins w:author="adrian " w:date="2014-08-08T07:29:00Z" w:id="128">
        <w:r>
          <w:rPr>
            <w:i w:val="false"/>
            <w:iCs w:val="false"/>
          </w:rPr>
          <w:t>their actions with and through devices.</w:t>
        </w:r>
      </w:ins>
    </w:p>
    <w:p>
      <w:pPr>
        <w:pStyle w:val="style22"/>
      </w:pPr>
      <w:r>
        <w:rPr/>
        <w:t xml:space="preserve">While digital sociology draws on </w:t>
      </w:r>
      <w:ins w:author="adrian " w:date="2014-08-06T07:47:00Z" w:id="129">
        <w:r>
          <w:rPr/>
          <w:t xml:space="preserve">well-established </w:t>
        </w:r>
      </w:ins>
      <w:r>
        <w:rPr/>
        <w:t xml:space="preserve">methods such as ethnography, rhetorical, discourse and visual analysis,  </w:t>
      </w:r>
      <w:ins w:author="adrian " w:date="2014-08-01T11:09:00Z" w:id="130">
        <w:r>
          <w:rPr/>
          <w:t>in the analysis of</w:t>
        </w:r>
      </w:ins>
      <w:ins w:author="adrian " w:date="2014-08-01T11:09:00Z" w:id="131">
        <w:r>
          <w:rPr/>
          <w:t xml:space="preserve"> device-specific</w:t>
        </w:r>
      </w:ins>
      <w:ins w:author="adrian " w:date="2014-08-01T11:09:00Z" w:id="132">
        <w:r>
          <w:rPr/>
          <w:t xml:space="preserve"> transformations in culture </w:t>
        </w:r>
      </w:ins>
      <w:r>
        <w:rPr/>
        <w:t xml:space="preserve">new skills and digital tools, borrowed or copied from domains of statistics, software development, hacking, graphic design, audio, video and photographic recording </w:t>
      </w:r>
      <w:del w:author="adrian " w:date="2014-08-06T07:48:00Z" w:id="133">
        <w:r>
          <w:rPr/>
          <w:delText>and editing</w:delText>
        </w:r>
      </w:del>
      <w:ins w:author="adrian " w:date="2014-08-06T07:48:00Z" w:id="134">
        <w:r>
          <w:rPr/>
          <w:t xml:space="preserve">and predictive modelling </w:t>
        </w:r>
      </w:ins>
      <w:ins w:author="adrian " w:date="2014-07-31T11:12:00Z" w:id="135">
        <w:r>
          <w:rPr/>
          <w:t>–</w:t>
        </w:r>
      </w:ins>
      <w:ins w:author="adrian " w:date="2014-07-31T11:12:00Z" w:id="136">
        <w:r>
          <w:rPr/>
          <w:t xml:space="preserve"> that is, from the media-textual environments of contemporary culture themselves </w:t>
        </w:r>
      </w:ins>
      <w:ins w:author="adrian " w:date="2014-07-31T11:12:00Z" w:id="137">
        <w:r>
          <w:rPr/>
          <w:t>–</w:t>
        </w:r>
      </w:ins>
      <w:ins w:author="adrian " w:date="2014-07-31T11:12:00Z" w:id="138">
        <w:r>
          <w:rPr/>
          <w:t xml:space="preserve"> </w:t>
        </w:r>
      </w:ins>
      <w:r>
        <w:rPr/>
        <w:t xml:space="preserve"> </w:t>
      </w:r>
      <w:ins w:author="adrian " w:date="2014-08-08T07:31:00Z" w:id="139">
        <w:r>
          <w:rPr/>
          <w:t xml:space="preserve">must </w:t>
        </w:r>
      </w:ins>
      <w:del w:author="adrian " w:date="2014-08-08T07:31:00Z" w:id="140">
        <w:r>
          <w:rPr/>
          <w:delText xml:space="preserve">constantly </w:delText>
        </w:r>
      </w:del>
      <w:r>
        <w:rPr/>
        <w:t>come into play</w:t>
      </w:r>
      <w:ins w:author="adrian " w:date="2014-07-31T11:12:00Z" w:id="141">
        <w:r>
          <w:rPr/>
          <w:t>,</w:t>
        </w:r>
      </w:ins>
      <w:r>
        <w:rPr/>
        <w:t xml:space="preserve"> with lesser or greater relevance. Social research in such settings, as Noortje Marres notes, 'becomes noticeably a distributed accomplishment: online platforms, users, devices and informational practices actively contribute to the performance of digital social research' </w:t>
      </w:r>
      <w:r>
        <w:rPr/>
        <w:t>(Marres, 2012: 139)</w:t>
      </w:r>
      <w:r>
        <w:rPr/>
        <w:t xml:space="preserve">. </w:t>
      </w:r>
      <w:del w:author="adrian " w:date="2014-08-01T11:26:00Z" w:id="142">
        <w:r>
          <w:rPr/>
          <w:delText xml:space="preserve">feedback loop in a variety of ways. </w:delText>
        </w:r>
      </w:del>
      <w:del w:author="adrian " w:date="2014-07-31T11:11:00Z" w:id="143">
        <w:r>
          <w:rPr/>
          <w:delText xml:space="preserve">digital </w:delText>
        </w:r>
      </w:del>
      <w:del w:author="adrian " w:date="2014-08-01T11:26:00Z" w:id="144">
        <w:r>
          <w:rPr/>
          <w:delText xml:space="preserve">The subject who researches, the social researcher, is affected by this </w:delText>
        </w:r>
      </w:del>
      <w:ins w:author="adrian " w:date="2014-08-06T07:34:00Z" w:id="145">
        <w:r>
          <w:rPr/>
          <w:t xml:space="preserve"> </w:t>
        </w:r>
      </w:ins>
      <w:ins w:author="adrian " w:date="2014-08-06T07:34:00Z" w:id="146">
        <w:r>
          <w:rPr/>
          <w:t>Given that</w:t>
        </w:r>
      </w:ins>
      <w:ins w:author="adrian " w:date="2014-08-06T07:36:00Z" w:id="147">
        <w:r>
          <w:rPr/>
          <w:t xml:space="preserve"> </w:t>
        </w:r>
      </w:ins>
      <w:ins w:author="adrian " w:date="2014-08-06T07:35:00Z" w:id="148">
        <w:r>
          <w:rPr/>
          <w:t xml:space="preserve">the sociology of  contemporary culture </w:t>
        </w:r>
      </w:ins>
      <w:ins w:author="adrian " w:date="2014-08-06T07:35:00Z" w:id="149">
        <w:r>
          <w:rPr/>
          <w:t xml:space="preserve">relies on </w:t>
        </w:r>
      </w:ins>
      <w:ins w:author="adrian " w:date="2014-08-08T07:31:00Z" w:id="150">
        <w:r>
          <w:rPr/>
          <w:t>the field of devices</w:t>
        </w:r>
      </w:ins>
      <w:ins w:author="adrian " w:date="2014-08-06T07:36:00Z" w:id="151">
        <w:r>
          <w:rPr/>
          <w:t xml:space="preserve">, </w:t>
        </w:r>
      </w:ins>
      <w:ins w:author="adrian " w:date="2014-08-06T07:36:00Z" w:id="152">
        <w:r>
          <w:rPr/>
          <w:t xml:space="preserve">the critical </w:t>
        </w:r>
      </w:ins>
      <w:ins w:author="adrian " w:date="2014-08-06T07:36:00Z" w:id="153">
        <w:r>
          <w:rPr/>
          <w:t>question is:  how it will participate</w:t>
        </w:r>
      </w:ins>
      <w:ins w:author="adrian " w:date="2014-08-08T07:32:00Z" w:id="154">
        <w:r>
          <w:rPr/>
          <w:t>?</w:t>
        </w:r>
      </w:ins>
    </w:p>
    <w:p>
      <w:pPr>
        <w:pStyle w:val="style22"/>
      </w:pPr>
      <w:r>
        <w:rP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w:t>
      </w:r>
      <w:ins w:author="adrian " w:date="2014-08-06T07:48:00Z" w:id="155">
        <w:r>
          <w:rPr/>
          <w:t xml:space="preserve">by intensifying work on data </w:t>
        </w:r>
      </w:ins>
      <w:r>
        <w:rPr/>
        <w:t>(Cukier and Mayer-Schoenberger, 2013)</w:t>
      </w:r>
      <w:r>
        <w:rPr/>
        <w:t xml:space="preserve">. </w:t>
      </w:r>
      <w:r>
        <w:rPr>
          <w:i/>
          <w:iCs/>
        </w:rPr>
        <w:t>Scale</w:t>
      </w:r>
      <w:r>
        <w:rPr/>
        <w:t xml:space="preserve"> and </w:t>
      </w:r>
      <w:r>
        <w:rPr>
          <w:i/>
          <w:iCs/>
        </w:rPr>
        <w:t xml:space="preserve">pattern </w:t>
      </w:r>
      <w:r>
        <w:rPr>
          <w:i w:val="false"/>
          <w:iCs w:val="false"/>
        </w:rPr>
        <w:t xml:space="preserve">are </w:t>
      </w:r>
      <w:r>
        <w:rPr/>
        <w:t xml:space="preserve">key </w:t>
      </w:r>
      <w:del w:author="adrian " w:date="2014-08-04T06:42:00Z" w:id="156">
        <w:r>
          <w:rPr/>
          <w:delText xml:space="preserve">problems </w:delText>
        </w:r>
      </w:del>
      <w:ins w:author="adrian " w:date="2014-08-04T06:42:00Z" w:id="157">
        <w:r>
          <w:rPr/>
          <w:t xml:space="preserve">concerns </w:t>
        </w:r>
      </w:ins>
      <w:r>
        <w:rPr/>
        <w:t xml:space="preserve">in </w:t>
      </w:r>
      <w:ins w:author="adrian " w:date="2014-08-04T06:43:00Z" w:id="158">
        <w:r>
          <w:rPr/>
          <w:t>m</w:t>
        </w:r>
      </w:ins>
      <w:r>
        <w:rPr/>
        <w:t xml:space="preserve">any </w:t>
      </w:r>
      <w:ins w:author="adrian " w:date="2014-08-04T06:43:00Z" w:id="159">
        <w:r>
          <w:rPr/>
          <w:t>of these settings</w:t>
        </w:r>
      </w:ins>
      <w:del w:author="adrian " w:date="2014-08-04T06:43:00Z" w:id="160">
        <w:r>
          <w:rPr/>
          <w:delText>contemporary social research</w:delText>
        </w:r>
      </w:del>
      <w:ins w:author="adrian " w:date="2014-08-04T09:25:00Z" w:id="161">
        <w:r>
          <w:rPr/>
          <w:t xml:space="preserve">, </w:t>
        </w:r>
      </w:ins>
      <w:ins w:author="adrian " w:date="2014-08-04T09:25:00Z" w:id="162">
        <w:r>
          <w:rPr/>
          <w:t xml:space="preserve">and </w:t>
        </w:r>
      </w:ins>
      <w:del w:author="adrian " w:date="2014-08-04T09:25:00Z" w:id="163">
        <w:r>
          <w:rPr/>
          <w:delText xml:space="preserve">. </w:delText>
        </w:r>
      </w:del>
      <w:ins w:author="adrian " w:date="2014-08-04T09:25:00Z" w:id="164">
        <w:r>
          <w:rPr/>
          <w:t>s</w:t>
        </w:r>
      </w:ins>
      <w:del w:author="adrian " w:date="2014-08-04T09:25:00Z" w:id="165">
        <w:r>
          <w:rPr/>
          <w:delText>S</w:delText>
        </w:r>
      </w:del>
      <w:r>
        <w:rPr/>
        <w:t xml:space="preserve">cale and pattern </w:t>
      </w:r>
      <w:del w:author="adrian " w:date="2014-08-04T09:25:00Z" w:id="166">
        <w:r>
          <w:rPr/>
          <w:delText xml:space="preserve">can </w:delText>
        </w:r>
      </w:del>
      <w:r>
        <w:rPr/>
        <w:t>also allure social researchers. As danah boyd and Kate Crawford suggest, '</w:t>
      </w:r>
      <w:ins w:author="adrian " w:date="2014-07-31T11:13:00Z" w:id="167">
        <w:r>
          <w:rPr/>
          <w:t>b</w:t>
        </w:r>
      </w:ins>
      <w:del w:author="adrian " w:date="2014-07-31T11:13:00Z" w:id="168">
        <w:r>
          <w:rPr/>
          <w:delText>B</w:delText>
        </w:r>
      </w:del>
      <w:r>
        <w:rPr/>
        <w:t xml:space="preserve">ig Data tempts some researchers to believe that they can see everything at a 30,000-foot view' </w:t>
      </w:r>
      <w:r>
        <w:rPr/>
        <w:t>(boyd and Crawford, 2012)</w:t>
      </w:r>
      <w:r>
        <w:rPr/>
        <w:t>.</w:t>
      </w:r>
      <w:ins w:author="adrian " w:date="2014-08-01T14:50:00Z" w:id="169">
        <w:r>
          <w:rPr>
            <w:rStyle w:val="style20"/>
          </w:rPr>
          <w:endnoteReference w:id="2"/>
        </w:r>
      </w:ins>
      <w:r>
        <w:rPr/>
        <w:t xml:space="preserve">   But the mode of ordering – 'recurring patterns embodied within, witnessed by, generated in and reproduced as part of the ordering of human and non-human relations </w:t>
      </w:r>
      <w:r>
        <w:rPr/>
        <w:t>(Law, 1994: 83)</w:t>
      </w:r>
      <w:r>
        <w:rPr/>
        <w:t xml:space="preserve"> – of digital sociology </w:t>
      </w:r>
      <w:del w:author="adrian " w:date="2014-08-04T06:43:00Z" w:id="170">
        <w:r>
          <w:rPr/>
          <w:delText xml:space="preserve">can differ </w:delText>
        </w:r>
      </w:del>
      <w:ins w:author="adrian " w:date="2014-08-04T06:43:00Z" w:id="171">
        <w:r>
          <w:rPr/>
          <w:t xml:space="preserve">diverge </w:t>
        </w:r>
      </w:ins>
      <w:r>
        <w:rPr/>
        <w:t xml:space="preserve">greatly from  contenders and analogues such as 'data science' </w:t>
      </w:r>
      <w:r>
        <w:rPr>
          <w:b w:val="false"/>
          <w:i w:val="false"/>
          <w:caps w:val="false"/>
          <w:smallCaps w:val="false"/>
          <w:position w:val="0"/>
          <w:sz w:val="24"/>
          <w:u w:val="none"/>
          <w:vertAlign w:val="baseline"/>
        </w:rPr>
        <w:t>(Schutt and O’Neil, 2013)</w:t>
      </w:r>
      <w:del w:author="adrian " w:date="2014-08-04T06:44:00Z" w:id="172">
        <w:r>
          <w:rPr>
            <w:b w:val="false"/>
            <w:i w:val="false"/>
            <w:caps w:val="false"/>
            <w:smallCaps w:val="false"/>
            <w:position w:val="0"/>
            <w:sz w:val="24"/>
            <w:u w:val="none"/>
            <w:vertAlign w:val="baseline"/>
          </w:rPr>
          <w:delText>,</w:delText>
        </w:r>
      </w:del>
      <w:r>
        <w:rPr/>
        <w:t xml:space="preserve"> </w:t>
      </w:r>
      <w:ins w:author="adrian " w:date="2014-08-04T06:43:00Z" w:id="173">
        <w:r>
          <w:rPr/>
          <w:t xml:space="preserve"> </w:t>
        </w:r>
      </w:ins>
      <w:ins w:author="adrian " w:date="2014-08-04T06:43:00Z" w:id="174">
        <w:r>
          <w:rPr/>
          <w:t xml:space="preserve">or </w:t>
        </w:r>
      </w:ins>
      <w:r>
        <w:rPr/>
        <w:t xml:space="preserve">'predictive analytics' </w:t>
      </w:r>
      <w:r>
        <w:rPr/>
        <w:t>(Prediction Impact Inc., 2009)</w:t>
      </w:r>
      <w:r>
        <w:rPr/>
        <w:t xml:space="preserve"> </w:t>
      </w:r>
      <w:del w:author="adrian " w:date="2014-07-31T11:28:00Z" w:id="175">
        <w:r>
          <w:rPr/>
          <w:delText>or the official statistics of governments</w:delText>
        </w:r>
      </w:del>
      <w:ins w:author="adrian " w:date="2014-07-31T11:28:00Z" w:id="176">
        <w:r>
          <w:rPr/>
          <w:t xml:space="preserve"> or dig</w:t>
        </w:r>
      </w:ins>
      <w:ins w:author="adrian " w:date="2014-07-31T11:29:00Z" w:id="177">
        <w:r>
          <w:rPr/>
          <w:t>ital humanities</w:t>
        </w:r>
      </w:ins>
      <w:r>
        <w:rPr/>
        <w:t xml:space="preserve">. </w:t>
      </w:r>
      <w:del w:author="adrian " w:date="2014-07-31T11:29:00Z" w:id="178">
        <w:r>
          <w:rPr/>
          <w:delText xml:space="preserve">Seeking to re-vitalise the sociological imagination </w:delText>
        </w:r>
      </w:del>
      <w:del w:author="adrian " w:date="2014-07-31T11:29:00Z" w:id="179">
        <w:bookmarkStart w:id="0" w:name="__UnoMark__34694_445570744"/>
        <w:r>
          <w:rPr/>
          <w:delText>(Uprichard, 2012)</w:delText>
        </w:r>
      </w:del>
      <w:del w:author="adrian " w:date="2014-07-31T11:29:00Z" w:id="180">
        <w:bookmarkEnd w:id="0"/>
        <w:r>
          <w:rPr/>
          <w:delText xml:space="preserve"> and a</w:delText>
        </w:r>
      </w:del>
      <w:ins w:author="adrian " w:date="2014-07-31T11:29:00Z" w:id="181">
        <w:r>
          <w:rPr/>
          <w:t>A</w:t>
        </w:r>
      </w:ins>
      <w:r>
        <w:rPr/>
        <w:t xml:space="preserve">iming to pay close attention to the ways in which the </w:t>
      </w:r>
      <w:ins w:author="adrian " w:date="2014-08-06T07:49:00Z" w:id="182">
        <w:r>
          <w:rPr/>
          <w:t xml:space="preserve">data-driven </w:t>
        </w:r>
      </w:ins>
      <w:r>
        <w:rPr/>
        <w:t xml:space="preserve">description of culture has become a key economic and social concern </w:t>
      </w:r>
      <w:r>
        <w:rPr/>
        <w:t>(Savage, 2009; Thrift, 2006)</w:t>
      </w:r>
      <w:r>
        <w:rPr/>
        <w:t xml:space="preserve">, digital sociology might take shape less as a social science of </w:t>
      </w:r>
      <w:ins w:author="adrian " w:date="2014-07-31T11:29:00Z" w:id="183">
        <w:r>
          <w:rPr/>
          <w:t xml:space="preserve">digital </w:t>
        </w:r>
      </w:ins>
      <w:r>
        <w:rPr/>
        <w:t xml:space="preserve">culture than as the study of </w:t>
      </w:r>
      <w:ins w:author="adrian " w:date="2014-08-01T11:14:00Z" w:id="184">
        <w:r>
          <w:rPr/>
          <w:t>how device-specif</w:t>
        </w:r>
      </w:ins>
      <w:ins w:author="adrian " w:date="2014-08-01T11:14:00Z" w:id="185">
        <w:r>
          <w:rPr/>
          <w:t>i</w:t>
        </w:r>
      </w:ins>
      <w:ins w:author="adrian " w:date="2014-08-01T11:14:00Z" w:id="186">
        <w:r>
          <w:rPr/>
          <w:t xml:space="preserve">c </w:t>
        </w:r>
      </w:ins>
      <w:r>
        <w:rPr/>
        <w:t xml:space="preserve">events </w:t>
      </w:r>
      <w:del w:author="adrian " w:date="2014-08-01T11:14:00Z" w:id="187">
        <w:r>
          <w:rPr/>
          <w:delText xml:space="preserve">that </w:delText>
        </w:r>
      </w:del>
      <w:r>
        <w:rPr/>
        <w:t xml:space="preserve">pattern lives, experience, power and value on various scales. This apparently limited ambition harbours some surprising expansive possibilities. It might cultivate 'a sociological sensibility not confined to the predominant lines of sight, the focal points of public concern' </w:t>
      </w:r>
      <w:r>
        <w:rPr/>
        <w:t>(Back and Puwar, 2012: 12)</w:t>
      </w:r>
      <w:ins w:author="adrian " w:date="2014-07-31T11:32:00Z" w:id="188">
        <w:r>
          <w:rPr/>
          <w:t xml:space="preserve"> </w:t>
        </w:r>
      </w:ins>
      <w:del w:author="adrian " w:date="2014-07-31T11:32:00Z" w:id="189">
        <w:r>
          <w:rPr/>
          <w:delText>a</w:delText>
        </w:r>
      </w:del>
      <w:ins w:author="adrian " w:date="2014-07-31T11:32:00Z" w:id="190">
        <w:r>
          <w:rPr/>
          <w:t>but a</w:t>
        </w:r>
      </w:ins>
      <w:r>
        <w:rPr/>
        <w:t xml:space="preserve">ble to develop novel empirical techniques of inquiry and evaluate the unprecendented volume of information we encounter. </w:t>
      </w:r>
      <w:del w:author="adrian " w:date="2014-07-31T11:32:00Z" w:id="191">
        <w:r>
          <w:rPr/>
          <w:delText xml:space="preserve">It might generate </w:delText>
        </w:r>
      </w:del>
      <w:ins w:author="adrian " w:date="2014-08-01T11:14:00Z" w:id="192">
        <w:r>
          <w:rPr/>
          <w:t xml:space="preserve">It's device-specific emphasis </w:t>
        </w:r>
      </w:ins>
      <w:ins w:author="adrian " w:date="2014-07-31T11:32:00Z" w:id="193">
        <w:r>
          <w:rPr/>
          <w:t xml:space="preserve">might entail </w:t>
        </w:r>
      </w:ins>
      <w:r>
        <w:rPr/>
        <w:t xml:space="preserve">novel empirical practices and conceptions of the empirical </w:t>
      </w:r>
      <w:r>
        <w:rPr/>
        <w:t>(Adkins and Lury, 2009)</w:t>
      </w:r>
      <w:r>
        <w:rPr/>
        <w:t>.</w:t>
      </w:r>
    </w:p>
    <w:p>
      <w:pPr>
        <w:pStyle w:val="style22"/>
      </w:pPr>
      <w:r>
        <w:rPr/>
        <w:t xml:space="preserve">As we will see, particularly through the examples we draw </w:t>
      </w:r>
      <w:del w:author="adrian " w:date="2014-08-08T07:20:00Z" w:id="194">
        <w:r>
          <w:rPr/>
          <w:delText xml:space="preserve">from working with digital data </w:delText>
        </w:r>
      </w:del>
      <w:r>
        <w:rPr/>
        <w:t xml:space="preserve">from one moderately </w:t>
      </w:r>
      <w:ins w:author="adrian " w:date="2014-08-01T11:17:00Z" w:id="195">
        <w:r>
          <w:rPr/>
          <w:t xml:space="preserve">large but critically relevant </w:t>
        </w:r>
      </w:ins>
      <w:del w:author="adrian " w:date="2014-08-01T11:17:00Z" w:id="196">
        <w:r>
          <w:rPr/>
          <w:delText xml:space="preserve">important </w:delText>
        </w:r>
      </w:del>
      <w:r>
        <w:rPr/>
        <w:t xml:space="preserve">social networking platform, GitHub.com, the process of </w:t>
      </w:r>
      <w:ins w:author="adrian " w:date="2014-08-04T06:44:00Z" w:id="197">
        <w:r>
          <w:rPr/>
          <w:t xml:space="preserve">researching </w:t>
        </w:r>
      </w:ins>
      <w:del w:author="adrian " w:date="2014-08-01T11:15:00Z" w:id="198">
        <w:r>
          <w:rPr/>
          <w:delText xml:space="preserve">finding important </w:delText>
        </w:r>
      </w:del>
      <w:ins w:author="adrian " w:date="2014-08-01T11:15:00Z" w:id="199">
        <w:r>
          <w:rPr/>
          <w:t xml:space="preserve">device-specific </w:t>
        </w:r>
      </w:ins>
      <w:r>
        <w:rPr/>
        <w:t xml:space="preserve">events on the various scales and amidst the intricate patterns of practice </w:t>
      </w:r>
      <w:del w:author="adrian " w:date="2014-08-01T11:16:00Z" w:id="200">
        <w:r>
          <w:rPr/>
          <w:delText xml:space="preserve">of culture </w:delText>
        </w:r>
      </w:del>
      <w:ins w:author="adrian " w:date="2014-08-01T11:16:00Z" w:id="201">
        <w:r>
          <w:rPr/>
          <w:t xml:space="preserve">in contemporary media environments </w:t>
        </w:r>
      </w:ins>
      <w:r>
        <w:rPr/>
        <w:t>is not at all straightforward. Patterns</w:t>
      </w:r>
      <w:ins w:author="adrian " w:date="2014-08-01T11:27:00Z" w:id="202">
        <w:r>
          <w:rPr/>
          <w:t xml:space="preserve"> </w:t>
        </w:r>
      </w:ins>
      <w:ins w:author="adrian " w:date="2014-08-01T11:27:00Z" w:id="203">
        <w:r>
          <w:rPr/>
          <w:t>and scales</w:t>
        </w:r>
      </w:ins>
      <w:ins w:author="adrian " w:date="2014-08-08T07:33:00Z" w:id="204">
        <w:r>
          <w:rPr/>
          <w:t xml:space="preserve"> </w:t>
        </w:r>
      </w:ins>
      <w:ins w:author="adrian " w:date="2014-08-08T07:33:00Z" w:id="205">
        <w:r>
          <w:rPr/>
          <w:t xml:space="preserve">of </w:t>
        </w:r>
      </w:ins>
      <w:ins w:author="adrian " w:date="2014-08-08T07:34:00Z" w:id="206">
        <w:r>
          <w:rPr/>
          <w:t>action and interaction</w:t>
        </w:r>
      </w:ins>
      <w:del w:author="adrian " w:date="2014-08-01T11:27:00Z" w:id="207">
        <w:r>
          <w:rPr/>
          <w:delText>,</w:delText>
        </w:r>
      </w:del>
      <w:r>
        <w:rPr/>
        <w:t xml:space="preserve"> it turns out, </w:t>
      </w:r>
      <w:r>
        <w:rPr>
          <w:i w:val="false"/>
          <w:iCs w:val="false"/>
        </w:rPr>
        <w:t xml:space="preserve">entwine with </w:t>
      </w:r>
      <w:del w:author="adrian " w:date="2014-08-01T11:27:00Z" w:id="208">
        <w:r>
          <w:rPr>
            <w:i w:val="false"/>
            <w:iCs w:val="false"/>
          </w:rPr>
          <w:delText xml:space="preserve">problems of scale </w:delText>
        </w:r>
      </w:del>
      <w:ins w:author="adrian " w:date="2014-08-01T11:27:00Z" w:id="209">
        <w:r>
          <w:rPr>
            <w:i w:val="false"/>
            <w:iCs w:val="false"/>
          </w:rPr>
          <w:t xml:space="preserve">devices </w:t>
        </w:r>
      </w:ins>
      <w:r>
        <w:rPr>
          <w:i w:val="false"/>
          <w:iCs w:val="false"/>
        </w:rPr>
        <w:t xml:space="preserve">in both contemporary culture and in its analysis. The case we draw on here – Github.com – is interesting precisely because what goes on there – </w:t>
      </w:r>
      <w:ins w:author="adrian " w:date="2014-07-31T11:33:00Z" w:id="210">
        <w:r>
          <w:rPr>
            <w:i w:val="false"/>
            <w:iCs w:val="false"/>
          </w:rPr>
          <w:t xml:space="preserve">coding and </w:t>
        </w:r>
      </w:ins>
      <w:del w:author="adrian " w:date="2014-07-31T11:33:00Z" w:id="211">
        <w:r>
          <w:rPr>
            <w:i w:val="false"/>
            <w:iCs w:val="false"/>
          </w:rPr>
          <w:delText xml:space="preserve">open source </w:delText>
        </w:r>
      </w:del>
      <w:r>
        <w:rPr>
          <w:i w:val="false"/>
          <w:iCs w:val="false"/>
        </w:rPr>
        <w:t xml:space="preserve">software development </w:t>
      </w:r>
      <w:ins w:author="adrian " w:date="2014-07-31T11:33:00Z" w:id="212">
        <w:r>
          <w:rPr>
            <w:i w:val="false"/>
            <w:iCs w:val="false"/>
          </w:rPr>
          <w:t>amongst other things</w:t>
        </w:r>
      </w:ins>
      <w:r>
        <w:rPr>
          <w:i w:val="false"/>
          <w:iCs w:val="false"/>
        </w:rPr>
        <w:t xml:space="preserve">– </w:t>
      </w:r>
      <w:ins w:author="adrian " w:date="2014-07-31T11:34:00Z" w:id="213">
        <w:r>
          <w:rPr>
            <w:i w:val="false"/>
            <w:iCs w:val="false"/>
          </w:rPr>
          <w:t xml:space="preserve">is </w:t>
        </w:r>
      </w:ins>
      <w:r>
        <w:rPr>
          <w:i w:val="false"/>
          <w:iCs w:val="false"/>
        </w:rPr>
        <w:t xml:space="preserve">both typical of the vast and somewhat incoherent </w:t>
      </w:r>
      <w:ins w:author="adrian " w:date="2014-08-04T06:45:00Z" w:id="214">
        <w:r>
          <w:rPr>
            <w:i w:val="false"/>
            <w:iCs w:val="false"/>
          </w:rPr>
          <w:t xml:space="preserve">work done on devices </w:t>
        </w:r>
      </w:ins>
      <w:del w:author="adrian " w:date="2014-08-04T06:45:00Z" w:id="215">
        <w:r>
          <w:rPr>
            <w:i w:val="false"/>
            <w:iCs w:val="false"/>
          </w:rPr>
          <w:delText xml:space="preserve">spaces of </w:delText>
        </w:r>
      </w:del>
      <w:ins w:author="adrian " w:date="2014-08-04T06:45:00Z" w:id="216">
        <w:r>
          <w:rPr>
            <w:i w:val="false"/>
            <w:iCs w:val="false"/>
          </w:rPr>
          <w:t xml:space="preserve">as part of </w:t>
        </w:r>
      </w:ins>
      <w:r>
        <w:rPr>
          <w:i w:val="false"/>
          <w:iCs w:val="false"/>
        </w:rPr>
        <w:t xml:space="preserve">contemporary culture, and </w:t>
      </w:r>
      <w:ins w:author="adrian " w:date="2014-07-31T11:34:00Z" w:id="217">
        <w:r>
          <w:rPr>
            <w:i w:val="false"/>
            <w:iCs w:val="false"/>
          </w:rPr>
          <w:t xml:space="preserve">at the same time </w:t>
        </w:r>
      </w:ins>
      <w:r>
        <w:rPr>
          <w:i w:val="false"/>
          <w:iCs w:val="false"/>
        </w:rPr>
        <w:t xml:space="preserve">plays an important </w:t>
      </w:r>
      <w:ins w:author="adrian " w:date="2014-07-31T11:46:00Z" w:id="218">
        <w:r>
          <w:rPr>
            <w:i w:val="false"/>
            <w:iCs w:val="false"/>
          </w:rPr>
          <w:t xml:space="preserve">practical </w:t>
        </w:r>
      </w:ins>
      <w:r>
        <w:rPr>
          <w:i w:val="false"/>
          <w:iCs w:val="false"/>
        </w:rPr>
        <w:t xml:space="preserve">role in </w:t>
      </w:r>
      <w:del w:author="adrian " w:date="2014-07-31T11:42:00Z" w:id="219">
        <w:r>
          <w:rPr>
            <w:i w:val="false"/>
            <w:iCs w:val="false"/>
          </w:rPr>
          <w:delText xml:space="preserve">reshaping </w:delText>
        </w:r>
      </w:del>
      <w:ins w:author="adrian " w:date="2014-07-31T11:42:00Z" w:id="220">
        <w:r>
          <w:rPr>
            <w:i w:val="false"/>
            <w:iCs w:val="false"/>
          </w:rPr>
          <w:t>re-</w:t>
        </w:r>
      </w:ins>
      <w:ins w:author="adrian " w:date="2014-08-06T07:50:00Z" w:id="221">
        <w:r>
          <w:rPr>
            <w:i w:val="false"/>
            <w:iCs w:val="false"/>
          </w:rPr>
          <w:t xml:space="preserve">formatting </w:t>
        </w:r>
      </w:ins>
      <w:del w:author="adrian " w:date="2014-08-06T07:50:00Z" w:id="222">
        <w:r>
          <w:rPr>
            <w:i w:val="false"/>
            <w:iCs w:val="false"/>
          </w:rPr>
          <w:delText>them</w:delText>
        </w:r>
      </w:del>
      <w:ins w:author="adrian " w:date="2014-08-06T07:50:00Z" w:id="223">
        <w:r>
          <w:rPr>
            <w:i w:val="false"/>
            <w:iCs w:val="false"/>
          </w:rPr>
          <w:t>that work so that it becomes more publicly visible</w:t>
        </w:r>
      </w:ins>
      <w:ins w:author="adrian " w:date="2014-08-08T07:34:00Z" w:id="224">
        <w:r>
          <w:rPr>
            <w:i w:val="false"/>
            <w:iCs w:val="false"/>
          </w:rPr>
          <w:t xml:space="preserve"> </w:t>
        </w:r>
      </w:ins>
      <w:ins w:author="adrian " w:date="2014-08-08T07:34:00Z" w:id="225">
        <w:r>
          <w:rPr>
            <w:i w:val="false"/>
            <w:iCs w:val="false"/>
          </w:rPr>
          <w:t>as a call to social order</w:t>
        </w:r>
      </w:ins>
      <w:ins w:author="adrian " w:date="2014-07-31T13:22:00Z" w:id="226">
        <w:r>
          <w:rPr>
            <w:i w:val="false"/>
            <w:iCs w:val="false"/>
          </w:rPr>
          <w:t xml:space="preserve">. </w:t>
        </w:r>
      </w:ins>
      <w:del w:author="adrian " w:date="2014-07-31T11:34:00Z" w:id="227">
        <w:r>
          <w:rPr>
            <w:i w:val="false"/>
            <w:iCs w:val="false"/>
          </w:rPr>
          <w:delText xml:space="preserve"> (to the extent that software ever does this)</w:delText>
        </w:r>
      </w:del>
      <w:del w:author="adrian " w:date="2014-08-14T06:45:00Z" w:id="228">
        <w:r>
          <w:rPr>
            <w:i w:val="false"/>
            <w:iCs w:val="false"/>
          </w:rPr>
          <w:delText xml:space="preserve">. </w:delText>
        </w:r>
      </w:del>
      <w:ins w:author="adrian " w:date="2014-07-31T11:50:00Z" w:id="229">
        <w:r>
          <w:rPr>
            <w:i w:val="false"/>
            <w:iCs w:val="false"/>
          </w:rPr>
          <w:t>Launched in late 2007, Github at the time of writing (2014) claims to host around 13 milli</w:t>
        </w:r>
      </w:ins>
      <w:ins w:author="adrian " w:date="2014-07-31T11:51:00Z" w:id="230">
        <w:r>
          <w:rPr>
            <w:i w:val="false"/>
            <w:iCs w:val="false"/>
          </w:rPr>
          <w:t xml:space="preserve">on different code repositores </w:t>
        </w:r>
      </w:ins>
      <w:ins w:author="adrian " w:date="2014-07-31T11:51:00Z" w:id="231">
        <w:r>
          <w:rPr>
            <w:i w:val="false"/>
            <w:iCs w:val="false"/>
          </w:rPr>
          <w:t xml:space="preserve">made by around six </w:t>
        </w:r>
      </w:ins>
      <w:ins w:author="adrian " w:date="2014-07-31T11:51:00Z" w:id="232">
        <w:r>
          <w:rPr>
            <w:i w:val="false"/>
            <w:iCs w:val="false"/>
          </w:rPr>
          <w:t>million u</w:t>
        </w:r>
      </w:ins>
      <w:ins w:author="adrian " w:date="2014-07-31T11:51:00Z" w:id="233">
        <w:r>
          <w:rPr>
            <w:i w:val="false"/>
            <w:iCs w:val="false"/>
          </w:rPr>
          <w:t xml:space="preserve">sers who are mostly software developers </w:t>
        </w:r>
      </w:ins>
      <w:ins w:author="adrian " w:date="2014-07-31T11:51:00Z" w:id="234">
        <w:r>
          <w:rPr>
            <w:i w:val="false"/>
            <w:iCs w:val="false"/>
          </w:rPr>
          <w:t xml:space="preserve">(see </w:t>
        </w:r>
      </w:ins>
      <w:ins w:author="adrian " w:date="2014-07-31T11:51:00Z" w:id="235">
        <w:bookmarkStart w:id="1" w:name="__DdeLink__34484_445570744"/>
        <w:r>
          <w:rPr>
            <w:i w:val="false"/>
            <w:iCs w:val="false"/>
          </w:rPr>
          <w:t>http://www.github.com/about)</w:t>
        </w:r>
      </w:ins>
      <w:ins w:author="adrian " w:date="2014-07-31T11:51:00Z" w:id="236">
        <w:bookmarkEnd w:id="1"/>
        <w:r>
          <w:rPr>
            <w:i w:val="false"/>
            <w:iCs w:val="false"/>
          </w:rPr>
          <w:t xml:space="preserve">. </w:t>
        </w:r>
      </w:ins>
      <w:ins w:author="adrian " w:date="2014-07-31T11:51:00Z" w:id="237">
        <w:r>
          <w:rPr>
            <w:i w:val="false"/>
            <w:iCs w:val="false"/>
          </w:rPr>
          <w:t>While t</w:t>
        </w:r>
      </w:ins>
      <w:ins w:author="adrian " w:date="2014-07-31T11:51:00Z" w:id="238">
        <w:r>
          <w:rPr>
            <w:i w:val="false"/>
            <w:iCs w:val="false"/>
          </w:rPr>
          <w:t xml:space="preserve">hese numbers, like all social media </w:t>
        </w:r>
      </w:ins>
      <w:ins w:author="adrian " w:date="2014-07-31T11:51:00Z" w:id="239">
        <w:r>
          <w:rPr>
            <w:i w:val="false"/>
            <w:iCs w:val="false"/>
          </w:rPr>
          <w:t>statistics</w:t>
        </w:r>
      </w:ins>
      <w:ins w:author="adrian " w:date="2014-07-31T11:51:00Z" w:id="240">
        <w:r>
          <w:rPr>
            <w:i w:val="false"/>
            <w:iCs w:val="false"/>
          </w:rPr>
          <w:t xml:space="preserve">, need to be disaggregated and </w:t>
        </w:r>
      </w:ins>
      <w:ins w:author="adrian " w:date="2014-07-31T11:52:00Z" w:id="241">
        <w:r>
          <w:rPr>
            <w:i w:val="false"/>
            <w:iCs w:val="false"/>
          </w:rPr>
          <w:t xml:space="preserve">analysed (for instance, </w:t>
        </w:r>
      </w:ins>
      <w:ins w:author="adrian " w:date="2014-07-31T11:52:00Z" w:id="242">
        <w:r>
          <w:rPr>
            <w:i w:val="false"/>
            <w:iCs w:val="false"/>
          </w:rPr>
          <w:t xml:space="preserve">Github </w:t>
        </w:r>
      </w:ins>
      <w:ins w:author="adrian " w:date="2014-07-31T11:52:00Z" w:id="243">
        <w:r>
          <w:rPr>
            <w:i w:val="false"/>
            <w:iCs w:val="false"/>
          </w:rPr>
          <w:t xml:space="preserve">'users' include automated software processes that hourly </w:t>
        </w:r>
      </w:ins>
      <w:ins w:author="adrian " w:date="2014-07-31T11:55:00Z" w:id="244">
        <w:r>
          <w:rPr>
            <w:i w:val="false"/>
            <w:iCs w:val="false"/>
          </w:rPr>
          <w:t xml:space="preserve">commit new code to certain repositories; or many repositories are simply copies of other repositories, </w:t>
        </w:r>
      </w:ins>
      <w:ins w:author="adrian " w:date="2014-07-31T11:55:00Z" w:id="245">
        <w:r>
          <w:rPr>
            <w:i w:val="false"/>
            <w:iCs w:val="false"/>
          </w:rPr>
          <w:t>etc.</w:t>
        </w:r>
      </w:ins>
      <w:ins w:author="adrian " w:date="2014-07-31T11:55:00Z" w:id="246">
        <w:r>
          <w:rPr>
            <w:i w:val="false"/>
            <w:iCs w:val="false"/>
          </w:rPr>
          <w:t xml:space="preserve">), </w:t>
        </w:r>
      </w:ins>
      <w:ins w:author="adrian " w:date="2014-07-31T11:55:00Z" w:id="247">
        <w:r>
          <w:rPr>
            <w:i w:val="false"/>
            <w:iCs w:val="false"/>
          </w:rPr>
          <w:t xml:space="preserve">they position Github as a mid-ranking social media platform in terms of size. </w:t>
        </w:r>
      </w:ins>
      <w:ins w:author="adrian " w:date="2014-07-31T12:02:00Z" w:id="248">
        <w:r>
          <w:rPr>
            <w:i w:val="false"/>
            <w:iCs w:val="false"/>
          </w:rPr>
          <w:t xml:space="preserve">But </w:t>
        </w:r>
      </w:ins>
      <w:ins w:author="adrian " w:date="2014-08-04T06:45:00Z" w:id="249">
        <w:r>
          <w:rPr>
            <w:i w:val="false"/>
            <w:iCs w:val="false"/>
          </w:rPr>
          <w:t xml:space="preserve">regardless of size, </w:t>
        </w:r>
      </w:ins>
      <w:r>
        <w:rPr>
          <w:i w:val="false"/>
          <w:iCs w:val="false"/>
        </w:rPr>
        <w:t xml:space="preserve">Github </w:t>
      </w:r>
      <w:ins w:author="adrian " w:date="2014-08-04T06:45:00Z" w:id="250">
        <w:r>
          <w:rPr>
            <w:i w:val="false"/>
            <w:iCs w:val="false"/>
          </w:rPr>
          <w:t xml:space="preserve">certainly </w:t>
        </w:r>
      </w:ins>
      <w:ins w:author="adrian " w:date="2014-08-04T06:46:00Z" w:id="251">
        <w:r>
          <w:rPr>
            <w:i w:val="false"/>
            <w:iCs w:val="false"/>
          </w:rPr>
          <w:t xml:space="preserve">exemplifies </w:t>
        </w:r>
      </w:ins>
      <w:ins w:author="adrian " w:date="2014-07-31T11:44:00Z" w:id="252">
        <w:r>
          <w:rPr>
            <w:i w:val="false"/>
            <w:iCs w:val="false"/>
          </w:rPr>
          <w:t xml:space="preserve">the </w:t>
        </w:r>
      </w:ins>
      <w:ins w:author="adrian " w:date="2014-07-31T11:44:00Z" w:id="253">
        <w:r>
          <w:rPr>
            <w:i w:val="false"/>
            <w:iCs w:val="false"/>
          </w:rPr>
          <w:t xml:space="preserve">profuse work done on devices that </w:t>
        </w:r>
      </w:ins>
      <w:ins w:author="adrian " w:date="2014-07-31T11:44:00Z" w:id="254">
        <w:r>
          <w:rPr>
            <w:i w:val="false"/>
            <w:iCs w:val="false"/>
          </w:rPr>
          <w:t xml:space="preserve">texture increasingly large parts of people's lives. </w:t>
        </w:r>
      </w:ins>
      <w:ins w:author="adrian " w:date="2014-07-31T11:44:00Z" w:id="255">
        <w:r>
          <w:rPr>
            <w:i w:val="false"/>
            <w:iCs w:val="false"/>
          </w:rPr>
          <w:t xml:space="preserve">A panoply of practical implementations of algorithms (see Couldry, this volume), of </w:t>
        </w:r>
      </w:ins>
      <w:ins w:author="adrian " w:date="2014-07-31T11:44:00Z" w:id="256">
        <w:r>
          <w:rPr>
            <w:i w:val="false"/>
            <w:iCs w:val="false"/>
          </w:rPr>
          <w:t xml:space="preserve">graphic </w:t>
        </w:r>
      </w:ins>
      <w:ins w:author="adrian " w:date="2014-07-31T11:44:00Z" w:id="257">
        <w:r>
          <w:rPr>
            <w:i w:val="false"/>
            <w:iCs w:val="false"/>
          </w:rPr>
          <w:t xml:space="preserve">interfaces, of power-laden protocols, </w:t>
        </w:r>
      </w:ins>
      <w:ins w:author="adrian " w:date="2014-07-31T11:44:00Z" w:id="258">
        <w:r>
          <w:rPr>
            <w:i w:val="false"/>
            <w:iCs w:val="false"/>
          </w:rPr>
          <w:t>standards</w:t>
        </w:r>
      </w:ins>
      <w:ins w:author="adrian " w:date="2014-07-31T11:44:00Z" w:id="259">
        <w:r>
          <w:rPr>
            <w:i w:val="false"/>
            <w:iCs w:val="false"/>
          </w:rPr>
          <w:t xml:space="preserve"> </w:t>
        </w:r>
      </w:ins>
      <w:ins w:author="adrian " w:date="2014-07-31T11:44:00Z" w:id="260">
        <w:r>
          <w:rPr>
            <w:i w:val="false"/>
            <w:iCs w:val="false"/>
          </w:rPr>
          <w:t xml:space="preserve"> </w:t>
        </w:r>
      </w:ins>
      <w:ins w:author="adrian " w:date="2014-07-31T13:24:00Z" w:id="261">
        <w:r>
          <w:rPr>
            <w:i w:val="false"/>
            <w:iCs w:val="false"/>
          </w:rPr>
          <w:t xml:space="preserve">and infrastructures (such as operating systems, databases, security systems) can be be found there. </w:t>
        </w:r>
      </w:ins>
    </w:p>
    <w:p>
      <w:pPr>
        <w:pStyle w:val="style22"/>
      </w:pPr>
      <w:ins w:author="adrian " w:date="2014-08-01T11:28:00Z" w:id="262">
        <w:r>
          <w:rPr>
            <w:i w:val="false"/>
            <w:iCs w:val="false"/>
          </w:rPr>
          <w:t xml:space="preserve">Code repositories might be seen as vectors that on varying scales </w:t>
        </w:r>
      </w:ins>
      <w:ins w:author="adrian " w:date="2014-08-01T11:29:00Z" w:id="263">
        <w:r>
          <w:rPr>
            <w:i w:val="false"/>
            <w:iCs w:val="false"/>
          </w:rPr>
          <w:t>comprise much of the contemporary field of devices. These vectors</w:t>
        </w:r>
      </w:ins>
      <w:ins w:author="adrian " w:date="2014-08-01T11:32:00Z" w:id="264">
        <w:r>
          <w:rPr>
            <w:i w:val="false"/>
            <w:iCs w:val="false"/>
          </w:rPr>
          <w:t xml:space="preserve"> </w:t>
        </w:r>
      </w:ins>
      <w:ins w:author="adrian " w:date="2014-08-01T11:34:00Z" w:id="265">
        <w:r>
          <w:rPr>
            <w:i w:val="false"/>
            <w:iCs w:val="false"/>
          </w:rPr>
          <w:t xml:space="preserve">display </w:t>
        </w:r>
      </w:ins>
      <w:ins w:author="adrian " w:date="2014-08-01T11:34:00Z" w:id="266">
        <w:r>
          <w:rPr>
            <w:i w:val="false"/>
            <w:iCs w:val="false"/>
          </w:rPr>
          <w:t>field</w:t>
        </w:r>
      </w:ins>
      <w:ins w:author="adrian " w:date="2014-08-01T11:34:00Z" w:id="267">
        <w:r>
          <w:rPr>
            <w:i w:val="false"/>
            <w:iCs w:val="false"/>
          </w:rPr>
          <w:t>-</w:t>
        </w:r>
      </w:ins>
      <w:ins w:author="adrian " w:date="2014-08-01T11:34:00Z" w:id="268">
        <w:r>
          <w:rPr>
            <w:i w:val="false"/>
            <w:iCs w:val="false"/>
          </w:rPr>
          <w:t>specific characteristics – code repositories contain code written in programming languages, they are accompanied by desc</w:t>
        </w:r>
      </w:ins>
      <w:ins w:author="adrian " w:date="2014-08-01T11:35:00Z" w:id="269">
        <w:r>
          <w:rPr>
            <w:i w:val="false"/>
            <w:iCs w:val="false"/>
          </w:rPr>
          <w:t xml:space="preserve">riptions, they relate to a finite range of domains (science, business, publishing, gaming, graphic design, etc.)  – </w:t>
        </w:r>
      </w:ins>
      <w:ins w:author="adrian " w:date="2014-08-01T11:36:00Z" w:id="270">
        <w:r>
          <w:rPr>
            <w:i w:val="false"/>
            <w:iCs w:val="false"/>
          </w:rPr>
          <w:t>and they also affect each other,</w:t>
        </w:r>
      </w:ins>
      <w:ins w:author="adrian " w:date="2014-08-01T11:37:00Z" w:id="271">
        <w:r>
          <w:rPr>
            <w:i w:val="false"/>
            <w:iCs w:val="false"/>
          </w:rPr>
          <w:t xml:space="preserve"> </w:t>
        </w:r>
      </w:ins>
      <w:ins w:author="adrian " w:date="2014-08-01T11:37:00Z" w:id="272">
        <w:r>
          <w:rPr>
            <w:i w:val="false"/>
            <w:iCs w:val="false"/>
          </w:rPr>
          <w:t xml:space="preserve">as can be seen in the many imitations, variations, copies, re-implementations and versions found there. </w:t>
        </w:r>
      </w:ins>
      <w:del w:author="adrian " w:date="2014-07-31T11:44:00Z" w:id="273">
        <w:r>
          <w:rPr>
            <w:i w:val="false"/>
            <w:iCs w:val="false"/>
          </w:rPr>
          <w:delText xml:space="preserve">. The popularity of Github as a way of storing and coordinating work by many people on shared texts has attracted other </w:delText>
        </w:r>
      </w:del>
      <w:del w:author="adrian " w:date="2014-07-31T11:42:00Z" w:id="274">
        <w:r>
          <w:rPr>
            <w:i w:val="false"/>
            <w:iCs w:val="false"/>
          </w:rPr>
          <w:delText>has a broader interest</w:delText>
        </w:r>
      </w:del>
      <w:ins w:author="adrian " w:date="2014-08-01T11:37:00Z" w:id="275">
        <w:r>
          <w:rPr>
            <w:i w:val="false"/>
            <w:iCs w:val="false"/>
          </w:rPr>
          <w:t xml:space="preserve"> </w:t>
        </w:r>
      </w:ins>
      <w:ins w:author="adrian " w:date="2014-07-31T12:02:00Z" w:id="276">
        <w:r>
          <w:rPr>
            <w:i w:val="false"/>
            <w:iCs w:val="false"/>
          </w:rPr>
          <w:t xml:space="preserve">Moreover, </w:t>
        </w:r>
      </w:ins>
      <w:ins w:author="adrian " w:date="2014-07-31T13:25:00Z" w:id="277">
        <w:r>
          <w:rPr>
            <w:i w:val="false"/>
            <w:iCs w:val="false"/>
          </w:rPr>
          <w:t xml:space="preserve">Gibhub increasingly </w:t>
        </w:r>
      </w:ins>
      <w:ins w:author="adrian " w:date="2014-07-31T11:44:00Z" w:id="278">
        <w:r>
          <w:rPr>
            <w:i w:val="false"/>
            <w:iCs w:val="false"/>
          </w:rPr>
          <w:t xml:space="preserve">serves as a model of </w:t>
        </w:r>
      </w:ins>
      <w:ins w:author="adrian " w:date="2014-07-31T11:44:00Z" w:id="279">
        <w:r>
          <w:rPr>
            <w:i w:val="false"/>
            <w:iCs w:val="false"/>
          </w:rPr>
          <w:t xml:space="preserve">social action </w:t>
        </w:r>
      </w:ins>
      <w:ins w:author="adrian " w:date="2014-07-31T11:44:00Z" w:id="280">
        <w:r>
          <w:rPr>
            <w:i w:val="false"/>
            <w:iCs w:val="false"/>
          </w:rPr>
          <w:t xml:space="preserve">that attracts many other practices not directly </w:t>
        </w:r>
      </w:ins>
      <w:ins w:author="adrian " w:date="2014-07-31T11:45:00Z" w:id="281">
        <w:r>
          <w:rPr>
            <w:i w:val="false"/>
            <w:iCs w:val="false"/>
          </w:rPr>
          <w:t xml:space="preserve">related to software </w:t>
        </w:r>
      </w:ins>
      <w:del w:author="adrian " w:date="2014-07-31T11:45:00Z" w:id="282">
        <w:r>
          <w:rPr>
            <w:i w:val="false"/>
            <w:iCs w:val="false"/>
          </w:rPr>
          <w:delText>users who are not developing software</w:delText>
        </w:r>
      </w:del>
      <w:r>
        <w:rPr>
          <w:i w:val="false"/>
          <w:iCs w:val="false"/>
        </w:rPr>
        <w:t>: how-to guides, metadata on the Tate's art collection, the White House's open data policy, legal documents, recipes, books, and blogs are just some of the diversifying use-cases now found in repositories on Github.</w:t>
      </w:r>
      <w:ins w:author="adrian " w:date="2014-07-31T11:50:00Z" w:id="283">
        <w:r>
          <w:rPr>
            <w:i w:val="false"/>
            <w:iCs w:val="false"/>
          </w:rPr>
          <w:t xml:space="preserve"> </w:t>
        </w:r>
      </w:ins>
      <w:r>
        <w:rPr>
          <w:i w:val="false"/>
          <w:iCs w:val="false"/>
        </w:rPr>
        <w:t xml:space="preserve">As a recent article in </w:t>
      </w:r>
      <w:r>
        <w:rPr>
          <w:i/>
          <w:iCs/>
        </w:rPr>
        <w:t xml:space="preserve">The Atlantic </w:t>
      </w:r>
      <w:r>
        <w:rPr>
          <w:i w:val="false"/>
          <w:iCs w:val="false"/>
        </w:rPr>
        <w:t xml:space="preserve">suggests, Github is increasingly of interest to non-programmers because the de-centralised, distributed and trackable collaborative processes it </w:t>
      </w:r>
      <w:ins w:author="adrian " w:date="2014-07-31T12:03:00Z" w:id="284">
        <w:r>
          <w:rPr>
            <w:i w:val="false"/>
            <w:iCs w:val="false"/>
          </w:rPr>
          <w:t xml:space="preserve">offers for coding </w:t>
        </w:r>
      </w:ins>
      <w:del w:author="adrian " w:date="2014-07-31T12:03:00Z" w:id="285">
        <w:r>
          <w:rPr>
            <w:i w:val="false"/>
            <w:iCs w:val="false"/>
          </w:rPr>
          <w:delText xml:space="preserve">supports </w:delText>
        </w:r>
      </w:del>
      <w:r>
        <w:rPr>
          <w:i w:val="false"/>
          <w:iCs w:val="false"/>
        </w:rPr>
        <w:t xml:space="preserve">can be used for many kinds of </w:t>
      </w:r>
      <w:ins w:author="adrian " w:date="2014-08-08T07:41:00Z" w:id="286">
        <w:r>
          <w:rPr>
            <w:i w:val="false"/>
            <w:iCs w:val="false"/>
          </w:rPr>
          <w:t>work</w:t>
        </w:r>
      </w:ins>
      <w:del w:author="adrian " w:date="2014-08-08T07:41:00Z" w:id="287">
        <w:r>
          <w:rPr>
            <w:i w:val="false"/>
            <w:iCs w:val="false"/>
          </w:rPr>
          <w:delText>documents</w:delText>
        </w:r>
      </w:del>
      <w:r>
        <w:rPr>
          <w:i w:val="false"/>
          <w:iCs w:val="false"/>
        </w:rPr>
        <w:t xml:space="preserve">: designs, legal documents, maps, images, books, blogs or websites </w:t>
      </w:r>
      <w:r>
        <w:rPr>
          <w:i w:val="false"/>
          <w:iCs w:val="false"/>
        </w:rPr>
        <w:t>(Meyer, 2013)</w:t>
      </w:r>
      <w:r>
        <w:rPr>
          <w:i w:val="false"/>
          <w:iCs w:val="false"/>
        </w:rPr>
        <w:t xml:space="preserve">. </w:t>
      </w:r>
      <w:del w:author="adrian " w:date="2014-07-31T12:03:00Z" w:id="288">
        <w:r>
          <w:rPr>
            <w:i w:val="false"/>
            <w:iCs w:val="false"/>
          </w:rPr>
          <w:delText xml:space="preserve">the emerging massive feedback loop where assessments, adjustments, and re-alignments of what people do are actively pursued and fed back to them via manipulations, visualizations, or modelling of digital data. </w:delText>
        </w:r>
      </w:del>
      <w:del w:author="adrian " w:date="2014-07-31T11:45:00Z" w:id="289">
        <w:r>
          <w:rPr>
            <w:i w:val="false"/>
            <w:iCs w:val="false"/>
          </w:rPr>
          <w:delText xml:space="preserve">segment of </w:delText>
        </w:r>
      </w:del>
      <w:del w:author="adrian " w:date="2014-07-31T12:03:00Z" w:id="290">
        <w:r>
          <w:rPr>
            <w:i w:val="false"/>
            <w:iCs w:val="false"/>
          </w:rPr>
          <w:delText xml:space="preserve">Github as a social media platform for software development is one </w:delText>
        </w:r>
      </w:del>
      <w:ins w:author="adrian " w:date="2014-07-31T12:03:00Z" w:id="291">
        <w:r>
          <w:rPr>
            <w:i w:val="false"/>
            <w:iCs w:val="false"/>
          </w:rPr>
          <w:t xml:space="preserve"> </w:t>
        </w:r>
      </w:ins>
      <w:ins w:author="adrian " w:date="2014-07-31T12:03:00Z" w:id="292">
        <w:r>
          <w:rPr>
            <w:i w:val="false"/>
            <w:iCs w:val="false"/>
          </w:rPr>
          <w:t xml:space="preserve">In this respect, </w:t>
        </w:r>
      </w:ins>
      <w:r>
        <w:rPr>
          <w:i w:val="false"/>
          <w:iCs w:val="false"/>
        </w:rPr>
        <w:t xml:space="preserve">Github, we might say, is an 'indexical icon' </w:t>
      </w:r>
      <w:r>
        <w:rPr>
          <w:i w:val="false"/>
          <w:iCs w:val="false"/>
        </w:rPr>
        <w:t>(Lee and LiPuma, 2002)</w:t>
      </w:r>
      <w:r>
        <w:rPr/>
        <w:t xml:space="preserve"> of </w:t>
      </w:r>
      <w:del w:author="adrian " w:date="2014-07-31T11:45:00Z" w:id="293">
        <w:r>
          <w:rPr/>
          <w:delText xml:space="preserve">the problems of </w:delText>
        </w:r>
      </w:del>
      <w:ins w:author="adrian " w:date="2014-07-31T11:45:00Z" w:id="294">
        <w:r>
          <w:rPr/>
          <w:t xml:space="preserve">the </w:t>
        </w:r>
      </w:ins>
      <w:r>
        <w:rPr/>
        <w:t>scal</w:t>
      </w:r>
      <w:ins w:author="adrian " w:date="2014-07-31T12:04:00Z" w:id="295">
        <w:r>
          <w:rPr/>
          <w:t>ing</w:t>
        </w:r>
      </w:ins>
      <w:del w:author="adrian " w:date="2014-07-31T12:04:00Z" w:id="296">
        <w:r>
          <w:rPr/>
          <w:delText>e</w:delText>
        </w:r>
      </w:del>
      <w:r>
        <w:rPr/>
        <w:t xml:space="preserve"> and pattern</w:t>
      </w:r>
      <w:ins w:author="adrian " w:date="2014-07-31T12:04:00Z" w:id="297">
        <w:r>
          <w:rPr/>
          <w:t>ing</w:t>
        </w:r>
      </w:ins>
      <w:r>
        <w:rPr/>
        <w:t xml:space="preserve"> </w:t>
      </w:r>
      <w:del w:author="adrian " w:date="2014-07-31T13:26:00Z" w:id="298">
        <w:r>
          <w:rPr/>
          <w:delText>that confront digital sociology</w:delText>
        </w:r>
      </w:del>
      <w:ins w:author="adrian " w:date="2014-08-08T07:36:00Z" w:id="299">
        <w:r>
          <w:rPr/>
          <w:t xml:space="preserve"> </w:t>
        </w:r>
      </w:ins>
      <w:ins w:author="adrian " w:date="2014-08-08T07:36:00Z" w:id="300">
        <w:r>
          <w:rPr/>
          <w:t xml:space="preserve">that </w:t>
        </w:r>
      </w:ins>
      <w:ins w:author="adrian " w:date="2014-07-31T13:26:00Z" w:id="301">
        <w:r>
          <w:rPr/>
          <w:t xml:space="preserve">characterise </w:t>
        </w:r>
      </w:ins>
      <w:ins w:author="adrian " w:date="2014-07-31T11:46:00Z" w:id="302">
        <w:r>
          <w:rPr/>
          <w:t xml:space="preserve">the </w:t>
        </w:r>
      </w:ins>
      <w:ins w:author="adrian " w:date="2014-07-31T11:46:00Z" w:id="303">
        <w:r>
          <w:rPr/>
          <w:t xml:space="preserve">contemporary </w:t>
        </w:r>
      </w:ins>
      <w:ins w:author="adrian " w:date="2014-07-31T11:46:00Z" w:id="304">
        <w:r>
          <w:rPr/>
          <w:t>metamorphoses</w:t>
        </w:r>
      </w:ins>
      <w:ins w:author="adrian " w:date="2014-07-31T13:26:00Z" w:id="305">
        <w:r>
          <w:rPr/>
          <w:t xml:space="preserve"> </w:t>
        </w:r>
      </w:ins>
      <w:ins w:author="adrian " w:date="2014-07-31T13:26:00Z" w:id="306">
        <w:r>
          <w:rPr/>
          <w:t>of culture</w:t>
        </w:r>
      </w:ins>
      <w:r>
        <w:rPr/>
        <w:t xml:space="preserve">. </w:t>
      </w:r>
    </w:p>
    <w:p>
      <w:pPr>
        <w:pStyle w:val="style2"/>
        <w:numPr>
          <w:ilvl w:val="1"/>
          <w:numId w:val="1"/>
        </w:numPr>
      </w:pPr>
      <w:r>
        <w:rPr/>
        <w:t xml:space="preserve">Scales, scaling and </w:t>
      </w:r>
      <w:ins w:author="adrian " w:date="2014-07-31T17:36:00Z" w:id="307">
        <w:r>
          <w:rPr/>
          <w:t>fi</w:t>
        </w:r>
      </w:ins>
      <w:ins w:author="adrian " w:date="2014-07-31T17:37:00Z" w:id="308">
        <w:r>
          <w:rPr/>
          <w:t xml:space="preserve">elds of devices </w:t>
        </w:r>
      </w:ins>
      <w:del w:author="adrian " w:date="2014-07-31T17:36:00Z" w:id="309">
        <w:r>
          <w:rPr/>
          <w:delText>scale-free networks</w:delText>
        </w:r>
      </w:del>
    </w:p>
    <w:p>
      <w:pPr>
        <w:pStyle w:val="style22"/>
      </w:pPr>
      <w:ins w:author="adrian " w:date="2014-07-31T12:07:00Z" w:id="310">
        <w:r>
          <w:rPr>
            <w:i w:val="false"/>
            <w:iCs w:val="false"/>
          </w:rPr>
          <w:t xml:space="preserve">One problem for digital sociology is the question of where to stand in looking at such complex </w:t>
        </w:r>
      </w:ins>
      <w:ins w:author="adrian " w:date="2014-07-31T12:07:00Z" w:id="311">
        <w:r>
          <w:rPr>
            <w:i w:val="false"/>
            <w:iCs w:val="false"/>
          </w:rPr>
          <w:t>processes</w:t>
        </w:r>
      </w:ins>
      <w:ins w:author="adrian " w:date="2014-07-31T12:07:00Z" w:id="312">
        <w:r>
          <w:rPr>
            <w:i w:val="false"/>
            <w:iCs w:val="false"/>
          </w:rPr>
          <w:t>.</w:t>
        </w:r>
      </w:ins>
      <w:ins w:author="adrian " w:date="2014-07-31T12:07:00Z" w:id="313">
        <w:r>
          <w:rPr>
            <w:rStyle w:val="style20"/>
            <w:i w:val="false"/>
            <w:iCs w:val="false"/>
          </w:rPr>
          <w:endnoteReference w:id="3"/>
        </w:r>
      </w:ins>
      <w:ins w:author="adrian " w:date="2014-07-31T12:07:00Z" w:id="314">
        <w:r>
          <w:rPr>
            <w:i w:val="false"/>
            <w:iCs w:val="false"/>
          </w:rPr>
          <w:t xml:space="preserve"> </w:t>
        </w:r>
      </w:ins>
      <w:del w:author="adrian " w:date="2014-07-31T12:12:00Z" w:id="315">
        <w:r>
          <w:rPr>
            <w:i w:val="false"/>
            <w:iCs w:val="false"/>
          </w:rPr>
          <w:delTex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w:delText>
        </w:r>
      </w:del>
      <w:del w:author="adrian " w:date="2014-07-31T12:12:00Z" w:id="316">
        <w:bookmarkStart w:id="2" w:name="__UnoMark__34695_445570744"/>
        <w:r>
          <w:rPr>
            <w:i w:val="false"/>
            <w:iCs w:val="false"/>
          </w:rPr>
          <w:delText>(Tsing, 2005: 58)</w:delText>
        </w:r>
      </w:del>
      <w:del w:author="adrian " w:date="2014-07-31T12:12:00Z" w:id="317">
        <w:bookmarkEnd w:id="2"/>
        <w:r>
          <w:rPr>
            <w:i w:val="false"/>
            <w:iCs w:val="false"/>
          </w:rPr>
          <w:delText xml:space="preserve">. </w:delText>
        </w:r>
      </w:del>
      <w:del w:author="adrian " w:date="2014-07-31T12:12:00Z" w:id="318">
        <w:r>
          <w:rPr>
            <w:i/>
            <w:iCs/>
          </w:rPr>
          <w:delText>Scale</w:delText>
        </w:r>
      </w:del>
      <w:del w:author="adrian " w:date="2014-07-31T12:12:00Z" w:id="319">
        <w:r>
          <w:rPr>
            <w:i w:val="false"/>
            <w:iCs w:val="false"/>
          </w:rPr>
          <w:delText xml:space="preserve"> refers to the relative dimensions of enlargement or a reduction in a map, picture or model, as well as the marks or degrees used to measure intervals (as in the scale on the axes of a scatter plot). </w:delText>
        </w:r>
      </w:del>
      <w:del w:author="adrian " w:date="2014-07-31T12:12:00Z" w:id="320">
        <w:r>
          <w:rPr>
            <w:i/>
            <w:iCs/>
          </w:rPr>
          <w:delText xml:space="preserve">Scale, </w:delText>
        </w:r>
      </w:del>
      <w:del w:author="adrian " w:date="2014-07-31T12:12:00Z" w:id="321">
        <w:r>
          <w:rPr>
            <w:i w:val="false"/>
            <w:iCs w:val="false"/>
          </w:rPr>
          <w:delText>however,</w:delText>
        </w:r>
      </w:del>
      <w:del w:author="adrian " w:date="2014-07-31T12:12:00Z" w:id="322">
        <w:r>
          <w:rPr>
            <w:i/>
            <w:iCs/>
          </w:rPr>
          <w:delText xml:space="preserve"> </w:delText>
        </w:r>
      </w:del>
      <w:del w:author="adrian " w:date="2014-07-31T12:12:00Z" w:id="323">
        <w:r>
          <w:rPr>
            <w:i w:val="false"/>
            <w:iCs w:val="false"/>
          </w:rPr>
          <w:delText>is a verb as well as a noun. In digital culture, re-scaling or re-dimensioning is common.  The</w:delText>
        </w:r>
      </w:del>
      <w:del w:author="adrian " w:date="2014-07-31T12:12:00Z" w:id="324">
        <w:r>
          <w:rPr>
            <w:i/>
            <w:iCs/>
          </w:rPr>
          <w:delText xml:space="preserve"> scaling-up</w:delText>
        </w:r>
      </w:del>
      <w:del w:author="adrian " w:date="2014-07-31T12:12:00Z" w:id="325">
        <w:r>
          <w:rPr>
            <w:i w:val="false"/>
            <w:iCs w:val="false"/>
          </w:rPr>
          <w:delText xml:space="preserve"> of databases, of transactions, of geographies (e.g. Amazon's data-centres divide the globe into </w:delText>
        </w:r>
      </w:del>
      <w:hyperlink r:id="rId2">
        <w:del w:author="adrian " w:date="2014-07-31T12:12:00Z" w:id="326">
          <w:r>
            <w:rPr>
              <w:rStyle w:val="style16"/>
              <w:i w:val="false"/>
              <w:iCs w:val="false"/>
            </w:rPr>
            <w:delText>eight regions</w:delText>
          </w:r>
        </w:del>
      </w:hyperlink>
      <w:del w:author="adrian " w:date="2014-07-31T12:12:00Z" w:id="327">
        <w:r>
          <w:rPr>
            <w:i w:val="false"/>
            <w:iCs w:val="false"/>
          </w:rPr>
          <w:delText xml:space="preserve">), and capacities in many settings testifies to one aspect of this re-scaling. </w:delText>
        </w:r>
      </w:del>
      <w:ins w:author="adrian " w:date="2014-08-06T07:18:00Z" w:id="328">
        <w:r>
          <w:rPr>
            <w:i w:val="false"/>
            <w:iCs w:val="false"/>
          </w:rPr>
          <w:t xml:space="preserve"> In some respects, platforms like Github </w:t>
        </w:r>
      </w:ins>
      <w:ins w:author="adrian " w:date="2014-08-06T07:18:00Z" w:id="329">
        <w:r>
          <w:rPr>
            <w:i w:val="false"/>
            <w:iCs w:val="false"/>
          </w:rPr>
          <w:t xml:space="preserve">could be seen as </w:t>
        </w:r>
      </w:ins>
      <w:ins w:author="adrian " w:date="2014-08-06T07:18:00Z" w:id="330">
        <w:r>
          <w:rPr>
            <w:i w:val="false"/>
            <w:iCs w:val="false"/>
          </w:rPr>
          <w:t xml:space="preserve">what Andrew Barry termed 'technological zones of circulation.' These are </w:t>
        </w:r>
      </w:ins>
    </w:p>
    <w:p>
      <w:pPr>
        <w:pStyle w:val="style28"/>
      </w:pPr>
      <w:ins w:author="adrian " w:date="2014-08-06T07:18:00Z" w:id="331">
        <w:r>
          <w:rPr>
            <w:i w:val="false"/>
            <w:iCs w:val="false"/>
          </w:rPr>
          <w:t xml:space="preserve"> </w:t>
        </w:r>
      </w:ins>
      <w:ins w:author="adrian " w:date="2014-08-06T07:18:00Z" w:id="332">
        <w:r>
          <w:rPr>
            <w:i w:val="false"/>
            <w:iCs w:val="false"/>
          </w:rPr>
          <w:t xml:space="preserve">spaces formed when  technical devices, practices, artefacts and experimental materials are made more or less comparable or connectable. They therefore link together different sites of scientific and technical practice. Such zones take different forms. The points of access to the zones may be more or less clearly marked, with more or less well-defined and functioning gateways </w:t>
        </w:r>
      </w:ins>
      <w:ins w:author="adrian " w:date="2014-08-06T07:18:00Z" w:id="333">
        <w:r>
          <w:rPr>
            <w:b w:val="false"/>
            <w:i w:val="false"/>
            <w:iCs w:val="false"/>
            <w:caps w:val="false"/>
            <w:smallCaps w:val="false"/>
            <w:position w:val="0"/>
            <w:sz w:val="24"/>
            <w:u w:val="none"/>
            <w:vertAlign w:val="baseline"/>
          </w:rPr>
          <w:t>(Barry, 2001: 202</w:t>
        </w:r>
      </w:ins>
      <w:ins w:author="adrian " w:date="2014-08-06T07:18:00Z" w:id="334">
        <w:r>
          <w:rPr>
            <w:b w:val="false"/>
            <w:i w:val="false"/>
            <w:caps w:val="false"/>
            <w:smallCaps w:val="false"/>
            <w:position w:val="0"/>
            <w:sz w:val="24"/>
            <w:u w:val="none"/>
            <w:vertAlign w:val="baseline"/>
          </w:rPr>
          <w:t>–203)</w:t>
        </w:r>
      </w:ins>
      <w:ins w:author="adrian " w:date="2014-08-06T07:18:00Z" w:id="335">
        <w:r>
          <w:rPr>
            <w:i w:val="false"/>
            <w:iCs w:val="false"/>
          </w:rPr>
          <w:t xml:space="preserve">. </w:t>
        </w:r>
      </w:ins>
    </w:p>
    <w:p>
      <w:pPr>
        <w:pStyle w:val="style22"/>
      </w:pPr>
      <w:del w:author="adrian " w:date="2014-08-08T06:45:00Z" w:id="336">
        <w:r>
          <w:rPr>
            <w:i w:val="false"/>
            <w:iCs w:val="false"/>
          </w:rPr>
          <w:delText xml:space="preserve">Like many digital media, </w:delText>
        </w:r>
      </w:del>
      <w:r>
        <w:rPr>
          <w:i w:val="false"/>
          <w:iCs w:val="false"/>
        </w:rPr>
        <w:t xml:space="preserve">Github </w:t>
      </w:r>
      <w:ins w:author="adrian " w:date="2014-08-06T07:20:00Z" w:id="337">
        <w:r>
          <w:rPr>
            <w:i w:val="false"/>
            <w:iCs w:val="false"/>
          </w:rPr>
          <w:t xml:space="preserve">is a kind of gateway to the linkages between devices. It </w:t>
        </w:r>
      </w:ins>
      <w:del w:author="adrian " w:date="2014-07-31T12:13:00Z" w:id="338">
        <w:r>
          <w:rPr>
            <w:i w:val="false"/>
            <w:iCs w:val="false"/>
          </w:rPr>
          <w:delText xml:space="preserve">offers  </w:delText>
        </w:r>
      </w:del>
      <w:ins w:author="adrian " w:date="2014-07-31T12:13:00Z" w:id="339">
        <w:r>
          <w:rPr>
            <w:i w:val="false"/>
            <w:iCs w:val="false"/>
          </w:rPr>
          <w:t xml:space="preserve">offers </w:t>
        </w:r>
      </w:ins>
      <w:r>
        <w:rPr>
          <w:i w:val="false"/>
          <w:iCs w:val="false"/>
        </w:rPr>
        <w:t xml:space="preserve">analytic and empirical </w:t>
      </w:r>
      <w:del w:author="adrian " w:date="2014-07-31T12:13:00Z" w:id="340">
        <w:r>
          <w:rPr>
            <w:i w:val="false"/>
            <w:iCs w:val="false"/>
          </w:rPr>
          <w:delText xml:space="preserve">capacities </w:delText>
        </w:r>
      </w:del>
      <w:ins w:author="adrian " w:date="2014-07-31T12:13:00Z" w:id="341">
        <w:r>
          <w:rPr>
            <w:i w:val="false"/>
            <w:iCs w:val="false"/>
          </w:rPr>
          <w:t xml:space="preserve">descriptions and data streams </w:t>
        </w:r>
      </w:ins>
      <w:ins w:author="adrian " w:date="2014-08-06T07:20:00Z" w:id="342">
        <w:r>
          <w:rPr>
            <w:i w:val="false"/>
            <w:iCs w:val="false"/>
          </w:rPr>
          <w:t xml:space="preserve">as well as search functions </w:t>
        </w:r>
      </w:ins>
      <w:r>
        <w:rPr>
          <w:i w:val="false"/>
          <w:iCs w:val="false"/>
        </w:rPr>
        <w:t xml:space="preserve">that might help us engage with different scales and </w:t>
      </w:r>
      <w:ins w:author="adrian " w:date="2014-08-06T07:20:00Z" w:id="343">
        <w:r>
          <w:rPr>
            <w:i w:val="false"/>
            <w:iCs w:val="false"/>
          </w:rPr>
          <w:t>patterns of connec</w:t>
        </w:r>
      </w:ins>
      <w:ins w:author="adrian " w:date="2014-08-06T07:21:00Z" w:id="344">
        <w:r>
          <w:rPr>
            <w:i w:val="false"/>
            <w:iCs w:val="false"/>
          </w:rPr>
          <w:t xml:space="preserve">tion between technical </w:t>
        </w:r>
      </w:ins>
      <w:ins w:author="adrian " w:date="2014-08-08T06:45:00Z" w:id="345">
        <w:r>
          <w:rPr>
            <w:i w:val="false"/>
            <w:iCs w:val="false"/>
          </w:rPr>
          <w:t xml:space="preserve">configurations, platforms and </w:t>
        </w:r>
      </w:ins>
      <w:ins w:author="adrian " w:date="2014-08-08T06:46:00Z" w:id="346">
        <w:r>
          <w:rPr>
            <w:i w:val="false"/>
            <w:iCs w:val="false"/>
          </w:rPr>
          <w:t xml:space="preserve">practices </w:t>
        </w:r>
      </w:ins>
      <w:del w:author="adrian " w:date="2014-08-06T07:20:00Z" w:id="347">
        <w:r>
          <w:rPr>
            <w:i w:val="false"/>
            <w:iCs w:val="false"/>
          </w:rPr>
          <w:delText>scalings</w:delText>
        </w:r>
      </w:del>
      <w:r>
        <w:rPr>
          <w:i w:val="false"/>
          <w:iCs w:val="false"/>
        </w:rPr>
        <w:t xml:space="preserve">. </w:t>
      </w:r>
      <w:del w:author="adrian " w:date="2014-08-08T06:46:00Z" w:id="348">
        <w:r>
          <w:rPr>
            <w:i w:val="false"/>
            <w:iCs w:val="false"/>
          </w:rPr>
          <w:delText>But w</w:delText>
        </w:r>
      </w:del>
      <w:ins w:author="adrian " w:date="2014-08-08T06:46:00Z" w:id="349">
        <w:r>
          <w:rPr>
            <w:i w:val="false"/>
            <w:iCs w:val="false"/>
          </w:rPr>
          <w:t>W</w:t>
        </w:r>
      </w:ins>
      <w:r>
        <w:rPr>
          <w:i w:val="false"/>
          <w:iCs w:val="false"/>
        </w:rPr>
        <w:t xml:space="preserve">rangling these affordances in sociologically inventive ways entails much engagement with the practices and </w:t>
      </w:r>
      <w:ins w:author="adrian " w:date="2014-07-31T17:37:00Z" w:id="350">
        <w:r>
          <w:rPr>
            <w:i w:val="false"/>
            <w:iCs w:val="false"/>
          </w:rPr>
          <w:t xml:space="preserve">device specificities </w:t>
        </w:r>
      </w:ins>
      <w:del w:author="adrian " w:date="2014-07-31T17:37:00Z" w:id="351">
        <w:r>
          <w:rPr>
            <w:i w:val="false"/>
            <w:iCs w:val="false"/>
          </w:rPr>
          <w:delText xml:space="preserve">technical realities </w:delText>
        </w:r>
      </w:del>
      <w:r>
        <w:rPr>
          <w:i w:val="false"/>
          <w:iCs w:val="false"/>
        </w:rPr>
        <w:t xml:space="preserve">of </w:t>
      </w:r>
      <w:ins w:author="adrian " w:date="2014-08-01T11:39:00Z" w:id="352">
        <w:r>
          <w:rPr>
            <w:i w:val="false"/>
            <w:iCs w:val="false"/>
          </w:rPr>
          <w:t>the</w:t>
        </w:r>
      </w:ins>
      <w:del w:author="adrian " w:date="2014-08-01T11:39:00Z" w:id="353">
        <w:r>
          <w:rPr>
            <w:i w:val="false"/>
            <w:iCs w:val="false"/>
          </w:rPr>
          <w:delText xml:space="preserve">digital </w:delText>
        </w:r>
      </w:del>
      <w:ins w:author="adrian " w:date="2014-08-08T06:46:00Z" w:id="354">
        <w:r>
          <w:rPr>
            <w:i w:val="false"/>
            <w:iCs w:val="false"/>
          </w:rPr>
          <w:t xml:space="preserve">Github </w:t>
        </w:r>
      </w:ins>
      <w:r>
        <w:rPr>
          <w:i w:val="false"/>
          <w:iCs w:val="false"/>
        </w:rPr>
        <w:t>platform</w:t>
      </w:r>
      <w:ins w:author="adrian " w:date="2014-08-01T11:39:00Z" w:id="355">
        <w:r>
          <w:rPr>
            <w:i w:val="false"/>
            <w:iCs w:val="false"/>
          </w:rPr>
          <w:t xml:space="preserve"> </w:t>
        </w:r>
      </w:ins>
      <w:ins w:author="adrian " w:date="2014-08-01T11:39:00Z" w:id="356">
        <w:r>
          <w:rPr>
            <w:i w:val="false"/>
            <w:iCs w:val="false"/>
          </w:rPr>
          <w:t>itself</w:t>
        </w:r>
      </w:ins>
      <w:del w:author="adrian " w:date="2014-08-01T11:39:00Z" w:id="357">
        <w:r>
          <w:rPr>
            <w:i w:val="false"/>
            <w:iCs w:val="false"/>
          </w:rPr>
          <w:delText>s</w:delText>
        </w:r>
      </w:del>
      <w:r>
        <w:rPr>
          <w:i w:val="false"/>
          <w:iCs w:val="false"/>
        </w:rPr>
        <w:t xml:space="preserve">.  </w:t>
      </w:r>
      <w:ins w:author="adrian " w:date="2014-08-01T11:39:00Z" w:id="358">
        <w:r>
          <w:rPr>
            <w:i w:val="false"/>
            <w:iCs w:val="false"/>
          </w:rPr>
          <w:t>As w</w:t>
        </w:r>
      </w:ins>
      <w:del w:author="adrian " w:date="2014-08-01T11:39:00Z" w:id="359">
        <w:r>
          <w:rPr>
            <w:i w:val="false"/>
            <w:iCs w:val="false"/>
          </w:rPr>
          <w:delText>W</w:delText>
        </w:r>
      </w:del>
      <w:r>
        <w:rPr>
          <w:i w:val="false"/>
          <w:iCs w:val="false"/>
        </w:rPr>
        <w:t xml:space="preserve">e </w:t>
      </w:r>
      <w:del w:author="adrian " w:date="2014-08-01T11:39:00Z" w:id="360">
        <w:r>
          <w:rPr>
            <w:i w:val="false"/>
            <w:iCs w:val="false"/>
          </w:rPr>
          <w:delText xml:space="preserve">might seek to </w:delText>
        </w:r>
      </w:del>
      <w:r>
        <w:rPr>
          <w:i w:val="false"/>
          <w:iCs w:val="false"/>
        </w:rPr>
        <w:t xml:space="preserve">craft </w:t>
      </w:r>
      <w:r>
        <w:rPr/>
        <w:t xml:space="preserve">ways of dealing with different scales, with wholes, with events and </w:t>
      </w:r>
      <w:ins w:author="adrian " w:date="2014-07-31T17:37:00Z" w:id="361">
        <w:r>
          <w:rPr/>
          <w:t xml:space="preserve">device-specific </w:t>
        </w:r>
      </w:ins>
      <w:r>
        <w:rPr/>
        <w:t xml:space="preserve">relations in Github, </w:t>
      </w:r>
      <w:del w:author="adrian " w:date="2014-08-01T11:39:00Z" w:id="362">
        <w:r>
          <w:rPr/>
          <w:delText xml:space="preserve">but </w:delText>
        </w:r>
      </w:del>
      <w:r>
        <w:rPr/>
        <w:t>the allure</w:t>
      </w:r>
      <w:del w:author="adrian " w:date="2014-08-01T11:39:00Z" w:id="363">
        <w:r>
          <w:rPr/>
          <w:delText xml:space="preserve">s </w:delText>
        </w:r>
      </w:del>
      <w:r>
        <w:rPr/>
        <w:t>of total</w:t>
      </w:r>
      <w:del w:author="adrian " w:date="2014-08-01T11:39:00Z" w:id="364">
        <w:r>
          <w:rPr/>
          <w:delText xml:space="preserve">ity </w:delText>
        </w:r>
      </w:del>
      <w:r>
        <w:rPr/>
        <w:t>or exhaustive</w:t>
      </w:r>
      <w:ins w:author="adrian " w:date="2014-07-31T12:14:00Z" w:id="365">
        <w:r>
          <w:rPr/>
          <w:t xml:space="preserve"> </w:t>
        </w:r>
      </w:ins>
      <w:ins w:author="adrian " w:date="2014-07-31T12:14:00Z" w:id="366">
        <w:r>
          <w:rPr/>
          <w:t xml:space="preserve">description promised by the platform itself </w:t>
        </w:r>
      </w:ins>
      <w:del w:author="adrian " w:date="2014-07-31T12:14:00Z" w:id="367">
        <w:r>
          <w:rPr/>
          <w:delText>ness</w:delText>
        </w:r>
      </w:del>
      <w:r>
        <w:rPr/>
        <w:t xml:space="preserve"> </w:t>
      </w:r>
      <w:del w:author="adrian " w:date="2014-07-31T12:14:00Z" w:id="368">
        <w:r>
          <w:rPr/>
          <w:delText>powerfully distort and twist our efforts</w:delText>
        </w:r>
      </w:del>
      <w:ins w:author="adrian " w:date="2014-07-31T12:14:00Z" w:id="369">
        <w:r>
          <w:rPr/>
          <w:t>need to be reckoned with</w:t>
        </w:r>
      </w:ins>
      <w:r>
        <w:rPr/>
        <w:t xml:space="preserve">.  </w:t>
      </w:r>
    </w:p>
    <w:p>
      <w:pPr>
        <w:pStyle w:val="style22"/>
      </w:pPr>
      <w:ins w:author="adrian " w:date="2014-08-08T07:37:00Z" w:id="370">
        <w:r>
          <w:rPr/>
          <w:t>Given the heavily accumulative dynamics of  th</w:t>
        </w:r>
      </w:ins>
      <w:ins w:author="adrian " w:date="2014-08-08T07:38:00Z" w:id="371">
        <w:r>
          <w:rPr/>
          <w:t>e field of devices, t</w:t>
        </w:r>
      </w:ins>
      <w:ins w:author="adrian " w:date="2014-07-31T13:33:00Z" w:id="372">
        <w:r>
          <w:rPr/>
          <w:t xml:space="preserve">here is a temptation </w:t>
        </w:r>
      </w:ins>
      <w:ins w:author="adrian " w:date="2014-07-31T13:33:00Z" w:id="373">
        <w:r>
          <w:rPr/>
          <w:t xml:space="preserve">for digital sociologists in their own empirical work </w:t>
        </w:r>
      </w:ins>
      <w:ins w:author="adrian " w:date="2014-07-31T13:33:00Z" w:id="374">
        <w:r>
          <w:rPr/>
          <w:t xml:space="preserve">to </w:t>
        </w:r>
      </w:ins>
      <w:ins w:author="adrian " w:date="2014-07-31T13:33:00Z" w:id="375">
        <w:r>
          <w:rPr/>
          <w:t xml:space="preserve">emulate the </w:t>
        </w:r>
      </w:ins>
      <w:ins w:author="adrian " w:date="2014-07-31T13:33:00Z" w:id="376">
        <w:r>
          <w:rPr/>
          <w:t xml:space="preserve">descriptive practices </w:t>
        </w:r>
      </w:ins>
      <w:ins w:author="adrian " w:date="2014-07-31T13:33:00Z" w:id="377">
        <w:r>
          <w:rPr/>
          <w:t>–</w:t>
        </w:r>
      </w:ins>
      <w:ins w:author="adrian " w:date="2014-07-31T13:33:00Z" w:id="378">
        <w:r>
          <w:rPr/>
          <w:t xml:space="preserve"> the analytics </w:t>
        </w:r>
      </w:ins>
      <w:ins w:author="adrian " w:date="2014-07-31T13:33:00Z" w:id="379">
        <w:r>
          <w:rPr/>
          <w:t>–</w:t>
        </w:r>
      </w:ins>
      <w:ins w:author="adrian " w:date="2014-07-31T13:33:00Z" w:id="380">
        <w:r>
          <w:rPr/>
          <w:t xml:space="preserve">  that accompany the </w:t>
        </w:r>
      </w:ins>
      <w:ins w:author="adrian " w:date="2014-07-31T13:33:00Z" w:id="381">
        <w:r>
          <w:rPr/>
          <w:t>scaling-up of digital media platforms</w:t>
        </w:r>
      </w:ins>
      <w:ins w:author="adrian " w:date="2014-07-31T13:33:00Z" w:id="382">
        <w:r>
          <w:rPr/>
          <w:t xml:space="preserve">. </w:t>
        </w:r>
      </w:ins>
      <w:ins w:author="adrian " w:date="2014-07-31T17:39:00Z" w:id="383">
        <w:r>
          <w:rPr/>
          <w:t>I</w:t>
        </w:r>
      </w:ins>
      <w:ins w:author="adrian " w:date="2014-07-31T17:39:00Z" w:id="384">
        <w:r>
          <w:rPr/>
          <w:t xml:space="preserve">f digital sociology was simply a </w:t>
        </w:r>
      </w:ins>
      <w:ins w:author="adrian " w:date="2014-07-31T17:39:00Z" w:id="385">
        <w:r>
          <w:rPr/>
          <w:t>theoretically sophisticated of media analytics or business intelligence</w:t>
        </w:r>
      </w:ins>
      <w:ins w:author="adrian " w:date="2014-07-31T17:39:00Z" w:id="386">
        <w:r>
          <w:rPr/>
          <w:t>, it would miss the transformation</w:t>
        </w:r>
      </w:ins>
      <w:ins w:author="adrian " w:date="2014-07-31T17:39:00Z" w:id="387">
        <w:r>
          <w:rPr/>
          <w:t>s</w:t>
        </w:r>
      </w:ins>
      <w:ins w:author="adrian " w:date="2014-07-31T17:39:00Z" w:id="388">
        <w:r>
          <w:rPr/>
          <w:t xml:space="preserve"> </w:t>
        </w:r>
      </w:ins>
      <w:ins w:author="adrian " w:date="2014-07-31T17:39:00Z" w:id="389">
        <w:r>
          <w:rPr/>
          <w:t xml:space="preserve">in culture attested by </w:t>
        </w:r>
      </w:ins>
      <w:ins w:author="adrian " w:date="2014-07-31T17:39:00Z" w:id="390">
        <w:r>
          <w:rPr/>
          <w:t xml:space="preserve">the availability of this </w:t>
        </w:r>
      </w:ins>
      <w:ins w:author="adrian " w:date="2014-07-31T17:39:00Z" w:id="391">
        <w:r>
          <w:rPr/>
          <w:t xml:space="preserve">data. </w:t>
        </w:r>
      </w:ins>
      <w:ins w:author="adrian " w:date="2014-08-01T11:48:00Z" w:id="392">
        <w:r>
          <w:rPr/>
          <w:t>T</w:t>
        </w:r>
      </w:ins>
      <w:ins w:author="adrian " w:date="2014-07-31T13:34:00Z" w:id="393">
        <w:r>
          <w:rPr/>
          <w:t xml:space="preserve">he </w:t>
        </w:r>
      </w:ins>
      <w:ins w:author="adrian " w:date="2014-07-31T13:34:00Z" w:id="394">
        <w:r>
          <w:rPr/>
          <w:t xml:space="preserve">real </w:t>
        </w:r>
      </w:ins>
      <w:del w:author="adrian " w:date="2014-07-31T13:34:00Z" w:id="395">
        <w:r>
          <w:rPr/>
          <w:delText>The outstanding</w:delText>
        </w:r>
      </w:del>
      <w:r>
        <w:rPr/>
        <w:t xml:space="preserve"> </w:t>
      </w:r>
      <w:ins w:author="adrian " w:date="2014-07-31T13:34:00Z" w:id="396">
        <w:r>
          <w:rPr/>
          <w:t>analytica</w:t>
        </w:r>
      </w:ins>
      <w:ins w:author="adrian " w:date="2014-07-31T13:35:00Z" w:id="397">
        <w:r>
          <w:rPr/>
          <w:t xml:space="preserve">l </w:t>
        </w:r>
      </w:ins>
      <w:ins w:author="adrian " w:date="2014-07-31T12:14:00Z" w:id="398">
        <w:r>
          <w:rPr/>
          <w:t xml:space="preserve">promise of </w:t>
        </w:r>
      </w:ins>
      <w:ins w:author="adrian " w:date="2014-07-31T12:15:00Z" w:id="399">
        <w:r>
          <w:rPr/>
          <w:t xml:space="preserve">large-scale data </w:t>
        </w:r>
      </w:ins>
      <w:del w:author="adrian " w:date="2014-07-31T12:14:00Z" w:id="400">
        <w:r>
          <w:rPr/>
          <w:delText xml:space="preserve">issue </w:delText>
        </w:r>
      </w:del>
      <w:r>
        <w:rPr/>
        <w:t xml:space="preserve">for digital sociology </w:t>
      </w:r>
      <w:del w:author="adrian " w:date="2014-07-31T13:38:00Z" w:id="401">
        <w:r>
          <w:rPr/>
          <w:delText xml:space="preserve">to date has been the </w:delText>
        </w:r>
      </w:del>
      <w:ins w:author="adrian " w:date="2014-07-31T13:38:00Z" w:id="402">
        <w:r>
          <w:rPr/>
          <w:t xml:space="preserve">instead </w:t>
        </w:r>
      </w:ins>
      <w:ins w:author="adrian " w:date="2014-07-31T13:39:00Z" w:id="403">
        <w:r>
          <w:rPr/>
          <w:t xml:space="preserve">concerns the </w:t>
        </w:r>
      </w:ins>
      <w:del w:author="adrian " w:date="2014-07-31T13:26:00Z" w:id="404">
        <w:r>
          <w:rPr/>
          <w:delText xml:space="preserve">problems and potentials </w:delText>
        </w:r>
      </w:del>
      <w:ins w:author="adrian " w:date="2014-07-31T13:26:00Z" w:id="405">
        <w:r>
          <w:rPr/>
          <w:t xml:space="preserve">possibility </w:t>
        </w:r>
      </w:ins>
      <w:r>
        <w:rPr/>
        <w:t xml:space="preserve">of studying </w:t>
      </w:r>
      <w:ins w:author="adrian " w:date="2014-07-31T13:47:00Z" w:id="406">
        <w:r>
          <w:rPr/>
          <w:t>how re-scali</w:t>
        </w:r>
      </w:ins>
      <w:ins w:author="adrian " w:date="2014-07-31T13:48:00Z" w:id="407">
        <w:r>
          <w:rPr/>
          <w:t>ng</w:t>
        </w:r>
      </w:ins>
      <w:del w:author="adrian " w:date="2014-08-01T11:49:00Z" w:id="408">
        <w:r>
          <w:rPr/>
          <w:delText>cultur</w:delText>
        </w:r>
      </w:del>
      <w:ins w:author="adrian " w:date="2014-08-01T11:49:00Z" w:id="409">
        <w:r>
          <w:rPr/>
          <w:t xml:space="preserve"> </w:t>
        </w:r>
      </w:ins>
      <w:ins w:author="adrian " w:date="2014-07-31T13:26:00Z" w:id="410">
        <w:r>
          <w:rPr/>
          <w:t>processes</w:t>
        </w:r>
      </w:ins>
      <w:ins w:author="adrian " w:date="2014-08-08T07:45:00Z" w:id="411">
        <w:r>
          <w:rPr/>
          <w:t xml:space="preserve"> </w:t>
        </w:r>
      </w:ins>
      <w:del w:author="adrian " w:date="2014-07-31T13:48:00Z" w:id="412">
        <w:r>
          <w:rPr/>
          <w:delText xml:space="preserve">that </w:delText>
        </w:r>
      </w:del>
      <w:del w:author="adrian " w:date="2014-07-31T13:47:00Z" w:id="413">
        <w:r>
          <w:rPr/>
          <w:delText xml:space="preserve">on scales </w:delText>
        </w:r>
      </w:del>
      <w:del w:author="adrian " w:date="2014-07-31T13:27:00Z" w:id="414">
        <w:r>
          <w:rPr/>
          <w:delText xml:space="preserve"> </w:delText>
        </w:r>
      </w:del>
      <w:del w:author="adrian " w:date="2014-07-31T13:26:00Z" w:id="415">
        <w:r>
          <w:rPr/>
          <w:delText>e</w:delText>
        </w:r>
      </w:del>
      <w:ins w:author="adrian " w:date="2014-07-31T17:14:00Z" w:id="416">
        <w:r>
          <w:rPr/>
          <w:t xml:space="preserve"> </w:t>
        </w:r>
      </w:ins>
      <w:ins w:author="adrian " w:date="2014-07-31T17:38:00Z" w:id="417">
        <w:r>
          <w:rPr/>
          <w:t xml:space="preserve">actually </w:t>
        </w:r>
      </w:ins>
      <w:ins w:author="adrian " w:date="2014-07-31T13:48:00Z" w:id="418">
        <w:r>
          <w:rPr/>
          <w:t xml:space="preserve">cut across </w:t>
        </w:r>
      </w:ins>
      <w:del w:author="adrian " w:date="2014-07-31T13:27:00Z" w:id="419">
        <w:r>
          <w:rPr/>
          <w:delText xml:space="preserve">do not align to either </w:delText>
        </w:r>
      </w:del>
      <w:ins w:author="adrian " w:date="2014-07-31T13:27:00Z" w:id="420">
        <w:r>
          <w:rPr/>
          <w:t xml:space="preserve">pre-formatted notions </w:t>
        </w:r>
      </w:ins>
      <w:ins w:author="adrian " w:date="2014-07-31T13:48:00Z" w:id="421">
        <w:r>
          <w:rPr/>
          <w:t xml:space="preserve">of </w:t>
        </w:r>
      </w:ins>
      <w:r>
        <w:rPr/>
        <w:t xml:space="preserve">the individual or </w:t>
      </w:r>
      <w:del w:author="adrian " w:date="2014-08-01T11:40:00Z" w:id="422">
        <w:r>
          <w:rPr/>
          <w:delText xml:space="preserve">whole </w:delText>
        </w:r>
      </w:del>
      <w:del w:author="adrian " w:date="2014-07-31T13:27:00Z" w:id="423">
        <w:r>
          <w:rPr/>
          <w:delText xml:space="preserve">the </w:delText>
        </w:r>
      </w:del>
      <w:r>
        <w:rPr/>
        <w:t>culture</w:t>
      </w:r>
      <w:ins w:author="adrian " w:date="2014-08-01T11:40:00Z" w:id="424">
        <w:r>
          <w:rPr/>
          <w:t xml:space="preserve"> </w:t>
        </w:r>
      </w:ins>
      <w:ins w:author="adrian " w:date="2014-08-01T11:40:00Z" w:id="425">
        <w:r>
          <w:rPr/>
          <w:t>as a whole</w:t>
        </w:r>
      </w:ins>
      <w:r>
        <w:rPr/>
        <w:t xml:space="preserve">.  </w:t>
      </w:r>
      <w:del w:author="adrian " w:date="2014-07-31T13:33:00Z" w:id="426">
        <w:r>
          <w:rPr/>
          <w:delText>empirical work.</w:delText>
        </w:r>
      </w:del>
      <w:del w:author="adrian " w:date="2014-07-31T13:32:00Z" w:id="427">
        <w:r>
          <w:rPr/>
          <w:delText xml:space="preserve">scale up </w:delText>
        </w:r>
      </w:del>
      <w:del w:author="adrian " w:date="2014-07-31T13:33:00Z" w:id="428">
        <w:r>
          <w:rPr/>
          <w:delText xml:space="preserve">he scaling-up of digital infrastructure, there is a temptation to </w:delText>
        </w:r>
      </w:del>
      <w:del w:author="adrian " w:date="2014-07-31T12:15:00Z" w:id="429">
        <w:r>
          <w:rPr/>
          <w:delText>Given t</w:delText>
        </w:r>
      </w:del>
      <w:r>
        <w:rPr/>
        <w:t xml:space="preserve"> The </w:t>
      </w:r>
      <w:ins w:author="adrian " w:date="2014-07-31T17:38:00Z" w:id="430">
        <w:r>
          <w:rPr/>
          <w:t xml:space="preserve">smooth </w:t>
        </w:r>
      </w:ins>
      <w:r>
        <w:rPr/>
        <w:t xml:space="preserve">conceptual poles of individual and whole culture </w:t>
      </w:r>
      <w:del w:author="adrian " w:date="2014-07-31T13:48:00Z" w:id="431">
        <w:r>
          <w:rPr/>
          <w:delText xml:space="preserve">limited </w:delText>
        </w:r>
      </w:del>
      <w:del w:author="adrian " w:date="2014-08-01T11:49:00Z" w:id="432">
        <w:r>
          <w:rPr/>
          <w:delText xml:space="preserve">have </w:delText>
        </w:r>
      </w:del>
      <w:ins w:author="adrian " w:date="2014-07-31T13:48:00Z" w:id="433">
        <w:r>
          <w:rPr/>
          <w:t>constrain</w:t>
        </w:r>
      </w:ins>
      <w:ins w:author="adrian " w:date="2014-08-01T11:49:00Z" w:id="434">
        <w:r>
          <w:rPr/>
          <w:t xml:space="preserve"> </w:t>
        </w:r>
      </w:ins>
      <w:r>
        <w:rPr/>
        <w:t xml:space="preserve">analytical purchase on open-ended, heterogenous </w:t>
      </w:r>
      <w:del w:author="adrian " w:date="2014-08-01T11:40:00Z" w:id="435">
        <w:r>
          <w:rPr/>
          <w:delText xml:space="preserve">and frequently </w:delText>
        </w:r>
      </w:del>
      <w:ins w:author="adrian " w:date="2014-07-31T17:38:00Z" w:id="436">
        <w:r>
          <w:rPr/>
          <w:t xml:space="preserve">device-specific </w:t>
        </w:r>
      </w:ins>
      <w:del w:author="adrian " w:date="2014-08-01T11:41:00Z" w:id="437">
        <w:r>
          <w:rPr/>
          <w:delText xml:space="preserve">flows of </w:delText>
        </w:r>
      </w:del>
      <w:del w:author="adrian " w:date="2014-07-31T17:38:00Z" w:id="438">
        <w:r>
          <w:rPr/>
          <w:delText xml:space="preserve">re-scaling </w:delText>
        </w:r>
      </w:del>
      <w:ins w:author="adrian " w:date="2014-08-01T11:41:00Z" w:id="439">
        <w:r>
          <w:rPr/>
          <w:t xml:space="preserve">contestation of </w:t>
        </w:r>
      </w:ins>
      <w:r>
        <w:rPr/>
        <w:t xml:space="preserve">contemporary cultural spaces. They are attached to more static concepts of agency and structure that have long been disputed (we are not re-visiting those debates here; see </w:t>
      </w:r>
      <w:r>
        <w:rPr/>
        <w:t>(Latour et al., 2012)</w:t>
      </w:r>
      <w:ins w:author="adrian " w:date="2014-07-31T13:40:00Z" w:id="440">
        <w:r>
          <w:rPr/>
          <w:t xml:space="preserve"> </w:t>
        </w:r>
      </w:ins>
      <w:ins w:author="adrian " w:date="2014-07-31T13:40:00Z" w:id="441">
        <w:r>
          <w:rPr/>
          <w:t xml:space="preserve"> </w:t>
        </w:r>
      </w:ins>
      <w:ins w:author="adrian " w:date="2014-07-31T13:40:00Z" w:id="442">
        <w:r>
          <w:rPr/>
          <w:t>for a broader engagement with this problem, which arguably still thwarts 'social physics')</w:t>
        </w:r>
      </w:ins>
      <w:r>
        <w:rPr/>
        <w:t xml:space="preserve">.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w:t>
      </w:r>
      <w:r>
        <w:rPr>
          <w:b w:val="false"/>
          <w:i w:val="false"/>
          <w:caps w:val="false"/>
          <w:smallCaps w:val="false"/>
          <w:position w:val="0"/>
          <w:sz w:val="24"/>
          <w:u w:val="none"/>
          <w:vertAlign w:val="baseline"/>
        </w:rPr>
        <w:t>(Rogers, 2013: 153–4)</w:t>
      </w:r>
      <w:r>
        <w:rPr/>
        <w:t>).</w:t>
      </w:r>
      <w:ins w:author="adrian " w:date="2014-07-31T17:15:00Z" w:id="443">
        <w:r>
          <w:rPr/>
          <w:t xml:space="preserve"> </w:t>
        </w:r>
      </w:ins>
      <w:del w:author="adrian " w:date="2014-08-01T11:50:00Z" w:id="444">
        <w:r>
          <w:rPr/>
          <w:delText xml:space="preserve"> </w:delText>
        </w:r>
      </w:del>
      <w:ins w:author="adrian " w:date="2014-07-31T17:23:00Z" w:id="445">
        <w:r>
          <w:rPr/>
          <w:t>Furthermore, t</w:t>
        </w:r>
      </w:ins>
      <w:del w:author="adrian " w:date="2014-07-31T17:23:00Z" w:id="446">
        <w:r>
          <w:rPr/>
          <w:delText>T</w:delText>
        </w:r>
      </w:del>
      <w:r>
        <w:rPr/>
        <w:t xml:space="preserve">he feedback loops between </w:t>
      </w:r>
      <w:ins w:author="adrian " w:date="2014-07-31T17:16:00Z" w:id="447">
        <w:r>
          <w:rPr/>
          <w:t xml:space="preserve">social lives </w:t>
        </w:r>
      </w:ins>
      <w:del w:author="adrian " w:date="2014-07-31T17:16:00Z" w:id="448">
        <w:r>
          <w:rPr/>
          <w:delText>culture</w:delText>
        </w:r>
      </w:del>
      <w:r>
        <w:rPr/>
        <w:t xml:space="preserve"> </w:t>
      </w:r>
      <w:ins w:author="adrian " w:date="2014-08-01T11:50:00Z" w:id="449">
        <w:r>
          <w:rPr/>
          <w:t xml:space="preserve">running through the field of devices </w:t>
        </w:r>
      </w:ins>
      <w:del w:author="adrian " w:date="2014-07-31T17:16:00Z" w:id="450">
        <w:r>
          <w:rPr/>
          <w:delText xml:space="preserve">technology </w:delText>
        </w:r>
      </w:del>
      <w:del w:author="adrian " w:date="2014-08-01T11:50:00Z" w:id="451">
        <w:r>
          <w:rPr/>
          <w:delText xml:space="preserve">and </w:delText>
        </w:r>
      </w:del>
      <w:r>
        <w:rPr/>
        <w:t>mean that cultural processes change scale in many different ways</w:t>
      </w:r>
      <w:ins w:author="adrian " w:date="2014-08-01T11:51:00Z" w:id="452">
        <w:r>
          <w:rPr/>
          <w:t xml:space="preserve">. </w:t>
        </w:r>
      </w:ins>
      <w:ins w:author="adrian " w:date="2014-08-01T11:51:00Z" w:id="453">
        <w:r>
          <w:rPr/>
          <w:t xml:space="preserve">Like </w:t>
        </w:r>
      </w:ins>
      <w:ins w:author="adrian " w:date="2014-07-31T17:25:00Z" w:id="454">
        <w:r>
          <w:rPr/>
          <w:t xml:space="preserve">all fields, the field of digital devices is </w:t>
        </w:r>
      </w:ins>
      <w:ins w:author="adrian " w:date="2014-07-31T17:25:00Z" w:id="455">
        <w:r>
          <w:rPr/>
          <w:t xml:space="preserve">tensioned by many different vectoral relations (see Martin and </w:t>
        </w:r>
      </w:ins>
      <w:ins w:author="adrian " w:date="2014-07-31T17:26:00Z" w:id="456">
        <w:r>
          <w:rPr/>
          <w:t xml:space="preserve">Merriman, this volume </w:t>
        </w:r>
      </w:ins>
      <w:ins w:author="adrian " w:date="2014-07-31T17:26:00Z" w:id="457">
        <w:r>
          <w:rPr/>
          <w:t xml:space="preserve">for a relevant description of </w:t>
        </w:r>
      </w:ins>
      <w:ins w:author="adrian " w:date="2014-07-31T17:26:00Z" w:id="458">
        <w:r>
          <w:rPr/>
          <w:t xml:space="preserve">Pierre </w:t>
        </w:r>
      </w:ins>
      <w:ins w:author="adrian " w:date="2014-07-31T17:26:00Z" w:id="459">
        <w:r>
          <w:rPr/>
          <w:t>Bourdieu's field theory</w:t>
        </w:r>
      </w:ins>
      <w:ins w:author="adrian " w:date="2014-07-31T17:26:00Z" w:id="460">
        <w:r>
          <w:rPr/>
          <w:t>)</w:t>
        </w:r>
      </w:ins>
      <w:r>
        <w:rPr/>
        <w:t xml:space="preserve">. </w:t>
      </w:r>
      <w:ins w:author="adrian " w:date="2014-07-31T17:24:00Z" w:id="461">
        <w:r>
          <w:rPr/>
          <w:t xml:space="preserve">As Evelyn Ruppert, John Law and Mike Savage write, 'fields of devices </w:t>
        </w:r>
      </w:ins>
      <w:ins w:author="adrian " w:date="2014-07-31T17:24:00Z" w:id="462">
        <w:r>
          <w:rPr/>
          <w:t>[are]</w:t>
        </w:r>
      </w:ins>
      <w:ins w:author="adrian " w:date="2014-07-31T17:24:00Z" w:id="463">
        <w:r>
          <w:rPr/>
          <w:t xml:space="preserve"> relational spaces where some devices survive and dominate in particular locations  while others are eclipsed, at least for the moment' </w:t>
        </w:r>
      </w:ins>
      <w:ins w:author="adrian " w:date="2014-07-31T17:24:00Z" w:id="464">
        <w:r>
          <w:rPr/>
          <w:t xml:space="preserve">(Ruppert et al., 2013, </w:t>
        </w:r>
      </w:ins>
      <w:ins w:author="adrian " w:date="2014-07-31T17:24:00Z" w:id="465">
        <w:r>
          <w:rPr/>
          <w:t>13</w:t>
        </w:r>
      </w:ins>
      <w:ins w:author="adrian " w:date="2014-07-31T17:24:00Z" w:id="466">
        <w:r>
          <w:rPr/>
          <w:t>)</w:t>
        </w:r>
      </w:ins>
      <w:ins w:author="adrian " w:date="2014-07-31T21:29:00Z" w:id="467">
        <w:r>
          <w:rPr/>
          <w:t xml:space="preserve">. </w:t>
        </w:r>
      </w:ins>
      <w:del w:author="adrian " w:date="2014-08-01T11:46:00Z" w:id="468">
        <w:r>
          <w:rPr/>
          <w:delText xml:space="preserve">Digital sociology confronts the problem of working out if the scaling processes it observes are </w:delText>
        </w:r>
      </w:del>
      <w:del w:author="adrian " w:date="2014-08-01T11:46:00Z" w:id="469">
        <w:r>
          <w:rPr>
            <w:i/>
            <w:iCs/>
          </w:rPr>
          <w:delText xml:space="preserve">isometric </w:delText>
        </w:r>
      </w:del>
      <w:del w:author="adrian " w:date="2014-08-01T11:46:00Z" w:id="470">
        <w:r>
          <w:rPr/>
          <w:delText xml:space="preserve">(the same metric applies throughout) or </w:delText>
        </w:r>
      </w:del>
      <w:del w:author="adrian " w:date="2014-08-01T11:46:00Z" w:id="471">
        <w:r>
          <w:rPr>
            <w:i/>
            <w:iCs/>
          </w:rPr>
          <w:delText>allometric</w:delText>
        </w:r>
      </w:del>
      <w:del w:author="adrian " w:date="2014-08-01T11:46:00Z" w:id="472">
        <w:r>
          <w:rPr/>
          <w:delText xml:space="preserve"> (different metrics are needed to make sense of the changes). On many accounts, network digital media display 'scale-free' characteristics – no matter what scale we look at, the same distribution of event types can be found. (We return to this issue below). </w:delText>
        </w:r>
      </w:del>
    </w:p>
    <w:p>
      <w:pPr>
        <w:pStyle w:val="style22"/>
      </w:pPr>
      <w:del w:author="adrian " w:date="2014-08-01T11:52:00Z" w:id="473">
        <w:r>
          <w:rPr/>
          <w:delText xml:space="preserve">the units and wholes of social fields, issues of scale and scaling processes are centre-stage in digital sociology. </w:delText>
        </w:r>
      </w:del>
      <w:del w:author="adrian " w:date="2014-08-01T11:47:00Z" w:id="474">
        <w:r>
          <w:rPr/>
          <w:delText xml:space="preserve">about </w:delText>
        </w:r>
      </w:del>
      <w:del w:author="adrian " w:date="2014-08-01T11:52:00Z" w:id="475">
        <w:r>
          <w:rPr/>
          <w:delText xml:space="preserve"> </w:delText>
        </w:r>
      </w:del>
      <w:del w:author="adrian " w:date="2014-08-01T11:47:00Z" w:id="476">
        <w:r>
          <w:rPr/>
          <w:delText>uncertainty</w:delText>
        </w:r>
      </w:del>
      <w:del w:author="adrian " w:date="2014-08-01T11:52:00Z" w:id="477">
        <w:r>
          <w:rPr/>
          <w:delText xml:space="preserve">Given this </w:delText>
        </w:r>
      </w:del>
      <w:r>
        <w:rPr/>
        <w:t>We can glimpse some of the</w:t>
      </w:r>
      <w:ins w:author="adrian " w:date="2014-08-01T11:52:00Z" w:id="478">
        <w:r>
          <w:rPr/>
          <w:t xml:space="preserve">se </w:t>
        </w:r>
      </w:ins>
      <w:ins w:author="adrian " w:date="2014-08-01T11:52:00Z" w:id="479">
        <w:r>
          <w:rPr/>
          <w:t xml:space="preserve">relational </w:t>
        </w:r>
      </w:ins>
      <w:del w:author="adrian " w:date="2014-08-01T11:52:00Z" w:id="480">
        <w:r>
          <w:rPr/>
          <w:delText xml:space="preserve"> </w:delText>
        </w:r>
      </w:del>
      <w:ins w:author="adrian " w:date="2014-08-08T07:46:00Z" w:id="481">
        <w:r>
          <w:rPr/>
          <w:t xml:space="preserve">transients </w:t>
        </w:r>
      </w:ins>
      <w:del w:author="adrian " w:date="2014-08-01T11:52:00Z" w:id="482">
        <w:r>
          <w:rPr/>
          <w:delText xml:space="preserve">problems of scale </w:delText>
        </w:r>
      </w:del>
      <w:r>
        <w:rPr/>
        <w:t>in Github</w:t>
      </w:r>
      <w:ins w:author="adrian " w:date="2014-08-01T11:56:00Z" w:id="483">
        <w:r>
          <w:rPr/>
          <w:t xml:space="preserve"> </w:t>
        </w:r>
      </w:ins>
      <w:ins w:author="adrian " w:date="2014-08-01T11:56:00Z" w:id="484">
        <w:r>
          <w:rPr/>
          <w:t>as a platform</w:t>
        </w:r>
      </w:ins>
      <w:r>
        <w:rPr/>
        <w:t xml:space="preserve">. </w:t>
      </w:r>
      <w:ins w:author="adrian " w:date="2014-08-01T11:56:00Z" w:id="485">
        <w:r>
          <w:rPr/>
          <w:t xml:space="preserve">On the one hand, like many social media platforms, Github.com broadcasts </w:t>
        </w:r>
      </w:ins>
      <w:ins w:author="adrian " w:date="2014-08-01T11:56:00Z" w:id="486">
        <w:r>
          <w:rPr/>
          <w:t xml:space="preserve">data </w:t>
        </w:r>
      </w:ins>
      <w:ins w:author="adrian " w:date="2014-08-01T11:56:00Z" w:id="487">
        <w:r>
          <w:rPr/>
          <w:t xml:space="preserve">about what </w:t>
        </w:r>
      </w:ins>
      <w:ins w:author="adrian " w:date="2014-08-01T11:57:00Z" w:id="488">
        <w:r>
          <w:rPr/>
          <w:t xml:space="preserve">people are doing on the platform. </w:t>
        </w:r>
      </w:ins>
      <w:r>
        <w:rPr/>
        <w:t>At the time of writing (</w:t>
      </w:r>
      <w:del w:author="adrian " w:date="2014-07-31T17:17:00Z" w:id="489">
        <w:r>
          <w:rPr/>
          <w:delText xml:space="preserve">February </w:delText>
        </w:r>
      </w:del>
      <w:ins w:author="adrian " w:date="2014-07-31T17:17:00Z" w:id="490">
        <w:r>
          <w:rPr/>
          <w:t xml:space="preserve">August </w:t>
        </w:r>
      </w:ins>
      <w:r>
        <w:rPr/>
        <w:t xml:space="preserve">2014), around </w:t>
      </w:r>
      <w:del w:author="adrian " w:date="2014-07-31T17:17:00Z" w:id="491">
        <w:r>
          <w:rPr/>
          <w:delText xml:space="preserve">170 </w:delText>
        </w:r>
      </w:del>
      <w:ins w:author="adrian " w:date="2014-07-31T17:17:00Z" w:id="492">
        <w:r>
          <w:rPr/>
          <w:t xml:space="preserve">220 </w:t>
        </w:r>
      </w:ins>
      <w:r>
        <w:rPr/>
        <w:t xml:space="preserve">million events are </w:t>
      </w:r>
      <w:del w:author="adrian " w:date="2014-08-01T11:57:00Z" w:id="493">
        <w:r>
          <w:rPr/>
          <w:delText xml:space="preserve">recorded </w:delText>
        </w:r>
      </w:del>
      <w:ins w:author="adrian " w:date="2014-08-01T11:57:00Z" w:id="494">
        <w:r>
          <w:rPr/>
          <w:t xml:space="preserve">available </w:t>
        </w:r>
      </w:ins>
      <w:r>
        <w:rPr/>
        <w:t xml:space="preserve">on </w:t>
      </w:r>
      <w:ins w:author="adrian " w:date="2014-08-01T11:57:00Z" w:id="495">
        <w:r>
          <w:rPr/>
          <w:t xml:space="preserve">the so-called </w:t>
        </w:r>
      </w:ins>
      <w:del w:author="adrian " w:date="2014-08-01T11:57:00Z" w:id="496">
        <w:r>
          <w:rPr/>
          <w:delText xml:space="preserve">the </w:delText>
        </w:r>
      </w:del>
      <w:r>
        <w:rPr/>
        <w:t xml:space="preserve">Github.com timeline since early 2012. </w:t>
      </w:r>
      <w:del w:author="adrian " w:date="2014-08-01T11:58:00Z" w:id="497">
        <w:r>
          <w:rPr/>
          <w:delText>(</w:delText>
        </w:r>
      </w:del>
      <w:r>
        <w:rPr/>
        <w:t xml:space="preserve">The timeline </w:t>
      </w:r>
      <w:del w:author="adrian " w:date="2014-08-01T11:57:00Z" w:id="498">
        <w:r>
          <w:rPr/>
          <w:delText xml:space="preserve">is the name for the </w:delText>
        </w:r>
      </w:del>
      <w:ins w:author="adrian " w:date="2014-08-01T11:57:00Z" w:id="499">
        <w:r>
          <w:rPr/>
          <w:t xml:space="preserve">a </w:t>
        </w:r>
      </w:ins>
      <w:r>
        <w:rPr/>
        <w:t>comprehensive time-stamped series of user-generated events.</w:t>
      </w:r>
      <w:ins w:author="adrian " w:date="2014-08-01T14:32:00Z" w:id="500">
        <w:r>
          <w:rPr>
            <w:rStyle w:val="style20"/>
          </w:rPr>
          <w:endnoteReference w:id="4"/>
        </w:r>
      </w:ins>
      <w:r>
        <w:rPr/>
        <w:t xml:space="preserve"> </w:t>
      </w:r>
      <w:ins w:author="adrian " w:date="2014-08-01T11:59:00Z" w:id="501">
        <w:r>
          <w:rPr/>
          <w:t xml:space="preserve">Many of these events are highly emphemeral. They have little afterlife. Someone creates a repository and puts something there, and then never returns. Millions of such events occur. </w:t>
        </w:r>
      </w:ins>
      <w:ins w:author="adrian " w:date="2014-08-01T11:58:00Z" w:id="502">
        <w:r>
          <w:rPr/>
          <w:t>On the other hand, t</w:t>
        </w:r>
      </w:ins>
      <w:del w:author="adrian " w:date="2014-08-01T11:58:00Z" w:id="503">
        <w:r>
          <w:rPr/>
          <w:delText>T</w:delText>
        </w:r>
      </w:del>
      <w:r>
        <w:rPr/>
        <w:t xml:space="preserve">he </w:t>
      </w:r>
      <w:ins w:author="adrian " w:date="2014-08-01T11:58:00Z" w:id="504">
        <w:r>
          <w:rPr/>
          <w:t xml:space="preserve">Github </w:t>
        </w:r>
      </w:ins>
      <w:r>
        <w:rPr/>
        <w:t xml:space="preserve">timeline </w:t>
      </w:r>
      <w:ins w:author="adrian " w:date="2014-08-01T11:59:00Z" w:id="505">
        <w:r>
          <w:rPr/>
          <w:t xml:space="preserve">data </w:t>
        </w:r>
      </w:ins>
      <w:r>
        <w:rPr/>
        <w:t xml:space="preserve">does not </w:t>
      </w:r>
      <w:ins w:author="adrian " w:date="2014-08-01T11:58:00Z" w:id="506">
        <w:r>
          <w:rPr/>
          <w:t xml:space="preserve">necessarily </w:t>
        </w:r>
      </w:ins>
      <w:r>
        <w:rPr/>
        <w:t xml:space="preserve">include events </w:t>
      </w:r>
      <w:ins w:author="adrian " w:date="2014-08-01T11:57:00Z" w:id="507">
        <w:r>
          <w:rPr/>
          <w:t xml:space="preserve">generated </w:t>
        </w:r>
      </w:ins>
      <w:del w:author="adrian " w:date="2014-08-01T11:57:00Z" w:id="508">
        <w:r>
          <w:rPr/>
          <w:delText xml:space="preserve">staged </w:delText>
        </w:r>
      </w:del>
      <w:r>
        <w:rPr/>
        <w:t xml:space="preserve">by </w:t>
      </w:r>
      <w:del w:author="adrian " w:date="2014-08-01T11:58:00Z" w:id="509">
        <w:r>
          <w:rPr/>
          <w:delText>the people who manage and constantly tweak Github as platform</w:delText>
        </w:r>
      </w:del>
      <w:ins w:author="adrian " w:date="2014-08-01T11:58:00Z" w:id="510">
        <w:r>
          <w:rPr/>
          <w:t>Github itself as it develops the platform</w:t>
        </w:r>
      </w:ins>
      <w:r>
        <w:rPr/>
        <w:t xml:space="preserve">. Platform-level events – </w:t>
      </w:r>
      <w:ins w:author="adrian " w:date="2014-08-01T11:58:00Z" w:id="511">
        <w:r>
          <w:rPr/>
          <w:t xml:space="preserve">changes </w:t>
        </w:r>
      </w:ins>
      <w:del w:author="adrian " w:date="2014-08-01T11:58:00Z" w:id="512">
        <w:r>
          <w:rPr/>
          <w:delText xml:space="preserve">a change </w:delText>
        </w:r>
      </w:del>
      <w:r>
        <w:rPr/>
        <w:t>in architecture, modifications to interfaces, shifts in underlying design or management practice – are much harder to see from the data.</w:t>
      </w:r>
      <w:del w:author="adrian " w:date="2014-08-01T11:58:00Z" w:id="513">
        <w:r>
          <w:rPr/>
          <w:delText>)</w:delText>
        </w:r>
      </w:del>
      <w:r>
        <w:rPr/>
        <w:t xml:space="preserve"> </w:t>
      </w:r>
      <w:del w:author="adrian " w:date="2014-08-01T11:59:00Z" w:id="514">
        <w:r>
          <w:rPr/>
          <w:delText xml:space="preserve">Many of these events are highly emphemeral. They have little afterlife. Someone creates a repository and puts something there, and then never returns. Millions of such events occur. But other events represent the kernel of enduring, cascading or expanding transitions.  </w:delText>
        </w:r>
      </w:del>
      <w:ins w:author="adrian " w:date="2014-08-01T12:01:00Z" w:id="515">
        <w:r>
          <w:rPr/>
          <w:t>Changes in the pl</w:t>
        </w:r>
      </w:ins>
      <w:ins w:author="adrian " w:date="2014-08-01T12:02:00Z" w:id="516">
        <w:r>
          <w:rPr/>
          <w:t xml:space="preserve">atoform affect what people do.  </w:t>
        </w:r>
      </w:ins>
      <w:r>
        <w:rPr/>
        <w:t>In the flow of events marked on the Github.com timeline, there are some surprising features. For instance, the 18 months of Github event data graphed in Figure 1 shows growth.</w:t>
      </w:r>
    </w:p>
    <w:p>
      <w:pPr>
        <w:pStyle w:val="style22"/>
      </w:pPr>
      <w:r>
        <w:rPr/>
      </w:r>
    </w:p>
    <w:p>
      <w:pPr>
        <w:pStyle w:val="style22"/>
      </w:pPr>
      <w:r>
        <w:rPr/>
      </w:r>
    </w:p>
    <w:p>
      <w:pPr>
        <w:pStyle w:val="style24"/>
        <w:suppressLineNumbers/>
        <w:spacing w:after="120" w:before="120"/>
        <w:contextualSpacing w:val="false"/>
      </w:pPr>
      <w:r>
        <w:rPr/>
        <w:t>Figure 1: Events on the Github.com timeline</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6083300" cy="270319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083300" cy="2703195"/>
                    </a:xfrm>
                    <a:prstGeom prst="rect">
                      <a:avLst/>
                    </a:prstGeom>
                    <a:noFill/>
                    <a:ln w="9525">
                      <a:noFill/>
                      <a:miter lim="800000"/>
                      <a:headEnd/>
                      <a:tailEnd/>
                    </a:ln>
                  </pic:spPr>
                </pic:pic>
              </a:graphicData>
            </a:graphic>
          </wp:anchor>
        </w:drawing>
      </w:r>
    </w:p>
    <w:p>
      <w:pPr>
        <w:pStyle w:val="style22"/>
      </w:pPr>
      <w:del w:author="adrian " w:date="2014-08-01T12:03:00Z" w:id="517">
        <w:r>
          <w:rPr/>
        </w:r>
      </w:del>
    </w:p>
    <w:p>
      <w:pPr>
        <w:pStyle w:val="style22"/>
      </w:pPr>
      <w:r>
        <w:rPr/>
        <w:t xml:space="preserve">We might not be surprised to see a steadily increasing count of events on a social media platform. (Github is, after all, a social media platform for coding). </w:t>
      </w:r>
      <w:del w:author="adrian " w:date="2014-08-01T12:08:00Z" w:id="518">
        <w:r>
          <w:rPr/>
          <w:delText xml:space="preserve">pattern of growth is </w:delText>
        </w:r>
      </w:del>
      <w:del w:author="adrian " w:date="2014-08-01T12:07:00Z" w:id="519">
        <w:r>
          <w:rPr/>
          <w:delText xml:space="preserve">The </w:delText>
        </w:r>
      </w:del>
      <w:ins w:author="adrian " w:date="2014-08-01T12:08:00Z" w:id="520">
        <w:r>
          <w:rPr/>
          <w:t xml:space="preserve">While growth curves are </w:t>
        </w:r>
      </w:ins>
      <w:r>
        <w:rPr/>
        <w:t xml:space="preserve">common to many digital media </w:t>
      </w:r>
      <w:ins w:author="adrian " w:date="2014-08-01T12:08:00Z" w:id="521">
        <w:r>
          <w:rPr/>
          <w:t xml:space="preserve">platforms </w:t>
        </w:r>
      </w:ins>
      <w:del w:author="adrian " w:date="2014-08-01T12:08:00Z" w:id="522">
        <w:r>
          <w:rPr/>
          <w:delText>where isometric increases in scale are often promised</w:delText>
        </w:r>
      </w:del>
      <w:r>
        <w:rPr/>
        <w:t>.</w:t>
      </w:r>
      <w:del w:author="adrian " w:date="2014-08-01T12:08:00Z" w:id="523">
        <w:r>
          <w:rPr/>
          <w:delText xml:space="preserve"> But </w:delText>
        </w:r>
      </w:del>
      <w:ins w:author="adrian " w:date="2014-08-01T12:08:00Z" w:id="524">
        <w:r>
          <w:rPr/>
          <w:t xml:space="preserve">, </w:t>
        </w:r>
      </w:ins>
      <w:r>
        <w:rPr/>
        <w:t>here we see something anomalous. The number of events per week in April 2012 and especially September 2012 exceed the number of events per week at the end of 2013. Two peaks appear ea</w:t>
      </w:r>
      <w:ins w:author="adrian " w:date="2014-08-01T12:03:00Z" w:id="525">
        <w:r>
          <w:rPr/>
          <w:t>r</w:t>
        </w:r>
      </w:ins>
      <w:r>
        <w:rPr/>
        <w:t xml:space="preserve">lier than they should. These peaks reflect something about the way Github as a platform stored data rather than a dramatic </w:t>
      </w:r>
      <w:ins w:author="adrian " w:date="2014-08-01T12:09:00Z" w:id="526">
        <w:r>
          <w:rPr/>
          <w:t xml:space="preserve">change </w:t>
        </w:r>
      </w:ins>
      <w:del w:author="adrian " w:date="2014-08-01T12:09:00Z" w:id="527">
        <w:r>
          <w:rPr/>
          <w:delText xml:space="preserve">turn of events </w:delText>
        </w:r>
      </w:del>
      <w:ins w:author="adrian " w:date="2014-08-01T12:09:00Z" w:id="528">
        <w:r>
          <w:rPr/>
          <w:t xml:space="preserve">in what people were doing on Github. These kinds of features </w:t>
        </w:r>
      </w:ins>
      <w:ins w:author="adrian " w:date="2014-08-01T12:09:00Z" w:id="529">
        <w:r>
          <w:rPr/>
          <w:t>in the</w:t>
        </w:r>
      </w:ins>
      <w:ins w:author="adrian " w:date="2014-08-01T12:09:00Z" w:id="530">
        <w:r>
          <w:rPr/>
          <w:t xml:space="preserve"> data suggest that even platforms </w:t>
        </w:r>
      </w:ins>
      <w:ins w:author="adrian " w:date="2014-08-01T12:10:00Z" w:id="531">
        <w:r>
          <w:rPr/>
          <w:t xml:space="preserve">in the field of devices themselves suffer from device-specific forces. </w:t>
        </w:r>
      </w:ins>
      <w:del w:author="adrian " w:date="2014-08-01T12:10:00Z" w:id="532">
        <w:r>
          <w:rPr/>
          <w:delText xml:space="preserve">(for instance, some kind of Github virality or contagion). </w:delText>
        </w:r>
      </w:del>
    </w:p>
    <w:p>
      <w:pPr>
        <w:pStyle w:val="style22"/>
      </w:pPr>
      <w:r>
        <w:rPr/>
        <w:t>Even if we manage to filter our these platform</w:t>
      </w:r>
      <w:ins w:author="adrian " w:date="2014-08-01T12:10:00Z" w:id="533">
        <w:r>
          <w:rPr/>
          <w:t>-generated</w:t>
        </w:r>
      </w:ins>
      <w:r>
        <w:rPr/>
        <w:t xml:space="preserve"> effects </w:t>
      </w:r>
      <w:del w:author="adrian " w:date="2014-08-01T12:14:00Z" w:id="534">
        <w:r>
          <w:rPr/>
          <w:delText xml:space="preserve">and </w:delText>
        </w:r>
      </w:del>
      <w:ins w:author="adrian " w:date="2014-08-01T12:14:00Z" w:id="535">
        <w:r>
          <w:rPr/>
          <w:t xml:space="preserve">or </w:t>
        </w:r>
      </w:ins>
      <w:r>
        <w:rPr/>
        <w:t xml:space="preserve">archival anomalies (statisticians and scientists often have to clean data before they analyse it), </w:t>
      </w:r>
      <w:ins w:author="adrian " w:date="2014-08-01T12:14:00Z" w:id="536">
        <w:r>
          <w:rPr/>
          <w:t>the plot in Figure 1 suggests other problems in analysing the field of devices E</w:t>
        </w:r>
      </w:ins>
      <w:del w:author="adrian " w:date="2014-08-01T12:14:00Z" w:id="537">
        <w:r>
          <w:rPr/>
          <w:delText>e</w:delText>
        </w:r>
      </w:del>
      <w:r>
        <w:rPr/>
        <w:t xml:space="preserve">vents </w:t>
      </w:r>
      <w:del w:author="adrian " w:date="2014-08-01T12:14:00Z" w:id="538">
        <w:r>
          <w:rPr/>
          <w:delText>envelope fractal complexities</w:delText>
        </w:r>
      </w:del>
      <w:ins w:author="adrian " w:date="2014-08-01T12:14:00Z" w:id="539">
        <w:r>
          <w:rPr/>
          <w:t>are not atomic social actions</w:t>
        </w:r>
      </w:ins>
      <w:r>
        <w:rPr/>
        <w:t xml:space="preserve">. 'Push' events, for instance, occur when software developers move code from a local repository to a Github repository. While they are </w:t>
      </w:r>
      <w:ins w:author="adrian " w:date="2014-08-01T12:14:00Z" w:id="540">
        <w:r>
          <w:rPr/>
          <w:t xml:space="preserve">some </w:t>
        </w:r>
      </w:ins>
      <w:r>
        <w:rPr/>
        <w:t xml:space="preserve">atomic events </w:t>
      </w:r>
      <w:ins w:author="adrian " w:date="2014-08-01T12:15:00Z" w:id="541">
        <w:r>
          <w:rPr/>
          <w:t xml:space="preserve">on the </w:t>
        </w:r>
      </w:ins>
      <w:del w:author="adrian " w:date="2014-08-01T12:15:00Z" w:id="542">
        <w:r>
          <w:rPr/>
          <w:delText>in</w:delText>
        </w:r>
      </w:del>
      <w:r>
        <w:rPr/>
        <w:t xml:space="preserve"> Github's </w:t>
      </w:r>
      <w:ins w:author="adrian " w:date="2014-08-01T12:15:00Z" w:id="543">
        <w:r>
          <w:rPr/>
          <w:t>timeline (for instance, a WatchEvent suggests a person is interested in a particular code repository)</w:t>
        </w:r>
      </w:ins>
      <w:del w:author="adrian " w:date="2014-08-01T12:15:00Z" w:id="544">
        <w:r>
          <w:rPr/>
          <w:delText>terms</w:delText>
        </w:r>
      </w:del>
      <w:r>
        <w:rPr/>
        <w:t>,</w:t>
      </w:r>
      <w:ins w:author="adrian " w:date="2014-08-01T12:15:00Z" w:id="545">
        <w:r>
          <w:rPr/>
          <w:t xml:space="preserve"> </w:t>
        </w:r>
      </w:ins>
      <w:ins w:author="adrian " w:date="2014-08-01T12:15:00Z" w:id="546">
        <w:r>
          <w:rPr/>
          <w:t>other events such as PullRequest or</w:t>
        </w:r>
      </w:ins>
      <w:ins w:author="adrian " w:date="2014-08-01T12:16:00Z" w:id="547">
        <w:r>
          <w:rPr/>
          <w:t xml:space="preserve"> </w:t>
        </w:r>
      </w:ins>
      <w:r>
        <w:rPr/>
        <w:t xml:space="preserve"> PushEvents may </w:t>
      </w:r>
      <w:del w:author="adrian " w:date="2014-08-01T12:16:00Z" w:id="548">
        <w:r>
          <w:rPr/>
          <w:delText xml:space="preserve">comprise </w:delText>
        </w:r>
      </w:del>
      <w:ins w:author="adrian " w:date="2014-08-01T12:16:00Z" w:id="549">
        <w:r>
          <w:rPr/>
          <w:t xml:space="preserve">wrap around </w:t>
        </w:r>
      </w:ins>
      <w:r>
        <w:rPr/>
        <w:t xml:space="preserve">complicated </w:t>
      </w:r>
      <w:ins w:author="adrian " w:date="2014-08-01T12:16:00Z" w:id="550">
        <w:r>
          <w:rPr/>
          <w:t xml:space="preserve">sequences and content </w:t>
        </w:r>
      </w:ins>
      <w:r>
        <w:rPr/>
        <w:t xml:space="preserve">'payloads'. The payload complexity of events poses analytical problems. It </w:t>
      </w:r>
      <w:del w:author="adrian " w:date="2014-08-01T13:37:00Z" w:id="551">
        <w:r>
          <w:rPr/>
          <w:delText xml:space="preserve">subducts </w:delText>
        </w:r>
      </w:del>
      <w:ins w:author="adrian " w:date="2014-08-01T13:38:00Z" w:id="552">
        <w:r>
          <w:rPr/>
          <w:t xml:space="preserve">steers </w:t>
        </w:r>
      </w:ins>
      <w:r>
        <w:rPr/>
        <w:t>analytical work into the depths of highly localised practices</w:t>
      </w:r>
      <w:ins w:author="adrian " w:date="2014-08-01T13:37:00Z" w:id="553">
        <w:r>
          <w:rPr/>
          <w:t>.</w:t>
        </w:r>
      </w:ins>
      <w:del w:author="adrian " w:date="2014-08-01T12:16:00Z" w:id="554">
        <w:r>
          <w:rPr/>
          <w:delText>disorients attempts to keep things on one scale</w:delText>
        </w:r>
      </w:del>
      <w:del w:author="adrian " w:date="2014-08-01T13:37:00Z" w:id="555">
        <w:r>
          <w:rPr/>
          <w:delText xml:space="preserve">, and </w:delText>
        </w:r>
      </w:del>
      <w:ins w:author="adrian " w:date="2014-08-01T12:16:00Z" w:id="556">
        <w:r>
          <w:rPr/>
          <w:t>highlights the importance of mapping local patches of action rather than general aggregates</w:t>
        </w:r>
      </w:ins>
      <w:r>
        <w:rPr/>
        <w:t xml:space="preserve">. </w:t>
      </w:r>
      <w:del w:author="adrian " w:date="2014-08-01T12:13:00Z" w:id="557">
        <w:r>
          <w:rPr/>
          <w:delText xml:space="preserve">Sociologists have long been aware of the problem of there being too much to analyse in contemporary culture. To take a somewhat pre-digital sociology example, Nick Couldry writing in 1999 discussed at length how cultural studies could respond to the problem of 'too many texts' and proposed the notion of </w:delText>
        </w:r>
      </w:del>
      <w:del w:author="adrian " w:date="2014-08-01T12:13:00Z" w:id="558">
        <w:r>
          <w:rPr>
            <w:i/>
            <w:iCs/>
          </w:rPr>
          <w:delText xml:space="preserve">textual environments </w:delText>
        </w:r>
      </w:del>
      <w:del w:author="adrian " w:date="2014-08-01T12:13:00Z" w:id="559">
        <w:r>
          <w:rPr/>
          <w:delText xml:space="preserve">as a way of addressing this. 'We are looking', he writes, 'at a textual environment comprising complex patterns of flows: flows of meanings, texts and potential readers' </w:delText>
        </w:r>
      </w:del>
      <w:del w:author="adrian " w:date="2014-08-01T12:13:00Z" w:id="560">
        <w:bookmarkStart w:id="3" w:name="__UnoMark__34696_445570744"/>
        <w:r>
          <w:rPr/>
          <w:delText>(Couldry, 2000: 87)</w:delText>
        </w:r>
      </w:del>
      <w:del w:author="adrian " w:date="2014-08-01T12:13:00Z" w:id="561">
        <w:bookmarkEnd w:id="3"/>
        <w:r>
          <w:rPr/>
          <w:delText xml:space="preserve">. Even in this somewhat premonitory characterisation of 'vast textual fields' (87) as 'patterns of flows', the conventional empirical material of social research, the texts (construed broadly to include audiovisual, visual, numerical, and alphabetic inscriptions), constitute only one dimension of the analytical problem. Flows of meaning and flows of 'readers'  – and today we might want to add 'writers' – cross-hatch the flow of texts in textual environments. And </w:delText>
        </w:r>
      </w:del>
      <w:del w:author="adrian " w:date="2014-08-01T12:13:00Z" w:id="562">
        <w:r>
          <w:rPr>
            <w:i/>
            <w:iCs/>
          </w:rPr>
          <w:delText xml:space="preserve">textual </w:delText>
        </w:r>
      </w:del>
      <w:del w:author="adrian " w:date="2014-08-01T12:13:00Z" w:id="563">
        <w:r>
          <w:rPr>
            <w:i w:val="false"/>
            <w:iCs w:val="false"/>
          </w:rPr>
          <w:delText>here was already understood as referring to specific material practices that vary widely: the textuality of a printed house design magazine means it is likely to be read differently to the now-declining but still vastly popular SMS mobile phone messages.  Given the complexity of textual environments, w</w:delText>
        </w:r>
      </w:del>
      <w:ins w:author="adrian " w:date="2014-08-01T12:13:00Z" w:id="564">
        <w:r>
          <w:rPr>
            <w:i w:val="false"/>
            <w:iCs w:val="false"/>
          </w:rPr>
          <w:t xml:space="preserve"> </w:t>
        </w:r>
      </w:ins>
      <w:del w:author="adrian " w:date="2014-08-01T13:50:00Z" w:id="565">
        <w:r>
          <w:rPr>
            <w:i w:val="false"/>
            <w:iCs w:val="false"/>
          </w:rPr>
          <w:delText xml:space="preserve">e should be less surprised by variation or change, Couldry suggests, than we are by the existence of order: 'in the vast textual fields we inhabit, it is order rather than uncertainty that we need to explain' (87). </w:delText>
        </w:r>
      </w:del>
    </w:p>
    <w:p>
      <w:pPr>
        <w:pStyle w:val="style22"/>
      </w:pPr>
      <w:del w:author="adrian " w:date="2014-08-01T13:43:00Z" w:id="566">
        <w:r>
          <w:rPr>
            <w:i w:val="false"/>
            <w:iCs w:val="false"/>
          </w:rPr>
          <w:delText xml:space="preserve">How does digital sociology address vast order? On what scale do we look for order if, as Tsing suggests (and any phenomenology of vision would agree), seeing is already implicitly scaling? One of the problems with the re-scaling of practice is that this scaling is animated by a pursuit of order, and totality. </w:delText>
        </w:r>
      </w:del>
      <w:ins w:author="adrian " w:date="2014-08-01T13:50:00Z" w:id="567">
        <w:r>
          <w:rPr>
            <w:i w:val="false"/>
            <w:iCs w:val="false"/>
          </w:rPr>
          <w:t>Yet t</w:t>
        </w:r>
      </w:ins>
      <w:ins w:author="adrian " w:date="2014-08-01T13:43:00Z" w:id="568">
        <w:r>
          <w:rPr>
            <w:i w:val="false"/>
            <w:iCs w:val="false"/>
          </w:rPr>
          <w:t xml:space="preserve">he primary form of device-specific order in the vast textual fields of </w:t>
        </w:r>
      </w:ins>
      <w:ins w:author="adrian " w:date="2014-08-01T13:51:00Z" w:id="569">
        <w:r>
          <w:rPr>
            <w:i w:val="false"/>
            <w:iCs w:val="false"/>
          </w:rPr>
          <w:t xml:space="preserve">the Github data </w:t>
        </w:r>
      </w:ins>
      <w:ins w:author="adrian " w:date="2014-08-01T13:44:00Z" w:id="570">
        <w:r>
          <w:rPr>
            <w:i w:val="false"/>
            <w:iCs w:val="false"/>
          </w:rPr>
          <w:t xml:space="preserve">is the </w:t>
        </w:r>
      </w:ins>
      <w:ins w:author="adrian " w:date="2014-08-01T13:51:00Z" w:id="571">
        <w:r>
          <w:rPr>
            <w:i w:val="false"/>
            <w:iCs w:val="false"/>
          </w:rPr>
          <w:t xml:space="preserve">formatted events. </w:t>
        </w:r>
      </w:ins>
      <w:del w:author="adrian " w:date="2014-08-01T13:51:00Z" w:id="572">
        <w:r>
          <w:rPr>
            <w:i w:val="false"/>
            <w:iCs w:val="false"/>
          </w:rPr>
          <w:delText xml:space="preserve">As mentioned above, </w:delText>
        </w:r>
      </w:del>
      <w:r>
        <w:rPr>
          <w:i w:val="false"/>
          <w:iCs w:val="false"/>
        </w:rPr>
        <w:t xml:space="preserve">Github </w:t>
      </w:r>
      <w:ins w:author="adrian " w:date="2014-08-01T13:51:00Z" w:id="573">
        <w:r>
          <w:rPr>
            <w:i w:val="false"/>
            <w:iCs w:val="false"/>
          </w:rPr>
          <w:t xml:space="preserve">as a devices formats data on the field of devices in ways that </w:t>
        </w:r>
      </w:ins>
      <w:del w:author="adrian " w:date="2014-08-01T13:51:00Z" w:id="574">
        <w:r>
          <w:rPr>
            <w:i w:val="false"/>
            <w:iCs w:val="false"/>
          </w:rPr>
          <w:delText xml:space="preserve">itself </w:delText>
        </w:r>
      </w:del>
      <w:r>
        <w:rPr>
          <w:i w:val="false"/>
          <w:iCs w:val="false"/>
        </w:rPr>
        <w:t xml:space="preserve">encourages a focus on individuals and individual repositories. It affords little scope for examination of transverse flows </w:t>
      </w:r>
      <w:del w:author="adrian " w:date="2014-08-01T13:51:00Z" w:id="575">
        <w:r>
          <w:rPr>
            <w:i w:val="false"/>
            <w:iCs w:val="false"/>
          </w:rPr>
          <w:delText xml:space="preserve">or the textual fields </w:delText>
        </w:r>
      </w:del>
      <w:ins w:author="adrian " w:date="2014-08-01T13:51:00Z" w:id="576">
        <w:r>
          <w:rPr>
            <w:i w:val="false"/>
            <w:iCs w:val="false"/>
          </w:rPr>
          <w:t xml:space="preserve">or cross-cutting vectors in the field. </w:t>
        </w:r>
      </w:ins>
      <w:del w:author="adrian " w:date="2014-08-01T13:51:00Z" w:id="577">
        <w:r>
          <w:rPr>
            <w:i w:val="false"/>
            <w:iCs w:val="false"/>
          </w:rPr>
          <w:delText>that Couldry adumbrates. Even t</w:delText>
        </w:r>
      </w:del>
      <w:ins w:author="adrian " w:date="2014-08-01T13:51:00Z" w:id="578">
        <w:r>
          <w:rPr>
            <w:i w:val="false"/>
            <w:iCs w:val="false"/>
          </w:rPr>
          <w:t>T</w:t>
        </w:r>
      </w:ins>
      <w:r>
        <w:rPr>
          <w:i w:val="false"/>
          <w:iCs w:val="false"/>
        </w:rPr>
        <w:t xml:space="preserve">he all-important APIs, the </w:t>
      </w:r>
      <w:ins w:author="adrian " w:date="2014-08-01T13:52:00Z" w:id="579">
        <w:r>
          <w:rPr>
            <w:i w:val="false"/>
            <w:iCs w:val="false"/>
          </w:rPr>
          <w:t xml:space="preserve">more or less realtime data sources </w:t>
        </w:r>
      </w:ins>
      <w:del w:author="adrian " w:date="2014-08-01T13:52:00Z" w:id="580">
        <w:r>
          <w:rPr>
            <w:i w:val="false"/>
            <w:iCs w:val="false"/>
          </w:rPr>
          <w:delText xml:space="preserve">interfaces </w:delText>
        </w:r>
      </w:del>
      <w:r>
        <w:rPr>
          <w:i w:val="false"/>
          <w:iCs w:val="false"/>
        </w:rPr>
        <w:t xml:space="preserve">that GitHub </w:t>
      </w:r>
      <w:del w:author="adrian " w:date="2014-08-01T13:52:00Z" w:id="581">
        <w:r>
          <w:rPr>
            <w:i w:val="false"/>
            <w:iCs w:val="false"/>
          </w:rPr>
          <w:delText xml:space="preserve">offers </w:delText>
        </w:r>
      </w:del>
      <w:ins w:author="adrian " w:date="2014-08-01T13:52:00Z" w:id="582">
        <w:r>
          <w:rPr>
            <w:i w:val="false"/>
            <w:iCs w:val="false"/>
          </w:rPr>
          <w:t xml:space="preserve">exposes </w:t>
        </w:r>
      </w:ins>
      <w:del w:author="adrian " w:date="2014-08-01T13:52:00Z" w:id="583">
        <w:r>
          <w:rPr>
            <w:i w:val="false"/>
            <w:iCs w:val="false"/>
          </w:rPr>
          <w:delText>to developers</w:delText>
        </w:r>
      </w:del>
      <w:r>
        <w:rPr>
          <w:i w:val="false"/>
          <w:iCs w:val="false"/>
        </w:rPr>
        <w:t xml:space="preserve">, </w:t>
      </w:r>
      <w:del w:author="adrian " w:date="2014-08-01T13:52:00Z" w:id="584">
        <w:r>
          <w:rPr>
            <w:i w:val="false"/>
            <w:iCs w:val="false"/>
          </w:rPr>
          <w:delText xml:space="preserve">focus on </w:delText>
        </w:r>
      </w:del>
      <w:ins w:author="adrian " w:date="2014-08-01T13:52:00Z" w:id="585">
        <w:r>
          <w:rPr>
            <w:i w:val="false"/>
            <w:iCs w:val="false"/>
          </w:rPr>
          <w:t xml:space="preserve"> effectively </w:t>
        </w:r>
      </w:ins>
      <w:r>
        <w:rPr>
          <w:i w:val="false"/>
          <w:iCs w:val="false"/>
        </w:rPr>
        <w:t>provid</w:t>
      </w:r>
      <w:ins w:author="adrian " w:date="2014-08-01T13:52:00Z" w:id="586">
        <w:r>
          <w:rPr>
            <w:i w:val="false"/>
            <w:iCs w:val="false"/>
          </w:rPr>
          <w:t>e</w:t>
        </w:r>
      </w:ins>
      <w:del w:author="adrian " w:date="2014-08-01T13:52:00Z" w:id="587">
        <w:r>
          <w:rPr>
            <w:i w:val="false"/>
            <w:iCs w:val="false"/>
          </w:rPr>
          <w:delText xml:space="preserve">ing </w:delText>
        </w:r>
      </w:del>
      <w:r>
        <w:rPr>
          <w:i w:val="false"/>
          <w:iCs w:val="false"/>
        </w:rPr>
        <w:t>data about individual repositories and individual users</w:t>
      </w:r>
      <w:ins w:author="adrian " w:date="2014-08-01T13:52:00Z" w:id="588">
        <w:r>
          <w:rPr>
            <w:i w:val="false"/>
            <w:iCs w:val="false"/>
          </w:rPr>
          <w:t xml:space="preserve"> </w:t>
        </w:r>
      </w:ins>
      <w:ins w:author="adrian " w:date="2014-08-01T13:52:00Z" w:id="589">
        <w:r>
          <w:rPr>
            <w:i w:val="false"/>
            <w:iCs w:val="false"/>
          </w:rPr>
          <w:t xml:space="preserve">or individual </w:t>
        </w:r>
      </w:ins>
      <w:ins w:author="adrian " w:date="2014-08-01T13:53:00Z" w:id="590">
        <w:r>
          <w:rPr>
            <w:i w:val="false"/>
            <w:iCs w:val="false"/>
          </w:rPr>
          <w:t>organisations</w:t>
        </w:r>
      </w:ins>
      <w:r>
        <w:rPr>
          <w:i w:val="false"/>
          <w:iCs w:val="false"/>
        </w:rPr>
        <w:t xml:space="preserve">. </w:t>
      </w:r>
      <w:del w:author="adrian " w:date="2014-08-01T13:53:00Z" w:id="591">
        <w:r>
          <w:rPr>
            <w:i w:val="false"/>
            <w:iCs w:val="false"/>
          </w:rPr>
          <w:delText>we encounter a repository that invites software developers and programmers to store, work on and retrieve the source code and associated texts associated with software on many scales, ranging from individuals to large organisations</w:delText>
        </w:r>
      </w:del>
      <w:r>
        <w:rPr>
          <w:i w:val="false"/>
          <w:iCs w:val="false"/>
        </w:rPr>
        <w:t xml:space="preserve">. </w:t>
      </w:r>
      <w:del w:author="adrian " w:date="2014-08-01T13:53:00Z" w:id="592">
        <w:r>
          <w:rPr>
            <w:i w:val="false"/>
            <w:iCs w:val="false"/>
          </w:rPr>
          <w:delText>The writing of the operational texts of code, and to a certain extent, how they are read, is legible in Github repositories woven in subtle ways through code (for instance, in comments, in organisation of the repository, in the references to other software projects, etc).</w:delText>
        </w:r>
      </w:del>
      <w:r>
        <w:rPr>
          <w:i w:val="false"/>
          <w:iCs w:val="false"/>
        </w:rPr>
        <w:t xml:space="preserve"> This </w:t>
      </w:r>
      <w:del w:author="adrian " w:date="2014-08-01T13:53:00Z" w:id="593">
        <w:r>
          <w:rPr>
            <w:i w:val="false"/>
            <w:iCs w:val="false"/>
          </w:rPr>
          <w:delText xml:space="preserve">public </w:delText>
        </w:r>
      </w:del>
      <w:ins w:author="adrian " w:date="2014-08-01T13:53:00Z" w:id="594">
        <w:r>
          <w:rPr>
            <w:i w:val="false"/>
            <w:iCs w:val="false"/>
          </w:rPr>
          <w:t xml:space="preserve">formatting of data </w:t>
        </w:r>
      </w:ins>
      <w:del w:author="adrian " w:date="2014-08-01T13:53:00Z" w:id="595">
        <w:r>
          <w:rPr>
            <w:i w:val="false"/>
            <w:iCs w:val="false"/>
          </w:rPr>
          <w:delText xml:space="preserve">legibility </w:delText>
        </w:r>
      </w:del>
      <w:r>
        <w:rPr>
          <w:i w:val="false"/>
          <w:iCs w:val="false"/>
        </w:rPr>
        <w:t xml:space="preserve">is typical of contemporary feedback </w:t>
      </w:r>
      <w:ins w:author="adrian " w:date="2014-08-01T13:53:00Z" w:id="596">
        <w:r>
          <w:rPr>
            <w:i w:val="false"/>
            <w:iCs w:val="false"/>
          </w:rPr>
          <w:t xml:space="preserve">loops </w:t>
        </w:r>
      </w:ins>
      <w:del w:author="adrian " w:date="2014-08-01T13:53:00Z" w:id="597">
        <w:r>
          <w:rPr>
            <w:i w:val="false"/>
            <w:iCs w:val="false"/>
          </w:rPr>
          <w:delText>culture</w:delText>
        </w:r>
      </w:del>
      <w:r>
        <w:rPr>
          <w:i w:val="false"/>
          <w:iCs w:val="false"/>
        </w:rPr>
        <w:t xml:space="preserve">: </w:t>
      </w:r>
      <w:del w:author="adrian " w:date="2014-08-01T13:53:00Z" w:id="598">
        <w:r>
          <w:rPr>
            <w:i w:val="false"/>
            <w:iCs w:val="false"/>
          </w:rPr>
          <w:delText xml:space="preserve">things are </w:delText>
        </w:r>
      </w:del>
      <w:ins w:author="adrian " w:date="2014-08-01T13:53:00Z" w:id="599">
        <w:r>
          <w:rPr>
            <w:i w:val="false"/>
            <w:iCs w:val="false"/>
          </w:rPr>
          <w:t xml:space="preserve">while device-specific data is </w:t>
        </w:r>
      </w:ins>
      <w:del w:author="adrian " w:date="2014-08-01T13:53:00Z" w:id="600">
        <w:r>
          <w:rPr>
            <w:i w:val="false"/>
            <w:iCs w:val="false"/>
          </w:rPr>
          <w:delText>made to be</w:delText>
        </w:r>
      </w:del>
      <w:r>
        <w:rPr>
          <w:i w:val="false"/>
          <w:iCs w:val="false"/>
        </w:rPr>
        <w:t xml:space="preserve"> readable by many</w:t>
      </w:r>
      <w:ins w:author="adrian " w:date="2014-08-01T13:53:00Z" w:id="601">
        <w:r>
          <w:rPr>
            <w:i w:val="false"/>
            <w:iCs w:val="false"/>
          </w:rPr>
          <w:t xml:space="preserve">, </w:t>
        </w:r>
      </w:ins>
      <w:ins w:author="adrian " w:date="2014-08-01T13:53:00Z" w:id="602">
        <w:r>
          <w:rPr>
            <w:i w:val="false"/>
            <w:iCs w:val="false"/>
          </w:rPr>
          <w:t xml:space="preserve">its </w:t>
        </w:r>
      </w:ins>
      <w:ins w:author="adrian " w:date="2014-08-01T13:54:00Z" w:id="603">
        <w:r>
          <w:rPr>
            <w:i w:val="false"/>
            <w:iCs w:val="false"/>
          </w:rPr>
          <w:t>formatting affords certain interested uses</w:t>
        </w:r>
      </w:ins>
      <w:r>
        <w:rPr>
          <w:i w:val="false"/>
          <w:iCs w:val="false"/>
        </w:rPr>
        <w:t xml:space="preserve">. </w:t>
      </w:r>
      <w:ins w:author="adrian " w:date="2014-08-01T13:54:00Z" w:id="604">
        <w:r>
          <w:rPr>
            <w:i w:val="false"/>
            <w:iCs w:val="false"/>
          </w:rPr>
          <w:t xml:space="preserve">Indeed, </w:t>
        </w:r>
      </w:ins>
      <w:r>
        <w:rPr>
          <w:i w:val="false"/>
          <w:iCs w:val="false"/>
        </w:rPr>
        <w:t xml:space="preserve">Github.com itself </w:t>
      </w:r>
      <w:del w:author="adrian " w:date="2014-08-01T13:54:00Z" w:id="605">
        <w:r>
          <w:rPr>
            <w:i w:val="false"/>
            <w:iCs w:val="false"/>
          </w:rPr>
          <w:delText xml:space="preserve">produces </w:delText>
        </w:r>
      </w:del>
      <w:ins w:author="adrian " w:date="2014-08-01T13:54:00Z" w:id="606">
        <w:r>
          <w:rPr>
            <w:i w:val="false"/>
            <w:iCs w:val="false"/>
          </w:rPr>
          <w:t xml:space="preserve">presents </w:t>
        </w:r>
      </w:ins>
      <w:r>
        <w:rPr>
          <w:i w:val="false"/>
          <w:iCs w:val="false"/>
        </w:rPr>
        <w:t xml:space="preserve">and encourages the production of various forms of visualisation and tabulation of what goes on </w:t>
      </w:r>
      <w:ins w:author="adrian " w:date="2014-08-01T13:54:00Z" w:id="607">
        <w:r>
          <w:rPr>
            <w:i w:val="false"/>
            <w:iCs w:val="false"/>
          </w:rPr>
          <w:t>in code repositories</w:t>
        </w:r>
      </w:ins>
      <w:del w:author="adrian " w:date="2014-08-01T13:55:00Z" w:id="608">
        <w:r>
          <w:rPr>
            <w:i w:val="false"/>
            <w:iCs w:val="false"/>
          </w:rPr>
          <w:delText>.</w:delText>
        </w:r>
      </w:del>
      <w:del w:author="adrian " w:date="2014-08-01T13:54:00Z" w:id="609">
        <w:r>
          <w:rPr>
            <w:i w:val="false"/>
            <w:iCs w:val="false"/>
          </w:rPr>
          <w:delText>there</w:delText>
        </w:r>
      </w:del>
      <w:r>
        <w:rPr>
          <w:i w:val="false"/>
          <w:iCs w:val="false"/>
        </w:rPr>
        <w:t xml:space="preserve"> </w:t>
      </w:r>
      <w:ins w:author="adrian " w:date="2014-08-01T13:55:00Z" w:id="610">
        <w:r>
          <w:rPr>
            <w:i w:val="false"/>
            <w:iCs w:val="false"/>
          </w:rPr>
          <w:t xml:space="preserve">( and as mentioned above, </w:t>
        </w:r>
      </w:ins>
      <w:del w:author="adrian " w:date="2014-08-01T13:55:00Z" w:id="611">
        <w:r>
          <w:rPr>
            <w:i w:val="false"/>
            <w:iCs w:val="false"/>
          </w:rPr>
          <w:delText>T</w:delText>
        </w:r>
      </w:del>
      <w:ins w:author="adrian " w:date="2014-08-01T13:55:00Z" w:id="612">
        <w:r>
          <w:rPr>
            <w:i w:val="false"/>
            <w:iCs w:val="false"/>
          </w:rPr>
          <w:t>t</w:t>
        </w:r>
      </w:ins>
      <w:r>
        <w:rPr>
          <w:i w:val="false"/>
          <w:iCs w:val="false"/>
        </w:rPr>
        <w:t>he fact that we can access an archive</w:t>
      </w:r>
      <w:ins w:author="adrian " w:date="2014-08-01T13:55:00Z" w:id="613">
        <w:r>
          <w:rPr>
            <w:i w:val="false"/>
            <w:iCs w:val="false"/>
          </w:rPr>
          <w:t xml:space="preserve">d </w:t>
        </w:r>
      </w:ins>
      <w:del w:author="adrian " w:date="2014-08-01T13:55:00Z" w:id="614">
        <w:r>
          <w:rPr>
            <w:i w:val="false"/>
            <w:iCs w:val="false"/>
          </w:rPr>
          <w:delText xml:space="preserve"> of the </w:delText>
        </w:r>
      </w:del>
      <w:ins w:author="adrian " w:date="2014-08-01T13:55:00Z" w:id="615">
        <w:r>
          <w:rPr>
            <w:i w:val="false"/>
            <w:iCs w:val="false"/>
          </w:rPr>
          <w:t xml:space="preserve"> </w:t>
        </w:r>
      </w:ins>
      <w:ins w:author="adrian " w:date="2014-08-01T13:55:00Z" w:id="616">
        <w:r>
          <w:rPr>
            <w:i w:val="false"/>
            <w:iCs w:val="false"/>
          </w:rPr>
          <w:t xml:space="preserve">version of the </w:t>
        </w:r>
      </w:ins>
      <w:r>
        <w:rPr>
          <w:i w:val="false"/>
          <w:iCs w:val="false"/>
        </w:rPr>
        <w:t>Github event timeline attests to this</w:t>
      </w:r>
      <w:ins w:author="adrian " w:date="2014-08-01T13:55:00Z" w:id="617">
        <w:r>
          <w:rPr>
            <w:i w:val="false"/>
            <w:iCs w:val="false"/>
          </w:rPr>
          <w:t>)</w:t>
        </w:r>
      </w:ins>
      <w:r>
        <w:rPr>
          <w:i w:val="false"/>
          <w:iCs w:val="false"/>
        </w:rPr>
        <w:t xml:space="preserve">. GibHub ran a data competition in 2012 in which data analysts sought to do something with the timeline data </w:t>
      </w:r>
      <w:r>
        <w:rPr>
          <w:i w:val="false"/>
          <w:iCs w:val="false"/>
        </w:rPr>
        <w:t>(Briandoll, 2012)</w:t>
      </w:r>
      <w:r>
        <w:rPr>
          <w:i w:val="false"/>
          <w:iCs w:val="false"/>
        </w:rPr>
        <w:t xml:space="preserve">.  But what is most available from that data is </w:t>
      </w:r>
      <w:del w:author="adrian " w:date="2014-08-01T13:56:00Z" w:id="618">
        <w:r>
          <w:rPr>
            <w:i w:val="false"/>
            <w:iCs w:val="false"/>
          </w:rPr>
          <w:delText xml:space="preserve">a set of pre-formed </w:delText>
        </w:r>
      </w:del>
      <w:ins w:author="adrian " w:date="2014-08-01T13:56:00Z" w:id="619">
        <w:r>
          <w:rPr>
            <w:i w:val="false"/>
            <w:iCs w:val="false"/>
          </w:rPr>
          <w:t xml:space="preserve">the formatted </w:t>
        </w:r>
      </w:ins>
      <w:r>
        <w:rPr>
          <w:i w:val="false"/>
          <w:iCs w:val="false"/>
        </w:rPr>
        <w:t>event</w:t>
      </w:r>
      <w:del w:author="adrian " w:date="2014-08-01T13:56:00Z" w:id="620">
        <w:r>
          <w:rPr>
            <w:i w:val="false"/>
            <w:iCs w:val="false"/>
          </w:rPr>
          <w:delText xml:space="preserve"> types </w:delText>
        </w:r>
      </w:del>
      <w:ins w:author="adrian " w:date="2014-08-01T13:56:00Z" w:id="621">
        <w:r>
          <w:rPr>
            <w:i w:val="false"/>
            <w:iCs w:val="false"/>
          </w:rPr>
          <w:t xml:space="preserve">s </w:t>
        </w:r>
      </w:ins>
      <w:r>
        <w:rPr>
          <w:i w:val="false"/>
          <w:iCs w:val="false"/>
        </w:rPr>
        <w:t xml:space="preserve">(as we saw in Figure 1) that more or less reinforce Github's conception of itself as first of all a </w:t>
      </w:r>
      <w:r>
        <w:rPr>
          <w:i/>
          <w:iCs/>
        </w:rPr>
        <w:t xml:space="preserve">hub </w:t>
      </w:r>
      <w:r>
        <w:rPr>
          <w:i w:val="false"/>
          <w:iCs w:val="false"/>
        </w:rPr>
        <w:t xml:space="preserve">and secondly as </w:t>
      </w:r>
      <w:ins w:author="adrian " w:date="2014-08-01T13:56:00Z" w:id="622">
        <w:r>
          <w:rPr>
            <w:i w:val="false"/>
            <w:iCs w:val="false"/>
          </w:rPr>
          <w:t xml:space="preserve">a </w:t>
        </w:r>
      </w:ins>
      <w:r>
        <w:rPr>
          <w:i/>
          <w:iCs/>
        </w:rPr>
        <w:t xml:space="preserve">social </w:t>
      </w:r>
      <w:r>
        <w:rPr>
          <w:i w:val="false"/>
          <w:iCs w:val="false"/>
        </w:rPr>
        <w:t>media</w:t>
      </w:r>
      <w:ins w:author="adrian " w:date="2014-08-01T13:56:00Z" w:id="623">
        <w:r>
          <w:rPr>
            <w:i w:val="false"/>
            <w:iCs w:val="false"/>
          </w:rPr>
          <w:t xml:space="preserve"> </w:t>
        </w:r>
      </w:ins>
      <w:ins w:author="adrian " w:date="2014-08-01T13:56:00Z" w:id="624">
        <w:r>
          <w:rPr>
            <w:i w:val="false"/>
            <w:iCs w:val="false"/>
          </w:rPr>
          <w:t>platform</w:t>
        </w:r>
      </w:ins>
      <w:r>
        <w:rPr>
          <w:i w:val="false"/>
          <w:iCs w:val="false"/>
        </w:rPr>
        <w:t xml:space="preserve">. </w:t>
      </w:r>
      <w:ins w:author="adrian " w:date="2014-08-01T13:57:00Z" w:id="625">
        <w:r>
          <w:rPr>
            <w:i w:val="false"/>
            <w:iCs w:val="false"/>
          </w:rPr>
          <w:t>This means that w</w:t>
        </w:r>
      </w:ins>
      <w:del w:author="adrian " w:date="2014-08-01T13:57:00Z" w:id="626">
        <w:r>
          <w:rPr>
            <w:i w:val="false"/>
            <w:iCs w:val="false"/>
          </w:rPr>
          <w:delText>W</w:delText>
        </w:r>
      </w:del>
      <w:r>
        <w:rPr>
          <w:i w:val="false"/>
          <w:iCs w:val="false"/>
        </w:rPr>
        <w:t xml:space="preserve">e can easily for instance examine </w:t>
      </w:r>
      <w:ins w:author="adrian " w:date="2014-08-01T13:57:00Z" w:id="627">
        <w:r>
          <w:rPr>
            <w:i w:val="false"/>
            <w:iCs w:val="false"/>
          </w:rPr>
          <w:t xml:space="preserve">an </w:t>
        </w:r>
      </w:ins>
      <w:del w:author="adrian " w:date="2014-08-01T13:57:00Z" w:id="628">
        <w:r>
          <w:rPr>
            <w:i w:val="false"/>
            <w:iCs w:val="false"/>
          </w:rPr>
          <w:delText xml:space="preserve">the </w:delText>
        </w:r>
      </w:del>
      <w:r>
        <w:rPr>
          <w:i w:val="false"/>
          <w:iCs w:val="false"/>
        </w:rPr>
        <w:t xml:space="preserve">most important or </w:t>
      </w:r>
      <w:del w:author="adrian " w:date="2014-08-01T13:57:00Z" w:id="629">
        <w:r>
          <w:rPr>
            <w:i w:val="false"/>
            <w:iCs w:val="false"/>
          </w:rPr>
          <w:delText xml:space="preserve">famous </w:delText>
        </w:r>
      </w:del>
      <w:ins w:author="adrian " w:date="2014-08-01T13:57:00Z" w:id="630">
        <w:r>
          <w:rPr>
            <w:i w:val="false"/>
            <w:iCs w:val="false"/>
          </w:rPr>
          <w:t xml:space="preserve">well-known </w:t>
        </w:r>
      </w:ins>
      <w:r>
        <w:rPr>
          <w:i w:val="false"/>
          <w:iCs w:val="false"/>
        </w:rPr>
        <w:t xml:space="preserve">repository on Github </w:t>
      </w:r>
      <w:ins w:author="adrian " w:date="2014-08-01T13:57:00Z" w:id="631">
        <w:r>
          <w:rPr>
            <w:i w:val="false"/>
            <w:iCs w:val="false"/>
          </w:rPr>
          <w:t xml:space="preserve"> </w:t>
        </w:r>
      </w:ins>
      <w:ins w:author="adrian " w:date="2014-08-01T13:57:00Z" w:id="632">
        <w:r>
          <w:rPr>
            <w:i w:val="false"/>
            <w:iCs w:val="false"/>
          </w:rPr>
          <w:t>such as</w:t>
        </w:r>
      </w:ins>
      <w:del w:author="adrian " w:date="2014-08-01T13:57:00Z" w:id="633">
        <w:r>
          <w:rPr>
            <w:i w:val="false"/>
            <w:iCs w:val="false"/>
          </w:rPr>
          <w:delText xml:space="preserve">– </w:delText>
        </w:r>
      </w:del>
      <w:r>
        <w:rPr>
          <w:i w:val="false"/>
          <w:iCs w:val="false"/>
        </w:rPr>
        <w:t xml:space="preserve">the Linux kernel, a much-vaunted, </w:t>
      </w:r>
      <w:del w:author="adrian " w:date="2014-08-01T13:57:00Z" w:id="634">
        <w:r>
          <w:rPr>
            <w:i w:val="false"/>
            <w:iCs w:val="false"/>
          </w:rPr>
          <w:delText>and now</w:delText>
        </w:r>
      </w:del>
      <w:r>
        <w:rPr>
          <w:i w:val="false"/>
          <w:iCs w:val="false"/>
        </w:rPr>
        <w:t xml:space="preserve"> commercially</w:t>
      </w:r>
      <w:ins w:author="adrian " w:date="2014-08-01T13:58:00Z" w:id="635">
        <w:r>
          <w:rPr>
            <w:i w:val="false"/>
            <w:iCs w:val="false"/>
          </w:rPr>
          <w:t xml:space="preserve">, </w:t>
        </w:r>
      </w:ins>
      <w:ins w:author="adrian " w:date="2014-08-01T13:58:00Z" w:id="636">
        <w:r>
          <w:rPr>
            <w:i w:val="false"/>
            <w:iCs w:val="false"/>
          </w:rPr>
          <w:t xml:space="preserve">culturally and technically </w:t>
        </w:r>
      </w:ins>
      <w:del w:author="adrian " w:date="2014-08-01T13:58:00Z" w:id="637">
        <w:r>
          <w:rPr>
            <w:i w:val="false"/>
            <w:iCs w:val="false"/>
          </w:rPr>
          <w:delText xml:space="preserve"> and technically </w:delText>
        </w:r>
      </w:del>
      <w:r>
        <w:rPr>
          <w:i w:val="false"/>
          <w:iCs w:val="false"/>
        </w:rPr>
        <w:t xml:space="preserve">vital </w:t>
      </w:r>
      <w:ins w:author="adrian " w:date="2014-08-01T13:57:00Z" w:id="638">
        <w:r>
          <w:rPr>
            <w:i w:val="false"/>
            <w:iCs w:val="false"/>
          </w:rPr>
          <w:t xml:space="preserve">software device </w:t>
        </w:r>
      </w:ins>
      <w:del w:author="adrian " w:date="2014-08-01T13:57:00Z" w:id="639">
        <w:r>
          <w:rPr>
            <w:i w:val="false"/>
            <w:iCs w:val="false"/>
          </w:rPr>
          <w:delText>open source software project</w:delText>
        </w:r>
      </w:del>
      <w:ins w:author="adrian " w:date="2014-08-01T13:58:00Z" w:id="640">
        <w:r>
          <w:rPr>
            <w:i w:val="false"/>
            <w:iCs w:val="false"/>
          </w:rPr>
          <w:t xml:space="preserve"> </w:t>
        </w:r>
      </w:ins>
      <w:ins w:author="adrian " w:date="2014-08-01T13:58:00Z" w:id="641">
        <w:r>
          <w:rPr>
            <w:i w:val="false"/>
            <w:iCs w:val="false"/>
          </w:rPr>
          <w:t>(https://www.github.com/torvalds/linux)</w:t>
        </w:r>
      </w:ins>
      <w:r>
        <w:rPr>
          <w:i w:val="false"/>
          <w:iCs w:val="false"/>
        </w:rPr>
        <w:t xml:space="preserve">. Relatively quickly, individual </w:t>
      </w:r>
      <w:ins w:author="adrian " w:date="2014-08-01T13:57:00Z" w:id="642">
        <w:r>
          <w:rPr>
            <w:i w:val="false"/>
            <w:iCs w:val="false"/>
          </w:rPr>
          <w:t xml:space="preserve">developer </w:t>
        </w:r>
      </w:ins>
      <w:r>
        <w:rPr>
          <w:i w:val="false"/>
          <w:iCs w:val="false"/>
        </w:rPr>
        <w:t xml:space="preserve">contributions </w:t>
      </w:r>
      <w:ins w:author="adrian " w:date="2014-08-01T13:57:00Z" w:id="643">
        <w:r>
          <w:rPr>
            <w:i w:val="false"/>
            <w:iCs w:val="false"/>
          </w:rPr>
          <w:t xml:space="preserve">can </w:t>
        </w:r>
      </w:ins>
      <w:del w:author="adrian " w:date="2014-08-01T13:57:00Z" w:id="644">
        <w:r>
          <w:rPr>
            <w:i w:val="false"/>
            <w:iCs w:val="false"/>
          </w:rPr>
          <w:delText xml:space="preserve">could </w:delText>
        </w:r>
      </w:del>
      <w:r>
        <w:rPr>
          <w:i w:val="false"/>
          <w:iCs w:val="false"/>
        </w:rPr>
        <w:t xml:space="preserve">be analysed, and we could begin to characterise the composition of the group of people who keep this important software object working and up-to-date. And indeed, this </w:t>
      </w:r>
      <w:ins w:author="adrian " w:date="2014-08-01T13:58:00Z" w:id="645">
        <w:r>
          <w:rPr>
            <w:i w:val="false"/>
            <w:iCs w:val="false"/>
          </w:rPr>
          <w:t xml:space="preserve">visualisation </w:t>
        </w:r>
      </w:ins>
      <w:r>
        <w:rPr>
          <w:i w:val="false"/>
          <w:iCs w:val="false"/>
        </w:rPr>
        <w:t xml:space="preserve">work is </w:t>
      </w:r>
      <w:del w:author="adrian " w:date="2014-08-01T13:58:00Z" w:id="646">
        <w:r>
          <w:rPr>
            <w:i w:val="false"/>
            <w:iCs w:val="false"/>
          </w:rPr>
          <w:delText xml:space="preserve">largely </w:delText>
        </w:r>
      </w:del>
      <w:r>
        <w:rPr>
          <w:i w:val="false"/>
          <w:iCs w:val="false"/>
        </w:rPr>
        <w:t xml:space="preserve">already </w:t>
      </w:r>
      <w:del w:author="adrian " w:date="2014-08-01T13:58:00Z" w:id="647">
        <w:r>
          <w:rPr>
            <w:i w:val="false"/>
            <w:iCs w:val="false"/>
          </w:rPr>
          <w:delText xml:space="preserve">done </w:delText>
        </w:r>
      </w:del>
      <w:ins w:author="adrian " w:date="2014-08-01T13:58:00Z" w:id="648">
        <w:r>
          <w:rPr>
            <w:i w:val="false"/>
            <w:iCs w:val="false"/>
          </w:rPr>
          <w:t xml:space="preserve">supplied </w:t>
        </w:r>
      </w:ins>
      <w:r>
        <w:rPr>
          <w:i w:val="false"/>
          <w:iCs w:val="false"/>
        </w:rPr>
        <w:t>by Github.com itself (as the screenshot in Figure 2. shows).</w:t>
      </w:r>
    </w:p>
    <w:p>
      <w:pPr>
        <w:pStyle w:val="style22"/>
      </w:pPr>
      <w:r>
        <w:rPr>
          <w:i w:val="false"/>
          <w:iCs w:val="false"/>
        </w:rPr>
      </w:r>
    </w:p>
    <w:p>
      <w:pPr>
        <w:pStyle w:val="style22"/>
      </w:pPr>
      <w:r>
        <w:rPr>
          <w:i w:val="false"/>
          <w:iCs w:val="false"/>
        </w:rPr>
      </w:r>
    </w:p>
    <w:p>
      <w:pPr>
        <w:pStyle w:val="style24"/>
        <w:suppressLineNumbers/>
        <w:spacing w:after="120" w:before="120"/>
        <w:contextualSpacing w:val="false"/>
      </w:pPr>
      <w:r>
        <w:rPr/>
        <w:t>Figure 2: Top Contributors to Linux on Github</w:t>
        <w:drawing>
          <wp:anchor allowOverlap="1" behindDoc="0" distB="0" distL="0" distR="0" distT="0" layoutInCell="1" locked="0" relativeHeight="3" simplePos="0">
            <wp:simplePos x="0" y="0"/>
            <wp:positionH relativeFrom="column">
              <wp:posOffset>1270</wp:posOffset>
            </wp:positionH>
            <wp:positionV relativeFrom="paragraph">
              <wp:posOffset>76835</wp:posOffset>
            </wp:positionV>
            <wp:extent cx="5741035" cy="379984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741035" cy="3799840"/>
                    </a:xfrm>
                    <a:prstGeom prst="rect">
                      <a:avLst/>
                    </a:prstGeom>
                    <a:noFill/>
                    <a:ln w="9525">
                      <a:noFill/>
                      <a:miter lim="800000"/>
                      <a:headEnd/>
                      <a:tailEnd/>
                    </a:ln>
                  </pic:spPr>
                </pic:pic>
              </a:graphicData>
            </a:graphic>
          </wp:anchor>
        </w:drawing>
      </w:r>
    </w:p>
    <w:p>
      <w:pPr>
        <w:pStyle w:val="style22"/>
      </w:pPr>
      <w:r>
        <w:rPr>
          <w:i w:val="false"/>
          <w:iCs w:val="false"/>
        </w:rPr>
      </w:r>
    </w:p>
    <w:p>
      <w:pPr>
        <w:pStyle w:val="style22"/>
      </w:pPr>
      <w:r>
        <w:rPr>
          <w:i w:val="false"/>
          <w:iCs w:val="false"/>
        </w:rP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w:t>
      </w:r>
      <w:ins w:author="adrian " w:date="2014-08-01T14:18:00Z" w:id="649">
        <w:r>
          <w:rPr>
            <w:i w:val="false"/>
            <w:iCs w:val="false"/>
          </w:rPr>
          <w:t xml:space="preserve">(copies) </w:t>
        </w:r>
      </w:ins>
      <w:r>
        <w:rPr>
          <w:i w:val="false"/>
          <w:iCs w:val="false"/>
        </w:rPr>
        <w:t xml:space="preserve">of Linux to be found on Github, and characterise in fine-grained ways how processes of imitation generate flows of readers/writers, how meanings and practices are stabilised through repetition, and how invention might occur at intersections or overlaps between fields. </w:t>
      </w:r>
    </w:p>
    <w:p>
      <w:pPr>
        <w:pStyle w:val="style22"/>
      </w:pPr>
      <w:ins w:author="adrian " w:date="2014-08-01T14:19:00Z" w:id="650">
        <w:r>
          <w:rPr>
            <w:i w:val="false"/>
            <w:iCs w:val="false"/>
          </w:rPr>
          <w:t xml:space="preserve">This leaves digital sociology in an interesting position. On the one hand, </w:t>
        </w:r>
      </w:ins>
      <w:ins w:author="adrian " w:date="2014-08-01T14:21:00Z" w:id="651">
        <w:r>
          <w:rPr>
            <w:i w:val="false"/>
            <w:iCs w:val="false"/>
          </w:rPr>
          <w:t xml:space="preserve">the Github data allows us to </w:t>
        </w:r>
      </w:ins>
      <w:ins w:author="adrian " w:date="2014-08-01T14:21:00Z" w:id="652">
        <w:r>
          <w:rPr>
            <w:i w:val="false"/>
            <w:iCs w:val="false"/>
          </w:rPr>
          <w:t xml:space="preserve">locate </w:t>
        </w:r>
      </w:ins>
      <w:ins w:author="adrian " w:date="2014-08-01T14:21:00Z" w:id="653">
        <w:r>
          <w:rPr>
            <w:i w:val="false"/>
            <w:iCs w:val="false"/>
          </w:rPr>
          <w:t xml:space="preserve">an important device </w:t>
        </w:r>
      </w:ins>
      <w:ins w:author="adrian " w:date="2014-08-01T14:21:00Z" w:id="654">
        <w:r>
          <w:rPr>
            <w:i w:val="false"/>
            <w:iCs w:val="false"/>
          </w:rPr>
          <w:t>–</w:t>
        </w:r>
      </w:ins>
      <w:ins w:author="adrian " w:date="2014-08-01T14:21:00Z" w:id="655">
        <w:r>
          <w:rPr>
            <w:i w:val="false"/>
            <w:iCs w:val="false"/>
          </w:rPr>
          <w:t xml:space="preserve"> Linux </w:t>
        </w:r>
      </w:ins>
      <w:ins w:author="adrian " w:date="2014-08-01T14:21:00Z" w:id="656">
        <w:r>
          <w:rPr>
            <w:i w:val="false"/>
            <w:iCs w:val="false"/>
          </w:rPr>
          <w:t>–</w:t>
        </w:r>
      </w:ins>
      <w:ins w:author="adrian " w:date="2014-08-01T14:21:00Z" w:id="657">
        <w:r>
          <w:rPr>
            <w:i w:val="false"/>
            <w:iCs w:val="false"/>
          </w:rPr>
          <w:t xml:space="preserve"> in the field of devices. The way </w:t>
        </w:r>
      </w:ins>
      <w:ins w:author="adrian " w:date="2014-08-01T14:21:00Z" w:id="658">
        <w:r>
          <w:rPr>
            <w:i w:val="false"/>
            <w:iCs w:val="false"/>
          </w:rPr>
          <w:t xml:space="preserve">certain devices </w:t>
        </w:r>
      </w:ins>
      <w:ins w:author="adrian " w:date="2014-08-01T14:21:00Z" w:id="659">
        <w:r>
          <w:rPr>
            <w:i w:val="false"/>
            <w:iCs w:val="false"/>
          </w:rPr>
          <w:t xml:space="preserve">attract work, imitations, and variations can be seen from the event </w:t>
        </w:r>
      </w:ins>
      <w:ins w:author="adrian " w:date="2014-08-01T14:21:00Z" w:id="660">
        <w:r>
          <w:rPr>
            <w:i w:val="false"/>
            <w:iCs w:val="false"/>
          </w:rPr>
          <w:t>data</w:t>
        </w:r>
      </w:ins>
      <w:ins w:author="adrian " w:date="2014-08-01T14:21:00Z" w:id="661">
        <w:r>
          <w:rPr>
            <w:i w:val="false"/>
            <w:iCs w:val="false"/>
          </w:rPr>
          <w:t xml:space="preserve">. And the incorporation of Linux into other devices </w:t>
        </w:r>
      </w:ins>
      <w:ins w:author="adrian " w:date="2014-08-01T14:21:00Z" w:id="662">
        <w:r>
          <w:rPr>
            <w:i w:val="false"/>
            <w:iCs w:val="false"/>
          </w:rPr>
          <w:t>–</w:t>
        </w:r>
      </w:ins>
      <w:ins w:author="adrian " w:date="2014-08-01T14:21:00Z" w:id="663">
        <w:r>
          <w:rPr>
            <w:i w:val="false"/>
            <w:iCs w:val="false"/>
          </w:rPr>
          <w:t xml:space="preserve"> for instance, the Android platform </w:t>
        </w:r>
      </w:ins>
      <w:ins w:author="adrian " w:date="2014-08-01T14:21:00Z" w:id="664">
        <w:r>
          <w:rPr>
            <w:i w:val="false"/>
            <w:iCs w:val="false"/>
          </w:rPr>
          <w:t>–</w:t>
        </w:r>
      </w:ins>
      <w:ins w:author="adrian " w:date="2014-08-01T14:21:00Z" w:id="665">
        <w:r>
          <w:rPr>
            <w:i w:val="false"/>
            <w:iCs w:val="false"/>
          </w:rPr>
          <w:t xml:space="preserve"> can also be gauged. </w:t>
        </w:r>
      </w:ins>
      <w:ins w:author="adrian " w:date="2014-08-01T14:21:00Z" w:id="666">
        <w:r>
          <w:rPr>
            <w:i w:val="false"/>
            <w:iCs w:val="false"/>
          </w:rPr>
          <w:t xml:space="preserve">These </w:t>
        </w:r>
      </w:ins>
      <w:ins w:author="adrian " w:date="2014-08-01T14:21:00Z" w:id="667">
        <w:r>
          <w:rPr>
            <w:i w:val="false"/>
            <w:iCs w:val="false"/>
          </w:rPr>
          <w:t xml:space="preserve">ongoing </w:t>
        </w:r>
      </w:ins>
      <w:ins w:author="adrian " w:date="2014-08-01T14:21:00Z" w:id="668">
        <w:r>
          <w:rPr>
            <w:i w:val="false"/>
            <w:iCs w:val="false"/>
          </w:rPr>
          <w:t xml:space="preserve">alignments and associations are important features of the field of devices. </w:t>
        </w:r>
      </w:ins>
      <w:ins w:author="adrian " w:date="2014-08-01T14:21:00Z" w:id="669">
        <w:r>
          <w:rPr>
            <w:i w:val="false"/>
            <w:iCs w:val="false"/>
          </w:rPr>
          <w:t xml:space="preserve"> </w:t>
        </w:r>
      </w:ins>
      <w:del w:author="adrian " w:date="2014-08-01T14:24:00Z" w:id="670">
        <w:r>
          <w:rPr>
            <w:i w:val="false"/>
            <w:iCs w:val="false"/>
          </w:rPr>
          <w:delText>If even a single large repository on Github might require gargantuan effort to assimilate and analyse how it unfolds in cultural-economic-technical space, what hope do digital social researchers have in analysing even a platform such as Github? One response might be to say that we should be look for order in scale. That is, the forms of order digital sociology needs to analyse include the persistent</w:delText>
        </w:r>
      </w:del>
      <w:del w:author="adrian " w:date="2014-08-01T14:24:00Z" w:id="671">
        <w:r>
          <w:rPr>
            <w:i/>
            <w:iCs/>
          </w:rPr>
          <w:delText xml:space="preserve"> or isometric </w:delText>
        </w:r>
      </w:del>
      <w:del w:author="adrian " w:date="2014-08-01T14:24:00Z" w:id="672">
        <w:r>
          <w:rPr>
            <w:i w:val="false"/>
            <w:iCs w:val="false"/>
          </w:rPr>
          <w:delText>scale rather than the uncertainties of scale (allometric scaling</w:delText>
        </w:r>
      </w:del>
      <w:del w:author="adrian " w:date="2014-08-01T14:24:00Z" w:id="673">
        <w:r>
          <w:rPr>
            <w:i/>
            <w:iCs/>
          </w:rPr>
          <w:delText>)</w:delText>
        </w:r>
      </w:del>
      <w:del w:author="adrian " w:date="2014-08-01T14:24:00Z" w:id="674">
        <w:r>
          <w:rPr>
            <w:i w:val="false"/>
            <w:iCs w:val="false"/>
          </w:rPr>
          <w:delText>. Github has millions of members, more than ten million repositories (according to its own reports), and is barely coherent because of the explosive growth in hardware platforms, media forms and ways of writing code found there.</w:delText>
        </w:r>
      </w:del>
      <w:r>
        <w:rPr>
          <w:i w:val="false"/>
          <w:iCs w:val="false"/>
        </w:rPr>
        <w:t xml:space="preserve">  Yet </w:t>
      </w:r>
      <w:ins w:author="adrian " w:date="2014-08-01T14:24:00Z" w:id="675">
        <w:r>
          <w:rPr>
            <w:i w:val="false"/>
            <w:iCs w:val="false"/>
          </w:rPr>
          <w:t xml:space="preserve">other </w:t>
        </w:r>
      </w:ins>
      <w:r>
        <w:rPr>
          <w:i w:val="false"/>
          <w:iCs w:val="false"/>
        </w:rPr>
        <w:t xml:space="preserve">great </w:t>
      </w:r>
      <w:ins w:author="adrian " w:date="2014-08-01T14:24:00Z" w:id="676">
        <w:r>
          <w:rPr>
            <w:i w:val="false"/>
            <w:iCs w:val="false"/>
          </w:rPr>
          <w:t xml:space="preserve">patterns </w:t>
        </w:r>
      </w:ins>
      <w:del w:author="adrian " w:date="2014-08-01T14:24:00Z" w:id="677">
        <w:r>
          <w:rPr>
            <w:i w:val="false"/>
            <w:iCs w:val="false"/>
          </w:rPr>
          <w:delText xml:space="preserve">commonalities </w:delText>
        </w:r>
      </w:del>
      <w:r>
        <w:rPr>
          <w:i w:val="false"/>
          <w:iCs w:val="false"/>
        </w:rPr>
        <w:t>of practice</w:t>
      </w:r>
      <w:ins w:author="adrian " w:date="2014-08-01T14:24:00Z" w:id="678">
        <w:r>
          <w:rPr>
            <w:i w:val="false"/>
            <w:iCs w:val="false"/>
          </w:rPr>
          <w:t xml:space="preserve"> </w:t>
        </w:r>
      </w:ins>
      <w:del w:author="adrian " w:date="2014-08-01T14:24:00Z" w:id="679">
        <w:r>
          <w:rPr>
            <w:i w:val="false"/>
            <w:iCs w:val="false"/>
          </w:rPr>
          <w:delText xml:space="preserve"> occur on </w:delText>
        </w:r>
      </w:del>
      <w:ins w:author="adrian " w:date="2014-08-01T14:34:00Z" w:id="680">
        <w:r>
          <w:rPr>
            <w:i w:val="false"/>
            <w:iCs w:val="false"/>
          </w:rPr>
          <w:t xml:space="preserve">on </w:t>
        </w:r>
      </w:ins>
      <w:del w:author="adrian " w:date="2014-08-01T14:34:00Z" w:id="681">
        <w:r>
          <w:rPr>
            <w:i w:val="false"/>
            <w:iCs w:val="false"/>
          </w:rPr>
          <w:delText xml:space="preserve">different </w:delText>
        </w:r>
      </w:del>
      <w:ins w:author="adrian " w:date="2014-08-01T14:34:00Z" w:id="682">
        <w:r>
          <w:rPr>
            <w:i w:val="false"/>
            <w:iCs w:val="false"/>
          </w:rPr>
          <w:t xml:space="preserve">other </w:t>
        </w:r>
      </w:ins>
      <w:r>
        <w:rPr>
          <w:i w:val="false"/>
          <w:iCs w:val="false"/>
        </w:rPr>
        <w:t>scales</w:t>
      </w:r>
      <w:ins w:author="adrian " w:date="2014-08-01T14:25:00Z" w:id="683">
        <w:r>
          <w:rPr>
            <w:i w:val="false"/>
            <w:iCs w:val="false"/>
          </w:rPr>
          <w:t xml:space="preserve"> </w:t>
        </w:r>
      </w:ins>
      <w:ins w:author="adrian " w:date="2014-08-01T14:25:00Z" w:id="684">
        <w:r>
          <w:rPr>
            <w:i w:val="false"/>
            <w:iCs w:val="false"/>
          </w:rPr>
          <w:t xml:space="preserve">do not </w:t>
        </w:r>
      </w:ins>
      <w:ins w:author="adrian " w:date="2014-08-01T14:25:00Z" w:id="685">
        <w:r>
          <w:rPr>
            <w:i w:val="false"/>
            <w:iCs w:val="false"/>
          </w:rPr>
          <w:t xml:space="preserve">immediately surface </w:t>
        </w:r>
      </w:ins>
      <w:ins w:author="adrian " w:date="2014-08-01T14:25:00Z" w:id="686">
        <w:r>
          <w:rPr>
            <w:i w:val="false"/>
            <w:iCs w:val="false"/>
          </w:rPr>
          <w:t>in the Github data</w:t>
        </w:r>
      </w:ins>
      <w:r>
        <w:rPr>
          <w:i w:val="false"/>
          <w:iCs w:val="false"/>
        </w:rPr>
        <w:t xml:space="preserve">. For instance, </w:t>
      </w:r>
      <w:del w:author="adrian " w:date="2014-08-01T14:25:00Z" w:id="687">
        <w:r>
          <w:rPr>
            <w:i w:val="false"/>
            <w:iCs w:val="false"/>
          </w:rPr>
          <w:delText xml:space="preserve">a </w:delText>
        </w:r>
      </w:del>
      <w:ins w:author="adrian " w:date="2014-08-01T14:25:00Z" w:id="688">
        <w:r>
          <w:rPr>
            <w:i w:val="false"/>
            <w:iCs w:val="false"/>
          </w:rPr>
          <w:t xml:space="preserve">we know that </w:t>
        </w:r>
      </w:ins>
      <w:r>
        <w:rPr>
          <w:i w:val="false"/>
          <w:iCs w:val="false"/>
        </w:rPr>
        <w:t>particular code construct</w:t>
      </w:r>
      <w:ins w:author="adrian " w:date="2014-08-01T14:34:00Z" w:id="689">
        <w:r>
          <w:rPr>
            <w:i w:val="false"/>
            <w:iCs w:val="false"/>
          </w:rPr>
          <w:t>s</w:t>
        </w:r>
      </w:ins>
      <w:r>
        <w:rPr>
          <w:i w:val="false"/>
          <w:iCs w:val="false"/>
        </w:rPr>
        <w:t xml:space="preserve"> </w:t>
      </w:r>
      <w:del w:author="adrian " w:date="2014-08-01T14:25:00Z" w:id="690">
        <w:r>
          <w:rPr>
            <w:i w:val="false"/>
            <w:iCs w:val="false"/>
          </w:rPr>
          <w:delText xml:space="preserve">to retrieve a web page and extract its text content might be </w:delText>
        </w:r>
      </w:del>
      <w:ins w:author="adrian " w:date="2014-08-01T14:25:00Z" w:id="691">
        <w:r>
          <w:rPr>
            <w:i w:val="false"/>
            <w:iCs w:val="false"/>
          </w:rPr>
          <w:t xml:space="preserve">are </w:t>
        </w:r>
      </w:ins>
      <w:r>
        <w:rPr>
          <w:i w:val="false"/>
          <w:iCs w:val="false"/>
        </w:rPr>
        <w:t xml:space="preserve">imitated or reinvented in thousands of different projects. </w:t>
      </w:r>
      <w:ins w:author="adrian " w:date="2014-08-01T14:25:00Z" w:id="692">
        <w:r>
          <w:rPr>
            <w:i w:val="false"/>
            <w:iCs w:val="false"/>
          </w:rPr>
          <w:t>We know too that</w:t>
        </w:r>
      </w:ins>
      <w:del w:author="adrian " w:date="2014-08-01T14:25:00Z" w:id="693">
        <w:r>
          <w:rPr>
            <w:i w:val="false"/>
            <w:iCs w:val="false"/>
          </w:rPr>
          <w:delText>The</w:delText>
        </w:r>
      </w:del>
      <w:r>
        <w:rPr>
          <w:i w:val="false"/>
          <w:iCs w:val="false"/>
        </w:rPr>
        <w:t xml:space="preserve"> same kinds of </w:t>
      </w:r>
      <w:del w:author="adrian " w:date="2014-08-01T14:25:00Z" w:id="694">
        <w:r>
          <w:rPr>
            <w:i w:val="false"/>
            <w:iCs w:val="false"/>
          </w:rPr>
          <w:delText xml:space="preserve">software </w:delText>
        </w:r>
      </w:del>
      <w:ins w:author="adrian " w:date="2014-08-01T14:25:00Z" w:id="695">
        <w:r>
          <w:rPr>
            <w:i w:val="false"/>
            <w:iCs w:val="false"/>
          </w:rPr>
          <w:t xml:space="preserve">software device </w:t>
        </w:r>
      </w:ins>
      <w:r>
        <w:rPr>
          <w:i w:val="false"/>
          <w:iCs w:val="false"/>
        </w:rPr>
        <w:t xml:space="preserve">are re-implemented or imitated across </w:t>
      </w:r>
      <w:del w:author="adrian " w:date="2014-08-01T14:25:00Z" w:id="696">
        <w:r>
          <w:rPr>
            <w:i w:val="false"/>
            <w:iCs w:val="false"/>
          </w:rPr>
          <w:delText xml:space="preserve">many </w:delText>
        </w:r>
      </w:del>
      <w:ins w:author="adrian " w:date="2014-08-01T14:25:00Z" w:id="697">
        <w:r>
          <w:rPr>
            <w:i w:val="false"/>
            <w:iCs w:val="false"/>
          </w:rPr>
          <w:t xml:space="preserve">in </w:t>
        </w:r>
      </w:ins>
      <w:r>
        <w:rPr>
          <w:i w:val="false"/>
          <w:iCs w:val="false"/>
        </w:rPr>
        <w:t xml:space="preserve">different </w:t>
      </w:r>
      <w:del w:author="adrian " w:date="2014-08-01T14:25:00Z" w:id="698">
        <w:r>
          <w:rPr>
            <w:i w:val="false"/>
            <w:iCs w:val="false"/>
          </w:rPr>
          <w:delText>projects</w:delText>
        </w:r>
      </w:del>
      <w:ins w:author="adrian " w:date="2014-08-01T14:25:00Z" w:id="699">
        <w:r>
          <w:rPr>
            <w:i w:val="false"/>
            <w:iCs w:val="false"/>
          </w:rPr>
          <w:t>lan</w:t>
        </w:r>
      </w:ins>
      <w:ins w:author="adrian " w:date="2014-08-01T14:26:00Z" w:id="700">
        <w:r>
          <w:rPr>
            <w:i w:val="false"/>
            <w:iCs w:val="false"/>
          </w:rPr>
          <w:t>guages, or for different platforms</w:t>
        </w:r>
      </w:ins>
      <w:r>
        <w:rPr>
          <w:i w:val="false"/>
          <w:iCs w:val="false"/>
        </w:rPr>
        <w:t xml:space="preserve">, often with only small variations.  </w:t>
      </w:r>
      <w:ins w:author="adrian " w:date="2014-08-01T14:26:00Z" w:id="701">
        <w:r>
          <w:rPr>
            <w:i w:val="false"/>
            <w:iCs w:val="false"/>
          </w:rPr>
          <w:t xml:space="preserve">These common patterns striate the field of devices, </w:t>
        </w:r>
      </w:ins>
      <w:ins w:author="adrian " w:date="2014-08-01T14:26:00Z" w:id="702">
        <w:r>
          <w:rPr>
            <w:i w:val="false"/>
            <w:iCs w:val="false"/>
          </w:rPr>
          <w:t xml:space="preserve">but barely </w:t>
        </w:r>
      </w:ins>
      <w:ins w:author="adrian " w:date="2014-08-01T14:26:00Z" w:id="703">
        <w:r>
          <w:rPr>
            <w:i w:val="false"/>
            <w:iCs w:val="false"/>
          </w:rPr>
          <w:t xml:space="preserve">appear </w:t>
        </w:r>
      </w:ins>
      <w:ins w:author="adrian " w:date="2014-08-01T14:26:00Z" w:id="704">
        <w:r>
          <w:rPr>
            <w:i w:val="false"/>
            <w:iCs w:val="false"/>
          </w:rPr>
          <w:t>in the Github-formatted data</w:t>
        </w:r>
      </w:ins>
      <w:ins w:author="adrian " w:date="2014-08-01T14:26:00Z" w:id="705">
        <w:r>
          <w:rPr>
            <w:i w:val="false"/>
            <w:iCs w:val="false"/>
          </w:rPr>
          <w:t xml:space="preserve">. </w:t>
        </w:r>
      </w:ins>
      <w:del w:author="adrian " w:date="2014-08-01T14:35:00Z" w:id="706">
        <w:r>
          <w:rPr>
            <w:i w:val="false"/>
            <w:iCs w:val="false"/>
          </w:rPr>
          <w:delText>iewed from another another angle, t</w:delText>
        </w:r>
      </w:del>
      <w:del w:author="adrian " w:date="2014-08-01T14:26:00Z" w:id="707">
        <w:r>
          <w:rPr>
            <w:i w:val="false"/>
            <w:iCs w:val="false"/>
          </w:rPr>
          <w:delText>V</w:delText>
        </w:r>
      </w:del>
      <w:ins w:author="adrian " w:date="2014-08-01T14:35:00Z" w:id="708">
        <w:r>
          <w:rPr>
            <w:i w:val="false"/>
            <w:iCs w:val="false"/>
          </w:rPr>
          <w:t>T</w:t>
        </w:r>
      </w:ins>
      <w:r>
        <w:rPr>
          <w:i w:val="false"/>
          <w:iCs w:val="false"/>
        </w:rPr>
        <w:t xml:space="preserve">hose </w:t>
      </w:r>
      <w:ins w:author="adrian " w:date="2014-08-01T14:35:00Z" w:id="709">
        <w:r>
          <w:rPr>
            <w:i w:val="false"/>
            <w:iCs w:val="false"/>
          </w:rPr>
          <w:t xml:space="preserve">cross-cutting </w:t>
        </w:r>
      </w:ins>
      <w:ins w:author="adrian " w:date="2014-08-01T14:26:00Z" w:id="710">
        <w:r>
          <w:rPr>
            <w:i w:val="false"/>
            <w:iCs w:val="false"/>
          </w:rPr>
          <w:t xml:space="preserve">patterns </w:t>
        </w:r>
      </w:ins>
      <w:del w:author="adrian " w:date="2014-08-01T14:26:00Z" w:id="711">
        <w:r>
          <w:rPr>
            <w:i w:val="false"/>
            <w:iCs w:val="false"/>
          </w:rPr>
          <w:delText xml:space="preserve">commonalities of practice point to </w:delText>
        </w:r>
      </w:del>
      <w:ins w:author="adrian " w:date="2014-08-01T14:26:00Z" w:id="712">
        <w:r>
          <w:rPr>
            <w:i w:val="false"/>
            <w:iCs w:val="false"/>
          </w:rPr>
          <w:t xml:space="preserve"> </w:t>
        </w:r>
      </w:ins>
      <w:ins w:author="adrian " w:date="2014-08-01T14:26:00Z" w:id="713">
        <w:r>
          <w:rPr>
            <w:i w:val="false"/>
            <w:iCs w:val="false"/>
          </w:rPr>
          <w:t xml:space="preserve">span </w:t>
        </w:r>
      </w:ins>
      <w:ins w:author="adrian " w:date="2014-08-01T14:35:00Z" w:id="714">
        <w:r>
          <w:rPr>
            <w:i w:val="false"/>
            <w:iCs w:val="false"/>
          </w:rPr>
          <w:t>devices</w:t>
        </w:r>
      </w:ins>
      <w:del w:author="adrian " w:date="2014-08-01T14:35:00Z" w:id="715">
        <w:r>
          <w:rPr>
            <w:i w:val="false"/>
            <w:iCs w:val="false"/>
          </w:rPr>
          <w:delText>astounding differences</w:delText>
        </w:r>
      </w:del>
      <w:ins w:author="adrian " w:date="2014-08-04T07:15:00Z" w:id="716">
        <w:r>
          <w:rPr>
            <w:i w:val="false"/>
            <w:iCs w:val="false"/>
          </w:rPr>
          <w:t xml:space="preserve"> </w:t>
        </w:r>
      </w:ins>
      <w:ins w:author="adrian " w:date="2014-08-04T07:15:00Z" w:id="717">
        <w:r>
          <w:rPr>
            <w:i w:val="false"/>
            <w:iCs w:val="false"/>
          </w:rPr>
          <w:t xml:space="preserve">and </w:t>
        </w:r>
      </w:ins>
      <w:ins w:author="adrian " w:date="2014-08-04T07:16:00Z" w:id="718">
        <w:r>
          <w:rPr>
            <w:i w:val="false"/>
            <w:iCs w:val="false"/>
          </w:rPr>
          <w:t>weave them together in surprising conjunctions</w:t>
        </w:r>
      </w:ins>
      <w:r>
        <w:rPr>
          <w:i w:val="false"/>
          <w:iCs w:val="false"/>
        </w:rPr>
        <w:t xml:space="preserve">: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w:t>
      </w:r>
      <w:ins w:author="adrian " w:date="2014-08-01T14:28:00Z" w:id="719">
        <w:r>
          <w:rPr>
            <w:i w:val="false"/>
            <w:iCs w:val="false"/>
          </w:rPr>
          <w:t xml:space="preserve">despite </w:t>
        </w:r>
      </w:ins>
      <w:ins w:author="adrian " w:date="2014-08-01T14:36:00Z" w:id="720">
        <w:r>
          <w:rPr>
            <w:i w:val="false"/>
            <w:iCs w:val="false"/>
          </w:rPr>
          <w:t xml:space="preserve">the domain-spanning dynamics of the </w:t>
        </w:r>
      </w:ins>
      <w:ins w:author="adrian " w:date="2014-08-01T14:29:00Z" w:id="721">
        <w:r>
          <w:rPr>
            <w:i w:val="false"/>
            <w:iCs w:val="false"/>
          </w:rPr>
          <w:t xml:space="preserve">field of devices, </w:t>
        </w:r>
      </w:ins>
      <w:ins w:author="adrian " w:date="2014-08-01T14:29:00Z" w:id="722">
        <w:r>
          <w:rPr>
            <w:i w:val="false"/>
            <w:iCs w:val="false"/>
          </w:rPr>
          <w:t xml:space="preserve">the way </w:t>
        </w:r>
      </w:ins>
      <w:ins w:author="adrian " w:date="2014-08-01T14:29:00Z" w:id="723">
        <w:r>
          <w:rPr>
            <w:i w:val="false"/>
            <w:iCs w:val="false"/>
          </w:rPr>
          <w:t xml:space="preserve"> </w:t>
        </w:r>
      </w:ins>
      <w:del w:author="adrian " w:date="2014-08-01T14:28:00Z" w:id="724">
        <w:r>
          <w:rPr>
            <w:i w:val="false"/>
            <w:iCs w:val="false"/>
          </w:rPr>
          <w:delText xml:space="preserve">in many of the settings it encounters, </w:delText>
        </w:r>
      </w:del>
      <w:ins w:author="adrian " w:date="2014-08-04T07:16:00Z" w:id="725">
        <w:r>
          <w:rPr>
            <w:i w:val="false"/>
            <w:iCs w:val="false"/>
          </w:rPr>
          <w:t xml:space="preserve"> </w:t>
        </w:r>
      </w:ins>
      <w:ins w:author="adrian " w:date="2014-08-04T07:16:00Z" w:id="726">
        <w:r>
          <w:rPr>
            <w:i w:val="false"/>
            <w:iCs w:val="false"/>
          </w:rPr>
          <w:t xml:space="preserve">in which </w:t>
        </w:r>
      </w:ins>
      <w:ins w:author="adrian " w:date="2014-08-01T14:29:00Z" w:id="727">
        <w:r>
          <w:rPr>
            <w:i w:val="false"/>
            <w:iCs w:val="false"/>
          </w:rPr>
          <w:t xml:space="preserve">code </w:t>
        </w:r>
      </w:ins>
      <w:ins w:author="adrian " w:date="2014-08-01T14:29:00Z" w:id="728">
        <w:r>
          <w:rPr>
            <w:i w:val="false"/>
            <w:iCs w:val="false"/>
          </w:rPr>
          <w:t>migrate</w:t>
        </w:r>
      </w:ins>
      <w:ins w:author="adrian " w:date="2014-08-01T14:29:00Z" w:id="729">
        <w:r>
          <w:rPr>
            <w:i w:val="false"/>
            <w:iCs w:val="false"/>
          </w:rPr>
          <w:t>s</w:t>
        </w:r>
      </w:ins>
      <w:ins w:author="adrian " w:date="2014-08-01T14:29:00Z" w:id="730">
        <w:r>
          <w:rPr>
            <w:i w:val="false"/>
            <w:iCs w:val="false"/>
          </w:rPr>
          <w:t xml:space="preserve"> across </w:t>
        </w:r>
      </w:ins>
      <w:ins w:author="adrian " w:date="2014-08-01T14:29:00Z" w:id="731">
        <w:r>
          <w:rPr>
            <w:i w:val="false"/>
            <w:iCs w:val="false"/>
          </w:rPr>
          <w:t xml:space="preserve">social fields </w:t>
        </w:r>
      </w:ins>
      <w:ins w:author="adrian " w:date="2014-08-01T14:29:00Z" w:id="732">
        <w:r>
          <w:rPr>
            <w:i w:val="false"/>
            <w:iCs w:val="false"/>
          </w:rPr>
          <w:t>cannot be readily analysed</w:t>
        </w:r>
      </w:ins>
      <w:ins w:author="adrian " w:date="2014-08-01T14:29:00Z" w:id="733">
        <w:r>
          <w:rPr>
            <w:i w:val="false"/>
            <w:iCs w:val="false"/>
          </w:rPr>
          <w:t xml:space="preserve"> </w:t>
        </w:r>
      </w:ins>
      <w:del w:author="adrian " w:date="2014-08-01T14:29:00Z" w:id="734">
        <w:r>
          <w:rPr>
            <w:i w:val="false"/>
            <w:iCs w:val="false"/>
          </w:rPr>
          <w:delText>digital social research finds little coherence</w:delText>
        </w:r>
      </w:del>
      <w:r>
        <w:rPr>
          <w:i w:val="false"/>
          <w:iCs w:val="false"/>
        </w:rPr>
        <w:t xml:space="preserve">. </w:t>
      </w:r>
      <w:ins w:author="adrian " w:date="2014-08-01T14:29:00Z" w:id="735">
        <w:r>
          <w:rPr>
            <w:i w:val="false"/>
            <w:iCs w:val="false"/>
          </w:rPr>
          <w:t xml:space="preserve">In exploring the field of devices, digital sociology </w:t>
        </w:r>
      </w:ins>
      <w:del w:author="adrian " w:date="2014-08-01T14:29:00Z" w:id="736">
        <w:r>
          <w:rPr>
            <w:i w:val="false"/>
            <w:iCs w:val="false"/>
          </w:rPr>
          <w:delText>It</w:delText>
        </w:r>
      </w:del>
      <w:r>
        <w:rPr>
          <w:i w:val="false"/>
          <w:iCs w:val="false"/>
        </w:rPr>
        <w:t xml:space="preserve"> finds </w:t>
      </w:r>
      <w:del w:author="adrian " w:date="2014-08-01T14:28:00Z" w:id="737">
        <w:r>
          <w:rPr>
            <w:i w:val="false"/>
            <w:iCs w:val="false"/>
          </w:rPr>
          <w:delText xml:space="preserve">fractally dimensioned patterns </w:delText>
        </w:r>
      </w:del>
      <w:del w:author="adrian " w:date="2014-08-01T14:29:00Z" w:id="738">
        <w:r>
          <w:rPr>
            <w:i w:val="false"/>
            <w:iCs w:val="false"/>
          </w:rPr>
          <w:delText xml:space="preserve">almost </w:delText>
        </w:r>
      </w:del>
      <w:ins w:author="adrian " w:date="2014-08-01T14:28:00Z" w:id="739">
        <w:r>
          <w:rPr>
            <w:i w:val="false"/>
            <w:iCs w:val="false"/>
          </w:rPr>
          <w:t xml:space="preserve">highly diverse domains </w:t>
        </w:r>
      </w:ins>
      <w:r>
        <w:rPr>
          <w:i w:val="false"/>
          <w:iCs w:val="false"/>
        </w:rPr>
        <w:t>of social action and transaction, linked by the common practices, formats and materials (code patterns, repository mechanisms)</w:t>
      </w:r>
      <w:del w:author="adrian " w:date="2014-08-01T14:30:00Z" w:id="740">
        <w:r>
          <w:rPr>
            <w:i w:val="false"/>
            <w:iCs w:val="false"/>
          </w:rPr>
          <w:delText>, but varying widely in time and space, from ephemeral repositories that an individual creates and abandons, to large organisations coordinating projects of long duration</w:delText>
        </w:r>
      </w:del>
      <w:r>
        <w:rPr>
          <w:i w:val="false"/>
          <w:iCs w:val="false"/>
        </w:rPr>
        <w:t>.</w:t>
      </w:r>
      <w:ins w:author="adrian " w:date="2014-08-01T14:23:00Z" w:id="741">
        <w:r>
          <w:rPr>
            <w:rStyle w:val="style20"/>
            <w:i w:val="false"/>
            <w:iCs w:val="false"/>
          </w:rPr>
          <w:endnoteReference w:id="5"/>
        </w:r>
      </w:ins>
      <w:r>
        <w:rPr>
          <w:i w:val="false"/>
          <w:iCs w:val="false"/>
        </w:rPr>
        <w:t xml:space="preserve"> </w:t>
      </w:r>
    </w:p>
    <w:p>
      <w:pPr>
        <w:pStyle w:val="style22"/>
      </w:pPr>
      <w:del w:author="adrian " w:date="2014-08-01T14:31:00Z" w:id="742">
        <w:r>
          <w:rPr>
            <w:i w:val="false"/>
            <w:iCs w:val="false"/>
          </w:rPr>
          <w:delText xml:space="preserve">Their expansion is a material component of their mode of existence and they offer many different affordances for expansion.  For instance, every Github repository has prominent web-buttons 'clone this' or 'forkme'  that allow visitors or viewers of the repository to either copy the repository or make a new version of it under their own name. (By contrast, older-style code repositories such as SourceForge.com only allowed people to download copies of the code or software.) </w:delText>
        </w:r>
      </w:del>
      <w:del w:author="adrian " w:date="2014-08-01T14:23:00Z" w:id="743">
        <w:r>
          <w:rPr>
            <w:i w:val="false"/>
            <w:iCs w:val="false"/>
          </w:rPr>
          <w:delText xml:space="preserve">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w:delText>
        </w:r>
      </w:del>
      <w:r>
        <w:rPr>
          <w:i w:val="false"/>
          <w:iCs w:val="false"/>
        </w:rPr>
        <w:t xml:space="preserve"> </w:t>
      </w:r>
      <w:del w:author="adrian " w:date="2014-08-01T14:31:00Z" w:id="744">
        <w:r>
          <w:rPr>
            <w:i w:val="false"/>
            <w:iCs w:val="false"/>
          </w:rPr>
          <w:delText>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delText>
        </w:r>
      </w:del>
      <w:hyperlink r:id="rId5">
        <w:del w:author="adrian " w:date="2014-08-01T14:31:00Z" w:id="745">
          <w:r>
            <w:rPr>
              <w:rStyle w:val="style16"/>
              <w:i w:val="false"/>
              <w:iCs w:val="false"/>
            </w:rPr>
            <w:delText>http://githubarchive.org</w:delText>
          </w:r>
        </w:del>
      </w:hyperlink>
      <w:del w:author="adrian " w:date="2014-08-01T14:31:00Z" w:id="746">
        <w:r>
          <w:rPr>
            <w:i w:val="false"/>
            <w:iCs w:val="false"/>
          </w:rPr>
          <w:delTex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delText>
        </w:r>
      </w:del>
      <w:del w:author="adrian " w:date="2014-08-01T14:31:00Z" w:id="747">
        <w:r>
          <w:rPr>
            <w:i/>
            <w:iCs/>
          </w:rPr>
          <w:delText>hash digest</w:delText>
        </w:r>
      </w:del>
      <w:del w:author="adrian " w:date="2014-08-01T14:31:00Z" w:id="748">
        <w:r>
          <w:rPr>
            <w:i w:val="false"/>
            <w:iCs w:val="false"/>
          </w:rPr>
          <w:delText xml:space="preserve"> of any new content or change to existing contents of the repository). </w:delText>
        </w:r>
      </w:del>
    </w:p>
    <w:p>
      <w:pPr>
        <w:pStyle w:val="style22"/>
      </w:pPr>
      <w:r>
        <w:rPr>
          <w:i w:val="false"/>
          <w:iCs w:val="false"/>
        </w:rPr>
        <w:t xml:space="preserve">Although it might seem a purely technical or practical issue, the problem of </w:t>
      </w:r>
      <w:del w:author="adrian " w:date="2014-08-01T14:48:00Z" w:id="749">
        <w:r>
          <w:rPr>
            <w:i w:val="false"/>
            <w:iCs w:val="false"/>
          </w:rPr>
          <w:delText xml:space="preserve">actually </w:delText>
        </w:r>
      </w:del>
      <w:r>
        <w:rPr>
          <w:i w:val="false"/>
          <w:iCs w:val="false"/>
        </w:rPr>
        <w:t xml:space="preserve">traversing such data flows lies at the heart of digital sociology as well as many parts of contemporary culture. </w:t>
      </w:r>
      <w:ins w:author="adrian " w:date="2014-08-04T07:03:00Z" w:id="750">
        <w:r>
          <w:rPr>
            <w:i w:val="false"/>
            <w:iCs w:val="false"/>
          </w:rPr>
          <w:t xml:space="preserve">One response to the problem of traversing data flows is to </w:t>
        </w:r>
      </w:ins>
      <w:ins w:author="adrian " w:date="2014-08-04T07:04:00Z" w:id="751">
        <w:r>
          <w:rPr>
            <w:i w:val="false"/>
            <w:iCs w:val="false"/>
          </w:rPr>
          <w:t>make devices that capture, reduce or visualize data.</w:t>
        </w:r>
      </w:ins>
      <w:ins w:author="adrian " w:date="2014-08-01T14:53:00Z" w:id="752">
        <w:r>
          <w:rPr>
            <w:i w:val="false"/>
            <w:iCs w:val="false"/>
          </w:rPr>
          <w:t xml:space="preserve"> </w:t>
        </w:r>
      </w:ins>
      <w:del w:author="adrian " w:date="2014-08-01T14:49:00Z" w:id="753">
        <w:r>
          <w:rPr>
            <w:i w:val="false"/>
            <w:iCs w:val="false"/>
          </w:rPr>
          <w:delText xml:space="preserve">The constant updating of events, the relatively frequent advent of new flows of data, the teeming and burgeoning ways of inhabiting the reefs of digital infrastructures, many of which are developed and available on Github itself,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delText>
        </w:r>
      </w:del>
    </w:p>
    <w:p>
      <w:pPr>
        <w:pStyle w:val="style22"/>
      </w:pPr>
      <w:del w:author="adrian " w:date="2014-08-01T14:49:00Z" w:id="754">
        <w:r>
          <w:rPr>
            <w:i w:val="false"/>
            <w:iCs w:val="false"/>
          </w:rPr>
          <w:delText xml:space="preserve">The expansive forms of textual environment we have just been describing are writ large at the moment under the broad banner of 'big data.'  </w:delText>
        </w:r>
      </w:del>
      <w:del w:author="adrian " w:date="2014-08-01T14:49:00Z" w:id="755">
        <w:r>
          <w:rPr/>
          <w:delTex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delText>
        </w:r>
      </w:del>
      <w:del w:author="adrian " w:date="2014-08-01T14:49:00Z" w:id="756">
        <w:r>
          <w:rPr>
            <w:i/>
            <w:iCs/>
          </w:rPr>
          <w:delText xml:space="preserve">The Fourth Paradigm: Data-intensive Scientific Discovery </w:delText>
        </w:r>
      </w:del>
      <w:del w:author="adrian " w:date="2014-08-01T14:49:00Z" w:id="757">
        <w:r>
          <w:rPr/>
          <w:delText xml:space="preserve"> </w:delText>
        </w:r>
      </w:del>
      <w:del w:author="adrian " w:date="2014-08-01T14:49:00Z" w:id="758">
        <w:bookmarkStart w:id="4" w:name="__UnoMark__34697_445570744"/>
        <w:r>
          <w:rPr/>
          <w:delText>(Hey et al., 2009)</w:delText>
        </w:r>
      </w:del>
      <w:del w:author="adrian " w:date="2014-08-01T14:49:00Z" w:id="759">
        <w:bookmarkEnd w:id="4"/>
        <w:r>
          <w:rPr/>
          <w:delText xml:space="preserve">,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w:delText>
        </w:r>
      </w:del>
      <w:del w:author="adrian " w:date="2014-08-01T14:49:00Z" w:id="760">
        <w:bookmarkStart w:id="5" w:name="__UnoMark__34698_445570744"/>
        <w:r>
          <w:rPr/>
          <w:delText>(Savage, 2009: 171)</w:delText>
        </w:r>
      </w:del>
      <w:del w:author="adrian " w:date="2014-08-01T14:49:00Z" w:id="761">
        <w:bookmarkEnd w:id="5"/>
        <w:r>
          <w:rPr/>
          <w:delText xml:space="preserve">.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delText>
        </w:r>
      </w:del>
      <w:del w:author="adrian " w:date="2014-08-01T14:49:00Z" w:id="762">
        <w:r>
          <w:rPr>
            <w:i/>
            <w:iCs/>
          </w:rPr>
          <w:delText>science</w:delText>
        </w:r>
      </w:del>
      <w:del w:author="adrian " w:date="2014-08-01T14:49:00Z" w:id="763">
        <w:r>
          <w:rPr/>
          <w:delText xml:space="preserve">' suggests that the referential power of science matters to business, commerce, industry and government as they seek to commodify, extract or regulate contemporary cultural spaces.  </w:delText>
        </w:r>
      </w:del>
    </w:p>
    <w:p>
      <w:pPr>
        <w:pStyle w:val="style22"/>
      </w:pPr>
      <w:del w:author="adrian " w:date="2014-08-01T14:53:00Z" w:id="764">
        <w:r>
          <w:rPr/>
          <w:delText xml:space="preserve"> </w:delText>
        </w:r>
      </w:del>
      <w:del w:author="adrian " w:date="2014-08-01T14:53:00Z" w:id="765">
        <w:r>
          <w:rPr/>
          <w:delText xml:space="preserve">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w:delText>
        </w:r>
      </w:del>
      <w:del w:author="adrian " w:date="2014-08-01T14:53:00Z" w:id="766">
        <w:bookmarkStart w:id="6" w:name="__UnoMark__34699_445570744"/>
        <w:r>
          <w:rPr/>
          <w:delText>(Google Inc., 2009)</w:delText>
        </w:r>
      </w:del>
      <w:del w:author="adrian " w:date="2014-08-01T14:53:00Z" w:id="767">
        <w:bookmarkEnd w:id="6"/>
        <w:r>
          <w:rPr/>
          <w:delText>).  Even if this data is 'observational' rather than experimental, the fact that is generated intrinsically as part of a social field has powerful referential attractions, and attracts much work.</w:delText>
        </w:r>
      </w:del>
      <w:del w:author="adrian " w:date="2014-08-01T14:52:00Z" w:id="768">
        <w:r>
          <w:rPr/>
          <w:delText>4</w:delText>
        </w:r>
      </w:del>
      <w:del w:author="adrian " w:date="2014-08-01T14:53:00Z" w:id="769">
        <w:r>
          <w:rPr/>
          <w:delText>For instance, people's interactions with Github.com mostly appear in the API data stream as time-stamped events. These events are categorised according to 1</w:delText>
        </w:r>
      </w:del>
      <w:del w:author="adrian " w:date="2014-08-01T14:52:00Z" w:id="770">
        <w:r>
          <w:rPr/>
          <w:delText xml:space="preserve">At the same time, important differences are at work. </w:delText>
        </w:r>
      </w:del>
      <w:r>
        <w:rPr/>
        <w:t xml:space="preserve"> The scaling up of the information infrastructures needed to deal with </w:t>
      </w:r>
      <w:ins w:author="adrian " w:date="2014-08-01T14:57:00Z" w:id="771">
        <w:r>
          <w:rPr/>
          <w:t xml:space="preserve">diverse data  flows, for instance, </w:t>
        </w:r>
      </w:ins>
      <w:del w:author="adrian " w:date="2014-08-01T14:57:00Z" w:id="772">
        <w:r>
          <w:rPr/>
          <w:delText xml:space="preserve">it </w:delText>
        </w:r>
      </w:del>
      <w:r>
        <w:rPr/>
        <w:t xml:space="preserve">is a </w:t>
      </w:r>
      <w:del w:author="adrian " w:date="2014-08-01T14:57:00Z" w:id="773">
        <w:r>
          <w:rPr/>
          <w:delText xml:space="preserve">constant </w:delText>
        </w:r>
      </w:del>
      <w:ins w:author="adrian " w:date="2014-08-01T14:57:00Z" w:id="774">
        <w:r>
          <w:rPr/>
          <w:t xml:space="preserve">salient </w:t>
        </w:r>
      </w:ins>
      <w:del w:author="adrian " w:date="2014-08-01T14:57:00Z" w:id="775">
        <w:r>
          <w:rPr/>
          <w:delText xml:space="preserve">feature </w:delText>
        </w:r>
      </w:del>
      <w:ins w:author="adrian " w:date="2014-08-01T14:57:00Z" w:id="776">
        <w:r>
          <w:rPr/>
          <w:t xml:space="preserve">concern </w:t>
        </w:r>
      </w:ins>
      <w:r>
        <w:rPr/>
        <w:t xml:space="preserve">of the software projects on Github.com. Many </w:t>
      </w:r>
      <w:ins w:author="adrian " w:date="2014-08-01T14:57:00Z" w:id="777">
        <w:r>
          <w:rPr/>
          <w:t xml:space="preserve">Gibhub repositories </w:t>
        </w:r>
      </w:ins>
      <w:del w:author="adrian " w:date="2014-08-01T14:57:00Z" w:id="778">
        <w:r>
          <w:rPr/>
          <w:delText xml:space="preserve">of them deal with </w:delText>
        </w:r>
      </w:del>
      <w:ins w:author="adrian " w:date="2014-08-01T14:57:00Z" w:id="779">
        <w:r>
          <w:rPr/>
          <w:t xml:space="preserve">explicitly </w:t>
        </w:r>
      </w:ins>
      <w:ins w:author="adrian " w:date="2014-08-04T06:52:00Z" w:id="780">
        <w:r>
          <w:rPr/>
          <w:t xml:space="preserve">address </w:t>
        </w:r>
      </w:ins>
      <w:r>
        <w:rPr/>
        <w:t>problems of scale</w:t>
      </w:r>
      <w:ins w:author="adrian " w:date="2014-08-04T06:51:00Z" w:id="781">
        <w:r>
          <w:rPr/>
          <w:t xml:space="preserve"> </w:t>
        </w:r>
      </w:ins>
      <w:ins w:author="adrian " w:date="2014-08-04T06:51:00Z" w:id="782">
        <w:r>
          <w:rPr/>
          <w:t>and data</w:t>
        </w:r>
      </w:ins>
      <w:ins w:author="adrian " w:date="2014-08-01T14:57:00Z" w:id="783">
        <w:r>
          <w:rPr/>
          <w:t xml:space="preserve">. </w:t>
        </w:r>
      </w:ins>
      <w:r>
        <w:rPr/>
        <w:t xml:space="preserve"> </w:t>
      </w:r>
      <w:ins w:author="adrian " w:date="2014-08-01T14:57:00Z" w:id="784">
        <w:r>
          <w:rPr/>
          <w:t>F</w:t>
        </w:r>
      </w:ins>
      <w:del w:author="adrian " w:date="2014-08-01T14:57:00Z" w:id="785">
        <w:r>
          <w:rPr/>
          <w:delText>(f</w:delText>
        </w:r>
      </w:del>
      <w:r>
        <w:rPr/>
        <w:t>or instance, over 1500 repositories relate to 'MapReduce,' a parallel-processing algorithm first developed at Google to improve web search engine response times</w:t>
      </w:r>
      <w:ins w:author="adrian " w:date="2014-08-01T14:58:00Z" w:id="786">
        <w:r>
          <w:rPr/>
          <w:t xml:space="preserve"> </w:t>
        </w:r>
      </w:ins>
      <w:del w:author="adrian " w:date="2014-08-01T14:58:00Z" w:id="787">
        <w:r>
          <w:rPr/>
          <w:delText xml:space="preserve">: </w:delText>
        </w:r>
      </w:del>
      <w:ins w:author="adrian " w:date="2014-08-01T14:58:00Z" w:id="788">
        <w:r>
          <w:rPr/>
          <w:t>(</w:t>
        </w:r>
      </w:ins>
      <w:hyperlink r:id="rId6">
        <w:r>
          <w:rPr>
            <w:rStyle w:val="style16"/>
          </w:rPr>
          <w:t>https://github.com/search?q=map+reduce</w:t>
        </w:r>
      </w:hyperlink>
      <w:ins w:author="adrian " w:date="2014-08-01T14:58:00Z" w:id="789">
        <w:r>
          <w:rPr/>
          <w:t>)</w:t>
        </w:r>
      </w:ins>
      <w:r>
        <w:rPr/>
        <w:t xml:space="preserve">; 3700 repositories engage with Hadoop, a </w:t>
      </w:r>
      <w:del w:author="adrian " w:date="2014-08-04T06:49:00Z" w:id="790">
        <w:r>
          <w:rPr/>
          <w:delText xml:space="preserve">single </w:delText>
        </w:r>
      </w:del>
      <w:ins w:author="adrian " w:date="2014-08-04T06:49:00Z" w:id="791">
        <w:r>
          <w:rPr/>
          <w:t xml:space="preserve">widely used </w:t>
        </w:r>
      </w:ins>
      <w:del w:author="adrian " w:date="2014-08-04T06:49:00Z" w:id="792">
        <w:r>
          <w:rPr/>
          <w:delText xml:space="preserve">open source </w:delText>
        </w:r>
      </w:del>
      <w:ins w:author="adrian " w:date="2014-08-08T06:50:00Z" w:id="793">
        <w:r>
          <w:rPr/>
          <w:t xml:space="preserve">Java-language </w:t>
        </w:r>
      </w:ins>
      <w:r>
        <w:rPr/>
        <w:t>implementation of the MapReduce algorithm</w:t>
      </w:r>
      <w:ins w:author="adrian " w:date="2014-08-01T14:58:00Z" w:id="794">
        <w:r>
          <w:rPr/>
          <w:t xml:space="preserve"> </w:t>
        </w:r>
      </w:ins>
      <w:ins w:author="adrian " w:date="2014-08-01T14:58:00Z" w:id="795">
        <w:r>
          <w:rPr/>
          <w:t>(</w:t>
        </w:r>
      </w:ins>
      <w:del w:author="adrian " w:date="2014-08-01T14:58:00Z" w:id="796">
        <w:r>
          <w:rPr/>
          <w:delText xml:space="preserve">: </w:delText>
        </w:r>
      </w:del>
      <w:hyperlink r:id="rId7">
        <w:r>
          <w:rPr>
            <w:rStyle w:val="style16"/>
          </w:rPr>
          <w:t>https://github.com/search?q=hadoop</w:t>
        </w:r>
      </w:hyperlink>
      <w:r>
        <w:rPr/>
        <w:t>;). This scalin</w:t>
      </w:r>
      <w:ins w:author="adrian " w:date="2014-08-01T14:58:00Z" w:id="798">
        <w:r>
          <w:rPr/>
          <w:t>g</w:t>
        </w:r>
      </w:ins>
      <w:r>
        <w:rPr/>
        <w:t xml:space="preserve"> </w:t>
      </w:r>
      <w:ins w:author="adrian " w:date="2014-08-04T06:52:00Z" w:id="799">
        <w:r>
          <w:rPr/>
          <w:t xml:space="preserve">attests to </w:t>
        </w:r>
      </w:ins>
      <w:del w:author="adrian " w:date="2014-08-04T06:52:00Z" w:id="800">
        <w:r>
          <w:rPr/>
          <w:delText xml:space="preserve">produces </w:delText>
        </w:r>
      </w:del>
      <w:r>
        <w:rPr/>
        <w:t xml:space="preserve">auratic effects </w:t>
      </w:r>
      <w:del w:author="adrian " w:date="2014-08-04T06:52:00Z" w:id="801">
        <w:r>
          <w:rPr/>
          <w:delText xml:space="preserve">that relate to </w:delText>
        </w:r>
      </w:del>
      <w:ins w:author="adrian " w:date="2014-08-04T06:52:00Z" w:id="802">
        <w:r>
          <w:rPr/>
          <w:t xml:space="preserve">propagating in  </w:t>
        </w:r>
      </w:ins>
      <w:r>
        <w:rPr/>
        <w:t xml:space="preserve">the </w:t>
      </w:r>
      <w:ins w:author="adrian " w:date="2014-08-01T15:04:00Z" w:id="803">
        <w:r>
          <w:rPr/>
          <w:t xml:space="preserve">field of devices </w:t>
        </w:r>
      </w:ins>
      <w:ins w:author="adrian " w:date="2014-08-04T06:52:00Z" w:id="804">
        <w:r>
          <w:rPr/>
          <w:t>as patterns of imitation</w:t>
        </w:r>
      </w:ins>
      <w:ins w:author="adrian " w:date="2014-08-04T06:53:00Z" w:id="805">
        <w:r>
          <w:rPr/>
          <w:t xml:space="preserve"> </w:t>
        </w:r>
      </w:ins>
      <w:del w:author="adrian " w:date="2014-08-01T15:04:00Z" w:id="806">
        <w:r>
          <w:rPr/>
          <w:delText xml:space="preserve">infrastructures </w:delText>
        </w:r>
      </w:del>
      <w:del w:author="adrian " w:date="2014-08-04T06:53:00Z" w:id="807">
        <w:r>
          <w:rPr/>
          <w:delText>themselves</w:delText>
        </w:r>
      </w:del>
      <w:r>
        <w:rPr/>
        <w:t xml:space="preserve">. </w:t>
      </w:r>
      <w:ins w:author="adrian " w:date="2014-08-04T06:53:00Z" w:id="808">
        <w:r>
          <w:rPr/>
          <w:t>That is, t</w:t>
        </w:r>
      </w:ins>
      <w:del w:author="adrian " w:date="2014-08-04T06:53:00Z" w:id="809">
        <w:r>
          <w:rPr/>
          <w:delText>T</w:delText>
        </w:r>
      </w:del>
      <w:r>
        <w:rPr/>
        <w:t xml:space="preserve">he infrastructures that increasingly bring people into various forms of relationality are difficult to concretely </w:t>
      </w:r>
      <w:ins w:author="adrian " w:date="2014-08-04T06:53:00Z" w:id="810">
        <w:r>
          <w:rPr/>
          <w:t>manage</w:t>
        </w:r>
      </w:ins>
      <w:del w:author="adrian " w:date="2014-08-04T06:53:00Z" w:id="811">
        <w:r>
          <w:rPr/>
          <w:delText>imagine</w:delText>
        </w:r>
      </w:del>
      <w:r>
        <w:rPr/>
        <w:t xml:space="preserve">. </w:t>
      </w:r>
      <w:ins w:author="adrian " w:date="2014-08-08T06:50:00Z" w:id="812">
        <w:r>
          <w:rPr/>
          <w:t xml:space="preserve">One can gaze on </w:t>
        </w:r>
      </w:ins>
      <w:del w:author="adrian " w:date="2014-08-04T06:53:00Z" w:id="813">
        <w:r>
          <w:rPr/>
          <w:delText>W</w:delText>
        </w:r>
      </w:del>
      <w:del w:author="adrian " w:date="2014-08-08T06:50:00Z" w:id="814">
        <w:r>
          <w:rPr/>
          <w:delText xml:space="preserve">e see </w:delText>
        </w:r>
      </w:del>
      <w:r>
        <w:rPr/>
        <w:t xml:space="preserve">somewhat sublime images of earth-spanning information </w:t>
      </w:r>
      <w:del w:author="adrian " w:date="2014-08-04T06:57:00Z" w:id="815">
        <w:r>
          <w:rPr/>
          <w:delText xml:space="preserve">networks </w:delText>
        </w:r>
      </w:del>
      <w:ins w:author="adrian " w:date="2014-08-04T06:57:00Z" w:id="816">
        <w:r>
          <w:rPr/>
          <w:t xml:space="preserve">flows </w:t>
        </w:r>
      </w:ins>
      <w:r>
        <w:rPr/>
        <w:t xml:space="preserve">or visualizations of networks of hundreds of millions of Facebook users, but it is </w:t>
      </w:r>
      <w:ins w:author="adrian " w:date="2014-08-04T06:54:00Z" w:id="817">
        <w:r>
          <w:rPr/>
          <w:t>the work on device</w:t>
        </w:r>
      </w:ins>
      <w:ins w:author="adrian " w:date="2014-08-04T06:55:00Z" w:id="818">
        <w:r>
          <w:rPr/>
          <w:t xml:space="preserve">s such as Hadoop </w:t>
        </w:r>
      </w:ins>
      <w:del w:author="adrian " w:date="2014-08-04T06:56:00Z" w:id="819">
        <w:r>
          <w:rPr/>
          <w:delText xml:space="preserve">the data flows </w:delText>
        </w:r>
      </w:del>
      <w:ins w:author="adrian " w:date="2014-08-04T06:54:00Z" w:id="820">
        <w:r>
          <w:rPr/>
          <w:t xml:space="preserve">that </w:t>
        </w:r>
      </w:ins>
      <w:ins w:author="adrian " w:date="2014-08-04T06:55:00Z" w:id="821">
        <w:r>
          <w:rPr/>
          <w:t xml:space="preserve">shows us how people </w:t>
        </w:r>
      </w:ins>
      <w:ins w:author="adrian " w:date="2014-08-04T06:56:00Z" w:id="822">
        <w:r>
          <w:rPr/>
          <w:t xml:space="preserve">concretely </w:t>
        </w:r>
      </w:ins>
      <w:ins w:author="adrian " w:date="2014-08-04T06:57:00Z" w:id="823">
        <w:r>
          <w:rPr/>
          <w:t>grapple</w:t>
        </w:r>
      </w:ins>
      <w:ins w:author="adrian " w:date="2014-08-04T06:58:00Z" w:id="824">
        <w:r>
          <w:rPr/>
          <w:t xml:space="preserve"> with the auratic promise of data-flows. </w:t>
        </w:r>
      </w:ins>
      <w:del w:author="adrian " w:date="2014-08-04T06:59:00Z" w:id="825">
        <w:r>
          <w:rPr/>
          <w:delText>they produce, even if they are largely inaccessible or discarded by all but the most data-hungry government intelligence agencies, that promise to tell us most about</w:delText>
        </w:r>
      </w:del>
      <w:del w:author="adrian " w:date="2014-08-04T06:57:00Z" w:id="826">
        <w:r>
          <w:rPr/>
          <w:delText xml:space="preserve"> how ideas and values move and differentiate, sometimes coherently and often incoherently</w:delText>
        </w:r>
      </w:del>
      <w:del w:author="adrian " w:date="2014-08-04T06:59:00Z" w:id="827">
        <w:r>
          <w:rPr/>
          <w:delText xml:space="preserve">.   </w:delText>
        </w:r>
      </w:del>
      <w:del w:author="adrian " w:date="2014-08-04T06:54:00Z" w:id="828">
        <w:r>
          <w:rPr/>
          <w:delText>This too is something that digital sociology might address: t</w:delText>
        </w:r>
      </w:del>
      <w:del w:author="adrian " w:date="2014-08-04T06:59:00Z" w:id="829">
        <w:r>
          <w:rPr/>
          <w:delText xml:space="preserve">he organic-infrastructural aura associated with large-scale data flows. </w:delText>
        </w:r>
      </w:del>
      <w:ins w:author="adrian " w:date="2014-08-04T06:59:00Z" w:id="830">
        <w:r>
          <w:rPr/>
          <w:t xml:space="preserve"> </w:t>
        </w:r>
      </w:ins>
      <w:ins w:author="adrian " w:date="2014-08-04T06:59:00Z" w:id="831">
        <w:r>
          <w:rPr/>
          <w:t xml:space="preserve"> </w:t>
        </w:r>
      </w:ins>
    </w:p>
    <w:p>
      <w:pPr>
        <w:pStyle w:val="style22"/>
      </w:pPr>
      <w:ins w:author="adrian " w:date="2014-08-04T06:59:00Z" w:id="832">
        <w:r>
          <w:rPr/>
          <w:t xml:space="preserve">A second response, common in the field of devices, it to make judgments about what is happening to data. </w:t>
        </w:r>
      </w:ins>
      <w:r>
        <w:rPr/>
        <w:t xml:space="preserve">Why does Google make available via </w:t>
      </w:r>
      <w:ins w:author="adrian " w:date="2014-08-04T07:23:00Z" w:id="833">
        <w:r>
          <w:rPr/>
          <w:t xml:space="preserve">its </w:t>
        </w:r>
      </w:ins>
      <w:del w:author="adrian " w:date="2014-08-04T07:23:00Z" w:id="834">
        <w:r>
          <w:rPr/>
          <w:delText xml:space="preserve">their </w:delText>
        </w:r>
      </w:del>
      <w:r>
        <w:rPr/>
        <w:t>'BigQuery' service a massive public archive of all the data produced by Github since early 2012? While</w:t>
      </w:r>
      <w:del w:author="adrian " w:date="2014-08-08T06:51:00Z" w:id="835">
        <w:r>
          <w:rPr/>
          <w:delText xml:space="preserve"> we, as</w:delText>
        </w:r>
      </w:del>
      <w:r>
        <w:rPr/>
        <w:t xml:space="preserve"> social researchers</w:t>
      </w:r>
      <w:del w:author="adrian " w:date="2014-08-08T06:51:00Z" w:id="836">
        <w:r>
          <w:rPr/>
          <w:delText>,</w:delText>
        </w:r>
      </w:del>
      <w:r>
        <w:rPr/>
        <w:t xml:space="preserve"> might find it</w:t>
      </w:r>
      <w:del w:author="adrian " w:date="2014-08-08T06:51:00Z" w:id="837">
        <w:r>
          <w:rPr/>
          <w:delText xml:space="preserve"> is</w:delText>
        </w:r>
      </w:del>
      <w:r>
        <w:rPr/>
        <w:t xml:space="preserve"> enormously useful to have an aggregated, hourly-updated timeline of all Github actions, it is very unlikely that some </w:t>
      </w:r>
      <w:ins w:author="adrian " w:date="2014-08-04T07:23:00Z" w:id="838">
        <w:r>
          <w:rPr/>
          <w:t xml:space="preserve">group at </w:t>
        </w:r>
      </w:ins>
      <w:del w:author="adrian " w:date="2014-08-04T07:23:00Z" w:id="839">
        <w:r>
          <w:rPr/>
          <w:delText xml:space="preserve">part of </w:delText>
        </w:r>
      </w:del>
      <w:r>
        <w:rPr/>
        <w:t xml:space="preserve">Google </w:t>
      </w:r>
      <w:ins w:author="adrian " w:date="2014-08-04T07:23:00Z" w:id="840">
        <w:r>
          <w:rPr/>
          <w:t xml:space="preserve">marketing or engineering </w:t>
        </w:r>
      </w:ins>
      <w:r>
        <w:rPr/>
        <w:t xml:space="preserve">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w:t>
      </w:r>
      <w:ins w:author="adrian " w:date="2014-08-04T07:10:00Z" w:id="841">
        <w:r>
          <w:rPr/>
          <w:t xml:space="preserve">On the one hand, </w:t>
        </w:r>
      </w:ins>
      <w:ins w:author="adrian " w:date="2014-08-04T07:10:00Z" w:id="842">
        <w:r>
          <w:rPr/>
          <w:t xml:space="preserve">work on </w:t>
        </w:r>
      </w:ins>
      <w:ins w:author="adrian " w:date="2014-08-04T07:10:00Z" w:id="843">
        <w:r>
          <w:rPr/>
          <w:t xml:space="preserve">the Github timeline data demonstrates the power of Google Inc.'s cloud computing services. On the other hand, it promotes those services to software developers by inviting them to explore an important aspect of their own work </w:t>
        </w:r>
      </w:ins>
      <w:ins w:author="adrian " w:date="2014-08-04T07:10:00Z" w:id="844">
        <w:r>
          <w:rPr/>
          <w:t>–</w:t>
        </w:r>
      </w:ins>
      <w:ins w:author="adrian " w:date="2014-08-04T07:10:00Z" w:id="845">
        <w:r>
          <w:rPr/>
          <w:t xml:space="preserve"> coding </w:t>
        </w:r>
      </w:ins>
      <w:ins w:author="adrian " w:date="2014-08-04T07:10:00Z" w:id="846">
        <w:r>
          <w:rPr/>
          <w:t>–</w:t>
        </w:r>
      </w:ins>
      <w:ins w:author="adrian " w:date="2014-08-04T07:10:00Z" w:id="847">
        <w:r>
          <w:rPr/>
          <w:t xml:space="preserve">  as a data flow, and to produce second order judgements on it, including many largely aesthetic judgments of taste (see Martin and Merriman, this volume). </w:t>
        </w:r>
      </w:ins>
      <w:ins w:author="adrian " w:date="2014-08-04T07:24:00Z" w:id="848">
        <w:r>
          <w:rPr/>
          <w:t xml:space="preserve">But </w:t>
        </w:r>
      </w:ins>
      <w:ins w:author="adrian " w:date="2014-08-04T07:24:00Z" w:id="849">
        <w:r>
          <w:rPr/>
          <w:t xml:space="preserve">the developers interest in doing this presupposes that they have an intests or investment in making judgments about code, or finding patterns in coding work. </w:t>
        </w:r>
      </w:ins>
      <w:del w:author="adrian " w:date="2014-08-04T07:12:00Z" w:id="850">
        <w:r>
          <w:rPr/>
          <w:delText>This is certainly our experience as social researchers working on Github.com. The Google BigQuery datasets empowers a different scale of exploration, at a certain cost of being drawn in to large scale tabulations of results and away from the singularity and variability of practices.</w:delText>
        </w:r>
      </w:del>
      <w:ins w:author="adrian " w:date="2014-08-04T07:05:00Z" w:id="851">
        <w:r>
          <w:rPr/>
          <w:t xml:space="preserve"> </w:t>
        </w:r>
      </w:ins>
      <w:ins w:author="adrian " w:date="2014-08-04T07:12:00Z" w:id="852">
        <w:r>
          <w:rPr>
            <w:i w:val="false"/>
            <w:iCs w:val="false"/>
          </w:rPr>
          <w:t xml:space="preserve">For </w:t>
        </w:r>
      </w:ins>
      <w:ins w:author="adrian " w:date="2014-08-04T07:12:00Z" w:id="853">
        <w:r>
          <w:rPr>
            <w:i w:val="false"/>
            <w:iCs w:val="false"/>
          </w:rPr>
          <w:t xml:space="preserve">social researchers </w:t>
        </w:r>
      </w:ins>
      <w:ins w:author="adrian " w:date="2014-08-04T07:12:00Z" w:id="854">
        <w:r>
          <w:rPr>
            <w:i w:val="false"/>
            <w:iCs w:val="false"/>
          </w:rPr>
          <w:t xml:space="preserve">too </w:t>
        </w:r>
      </w:ins>
      <w:ins w:author="adrian " w:date="2014-08-04T07:12:00Z" w:id="855">
        <w:r>
          <w:rPr>
            <w:i w:val="false"/>
            <w:iCs w:val="false"/>
          </w:rPr>
          <w:t xml:space="preserve">working on Github.com,  </w:t>
        </w:r>
      </w:ins>
      <w:ins w:author="adrian " w:date="2014-08-04T07:12:00Z" w:id="856">
        <w:r>
          <w:rPr>
            <w:i w:val="false"/>
            <w:iCs w:val="false"/>
          </w:rPr>
          <w:t>t</w:t>
        </w:r>
      </w:ins>
      <w:ins w:author="adrian " w:date="2014-08-04T07:12:00Z" w:id="857">
        <w:r>
          <w:rPr>
            <w:i w:val="false"/>
            <w:iCs w:val="false"/>
          </w:rPr>
          <w:t xml:space="preserve">he Google BigQuery datasets </w:t>
        </w:r>
      </w:ins>
      <w:ins w:author="adrian " w:date="2014-08-04T07:12:00Z" w:id="858">
        <w:r>
          <w:rPr>
            <w:i w:val="false"/>
            <w:iCs w:val="false"/>
          </w:rPr>
          <w:t xml:space="preserve">enable </w:t>
        </w:r>
      </w:ins>
      <w:ins w:author="adrian " w:date="2014-08-04T07:12:00Z" w:id="859">
        <w:r>
          <w:rPr>
            <w:i w:val="false"/>
            <w:iCs w:val="false"/>
          </w:rPr>
          <w:t xml:space="preserve">a </w:t>
        </w:r>
      </w:ins>
      <w:ins w:author="adrian " w:date="2014-08-04T07:12:00Z" w:id="860">
        <w:r>
          <w:rPr>
            <w:i w:val="false"/>
            <w:iCs w:val="false"/>
          </w:rPr>
          <w:t xml:space="preserve">widely differing </w:t>
        </w:r>
      </w:ins>
      <w:ins w:author="adrian " w:date="2014-08-04T07:12:00Z" w:id="861">
        <w:r>
          <w:rPr>
            <w:i w:val="false"/>
            <w:iCs w:val="false"/>
          </w:rPr>
          <w:t xml:space="preserve">scale of exploration </w:t>
        </w:r>
      </w:ins>
      <w:ins w:author="adrian " w:date="2014-08-04T07:12:00Z" w:id="862">
        <w:r>
          <w:rPr>
            <w:i w:val="false"/>
            <w:iCs w:val="false"/>
          </w:rPr>
          <w:t xml:space="preserve">of practice </w:t>
        </w:r>
      </w:ins>
      <w:ins w:author="adrian " w:date="2014-08-04T07:12:00Z" w:id="863">
        <w:r>
          <w:rPr>
            <w:i w:val="false"/>
            <w:iCs w:val="false"/>
          </w:rPr>
          <w:t>in the</w:t>
        </w:r>
      </w:ins>
      <w:ins w:author="adrian " w:date="2014-08-04T07:12:00Z" w:id="864">
        <w:r>
          <w:rPr>
            <w:i w:val="false"/>
            <w:iCs w:val="false"/>
          </w:rPr>
          <w:t xml:space="preserve"> field of devices</w:t>
        </w:r>
      </w:ins>
      <w:ins w:author="adrian " w:date="2014-08-04T07:12:00Z" w:id="865">
        <w:r>
          <w:rPr>
            <w:i w:val="false"/>
            <w:iCs w:val="false"/>
          </w:rPr>
          <w:t xml:space="preserve">, </w:t>
        </w:r>
      </w:ins>
      <w:ins w:author="adrian " w:date="2014-08-04T07:12:00Z" w:id="866">
        <w:r>
          <w:rPr>
            <w:i w:val="false"/>
            <w:iCs w:val="false"/>
          </w:rPr>
          <w:t xml:space="preserve">and constantly increases the risk </w:t>
        </w:r>
      </w:ins>
      <w:ins w:author="adrian " w:date="2014-08-04T07:12:00Z" w:id="867">
        <w:r>
          <w:rPr>
            <w:i w:val="false"/>
            <w:iCs w:val="false"/>
          </w:rPr>
          <w:t xml:space="preserve">of being drawn away from the singularity and variability of practices  </w:t>
        </w:r>
      </w:ins>
      <w:ins w:author="adrian " w:date="2014-08-04T07:12:00Z" w:id="868">
        <w:r>
          <w:rPr>
            <w:i w:val="false"/>
            <w:iCs w:val="false"/>
          </w:rPr>
          <w:t xml:space="preserve">to produce </w:t>
        </w:r>
      </w:ins>
      <w:ins w:author="adrian " w:date="2014-08-04T07:12:00Z" w:id="869">
        <w:r>
          <w:rPr>
            <w:i w:val="false"/>
            <w:iCs w:val="false"/>
          </w:rPr>
          <w:t>large scale tabulations of results.</w:t>
        </w:r>
      </w:ins>
    </w:p>
    <w:p>
      <w:pPr>
        <w:pStyle w:val="style2"/>
        <w:numPr>
          <w:ilvl w:val="1"/>
          <w:numId w:val="1"/>
        </w:numPr>
      </w:pPr>
      <w:ins w:author="adrian " w:date="2014-08-01T14:51:00Z" w:id="870">
        <w:r>
          <w:rPr/>
          <w:t>Against the fl</w:t>
        </w:r>
      </w:ins>
      <w:ins w:author="adrian " w:date="2014-08-01T14:52:00Z" w:id="871">
        <w:r>
          <w:rPr/>
          <w:t xml:space="preserve">ow: </w:t>
        </w:r>
      </w:ins>
      <w:del w:author="adrian " w:date="2014-08-01T14:52:00Z" w:id="872">
        <w:r>
          <w:rPr/>
          <w:delText xml:space="preserve">Deriving </w:delText>
        </w:r>
      </w:del>
      <w:ins w:author="adrian " w:date="2014-08-01T14:52:00Z" w:id="873">
        <w:r>
          <w:rPr/>
          <w:t>anti-</w:t>
        </w:r>
      </w:ins>
      <w:r>
        <w:rPr/>
        <w:t>patterns in digital sociology</w:t>
      </w:r>
    </w:p>
    <w:p>
      <w:pPr>
        <w:pStyle w:val="style22"/>
      </w:pPr>
      <w:ins w:author="adrian " w:date="2014-08-04T07:14:00Z" w:id="874">
        <w:r>
          <w:rPr>
            <w:i w:val="false"/>
            <w:iCs w:val="false"/>
          </w:rPr>
          <w:t xml:space="preserve">A final response </w:t>
        </w:r>
      </w:ins>
      <w:ins w:author="adrian " w:date="2014-08-04T07:14:00Z" w:id="875">
        <w:r>
          <w:rPr>
            <w:i w:val="false"/>
            <w:iCs w:val="false"/>
          </w:rPr>
          <w:t>to data flows</w:t>
        </w:r>
      </w:ins>
      <w:ins w:author="adrian " w:date="2014-08-04T07:14:00Z" w:id="876">
        <w:r>
          <w:rPr>
            <w:i w:val="false"/>
            <w:iCs w:val="false"/>
          </w:rPr>
          <w:t>–</w:t>
        </w:r>
      </w:ins>
      <w:ins w:author="adrian " w:date="2014-08-04T07:14:00Z" w:id="877">
        <w:r>
          <w:rPr>
            <w:i w:val="false"/>
            <w:iCs w:val="false"/>
          </w:rPr>
          <w:t xml:space="preserve"> and this </w:t>
        </w:r>
      </w:ins>
      <w:ins w:author="adrian " w:date="2014-08-04T07:14:00Z" w:id="878">
        <w:r>
          <w:rPr>
            <w:i w:val="false"/>
            <w:iCs w:val="false"/>
          </w:rPr>
          <w:t xml:space="preserve">is </w:t>
        </w:r>
      </w:ins>
      <w:ins w:author="adrian " w:date="2014-08-04T07:14:00Z" w:id="879">
        <w:r>
          <w:rPr>
            <w:i w:val="false"/>
            <w:iCs w:val="false"/>
          </w:rPr>
          <w:t xml:space="preserve">one that we have pursued </w:t>
        </w:r>
      </w:ins>
      <w:ins w:author="adrian " w:date="2014-08-04T07:14:00Z" w:id="880">
        <w:r>
          <w:rPr>
            <w:i w:val="false"/>
            <w:iCs w:val="false"/>
          </w:rPr>
          <w:t>–</w:t>
        </w:r>
      </w:ins>
      <w:ins w:author="adrian " w:date="2014-08-04T07:14:00Z" w:id="881">
        <w:r>
          <w:rPr>
            <w:i w:val="false"/>
            <w:iCs w:val="false"/>
          </w:rPr>
          <w:t xml:space="preserve"> asks</w:t>
        </w:r>
      </w:ins>
      <w:ins w:author="adrian " w:date="2014-08-04T07:14:00Z" w:id="882">
        <w:r>
          <w:rPr>
            <w:i w:val="false"/>
            <w:iCs w:val="false"/>
          </w:rPr>
          <w:t xml:space="preserve">: what work needs to be done against the data flows and against </w:t>
        </w:r>
      </w:ins>
      <w:ins w:author="adrian " w:date="2014-08-04T07:14:00Z" w:id="883">
        <w:r>
          <w:rPr>
            <w:i w:val="false"/>
            <w:iCs w:val="false"/>
          </w:rPr>
          <w:t xml:space="preserve">its inevitably </w:t>
        </w:r>
      </w:ins>
      <w:ins w:author="adrian " w:date="2014-08-04T07:14:00Z" w:id="884">
        <w:r>
          <w:rPr>
            <w:i w:val="false"/>
            <w:iCs w:val="false"/>
          </w:rPr>
          <w:t xml:space="preserve">device-specific formatting of data </w:t>
        </w:r>
      </w:ins>
      <w:ins w:author="adrian " w:date="2014-08-04T07:14:00Z" w:id="885">
        <w:r>
          <w:rPr>
            <w:i w:val="false"/>
            <w:iCs w:val="false"/>
          </w:rPr>
          <w:t xml:space="preserve">in order to apprehend forces  </w:t>
        </w:r>
      </w:ins>
      <w:ins w:author="adrian " w:date="2014-08-04T07:14:00Z" w:id="886">
        <w:r>
          <w:rPr>
            <w:i w:val="false"/>
            <w:iCs w:val="false"/>
          </w:rPr>
          <w:t xml:space="preserve">tensioning </w:t>
        </w:r>
      </w:ins>
      <w:ins w:author="adrian " w:date="2014-08-04T07:14:00Z" w:id="887">
        <w:r>
          <w:rPr>
            <w:i w:val="false"/>
            <w:iCs w:val="false"/>
          </w:rPr>
          <w:t>the field of devices</w:t>
        </w:r>
      </w:ins>
      <w:ins w:author="adrian " w:date="2014-08-04T07:14:00Z" w:id="888">
        <w:r>
          <w:rPr>
            <w:i w:val="false"/>
            <w:iCs w:val="false"/>
          </w:rPr>
          <w:t xml:space="preserve">? </w:t>
        </w:r>
      </w:ins>
      <w:ins w:author="adrian " w:date="2014-08-04T07:06:00Z" w:id="889">
        <w:r>
          <w:rPr>
            <w:i w:val="false"/>
            <w:iCs w:val="false"/>
          </w:rPr>
          <w:t xml:space="preserve">One possibility here is to examine how people act in the field of devices to make sense of </w:t>
        </w:r>
      </w:ins>
      <w:ins w:author="adrian " w:date="2014-08-04T07:06:00Z" w:id="890">
        <w:r>
          <w:rPr>
            <w:i w:val="false"/>
            <w:iCs w:val="false"/>
          </w:rPr>
          <w:t>patterns in data</w:t>
        </w:r>
      </w:ins>
      <w:ins w:author="adrian " w:date="2014-08-04T07:06:00Z" w:id="891">
        <w:r>
          <w:rPr>
            <w:i w:val="false"/>
            <w:iCs w:val="false"/>
          </w:rPr>
          <w:t xml:space="preserve">. </w:t>
        </w:r>
      </w:ins>
      <w:r>
        <w:rPr/>
        <w:t>An interest in patterns lie</w:t>
      </w:r>
      <w:ins w:author="adrian " w:date="2014-08-04T07:17:00Z" w:id="892">
        <w:r>
          <w:rPr/>
          <w:t>s</w:t>
        </w:r>
      </w:ins>
      <w:r>
        <w:rPr/>
        <w:t xml:space="preserve"> at the heart of digital </w:t>
      </w:r>
      <w:del w:author="adrian " w:date="2014-08-04T07:17:00Z" w:id="893">
        <w:r>
          <w:rPr/>
          <w:delText>sociology as it is currently taking shape</w:delText>
        </w:r>
      </w:del>
      <w:ins w:author="adrian " w:date="2014-08-04T07:40:00Z" w:id="894">
        <w:r>
          <w:rPr/>
          <w:t xml:space="preserve"> </w:t>
        </w:r>
      </w:ins>
      <w:ins w:author="adrian " w:date="2014-08-04T07:17:00Z" w:id="895">
        <w:r>
          <w:rPr/>
          <w:t>data</w:t>
        </w:r>
      </w:ins>
      <w:ins w:author="adrian " w:date="2014-08-04T07:18:00Z" w:id="896">
        <w:r>
          <w:rPr/>
          <w:t xml:space="preserve"> flows</w:t>
        </w:r>
      </w:ins>
      <w:r>
        <w:rPr/>
        <w:t xml:space="preserve">. </w:t>
      </w:r>
      <w:ins w:author="adrian " w:date="2014-08-04T07:18:00Z" w:id="897">
        <w:r>
          <w:rPr/>
          <w:t>The problem of finding pattern</w:t>
        </w:r>
      </w:ins>
      <w:ins w:author="adrian " w:date="2014-08-04T07:18:00Z" w:id="898">
        <w:r>
          <w:rPr/>
          <w:t>s</w:t>
        </w:r>
      </w:ins>
      <w:ins w:author="adrian " w:date="2014-08-04T07:18:00Z" w:id="899">
        <w:r>
          <w:rPr/>
          <w:t xml:space="preserve"> in data is a chronic concern in science, b</w:t>
        </w:r>
      </w:ins>
      <w:ins w:author="adrian " w:date="2014-08-04T07:19:00Z" w:id="900">
        <w:r>
          <w:rPr/>
          <w:t xml:space="preserve">usiness and government data practices. </w:t>
        </w:r>
      </w:ins>
      <w:ins w:author="adrian " w:date="2014-08-04T07:19:00Z" w:id="901">
        <w:r>
          <w:rPr/>
          <w:t>And certainly p</w:t>
        </w:r>
      </w:ins>
      <w:ins w:author="adrian " w:date="2014-08-04T07:19:00Z" w:id="902">
        <w:r>
          <w:rPr/>
          <w:t xml:space="preserve">atterns and the </w:t>
        </w:r>
      </w:ins>
      <w:ins w:author="adrian " w:date="2014-08-04T07:19:00Z" w:id="903">
        <w:r>
          <w:rPr/>
          <w:t xml:space="preserve">seeing of </w:t>
        </w:r>
      </w:ins>
      <w:ins w:author="adrian " w:date="2014-08-04T07:19:00Z" w:id="904">
        <w:r>
          <w:rPr/>
          <w:t>patterns are the central pre-occupation in many contemporary sciences, in financial markets, in biomedicine, and business analytics (see for instance, the fields of 'pattern recognition' and 'machine learning' (Hastie et al., 2009)). But a</w:t>
        </w:r>
      </w:ins>
      <w:del w:author="adrian " w:date="2014-08-04T07:19:00Z" w:id="905">
        <w:r>
          <w:rPr/>
          <w:delText>A</w:delText>
        </w:r>
      </w:del>
      <w:r>
        <w:rPr/>
        <w:t xml:space="preserve"> </w:t>
      </w:r>
      <w:ins w:author="adrian " w:date="2014-08-04T07:19:00Z" w:id="906">
        <w:r>
          <w:rPr/>
          <w:t xml:space="preserve">prior and </w:t>
        </w:r>
      </w:ins>
      <w:r>
        <w:rPr/>
        <w:t xml:space="preserve">crucial question here is how to think about </w:t>
      </w:r>
      <w:ins w:author="adrian " w:date="2014-08-04T07:19:00Z" w:id="907">
        <w:r>
          <w:rPr/>
          <w:t xml:space="preserve">the value of </w:t>
        </w:r>
      </w:ins>
      <w:r>
        <w:rPr/>
        <w:t>pattern</w:t>
      </w:r>
      <w:ins w:author="adrian " w:date="2014-08-05T06:54:00Z" w:id="908">
        <w:r>
          <w:rPr/>
          <w:t xml:space="preserve">, </w:t>
        </w:r>
      </w:ins>
      <w:ins w:author="adrian " w:date="2014-08-05T06:54:00Z" w:id="909">
        <w:r>
          <w:rPr/>
          <w:t>or pat</w:t>
        </w:r>
      </w:ins>
      <w:ins w:author="adrian " w:date="2014-08-05T06:55:00Z" w:id="910">
        <w:r>
          <w:rPr/>
          <w:t>tern finding as aesthetics of the social</w:t>
        </w:r>
      </w:ins>
      <w:r>
        <w:rPr/>
        <w:t>.  As we have seen, in sociological thought more generally, pattern is a long-standing concern. John Law speaks of 'recurring patterns</w:t>
      </w:r>
      <w:ins w:author="adrian " w:date="2014-08-04T07:26:00Z" w:id="911">
        <w:r>
          <w:rPr/>
          <w:t xml:space="preserve"> </w:t>
        </w:r>
      </w:ins>
      <w:ins w:author="adrian " w:date="2014-08-04T07:26:00Z" w:id="912">
        <w:r>
          <w:rPr/>
          <w:t xml:space="preserve">of </w:t>
        </w:r>
      </w:ins>
      <w:ins w:author="adrian " w:date="2014-08-04T07:27:00Z" w:id="913">
        <w:r>
          <w:rPr/>
          <w:t>the social</w:t>
        </w:r>
      </w:ins>
      <w:del w:author="adrian " w:date="2014-08-04T07:26:00Z" w:id="914">
        <w:r>
          <w:rPr/>
          <w:delText>,</w:delText>
        </w:r>
      </w:del>
      <w:r>
        <w:rPr/>
        <w:t xml:space="preserve">' Nick Couldry of 'patterns of flow,' and Andrew Abbott suggests that 'if most things that could happen don’t happen, then we are far better  off trying first to find local patterns in data and only then looking for regularities among those patterns' </w:t>
      </w:r>
      <w:r>
        <w:rPr/>
        <w:t>(Abbott, 2001: 241)</w:t>
      </w:r>
      <w:r>
        <w:rPr/>
        <w:t xml:space="preserve">. </w:t>
      </w:r>
      <w:ins w:author="adrian " w:date="2014-08-05T06:50:00Z" w:id="915">
        <w:r>
          <w:rPr/>
          <w:t xml:space="preserve">As Mike Savage suggests, we need to understand 'how pattern is derived  and produced in social inscription devices' (Savage, 2009: 171), whether these devices are objects of analysis or part of our own methods. </w:t>
        </w:r>
      </w:ins>
      <w:r>
        <w:rPr/>
        <w:t xml:space="preserve">A broader philosophical re-conceptualisation of patterns runs through some social and cultural theory (for instance, in recent work influenced by A.N. Whitehead, who writes 'beyond all questions of quantity, there lie questions of pattern' </w:t>
      </w:r>
      <w:r>
        <w:rPr/>
        <w:t>(Whitehead, 1956: 195)</w:t>
      </w:r>
      <w:r>
        <w:rPr/>
        <w:t xml:space="preserve">.  </w:t>
      </w:r>
      <w:del w:author="adrian " w:date="2014-08-04T07:27:00Z" w:id="916">
        <w:r>
          <w:rPr/>
          <w:delText>P</w:delText>
        </w:r>
      </w:del>
      <w:del w:author="adrian " w:date="2014-08-05T06:49:00Z" w:id="917">
        <w:r>
          <w:rPr/>
          <w:delText xml:space="preserve">atterns and the </w:delText>
        </w:r>
      </w:del>
      <w:del w:author="adrian " w:date="2014-08-04T07:27:00Z" w:id="918">
        <w:r>
          <w:rPr/>
          <w:delText xml:space="preserve">learning of </w:delText>
        </w:r>
      </w:del>
      <w:del w:author="adrian " w:date="2014-08-05T06:49:00Z" w:id="919">
        <w:r>
          <w:rPr/>
          <w:delText xml:space="preserve">patterns are the central pre-occupation in many contemporary sciences, in financial markets, in biomedicine, and business analytics (see for instance, the fields of 'pattern recognition' and 'machine learning' </w:delText>
        </w:r>
      </w:del>
      <w:del w:author="adrian " w:date="2014-08-05T06:49:00Z" w:id="920">
        <w:bookmarkStart w:id="7" w:name="__UnoMark__34700_445570744"/>
        <w:r>
          <w:rPr/>
          <w:delText>(Hastie et al., 2009)</w:delText>
        </w:r>
      </w:del>
      <w:del w:author="adrian " w:date="2014-08-05T06:49:00Z" w:id="921">
        <w:bookmarkEnd w:id="7"/>
        <w:r>
          <w:rPr/>
          <w:delText>).</w:delText>
        </w:r>
      </w:del>
      <w:r>
        <w:rPr/>
        <w:t xml:space="preserve">  </w:t>
      </w:r>
    </w:p>
    <w:p>
      <w:pPr>
        <w:pStyle w:val="style22"/>
      </w:pPr>
      <w:ins w:author="adrian " w:date="2014-08-05T06:52:00Z" w:id="922">
        <w:r>
          <w:rPr/>
          <w:t>However it is conceptualised, t</w:t>
        </w:r>
      </w:ins>
      <w:ins w:author="adrian " w:date="2014-08-04T07:41:00Z" w:id="923">
        <w:r>
          <w:rPr/>
          <w:t xml:space="preserve">he fact </w:t>
        </w:r>
      </w:ins>
      <w:ins w:author="adrian " w:date="2014-08-04T07:41:00Z" w:id="924">
        <w:r>
          <w:rPr/>
          <w:t xml:space="preserve">remains </w:t>
        </w:r>
      </w:ins>
      <w:ins w:author="adrian " w:date="2014-08-04T07:41:00Z" w:id="925">
        <w:r>
          <w:rPr/>
          <w:t>that</w:t>
        </w:r>
      </w:ins>
      <w:ins w:author="adrian " w:date="2014-08-04T07:41:00Z" w:id="926">
        <w:r>
          <w:rPr/>
          <w:t xml:space="preserve"> c</w:t>
        </w:r>
      </w:ins>
      <w:ins w:author="adrian " w:date="2014-08-04T07:21:00Z" w:id="927">
        <w:r>
          <w:rPr/>
          <w:t xml:space="preserve">oncrete work on patterns </w:t>
        </w:r>
      </w:ins>
      <w:ins w:author="adrian " w:date="2014-08-04T07:21:00Z" w:id="928">
        <w:r>
          <w:rPr/>
          <w:t xml:space="preserve">largely </w:t>
        </w:r>
      </w:ins>
      <w:ins w:author="adrian " w:date="2014-08-04T07:21:00Z" w:id="929">
        <w:r>
          <w:rPr/>
          <w:t xml:space="preserve">takes </w:t>
        </w:r>
      </w:ins>
      <w:ins w:author="adrian " w:date="2014-08-04T07:21:00Z" w:id="930">
        <w:r>
          <w:rPr/>
          <w:t xml:space="preserve">a quite limited number of forms. </w:t>
        </w:r>
      </w:ins>
      <w:ins w:author="adrian " w:date="2014-08-04T07:21:00Z" w:id="931">
        <w:r>
          <w:rPr/>
          <w:t>This limitation in forms</w:t>
        </w:r>
      </w:ins>
      <w:ins w:author="adrian " w:date="2014-08-04T07:21:00Z" w:id="932">
        <w:r>
          <w:rPr/>
          <w:t xml:space="preserve"> </w:t>
        </w:r>
      </w:ins>
      <w:ins w:author="adrian " w:date="2014-08-04T07:21:00Z" w:id="933">
        <w:r>
          <w:rPr/>
          <w:t xml:space="preserve">suggests that the device-specific formatting of data is hard to resist, </w:t>
        </w:r>
      </w:ins>
      <w:ins w:author="adrian " w:date="2014-08-04T07:21:00Z" w:id="934">
        <w:r>
          <w:rPr/>
          <w:t xml:space="preserve">and that the social aesthetics generated by the field of devices is a symptom of this </w:t>
        </w:r>
      </w:ins>
      <w:ins w:author="adrian " w:date="2014-08-04T07:21:00Z" w:id="935">
        <w:r>
          <w:rPr/>
          <w:t xml:space="preserve">. </w:t>
        </w:r>
      </w:ins>
      <w:del w:author="adrian " w:date="2014-08-04T07:28:00Z" w:id="936">
        <w:r>
          <w:rPr/>
          <w:delText>In many cases, p</w:delText>
        </w:r>
      </w:del>
      <w:ins w:author="adrian " w:date="2014-08-04T07:28:00Z" w:id="937">
        <w:r>
          <w:rPr/>
          <w:t>P</w:t>
        </w:r>
      </w:ins>
      <w:r>
        <w:rPr/>
        <w:t xml:space="preserve">eople craft </w:t>
      </w:r>
      <w:del w:author="adrian " w:date="2014-08-04T07:21:00Z" w:id="938">
        <w:r>
          <w:rPr/>
          <w:delText xml:space="preserve">these patterns in </w:delText>
        </w:r>
      </w:del>
      <w:ins w:author="adrian " w:date="2014-08-04T07:28:00Z" w:id="939">
        <w:r>
          <w:rPr/>
          <w:t xml:space="preserve"> </w:t>
        </w:r>
      </w:ins>
      <w:ins w:author="adrian " w:date="2014-08-04T07:28:00Z" w:id="940">
        <w:r>
          <w:rPr/>
          <w:t xml:space="preserve">many data </w:t>
        </w:r>
      </w:ins>
      <w:r>
        <w:rPr/>
        <w:t>visualizations</w:t>
      </w:r>
      <w:ins w:author="adrian " w:date="2014-08-04T07:28:00Z" w:id="941">
        <w:r>
          <w:rPr/>
          <w:t xml:space="preserve">, </w:t>
        </w:r>
      </w:ins>
      <w:del w:author="adrian " w:date="2014-08-04T07:28:00Z" w:id="942">
        <w:r>
          <w:rPr/>
          <w:delText>.</w:delText>
        </w:r>
      </w:del>
      <w:r>
        <w:rPr/>
        <w:t xml:space="preserve"> </w:t>
      </w:r>
      <w:del w:author="adrian " w:date="2014-08-04T07:21:00Z" w:id="943">
        <w:r>
          <w:rPr/>
          <w:delText xml:space="preserve">Much digital sociology seeks to either make or reuse visual patterns of cultural processes. </w:delText>
        </w:r>
      </w:del>
      <w:ins w:author="adrian " w:date="2014-08-04T07:28:00Z" w:id="944">
        <w:r>
          <w:rPr/>
          <w:t xml:space="preserve">But </w:t>
        </w:r>
      </w:ins>
      <w:del w:author="adrian " w:date="2014-08-04T07:28:00Z" w:id="945">
        <w:r>
          <w:rPr/>
          <w:delText>T</w:delText>
        </w:r>
      </w:del>
      <w:ins w:author="adrian " w:date="2014-08-04T07:28:00Z" w:id="946">
        <w:r>
          <w:rPr/>
          <w:t>t</w:t>
        </w:r>
      </w:ins>
      <w:r>
        <w:rPr/>
        <w:t xml:space="preserve">he principal visible forms of pattern </w:t>
      </w:r>
      <w:ins w:author="adrian " w:date="2014-08-04T07:28:00Z" w:id="947">
        <w:r>
          <w:rPr/>
          <w:t xml:space="preserve">are rather limited. They </w:t>
        </w:r>
      </w:ins>
      <w:r>
        <w:rPr/>
        <w:t xml:space="preserve">include plots that show lines, curves, peaks and clusters of points, networks, trees, and maps. Drawing on  the spectrum of plots, graphs and diagrams developed in the last few centuries (see </w:t>
      </w:r>
      <w:hyperlink r:id="rId8">
        <w:r>
          <w:rPr>
            <w:rStyle w:val="style16"/>
          </w:rPr>
          <w:t>http://www.datavis.ca/milestones/</w:t>
        </w:r>
      </w:hyperlink>
      <w:r>
        <w:rPr/>
        <w:t xml:space="preserve"> for a catalogue; Edward Tufte's work  </w:t>
      </w:r>
      <w:r>
        <w:rPr/>
        <w:t>(Tufte, 2001)</w:t>
      </w:r>
      <w:r>
        <w:rPr/>
        <w:t xml:space="preserve">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w:t>
      </w:r>
      <w:r>
        <w:rPr/>
        <w:t>(Burrows, 2012: 585)</w:t>
      </w:r>
      <w:r>
        <w:rPr/>
        <w:t xml:space="preserve">. </w:t>
      </w:r>
      <w:del w:author="adrian " w:date="2014-08-04T07:41:00Z" w:id="948">
        <w:r>
          <w:rPr/>
          <w:delText xml:space="preserve">Sociological research visual culture of data visualization is surprisingly scarce. The renewed emphasis on visualization in digital sociology differs somewhat from adjacent efforts such as computational social science </w:delText>
        </w:r>
      </w:del>
      <w:del w:author="adrian " w:date="2014-08-04T07:41:00Z" w:id="949">
        <w:bookmarkStart w:id="8" w:name="__UnoMark__34701_445570744"/>
        <w:r>
          <w:rPr/>
          <w:delText>(Giles, 2012; Housley et al., 2013)</w:delText>
        </w:r>
      </w:del>
      <w:del w:author="adrian " w:date="2014-08-04T07:41:00Z" w:id="950">
        <w:bookmarkEnd w:id="8"/>
        <w:r>
          <w:rPr/>
          <w:delText xml:space="preserve"> where visualization is usually closely coupled to statistical or predictive models. In digital sociology, visual forms and the practices of viewing visual forms are taken seriously as both an object of inquiry and as a challenge to methodological practices precisely because the visual forms attest to a shift away from some traditional sociological concerns with abstractions, models and structures as deep explanations of social processes, and a lighter, perhaps more responsive attunement to patterns, groupings and flows. </w:delText>
        </w:r>
      </w:del>
      <w:del w:author="adrian " w:date="2014-08-04T07:30:00Z" w:id="951">
        <w:r>
          <w:rPr/>
          <w:delText xml:space="preserve">This contrast has been extensively debated in sociology. (See Andrew Abbot's discussion of patterns versus causes; the 'empirical crisis in sociology' literature; as well as the explicit focus on digital devices in recent sociology </w:delText>
        </w:r>
      </w:del>
      <w:del w:author="adrian " w:date="2014-08-04T07:30:00Z" w:id="952">
        <w:bookmarkStart w:id="9" w:name="__UnoMark__34702_445570744"/>
        <w:r>
          <w:rPr/>
          <w:delText>(Abbott, 2001; Ruppert, 2013; Savage and Burrows, 2007)</w:delText>
        </w:r>
      </w:del>
      <w:del w:author="adrian " w:date="2014-08-04T07:30:00Z" w:id="953">
        <w:bookmarkEnd w:id="9"/>
        <w:r>
          <w:rPr/>
          <w:delText xml:space="preserve">) and we will not rehearse these debates in great detail here. They have been debated fairly widely elsewhere (see </w:delText>
        </w:r>
      </w:del>
      <w:del w:author="adrian " w:date="2014-08-04T07:30:00Z" w:id="954">
        <w:bookmarkStart w:id="10" w:name="__UnoMark__34703_445570744"/>
        <w:r>
          <w:rPr/>
          <w:delText>(Burrows, 2012)</w:delText>
        </w:r>
      </w:del>
      <w:del w:author="adrian " w:date="2014-08-04T07:30:00Z" w:id="955">
        <w:bookmarkEnd w:id="10"/>
        <w:r>
          <w:rPr/>
          <w:delText xml:space="preserve"> for an overview)</w:delText>
        </w:r>
      </w:del>
      <w:r>
        <w:rPr/>
        <w:t xml:space="preserve">. </w:t>
      </w:r>
      <w:del w:author="adrian " w:date="2014-08-04T07:30:00Z" w:id="956">
        <w:r>
          <w:rPr/>
          <w:delText xml:space="preserve">The central point is that </w:delText>
        </w:r>
      </w:del>
      <w:ins w:author="adrian " w:date="2014-08-04T07:30:00Z" w:id="957">
        <w:r>
          <w:rPr/>
          <w:t>P</w:t>
        </w:r>
      </w:ins>
      <w:del w:author="adrian " w:date="2014-08-04T07:30:00Z" w:id="958">
        <w:r>
          <w:rPr/>
          <w:delText>p</w:delText>
        </w:r>
      </w:del>
      <w:ins w:author="adrian " w:date="2014-08-04T09:13:00Z" w:id="959">
        <w:r>
          <w:rPr/>
          <w:t xml:space="preserve"> </w:t>
        </w:r>
      </w:ins>
      <w:del w:author="adrian " w:date="2014-08-04T09:13:00Z" w:id="960">
        <w:r>
          <w:rPr/>
          <w:delText xml:space="preserve">atterns have begun to supplant causes as modes of explanation in many predictive settings.  Although patterns still usually need to be interpreted in some way, the main mode of interpretation is not in terms of causal models.  </w:delText>
        </w:r>
      </w:del>
    </w:p>
    <w:p>
      <w:pPr>
        <w:pStyle w:val="style22"/>
      </w:pPr>
      <w:r>
        <w:rPr/>
        <w:t xml:space="preserve">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w:t>
      </w:r>
      <w:ins w:author="adrian " w:date="2014-08-05T06:57:00Z" w:id="961">
        <w:r>
          <w:rPr/>
          <w:t xml:space="preserve">Practices of data visualisation are routinized through the proliferation of certain visual forms (the network diagram, </w:t>
        </w:r>
      </w:ins>
      <w:ins w:author="adrian " w:date="2014-08-05T06:57:00Z" w:id="962">
        <w:r>
          <w:rPr/>
          <w:t xml:space="preserve">heat maps, </w:t>
        </w:r>
      </w:ins>
      <w:ins w:author="adrian " w:date="2014-08-05T06:57:00Z" w:id="963">
        <w:r>
          <w:rPr/>
          <w:t xml:space="preserve">bubble plots and chloropleth maps are widely found) in different places. </w:t>
        </w:r>
      </w:ins>
      <w:ins w:author="adrian " w:date="2014-08-05T06:57:00Z" w:id="964">
        <w:r>
          <w:rPr/>
          <w:t xml:space="preserve">They have field-specific attributes. </w:t>
        </w:r>
      </w:ins>
      <w:ins w:author="adrian " w:date="2014-08-05T06:57:00Z" w:id="965">
        <w:r>
          <w:rPr/>
          <w:t xml:space="preserve"> </w:t>
        </w:r>
      </w:ins>
      <w:ins w:author="adrian " w:date="2014-08-05T07:00:00Z" w:id="966">
        <w:r>
          <w:rPr/>
          <w:t xml:space="preserve">Although network visualisations, tag clouds, stream graphs and the like have abounded in data visualisation on the web, especially with the growth of graphics libraries and packages such as Hadley Wickhams </w:t>
        </w:r>
      </w:ins>
      <w:ins w:author="adrian " w:date="2014-08-05T07:00:00Z" w:id="967">
        <w:r>
          <w:rPr>
            <w:i/>
            <w:iCs/>
          </w:rPr>
          <w:t xml:space="preserve">ggplot2 </w:t>
        </w:r>
      </w:ins>
      <w:ins w:author="adrian " w:date="2014-08-05T07:00:00Z" w:id="968">
        <w:r>
          <w:rPr>
            <w:i/>
            <w:iCs w:val="false"/>
          </w:rPr>
          <w:t>(Wickham, 2009)</w:t>
        </w:r>
      </w:ins>
      <w:ins w:author="adrian " w:date="2014-08-05T07:00:00Z" w:id="969">
        <w:r>
          <w:rPr/>
          <w:t>,</w:t>
        </w:r>
      </w:ins>
      <w:ins w:author="adrian " w:date="2014-08-05T07:00:00Z" w:id="970">
        <w:r>
          <w:rPr>
            <w:i/>
            <w:iCs/>
          </w:rPr>
          <w:t xml:space="preserve"> </w:t>
        </w:r>
      </w:ins>
      <w:ins w:author="adrian " w:date="2014-08-05T07:00:00Z" w:id="971">
        <w:r>
          <w:rPr>
            <w:i w:val="false"/>
            <w:iCs w:val="false"/>
          </w:rPr>
          <w:t xml:space="preserve">Mike Bostock's </w:t>
        </w:r>
      </w:ins>
      <w:ins w:author="adrian " w:date="2014-08-05T07:00:00Z" w:id="972">
        <w:r>
          <w:rPr>
            <w:i/>
            <w:iCs/>
          </w:rPr>
          <w:t>d3.js</w:t>
        </w:r>
      </w:ins>
      <w:ins w:author="adrian " w:date="2014-08-05T07:00:00Z" w:id="973">
        <w:r>
          <w:rPr>
            <w:i w:val="false"/>
            <w:iCs w:val="false"/>
          </w:rPr>
          <w:t xml:space="preserve">,  or  widely-used scientific plotting packages such as </w:t>
        </w:r>
      </w:ins>
      <w:ins w:author="adrian " w:date="2014-08-05T07:00:00Z" w:id="974">
        <w:r>
          <w:rPr>
            <w:i/>
            <w:iCs/>
          </w:rPr>
          <w:t xml:space="preserve">matplotlib </w:t>
        </w:r>
      </w:ins>
      <w:ins w:author="adrian " w:date="2014-08-05T07:00:00Z" w:id="975">
        <w:r>
          <w:rPr>
            <w:i w:val="false"/>
            <w:iCs w:val="false"/>
          </w:rPr>
          <w:t>(software projects all currently hosted on Github)</w:t>
        </w:r>
      </w:ins>
      <w:ins w:author="adrian " w:date="2014-08-05T07:00:00Z" w:id="976">
        <w:r>
          <w:rPr>
            <w:i/>
            <w:iCs/>
          </w:rPr>
          <w:t>,</w:t>
        </w:r>
      </w:ins>
      <w:ins w:author="adrian " w:date="2014-08-05T07:00:00Z" w:id="977">
        <w:r>
          <w:rPr>
            <w:i w:val="false"/>
            <w:iCs w:val="false"/>
          </w:rPr>
          <w:t>, we have little sense yet of the visual culture of these devices and their visual forms.</w:t>
        </w:r>
      </w:ins>
      <w:del w:author="adrian " w:date="2014-08-05T06:58:00Z" w:id="978">
        <w:r>
          <w:rPr>
            <w:i w:val="false"/>
            <w:iCs w:val="false"/>
          </w:rPr>
          <w:delText xml:space="preserve">These descriptive visualizations might prompt some causal interpretation in their viewers but they are not premised on any such abstraction. </w:delText>
        </w:r>
      </w:del>
      <w:r>
        <w:rPr/>
        <w:t xml:space="preserve">While </w:t>
      </w:r>
      <w:ins w:author="adrian " w:date="2014-08-05T06:56:00Z" w:id="979">
        <w:r>
          <w:rPr/>
          <w:t xml:space="preserve">devices </w:t>
        </w:r>
      </w:ins>
      <w:del w:author="adrian " w:date="2014-08-05T06:56:00Z" w:id="980">
        <w:r>
          <w:rPr/>
          <w:delText>models</w:delText>
        </w:r>
      </w:del>
      <w:r>
        <w:rPr/>
        <w:t xml:space="preserve"> of various kinds may have been involved in producing them (for instance, many smoothing algorithms used to draw lines through points effectively fit a series of local linear models – splines – in building a smooth curve), the models themselves are not interpreted as such b</w:t>
      </w:r>
      <w:ins w:author="adrian " w:date="2014-08-05T06:58:00Z" w:id="981">
        <w:r>
          <w:rPr/>
          <w:t>ut</w:t>
        </w:r>
      </w:ins>
      <w:del w:author="adrian " w:date="2014-08-05T06:58:00Z" w:id="982">
        <w:r>
          <w:rPr/>
          <w:delText>y</w:delText>
        </w:r>
      </w:del>
      <w:r>
        <w:rPr/>
        <w:t xml:space="preserve"> act in the world more like things than thoughts. </w:t>
      </w:r>
      <w:del w:author="adrian " w:date="2014-08-04T09:16:00Z" w:id="983">
        <w:r>
          <w:rPr/>
          <w:delText xml:space="preserve">A related point is that techniques of description that rely on </w:delText>
        </w:r>
      </w:del>
      <w:ins w:author="adrian " w:date="2014-08-04T09:16:00Z" w:id="984">
        <w:r>
          <w:rPr/>
          <w:t>If</w:t>
        </w:r>
      </w:ins>
      <w:ins w:author="adrian " w:date="2014-08-04T09:17:00Z" w:id="985">
        <w:r>
          <w:rPr/>
          <w:t xml:space="preserve"> </w:t>
        </w:r>
      </w:ins>
      <w:r>
        <w:rPr/>
        <w:t xml:space="preserve">pattern matching and pattern recognition </w:t>
      </w:r>
      <w:del w:author="adrian " w:date="2014-08-04T09:17:00Z" w:id="986">
        <w:r>
          <w:rPr/>
          <w:delText xml:space="preserve">have implicitly become </w:delText>
        </w:r>
      </w:del>
      <w:ins w:author="adrian " w:date="2014-08-04T09:17:00Z" w:id="987">
        <w:r>
          <w:rPr/>
          <w:t xml:space="preserve">are becoming </w:t>
        </w:r>
      </w:ins>
      <w:r>
        <w:rPr/>
        <w:t>mundane parts of contemporary culture in many different ways</w:t>
      </w:r>
      <w:ins w:author="adrian " w:date="2014-08-04T09:17:00Z" w:id="988">
        <w:r>
          <w:rPr/>
          <w:t xml:space="preserve">, </w:t>
        </w:r>
      </w:ins>
      <w:ins w:author="adrian " w:date="2014-08-04T09:17:00Z" w:id="989">
        <w:r>
          <w:rPr/>
          <w:t xml:space="preserve">it is partly because these forms of judgment or perception are endemic in the field of devices. </w:t>
        </w:r>
      </w:ins>
      <w:r>
        <w:rPr/>
        <w:t xml:space="preserve"> (</w:t>
      </w:r>
      <w:ins w:author="adrian " w:date="2014-08-04T09:17:00Z" w:id="990">
        <w:r>
          <w:rPr/>
          <w:t>F</w:t>
        </w:r>
      </w:ins>
      <w:del w:author="adrian " w:date="2014-08-04T09:17:00Z" w:id="991">
        <w:r>
          <w:rPr/>
          <w:delText>f</w:delText>
        </w:r>
      </w:del>
      <w:r>
        <w:rPr/>
        <w:t xml:space="preserve">or instance, in the face recognition logic now built into many digital cameras, or the much-discussed recommendation systems typical of online commerce). </w:t>
      </w:r>
      <w:ins w:author="adrian " w:date="2014-08-04T09:17:00Z" w:id="992">
        <w:r>
          <w:rPr/>
          <w:t xml:space="preserve">They </w:t>
        </w:r>
      </w:ins>
      <w:del w:author="adrian " w:date="2014-08-04T09:17:00Z" w:id="993">
        <w:r>
          <w:rPr/>
          <w:delText xml:space="preserve">And they </w:delText>
        </w:r>
      </w:del>
      <w:r>
        <w:rPr/>
        <w:t xml:space="preserve">are in any case widely distributed through various social fields where visual </w:t>
      </w:r>
      <w:ins w:author="adrian " w:date="2014-08-04T09:17:00Z" w:id="994">
        <w:r>
          <w:rPr/>
          <w:t>d</w:t>
        </w:r>
      </w:ins>
      <w:ins w:author="adrian " w:date="2014-08-04T09:18:00Z" w:id="995">
        <w:r>
          <w:rPr/>
          <w:t xml:space="preserve">evices associated with </w:t>
        </w:r>
      </w:ins>
      <w:r>
        <w:rPr/>
        <w:t xml:space="preserve">displays, </w:t>
      </w:r>
      <w:ins w:author="adrian " w:date="2014-08-04T09:18:00Z" w:id="996">
        <w:r>
          <w:rPr/>
          <w:t xml:space="preserve">gauges, </w:t>
        </w:r>
      </w:ins>
      <w:r>
        <w:rPr/>
        <w:t xml:space="preserve">metrics, dashboards, graphs, and visualizations form part and parcel of social life, whether in the </w:t>
      </w:r>
      <w:del w:author="adrian " w:date="2014-08-04T09:18:00Z" w:id="997">
        <w:r>
          <w:rPr/>
          <w:delText xml:space="preserve">'dashboard' that users of the microblogging site Tumblr see, </w:delText>
        </w:r>
      </w:del>
      <w:r>
        <w:rPr/>
        <w:t xml:space="preserve">the graphic displays that users of supply chain and inventory management systems or financial traders gaze at </w:t>
      </w:r>
      <w:r>
        <w:rPr/>
        <w:t>(Knorr Cetina and Bruegger, 2004)</w:t>
      </w:r>
      <w:r>
        <w:rPr/>
        <w:t xml:space="preserve">, or in the many news-related </w:t>
      </w:r>
      <w:del w:author="adrian " w:date="2014-08-06T06:40:00Z" w:id="998">
        <w:r>
          <w:rPr/>
          <w:delText>and particular sport-oriented</w:delText>
        </w:r>
      </w:del>
      <w:r>
        <w:rPr/>
        <w:t xml:space="preserve"> visualizations produced by data journalists for news sites such as </w:t>
      </w:r>
      <w:r>
        <w:rPr>
          <w:i/>
          <w:iCs/>
        </w:rPr>
        <w:t xml:space="preserve">The Guardian </w:t>
      </w:r>
      <w:r>
        <w:rPr>
          <w:i w:val="false"/>
          <w:iCs w:val="false"/>
        </w:rPr>
        <w:t xml:space="preserve">datablog </w:t>
      </w:r>
      <w:r>
        <w:rPr>
          <w:i w:val="false"/>
          <w:iCs w:val="false"/>
        </w:rPr>
        <w:t>(Guardian News, 2009)</w:t>
      </w:r>
      <w:r>
        <w:rPr>
          <w:i w:val="false"/>
          <w:iCs w:val="false"/>
        </w:rPr>
        <w:t xml:space="preserve"> or the </w:t>
      </w:r>
      <w:r>
        <w:rPr>
          <w:i/>
          <w:iCs/>
        </w:rPr>
        <w:t xml:space="preserve">New York Times' </w:t>
      </w:r>
      <w:del w:author="adrian " w:date="2014-08-04T09:18:00Z" w:id="999">
        <w:r>
          <w:rPr>
            <w:i w:val="false"/>
            <w:iCs w:val="false"/>
          </w:rPr>
          <w:delText>highly visible news visualizations</w:delText>
        </w:r>
      </w:del>
      <w:r>
        <w:rPr>
          <w:i/>
          <w:iCs/>
        </w:rPr>
        <w:t xml:space="preserve"> </w:t>
      </w:r>
      <w:r>
        <w:rPr>
          <w:i w:val="false"/>
          <w:iCs w:val="false"/>
        </w:rPr>
        <w:t>(New York Times, 2012)</w:t>
      </w:r>
      <w:r>
        <w:rPr/>
        <w:t xml:space="preserve">. </w:t>
      </w:r>
    </w:p>
    <w:p>
      <w:pPr>
        <w:pStyle w:val="style22"/>
      </w:pPr>
      <w:r>
        <w:rPr/>
        <w:t xml:space="preserve">Some commentators suggest that the production and use of such visualizations is a key concern for contemporary sociology: 'the discipline … will have to take visualization methodologies far more seriously than we have hitherto' writes Roger Burrows </w:t>
      </w:r>
      <w:r>
        <w:rPr/>
        <w:t>(Burrows, 2012: 585)</w:t>
      </w:r>
      <w:r>
        <w:rPr/>
        <w:t xml:space="preserve"> because of the ways that they are being used and could be used to understand 'particular patterns of association that exist between persons, objects, symbols, technologies and so on' (585). </w:t>
      </w:r>
    </w:p>
    <w:p>
      <w:pPr>
        <w:pStyle w:val="style22"/>
      </w:pPr>
      <w:ins w:author="adrian " w:date="2014-08-04T07:42:00Z" w:id="1001">
        <w:r>
          <w:rPr/>
          <w:t xml:space="preserve">The renewed emphasis on visualization in digital sociology differs somewhat from adjacent efforts such as computational social science (Giles, 2012; Housley et al., 2013) where visualization is usually closely </w:t>
        </w:r>
      </w:ins>
      <w:ins w:author="adrian " w:date="2014-08-04T07:42:00Z" w:id="1002">
        <w:r>
          <w:rPr/>
          <w:t xml:space="preserve">evaluation of </w:t>
        </w:r>
      </w:ins>
      <w:ins w:author="adrian " w:date="2014-08-04T07:42:00Z" w:id="1003">
        <w:r>
          <w:rPr/>
          <w:t xml:space="preserve">statistical or predictive models. </w:t>
        </w:r>
      </w:ins>
      <w:r>
        <w:rPr/>
        <w:t xml:space="preserve">Sociological work on the transformations of data visualisation is still rather scarce. </w:t>
      </w:r>
      <w:del w:author="adrian " w:date="2014-08-05T07:00:00Z" w:id="1004">
        <w:r>
          <w:rPr>
            <w:i/>
            <w:iCs/>
          </w:rPr>
          <w:delText xml:space="preserve">Although network visualisations, tag clouds, stream graphs and the like have abounded in data visualisation on the web, especially with the growth of graphics libraries and packages such as Hadley Wickhams ggplot2 </w:delText>
        </w:r>
      </w:del>
      <w:del w:author="adrian " w:date="2014-08-05T07:00:00Z" w:id="1005">
        <w:bookmarkStart w:id="11" w:name="__UnoMark__34704_445570744"/>
        <w:r>
          <w:rPr>
            <w:i/>
            <w:iCs w:val="false"/>
          </w:rPr>
          <w:delText>(Wickham, 2009)</w:delText>
        </w:r>
      </w:del>
      <w:del w:author="adrian " w:date="2014-08-05T07:00:00Z" w:id="1006">
        <w:bookmarkEnd w:id="11"/>
        <w:r>
          <w:rPr>
            <w:i/>
            <w:iCs/>
          </w:rPr>
          <w:delText xml:space="preserve">, </w:delText>
        </w:r>
      </w:del>
      <w:del w:author="adrian " w:date="2014-08-05T07:00:00Z" w:id="1007">
        <w:r>
          <w:rPr>
            <w:i w:val="false"/>
            <w:iCs w:val="false"/>
          </w:rPr>
          <w:delText xml:space="preserve">Mike Bostock's </w:delText>
        </w:r>
      </w:del>
      <w:del w:author="adrian " w:date="2014-08-05T07:00:00Z" w:id="1008">
        <w:r>
          <w:rPr>
            <w:i/>
            <w:iCs/>
          </w:rPr>
          <w:delText>d3.js</w:delText>
        </w:r>
      </w:del>
      <w:del w:author="adrian " w:date="2014-08-05T07:00:00Z" w:id="1009">
        <w:r>
          <w:rPr>
            <w:i w:val="false"/>
            <w:iCs w:val="false"/>
          </w:rPr>
          <w:delText xml:space="preserve">,  </w:delText>
        </w:r>
      </w:del>
      <w:del w:author="adrian " w:date="2014-08-05T06:45:00Z" w:id="1010">
        <w:r>
          <w:rPr>
            <w:i w:val="false"/>
            <w:iCs w:val="false"/>
          </w:rPr>
          <w:delText xml:space="preserve">IBM's older </w:delText>
        </w:r>
      </w:del>
      <w:del w:author="adrian " w:date="2014-08-05T06:45:00Z" w:id="1011">
        <w:r>
          <w:rPr>
            <w:i/>
            <w:iCs/>
          </w:rPr>
          <w:delText xml:space="preserve">ManyEyes </w:delText>
        </w:r>
      </w:del>
      <w:del w:author="adrian " w:date="2014-08-05T07:00:00Z" w:id="1012">
        <w:r>
          <w:rPr>
            <w:i w:val="false"/>
            <w:iCs w:val="false"/>
          </w:rPr>
          <w:delText xml:space="preserve">or  widely-used scientific plotting packages such as </w:delText>
        </w:r>
      </w:del>
      <w:del w:author="adrian " w:date="2014-08-05T07:00:00Z" w:id="1013">
        <w:r>
          <w:rPr>
            <w:i/>
            <w:iCs/>
          </w:rPr>
          <w:delText>matplotlib</w:delText>
        </w:r>
      </w:del>
      <w:del w:author="adrian " w:date="2014-08-05T06:45:00Z" w:id="1014">
        <w:r>
          <w:rPr>
            <w:i/>
            <w:iCs/>
          </w:rPr>
          <w:delText xml:space="preserve"> </w:delText>
        </w:r>
      </w:del>
      <w:del w:author="adrian " w:date="2014-08-05T06:45:00Z" w:id="1015">
        <w:r>
          <w:rPr>
            <w:i w:val="false"/>
            <w:iCs w:val="false"/>
          </w:rPr>
          <w:delText xml:space="preserve"> and </w:delText>
        </w:r>
      </w:del>
      <w:del w:author="adrian " w:date="2014-08-05T06:45:00Z" w:id="1016">
        <w:r>
          <w:rPr>
            <w:i/>
            <w:iCs/>
          </w:rPr>
          <w:delText>Matlab</w:delText>
        </w:r>
      </w:del>
      <w:del w:author="adrian " w:date="2014-08-05T07:00:00Z" w:id="1017">
        <w:r>
          <w:rPr>
            <w:i/>
            <w:iCs/>
          </w:rPr>
          <w:delText>,</w:delText>
        </w:r>
      </w:del>
      <w:del w:author="adrian " w:date="2014-08-05T06:46:00Z" w:id="1018">
        <w:r>
          <w:rPr>
            <w:i/>
            <w:iCs/>
          </w:rPr>
          <w:delText xml:space="preserve"> </w:delText>
        </w:r>
      </w:del>
      <w:del w:author="adrian " w:date="2014-08-05T06:46:00Z" w:id="1019">
        <w:r>
          <w:rPr>
            <w:i w:val="false"/>
            <w:iCs w:val="false"/>
          </w:rPr>
          <w:delText>and many others</w:delText>
        </w:r>
      </w:del>
      <w:del w:author="adrian " w:date="2014-08-05T07:00:00Z" w:id="1020">
        <w:r>
          <w:rPr>
            <w:i w:val="false"/>
            <w:iCs w:val="false"/>
          </w:rPr>
          <w:delText>, we have little sense yet of the visual culture of these devices and their visual forms.</w:delText>
        </w:r>
      </w:del>
      <w:r>
        <w:rPr>
          <w:i w:val="false"/>
          <w:iCs w:val="false"/>
        </w:rPr>
        <w:t xml:space="preserve"> </w:t>
      </w:r>
      <w:del w:author="adrian " w:date="2014-08-04T07:32:00Z" w:id="1021">
        <w:r>
          <w:rPr>
            <w:i w:val="false"/>
            <w:iCs w:val="false"/>
          </w:rPr>
          <w:delText>Sociological work on s</w:delText>
        </w:r>
      </w:del>
      <w:ins w:author="adrian " w:date="2014-08-04T07:32:00Z" w:id="1022">
        <w:r>
          <w:rPr>
            <w:i w:val="false"/>
            <w:iCs w:val="false"/>
          </w:rPr>
          <w:t>S</w:t>
        </w:r>
      </w:ins>
      <w:r>
        <w:rPr>
          <w:i w:val="false"/>
          <w:iCs w:val="false"/>
        </w:rPr>
        <w:t xml:space="preserve">cientific visualization offers some leads here </w:t>
      </w:r>
      <w:r>
        <w:rPr>
          <w:i w:val="false"/>
          <w:iCs w:val="false"/>
        </w:rPr>
        <w:t>(Latour et al., 1990; Myers, 2008)</w:t>
      </w:r>
      <w:r>
        <w:rPr/>
        <w:t xml:space="preserve"> alongside work on visualization in finance </w:t>
      </w:r>
      <w:r>
        <w:rPr/>
        <w:t>(Pryke, 2010)</w:t>
      </w:r>
      <w:r>
        <w:rPr/>
        <w:t xml:space="preserve">,  but the visual culture of data as it moves out of scientific publication has received little attention. There is much scope for investigation of the seeing in data visualisation </w:t>
      </w:r>
      <w:ins w:author="adrian " w:date="2014-08-06T06:46:00Z" w:id="1023">
        <w:r>
          <w:rPr/>
          <w:t>as forms of visual culture in which</w:t>
        </w:r>
      </w:ins>
      <w:del w:author="adrian " w:date="2014-08-06T06:45:00Z" w:id="1024">
        <w:r>
          <w:rPr/>
          <w:delText>if</w:delText>
        </w:r>
      </w:del>
      <w:r>
        <w:rPr/>
        <w:t xml:space="preserve">, as Gillian Rose writes,  'different ways of seeing are bound up into different, more-or-less conscious, more-or-less elaborate, more-or-less consistent practices' </w:t>
      </w:r>
      <w:r>
        <w:rPr/>
        <w:t>(Rose, 2012: 549)</w:t>
      </w:r>
      <w:r>
        <w:rPr/>
        <w:t xml:space="preserve">. </w:t>
      </w:r>
      <w:ins w:author="adrian " w:date="2014-08-06T06:45:00Z" w:id="1025">
        <w:r>
          <w:rPr/>
          <w:t xml:space="preserve">and as a challenge to methodological practices precisely because the visual forms attest to a shift away from some traditional sociological concerns with abstractions, models and structures as deep explanations of social processes, and a lighter, perhaps more responsive </w:t>
        </w:r>
      </w:ins>
      <w:ins w:author="adrian " w:date="2014-08-06T06:45:00Z" w:id="1026">
        <w:r>
          <w:rPr/>
          <w:t xml:space="preserve">descriptive </w:t>
        </w:r>
      </w:ins>
      <w:ins w:author="adrian " w:date="2014-08-06T06:45:00Z" w:id="1027">
        <w:r>
          <w:rPr/>
          <w:t>attunement to patterns, groupings and flows.</w:t>
        </w:r>
      </w:ins>
      <w:ins w:author="adrian " w:date="2014-08-06T06:45:00Z" w:id="1028">
        <w:r>
          <w:rPr>
            <w:rStyle w:val="style20"/>
          </w:rPr>
          <w:endnoteReference w:id="6"/>
        </w:r>
      </w:ins>
      <w:r>
        <w:rPr/>
        <w:t xml:space="preserve"> </w:t>
      </w:r>
      <w:del w:author="adrian " w:date="2014-08-05T06:57:00Z" w:id="1029">
        <w:r>
          <w:rPr/>
          <w:delText>Practices of data visualisation are routinized through the proliferation of certain visual forms (the network diagram, bubble plots and chloropleth maps are widely found) in different places.</w:delText>
        </w:r>
      </w:del>
      <w:r>
        <w:rPr/>
        <w:t xml:space="preserve"> What do they make make visible? Both in the visual culture of data, and in its own visualisation of digital data, digital sociology faces the problem of describing how patterns are produced at the intersection of various concretisations and abstractions</w:t>
      </w:r>
      <w:ins w:author="adrian " w:date="2014-08-05T07:30:00Z" w:id="1030">
        <w:r>
          <w:rPr/>
          <w:t xml:space="preserve"> </w:t>
        </w:r>
      </w:ins>
      <w:ins w:author="adrian " w:date="2014-08-05T07:30:00Z" w:id="1031">
        <w:r>
          <w:rPr/>
          <w:t>as reactions to certain aspects of experience</w:t>
        </w:r>
      </w:ins>
      <w:r>
        <w:rPr/>
        <w:t xml:space="preserve">. </w:t>
      </w:r>
      <w:ins w:author="adrian " w:date="2014-08-06T06:44:00Z" w:id="1032">
        <w:r>
          <w:rPr/>
          <w:t>D</w:t>
        </w:r>
      </w:ins>
      <w:ins w:author="adrian " w:date="2014-08-06T06:44:00Z" w:id="1033">
        <w:r>
          <w:rPr/>
          <w:t xml:space="preserve">igital sociology, </w:t>
        </w:r>
      </w:ins>
      <w:ins w:author="adrian " w:date="2014-08-06T06:44:00Z" w:id="1034">
        <w:r>
          <w:rPr/>
          <w:t xml:space="preserve">we suggest, might take data graphics </w:t>
        </w:r>
      </w:ins>
      <w:ins w:author="adrian " w:date="2014-08-06T06:44:00Z" w:id="1035">
        <w:r>
          <w:rPr/>
          <w:t>and t</w:t>
        </w:r>
      </w:ins>
      <w:ins w:author="adrian " w:date="2014-08-06T06:44:00Z" w:id="1036">
        <w:r>
          <w:rPr/>
          <w:t xml:space="preserve">he many judgments and discussions of data graphics </w:t>
        </w:r>
      </w:ins>
      <w:ins w:author="adrian " w:date="2014-08-06T06:44:00Z" w:id="1037">
        <w:r>
          <w:rPr/>
          <w:t xml:space="preserve">seriously as </w:t>
        </w:r>
      </w:ins>
      <w:ins w:author="adrian " w:date="2014-08-06T06:44:00Z" w:id="1038">
        <w:r>
          <w:rPr/>
          <w:t xml:space="preserve">a form of judgment endemic to the </w:t>
        </w:r>
      </w:ins>
      <w:ins w:author="adrian " w:date="2014-08-06T06:44:00Z" w:id="1039">
        <w:r>
          <w:rPr/>
          <w:t>field</w:t>
        </w:r>
      </w:ins>
      <w:ins w:author="adrian " w:date="2014-08-06T06:44:00Z" w:id="1040">
        <w:r>
          <w:rPr/>
          <w:t xml:space="preserve"> of devices. </w:t>
        </w:r>
      </w:ins>
      <w:ins w:author="adrian " w:date="2014-08-06T06:44:00Z" w:id="1041">
        <w:r>
          <w:rPr/>
          <w:t xml:space="preserve"> </w:t>
        </w:r>
      </w:ins>
      <w:del w:author="adrian " w:date="2014-08-05T06:50:00Z" w:id="1042">
        <w:r>
          <w:rPr/>
          <w:delText xml:space="preserve">As Mike Savage suggests, we need to understand 'how pattern is derived  and produced in social inscription devices' </w:delText>
        </w:r>
      </w:del>
      <w:del w:author="adrian " w:date="2014-08-05T06:50:00Z" w:id="1043">
        <w:bookmarkStart w:id="12" w:name="__UnoMark__34705_445570744"/>
        <w:r>
          <w:rPr/>
          <w:delText>(Savage, 2009: 171)</w:delText>
        </w:r>
      </w:del>
      <w:del w:author="adrian " w:date="2014-08-05T06:50:00Z" w:id="1044">
        <w:bookmarkEnd w:id="12"/>
        <w:r>
          <w:rPr/>
          <w:delText xml:space="preserve">, whether these devices are objects of analysis or part of our own methods. </w:delText>
        </w:r>
      </w:del>
      <w:del w:author="adrian " w:date="2014-08-04T09:21:00Z" w:id="1045">
        <w:r>
          <w:rPr/>
          <w:delText xml:space="preserve">(Again, overlaps between the object of digital sociology and the methods of digital sociology occur at every turn.) </w:delText>
        </w:r>
      </w:del>
    </w:p>
    <w:p>
      <w:pPr>
        <w:pStyle w:val="style22"/>
      </w:pPr>
      <w:del w:author="adrian " w:date="2014-08-05T07:03:00Z" w:id="1046">
        <w:r>
          <w:rPr/>
        </w:r>
      </w:del>
    </w:p>
    <w:p>
      <w:pPr>
        <w:pStyle w:val="style22"/>
      </w:pPr>
      <w:del w:author="adrian " w:date="2014-08-05T07:03:00Z" w:id="1047">
        <w:r>
          <w:rPr/>
        </w:r>
      </w:del>
    </w:p>
    <w:p>
      <w:pPr>
        <w:pStyle w:val="style22"/>
      </w:pPr>
      <w:del w:author="adrian " w:date="2014-08-05T07:01:00Z" w:id="1048">
        <w:r>
          <w:rPr/>
        </w:r>
      </w:del>
    </w:p>
    <w:p>
      <w:pPr>
        <w:pStyle w:val="style22"/>
      </w:pPr>
      <w:r>
        <w:rPr/>
        <w:t xml:space="preserve">Patterns arise in very different ways. </w:t>
      </w:r>
      <w:del w:author="adrian " w:date="2014-08-05T07:02:00Z" w:id="1049">
        <w:r>
          <w:rPr/>
          <w:delText>On the one hand</w:delText>
        </w:r>
      </w:del>
      <w:del w:author="adrian " w:date="2014-08-05T07:31:00Z" w:id="1050">
        <w:r>
          <w:rPr/>
          <w:delText>, m</w:delText>
        </w:r>
      </w:del>
      <w:ins w:author="adrian " w:date="2014-08-05T07:31:00Z" w:id="1051">
        <w:r>
          <w:rPr/>
          <w:t>M</w:t>
        </w:r>
      </w:ins>
      <w:r>
        <w:rPr/>
        <w:t xml:space="preserve">any data visualisations seek to </w:t>
      </w:r>
      <w:del w:author="adrian " w:date="2014-08-05T07:02:00Z" w:id="1052">
        <w:r>
          <w:rPr/>
          <w:delText xml:space="preserve">show something that is hard </w:delText>
        </w:r>
      </w:del>
      <w:ins w:author="adrian " w:date="2014-08-05T07:02:00Z" w:id="1053">
        <w:r>
          <w:rPr/>
          <w:t xml:space="preserve">render perceptible something </w:t>
        </w:r>
      </w:ins>
      <w:del w:author="adrian " w:date="2014-08-05T07:02:00Z" w:id="1054">
        <w:r>
          <w:rPr/>
          <w:delText xml:space="preserve">to see because it </w:delText>
        </w:r>
      </w:del>
      <w:ins w:author="adrian " w:date="2014-08-05T07:02:00Z" w:id="1055">
        <w:r>
          <w:rPr/>
          <w:t xml:space="preserve"> </w:t>
        </w:r>
      </w:ins>
      <w:ins w:author="adrian " w:date="2014-08-05T07:02:00Z" w:id="1056">
        <w:r>
          <w:rPr/>
          <w:t xml:space="preserve">that </w:t>
        </w:r>
      </w:ins>
      <w:r>
        <w:rPr/>
        <w:t>occurs on spatio-temporal scales that are difficult to directly see</w:t>
      </w:r>
      <w:ins w:author="adrian " w:date="2014-08-05T07:03:00Z" w:id="1057">
        <w:r>
          <w:rPr/>
          <w:t xml:space="preserve">, </w:t>
        </w:r>
      </w:ins>
      <w:ins w:author="adrian " w:date="2014-08-05T07:03:00Z" w:id="1058">
        <w:r>
          <w:rPr/>
          <w:t xml:space="preserve">but they </w:t>
        </w:r>
      </w:ins>
      <w:ins w:author="adrian " w:date="2014-08-05T07:06:00Z" w:id="1059">
        <w:r>
          <w:rPr/>
          <w:t xml:space="preserve">often </w:t>
        </w:r>
      </w:ins>
      <w:ins w:author="adrian " w:date="2014-08-05T07:04:00Z" w:id="1060">
        <w:r>
          <w:rPr/>
          <w:t xml:space="preserve">struggle to </w:t>
        </w:r>
      </w:ins>
      <w:ins w:author="adrian " w:date="2014-08-05T07:06:00Z" w:id="1061">
        <w:r>
          <w:rPr/>
          <w:t>distinguish something amidst the generic schematic formatting of the data</w:t>
        </w:r>
      </w:ins>
      <w:r>
        <w:rPr/>
        <w:t xml:space="preserve">. For instance,  Figure 3 seeks to convey something of the patterns associated with different scales of activity in Github repositories by counting events that appear in the Github timeline over an interval of two years (2012-2013). The general pattern shown here is the somewhat </w:t>
      </w:r>
      <w:del w:author="adrian " w:date="2014-08-05T07:06:00Z" w:id="1062">
        <w:r>
          <w:rPr/>
          <w:delText xml:space="preserve">annoyingly </w:delText>
        </w:r>
      </w:del>
      <w:r>
        <w:rPr/>
        <w:t>ubiquitous 'power law' distribution of events</w:t>
      </w:r>
      <w:ins w:author="adrian " w:date="2014-08-05T07:14:00Z" w:id="1063">
        <w:r>
          <w:rPr/>
          <w:t xml:space="preserve">, </w:t>
        </w:r>
      </w:ins>
      <w:ins w:author="adrian " w:date="2014-08-05T07:14:00Z" w:id="1064">
        <w:r>
          <w:rPr/>
          <w:t>a distribution</w:t>
        </w:r>
      </w:ins>
      <w:r>
        <w:rPr/>
        <w:t xml:space="preserve">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w:t>
      </w:r>
      <w:del w:author="adrian " w:date="2014-08-05T07:07:00Z" w:id="1065">
        <w:r>
          <w:rPr/>
          <w:delText xml:space="preserve">processes </w:delText>
        </w:r>
      </w:del>
      <w:ins w:author="adrian " w:date="2014-08-05T07:07:00Z" w:id="1066">
        <w:r>
          <w:rPr/>
          <w:t xml:space="preserve">datasets </w:t>
        </w:r>
      </w:ins>
      <w:r>
        <w:rPr/>
        <w:t>yield heavy-tailed distributions when graphed. This common scaling of events across the 'many-some-rare'</w:t>
      </w:r>
      <w:ins w:author="adrian " w:date="2014-08-05T07:07:00Z" w:id="1067">
        <w:r>
          <w:rPr/>
          <w:t xml:space="preserve"> </w:t>
        </w:r>
      </w:ins>
      <w:r>
        <w:rPr/>
        <w:t xml:space="preserve">scales </w:t>
      </w:r>
      <w:r>
        <w:rPr/>
        <w:t>(Conte et al., 2012: 334)</w:t>
      </w:r>
      <w:r>
        <w:rPr/>
        <w:t xml:space="preserve"> requires site-specific work. The visualization of repository event counts begins to do this by showing something of the different composition of the repositories on the different scales.  The many small repositories mainly consist of the </w:t>
      </w:r>
      <w:del w:author="adrian " w:date="2014-08-05T07:08:00Z" w:id="1068">
        <w:r>
          <w:rPr/>
          <w:delText xml:space="preserve">basic </w:delText>
        </w:r>
      </w:del>
      <w:ins w:author="adrian " w:date="2014-08-05T07:08:00Z" w:id="1069">
        <w:r>
          <w:rPr/>
          <w:t xml:space="preserve">a few </w:t>
        </w:r>
      </w:ins>
      <w:del w:author="adrian " w:date="2014-08-05T07:08:00Z" w:id="1070">
        <w:r>
          <w:rPr/>
          <w:delText>content-creating</w:delText>
        </w:r>
      </w:del>
      <w:r>
        <w:rPr/>
        <w:t xml:space="preserve"> Push events. Mid-scale repositories show the presence of more social events such as Watch and Fork. The rarer very large repositories attract many more social events – Fork, Watch and PullRequest. </w:t>
      </w:r>
    </w:p>
    <w:p>
      <w:pPr>
        <w:pStyle w:val="style22"/>
      </w:pPr>
      <w:r>
        <w:rPr/>
        <w:t xml:space="preserve">But if this </w:t>
      </w:r>
      <w:del w:author="adrian " w:date="2014-08-05T07:09:00Z" w:id="1071">
        <w:r>
          <w:rPr/>
          <w:delText xml:space="preserve">pattern of scaling </w:delText>
        </w:r>
      </w:del>
      <w:ins w:author="adrian " w:date="2014-08-05T07:09:00Z" w:id="1072">
        <w:r>
          <w:rPr/>
          <w:t xml:space="preserve">patterning </w:t>
        </w:r>
      </w:ins>
      <w:del w:author="adrian " w:date="2014-08-05T07:09:00Z" w:id="1073">
        <w:r>
          <w:rPr/>
          <w:delText xml:space="preserve">between </w:delText>
        </w:r>
      </w:del>
      <w:ins w:author="adrian " w:date="2014-08-05T07:09:00Z" w:id="1074">
        <w:r>
          <w:rPr/>
          <w:t xml:space="preserve">across </w:t>
        </w:r>
      </w:ins>
      <w:r>
        <w:rPr/>
        <w:t>many-some-rare is so common</w:t>
      </w:r>
      <w:ins w:author="adrian " w:date="2014-08-05T07:24:00Z" w:id="1075">
        <w:r>
          <w:rPr/>
          <w:t xml:space="preserve"> </w:t>
        </w:r>
      </w:ins>
      <w:ins w:author="adrian " w:date="2014-08-05T07:24:00Z" w:id="1076">
        <w:r>
          <w:rPr/>
          <w:t xml:space="preserve">as a reaction to something in the </w:t>
        </w:r>
      </w:ins>
      <w:ins w:author="adrian " w:date="2014-08-05T07:25:00Z" w:id="1077">
        <w:r>
          <w:rPr/>
          <w:t>contemporary field of devices</w:t>
        </w:r>
      </w:ins>
      <w:r>
        <w:rPr/>
        <w:t xml:space="preserve"> ('In recent years, due to ubiquitous computerization, networking and obsessive data collection, reports of heavy-tailed distributions have almost become a routine' </w:t>
      </w:r>
      <w:r>
        <w:rPr/>
        <w:t>(Muchnik et al., 2013: 1)</w:t>
      </w:r>
      <w:r>
        <w:rPr/>
        <w:t xml:space="preserve">), </w:t>
      </w:r>
      <w:del w:author="adrian " w:date="2014-08-05T07:09:00Z" w:id="1078">
        <w:r>
          <w:rPr/>
          <w:delText>what can digital sociology do</w:delText>
        </w:r>
      </w:del>
      <w:ins w:author="adrian " w:date="2014-08-05T07:09:00Z" w:id="1079">
        <w:r>
          <w:rPr/>
          <w:t>what doe</w:t>
        </w:r>
      </w:ins>
      <w:ins w:author="adrian " w:date="2014-08-05T07:10:00Z" w:id="1080">
        <w:r>
          <w:rPr/>
          <w:t xml:space="preserve">s it say about the </w:t>
        </w:r>
      </w:ins>
      <w:ins w:author="adrian " w:date="2014-08-05T07:13:00Z" w:id="1081">
        <w:r>
          <w:rPr/>
          <w:t>global organization of the field of devices</w:t>
        </w:r>
      </w:ins>
      <w:r>
        <w:rPr/>
        <w:t xml:space="preserve">? </w:t>
      </w:r>
    </w:p>
    <w:p>
      <w:pPr>
        <w:pStyle w:val="style24"/>
        <w:suppressLineNumbers/>
        <w:spacing w:after="120" w:before="120"/>
        <w:contextualSpacing w:val="false"/>
      </w:pPr>
      <w:r>
        <w:rPr/>
        <w:t>Figure 3: Patterns of repository events on Github</w:t>
        <w:drawing>
          <wp:anchor allowOverlap="1" behindDoc="0" distB="0" distL="0" distR="0" distT="0" layoutInCell="1" locked="0" relativeHeight="5" simplePos="0">
            <wp:simplePos x="0" y="0"/>
            <wp:positionH relativeFrom="column">
              <wp:posOffset>0</wp:posOffset>
            </wp:positionH>
            <wp:positionV relativeFrom="paragraph">
              <wp:posOffset>0</wp:posOffset>
            </wp:positionV>
            <wp:extent cx="6120130" cy="452755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6120130" cy="4527550"/>
                    </a:xfrm>
                    <a:prstGeom prst="rect">
                      <a:avLst/>
                    </a:prstGeom>
                    <a:noFill/>
                    <a:ln w="9525">
                      <a:noFill/>
                      <a:miter lim="800000"/>
                      <a:headEnd/>
                      <a:tailEnd/>
                    </a:ln>
                  </pic:spPr>
                </pic:pic>
              </a:graphicData>
            </a:graphic>
          </wp:anchor>
        </w:drawing>
      </w:r>
    </w:p>
    <w:p>
      <w:pPr>
        <w:pStyle w:val="style22"/>
      </w:pPr>
      <w:r>
        <w:rPr/>
        <w:t xml:space="preserve">On the one hand, many data visualisations whether in the form of networks, scatter plots or line graphs today present the power-law or scale-free pattern of digital media. </w:t>
      </w:r>
      <w:ins w:author="adrian " w:date="2014-08-05T07:33:00Z" w:id="1082">
        <w:r>
          <w:rPr/>
          <w:t xml:space="preserve">If is often said that </w:t>
        </w:r>
      </w:ins>
      <w:ins w:author="adrian " w:date="2014-08-05T07:32:00Z" w:id="1083">
        <w:r>
          <w:rPr/>
          <w:t xml:space="preserve">patterns are </w:t>
        </w:r>
      </w:ins>
      <w:ins w:author="adrian " w:date="2014-08-05T07:32:00Z" w:id="1084">
        <w:r>
          <w:rPr/>
          <w:t>supplant</w:t>
        </w:r>
      </w:ins>
      <w:ins w:author="adrian " w:date="2014-08-05T07:32:00Z" w:id="1085">
        <w:r>
          <w:rPr/>
          <w:t>ing</w:t>
        </w:r>
      </w:ins>
      <w:ins w:author="adrian " w:date="2014-08-05T07:32:00Z" w:id="1086">
        <w:r>
          <w:rPr/>
          <w:t xml:space="preserve"> causes as modes of explanation in many </w:t>
        </w:r>
      </w:ins>
      <w:ins w:author="adrian " w:date="2014-08-05T07:32:00Z" w:id="1087">
        <w:r>
          <w:rPr/>
          <w:t xml:space="preserve">places, </w:t>
        </w:r>
      </w:ins>
      <w:ins w:author="adrian " w:date="2014-08-05T07:32:00Z" w:id="1088">
        <w:r>
          <w:rPr/>
          <w:t>and the growth of data visualizations might be understood in these terms</w:t>
        </w:r>
      </w:ins>
      <w:ins w:author="adrian " w:date="2014-08-05T07:32:00Z" w:id="1089">
        <w:r>
          <w:rPr/>
          <w:t xml:space="preserve">.  These descriptive visualizations might prompt some causal interpretation in their viewers but they are not premised on any such abstraction. </w:t>
        </w:r>
      </w:ins>
      <w:ins w:author="adrian " w:date="2014-08-05T07:32:00Z" w:id="1090">
        <w:r>
          <w:rPr/>
          <w:t xml:space="preserve">They might be seen perhaps more generally as </w:t>
        </w:r>
      </w:ins>
      <w:del w:author="adrian " w:date="2014-08-05T07:35:00Z" w:id="1091">
        <w:r>
          <w:rPr/>
          <w:delText xml:space="preserve">What then </w:delText>
        </w:r>
      </w:del>
      <w:ins w:author="adrian " w:date="2014-08-05T07:35:00Z" w:id="1092">
        <w:r>
          <w:rPr/>
          <w:t>an inte</w:t>
        </w:r>
      </w:ins>
      <w:ins w:author="adrian " w:date="2014-08-05T07:36:00Z" w:id="1093">
        <w:r>
          <w:rPr/>
          <w:t xml:space="preserve">gral part </w:t>
        </w:r>
      </w:ins>
      <w:r>
        <w:rPr/>
        <w:t xml:space="preserve">of the cultural saturated feedback loop </w:t>
      </w:r>
      <w:del w:author="adrian " w:date="2014-08-05T07:38:00Z" w:id="1094">
        <w:r>
          <w:rPr/>
          <w:delText>described above</w:delText>
        </w:r>
      </w:del>
      <w:ins w:author="adrian " w:date="2014-08-05T07:38:00Z" w:id="1095">
        <w:r>
          <w:rPr/>
          <w:t>running through the field of devices</w:t>
        </w:r>
      </w:ins>
      <w:r>
        <w:rPr/>
        <w:t xml:space="preserve">? As technological concretisation binds practices, habits, emotions, and interactions through digital devices and infrastructures and devices, the derivation of patterns increasingly depends on abstractive </w:t>
      </w:r>
      <w:del w:author="adrian " w:date="2014-08-05T07:39:00Z" w:id="1096">
        <w:r>
          <w:rPr/>
          <w:delText xml:space="preserve">modes of </w:delText>
        </w:r>
      </w:del>
      <w:ins w:author="adrian " w:date="2014-08-05T07:39:00Z" w:id="1097">
        <w:r>
          <w:rPr/>
          <w:t xml:space="preserve">devices </w:t>
        </w:r>
      </w:ins>
      <w:del w:author="adrian " w:date="2014-08-05T07:39:00Z" w:id="1098">
        <w:r>
          <w:rPr/>
          <w:delText xml:space="preserve">knowing </w:delText>
        </w:r>
      </w:del>
      <w:r>
        <w:rPr/>
        <w:t xml:space="preserve">that classify, cluster, calculate and predict events precisely in order to shape them. Predictive analytics, as demonstrated in Google Research's work on how users' searches foreshadow airline ticket bookings  or car sales </w:t>
      </w:r>
      <w:r>
        <w:rPr/>
        <w:t>(Varian and Choi, 2009)</w:t>
      </w:r>
      <w:r>
        <w:rPr/>
        <w:t xml:space="preserve">, derives patterns from data using a much more technical armature of machine learning techniques. This modelling is an increasingly dense force affecting the feedback loop between people and digital infrastructures </w:t>
      </w:r>
      <w:r>
        <w:rPr/>
        <w:t>(Pariser, 2011)</w:t>
      </w:r>
      <w:r>
        <w:rPr/>
        <w:t xml:space="preserve">. </w:t>
      </w:r>
      <w:ins w:author="adrian " w:date="2014-08-05T07:39:00Z" w:id="1099">
        <w:r>
          <w:rPr/>
          <w:t>Algorithmic classificatory t</w:t>
        </w:r>
      </w:ins>
      <w:del w:author="adrian " w:date="2014-08-05T07:39:00Z" w:id="1100">
        <w:r>
          <w:rPr/>
          <w:delText>T</w:delText>
        </w:r>
      </w:del>
      <w:r>
        <w:rPr/>
        <w:t xml:space="preserve">echniques such </w:t>
      </w:r>
      <w:ins w:author="adrian " w:date="2014-08-05T07:39:00Z" w:id="1101">
        <w:r>
          <w:rPr/>
          <w:t xml:space="preserve">as </w:t>
        </w:r>
      </w:ins>
      <w:r>
        <w:rPr/>
        <w:t>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10">
        <w:r>
          <w:rPr>
            <w:rStyle w:val="style16"/>
          </w:rPr>
          <w:t>https://github.com/harthur/kittydar</w:t>
        </w:r>
      </w:hyperlink>
      <w:r>
        <w:rPr/>
        <w:t xml:space="preserve">) through to thousands of projects implementing 'face detectors' or 'motion detectors' for smart phones, web browsers, and for different operatings systems. Even a single technique like the popular random forest classifier </w:t>
      </w:r>
      <w:r>
        <w:rPr/>
        <w:t>(Breiman, 2001)</w:t>
      </w:r>
      <w:r>
        <w:rPr/>
        <w:t xml:space="preserve"> can be found hundreds of thousands of times in gitbhub.com</w:t>
      </w:r>
      <w:ins w:author="adrian " w:date="2014-08-05T07:45:00Z" w:id="1102">
        <w:r>
          <w:rPr/>
          <w:t xml:space="preserve"> </w:t>
        </w:r>
      </w:ins>
      <w:ins w:author="adrian " w:date="2014-08-05T07:45:00Z" w:id="1103">
        <w:r>
          <w:rPr/>
          <w:t xml:space="preserve">repositories, </w:t>
        </w:r>
      </w:ins>
      <w:r>
        <w:rPr/>
        <w:t xml:space="preserve"> and tens of thousands of times in a popular programming languages such as R </w:t>
      </w:r>
      <w:r>
        <w:rPr/>
        <w:t>(R Development Core Team, 2010)</w:t>
      </w:r>
      <w:r>
        <w:rPr/>
        <w:t xml:space="preserve">. </w:t>
      </w:r>
      <w:ins w:author="adrian " w:date="2014-08-05T07:45:00Z" w:id="1104">
        <w:r>
          <w:rPr/>
          <w:t>Again, t</w:t>
        </w:r>
      </w:ins>
      <w:del w:author="adrian " w:date="2014-08-05T07:45:00Z" w:id="1105">
        <w:r>
          <w:rPr/>
          <w:delText>T</w:delText>
        </w:r>
      </w:del>
      <w:r>
        <w:rPr/>
        <w:t xml:space="preserve">he proliferation of these </w:t>
      </w:r>
      <w:ins w:author="adrian " w:date="2014-08-05T07:45:00Z" w:id="1106">
        <w:r>
          <w:rPr/>
          <w:t xml:space="preserve">classificatory or pattern finding </w:t>
        </w:r>
      </w:ins>
      <w:r>
        <w:rPr/>
        <w:t xml:space="preserve">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w:t>
      </w:r>
      <w:r>
        <w:rPr/>
        <w:t>(Breiman et al., 1984)</w:t>
      </w:r>
      <w:r>
        <w:rPr/>
        <w:t xml:space="preserve">,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pPr>
        <w:pStyle w:val="style22"/>
      </w:pPr>
      <w:ins w:author="adrian " w:date="2014-08-06T06:47:00Z" w:id="1107">
        <w:r>
          <w:rPr/>
          <w:t>In the field of devices, p</w:t>
        </w:r>
      </w:ins>
      <w:del w:author="adrian " w:date="2014-08-06T06:47:00Z" w:id="1108">
        <w:r>
          <w:rPr/>
          <w:delText>P</w:delText>
        </w:r>
      </w:del>
      <w:r>
        <w:rPr/>
        <w:t>atterns</w:t>
      </w:r>
      <w:del w:author="adrian " w:date="2014-08-06T06:47:00Z" w:id="1109">
        <w:r>
          <w:rPr/>
          <w:delText xml:space="preserve">, then, </w:delText>
        </w:r>
      </w:del>
      <w:ins w:author="adrian " w:date="2014-08-06T06:47:00Z" w:id="1110">
        <w:r>
          <w:rPr/>
          <w:t xml:space="preserve"> </w:t>
        </w:r>
      </w:ins>
      <w:r>
        <w:rPr/>
        <w:t xml:space="preserve">are </w:t>
      </w:r>
      <w:del w:author="adrian " w:date="2014-08-06T06:47:00Z" w:id="1111">
        <w:r>
          <w:rPr/>
          <w:delText>made</w:delText>
        </w:r>
      </w:del>
      <w:ins w:author="adrian " w:date="2014-08-06T06:47:00Z" w:id="1112">
        <w:r>
          <w:rPr/>
          <w:t xml:space="preserve"> </w:t>
        </w:r>
      </w:ins>
      <w:ins w:author="adrian " w:date="2014-08-06T06:47:00Z" w:id="1113">
        <w:r>
          <w:rPr/>
          <w:t>generated</w:t>
        </w:r>
      </w:ins>
      <w:r>
        <w:rPr/>
        <w:t>, acted upon, altered and re-imprinted</w:t>
      </w:r>
      <w:del w:author="adrian " w:date="2014-08-06T06:48:00Z" w:id="1114">
        <w:r>
          <w:rPr/>
          <w:delText xml:space="preserve"> in much more rapid cycles</w:delText>
        </w:r>
      </w:del>
      <w:r>
        <w:rPr/>
        <w:t xml:space="preserve">. </w:t>
      </w:r>
      <w:ins w:author="adrian " w:date="2014-08-06T06:48:00Z" w:id="1115">
        <w:r>
          <w:rPr/>
          <w:t>P</w:t>
        </w:r>
      </w:ins>
      <w:del w:author="adrian " w:date="2014-08-06T06:48:00Z" w:id="1116">
        <w:r>
          <w:rPr/>
          <w:delText>In such cases, p</w:delText>
        </w:r>
      </w:del>
      <w:r>
        <w:rPr/>
        <w:t xml:space="preserve">attern recognition is no longer a practice conducted at leisure by expert interpreters or </w:t>
      </w:r>
      <w:ins w:author="adrian " w:date="2014-08-06T06:48:00Z" w:id="1117">
        <w:r>
          <w:rPr/>
          <w:t xml:space="preserve">elite </w:t>
        </w:r>
      </w:ins>
      <w:r>
        <w:rPr/>
        <w:t xml:space="preserve">analysts. </w:t>
      </w:r>
      <w:ins w:author="adrian " w:date="2014-08-06T06:48:00Z" w:id="1118">
        <w:r>
          <w:rPr/>
          <w:t xml:space="preserve">Patterns </w:t>
        </w:r>
      </w:ins>
      <w:del w:author="adrian " w:date="2014-08-06T06:48:00Z" w:id="1119">
        <w:r>
          <w:rPr/>
          <w:delText xml:space="preserve">They </w:delText>
        </w:r>
      </w:del>
      <w:r>
        <w:rPr/>
        <w:t xml:space="preserve">are operational components of </w:t>
      </w:r>
      <w:ins w:author="adrian " w:date="2014-08-06T06:48:00Z" w:id="1120">
        <w:r>
          <w:rPr/>
          <w:t>device-specific zones of culture</w:t>
        </w:r>
      </w:ins>
      <w:del w:author="adrian " w:date="2014-08-06T06:48:00Z" w:id="1121">
        <w:r>
          <w:rPr/>
          <w:delText>the textual environment</w:delText>
        </w:r>
      </w:del>
      <w:r>
        <w:rPr/>
        <w:t xml:space="preserve">.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w:t>
      </w:r>
      <w:del w:author="adrian " w:date="2014-08-05T07:47:00Z" w:id="1122">
        <w:r>
          <w:rPr/>
          <w:delText xml:space="preserve">do </w:delText>
        </w:r>
      </w:del>
      <w:r>
        <w:rPr/>
        <w:t xml:space="preserve">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pPr>
        <w:pStyle w:val="style22"/>
      </w:pPr>
      <w:r>
        <w:rP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w:t>
      </w:r>
      <w:ins w:author="adrian " w:date="2014-08-06T06:49:00Z" w:id="1123">
        <w:r>
          <w:rPr/>
          <w:t xml:space="preserve">techniques </w:t>
        </w:r>
      </w:ins>
      <w:r>
        <w:rPr/>
        <w:t xml:space="preserve">and then </w:t>
      </w:r>
      <w:del w:author="adrian " w:date="2014-08-06T06:49:00Z" w:id="1124">
        <w:r>
          <w:rPr/>
          <w:delText xml:space="preserve">feed them back into the </w:delText>
        </w:r>
      </w:del>
      <w:ins w:author="adrian " w:date="2014-08-06T06:49:00Z" w:id="1125">
        <w:r>
          <w:rPr/>
          <w:t xml:space="preserve">shape </w:t>
        </w:r>
      </w:ins>
      <w:r>
        <w:rPr/>
        <w:t>flow of messages or network connections</w:t>
      </w:r>
      <w:ins w:author="adrian " w:date="2014-08-06T06:49:00Z" w:id="1126">
        <w:r>
          <w:rPr/>
          <w:t xml:space="preserve"> </w:t>
        </w:r>
      </w:ins>
      <w:ins w:author="adrian " w:date="2014-08-06T06:49:00Z" w:id="1127">
        <w:r>
          <w:rPr/>
          <w:t>accordingly</w:t>
        </w:r>
      </w:ins>
      <w:r>
        <w:rPr/>
        <w:t xml:space="preserve">),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w:t>
      </w:r>
      <w:del w:author="adrian " w:date="2014-08-06T07:07:00Z" w:id="1128">
        <w:r>
          <w:rPr/>
          <w:delText xml:space="preserve">Again, scale and pattern are intimately interwoven here. </w:delText>
        </w:r>
      </w:del>
    </w:p>
    <w:p>
      <w:pPr>
        <w:pStyle w:val="style2"/>
        <w:numPr>
          <w:ilvl w:val="1"/>
          <w:numId w:val="1"/>
        </w:numPr>
      </w:pPr>
      <w:r>
        <w:rPr/>
        <w:t xml:space="preserve">Conclusion </w:t>
      </w:r>
    </w:p>
    <w:p>
      <w:pPr>
        <w:pStyle w:val="style22"/>
      </w:pPr>
      <w:ins w:author="adrian " w:date="2014-08-06T07:38:00Z" w:id="1129">
        <w:r>
          <w:rPr/>
          <w:t>While Bourdieu's comment</w:t>
        </w:r>
      </w:ins>
      <w:ins w:author="adrian " w:date="2014-08-06T07:38:00Z" w:id="1130">
        <w:r>
          <w:rPr/>
          <w:t xml:space="preserve">s </w:t>
        </w:r>
      </w:ins>
      <w:ins w:author="adrian " w:date="2014-08-06T07:38:00Z" w:id="1131">
        <w:r>
          <w:rPr/>
          <w:t xml:space="preserve">on devices </w:t>
        </w:r>
      </w:ins>
      <w:ins w:author="adrian " w:date="2014-08-06T07:38:00Z" w:id="1132">
        <w:r>
          <w:rPr/>
          <w:t xml:space="preserve">are </w:t>
        </w:r>
      </w:ins>
      <w:ins w:author="adrian " w:date="2014-08-06T07:38:00Z" w:id="1133">
        <w:r>
          <w:rPr/>
          <w:t>not abundant,  he wrote about traffic lights:</w:t>
        </w:r>
      </w:ins>
    </w:p>
    <w:p>
      <w:pPr>
        <w:pStyle w:val="style28"/>
      </w:pPr>
      <w:ins w:author="adrian " w:date="2014-08-06T07:38:00Z" w:id="1134">
        <w:r>
          <w:rPr/>
          <w:t xml:space="preserve"> </w:t>
        </w:r>
      </w:ins>
      <w:ins w:author="adrian " w:date="2014-08-06T07:38:00Z" w:id="1135">
        <w:r>
          <w:rPr/>
          <w:t xml:space="preserve">The social world is full of calls to order  which function as such only for individuals who are </w:t>
        </w:r>
      </w:ins>
      <w:ins w:author="adrian " w:date="2014-08-06T07:38:00Z" w:id="1136">
        <w:r>
          <w:rPr/>
          <w:t xml:space="preserve">predisposed to notice them, and which, as a red light cause braking, trigger deep-rooted bodily dispositions without passing through consciousness and calculation </w:t>
        </w:r>
      </w:ins>
      <w:ins w:author="adrian " w:date="2014-08-06T07:38:00Z" w:id="1137">
        <w:r>
          <w:rPr/>
          <w:t>(Bourdieu, 2000: 176)</w:t>
        </w:r>
      </w:ins>
      <w:ins w:author="adrian " w:date="2014-08-06T07:38:00Z" w:id="1138">
        <w:r>
          <w:rPr/>
          <w:t>. 176</w:t>
        </w:r>
      </w:ins>
    </w:p>
    <w:p>
      <w:pPr>
        <w:pStyle w:val="style22"/>
      </w:pPr>
      <w:ins w:author="adrian " w:date="2014-08-14T06:33:00Z" w:id="1139">
        <w:r>
          <w:rPr/>
          <w:t>C</w:t>
        </w:r>
      </w:ins>
      <w:ins w:author="adrian " w:date="2014-08-04T09:21:00Z" w:id="1140">
        <w:r>
          <w:rPr/>
          <w:t xml:space="preserve">ontemporary culture is </w:t>
        </w:r>
      </w:ins>
      <w:ins w:author="adrian " w:date="2014-08-04T09:21:00Z" w:id="1141">
        <w:r>
          <w:rPr/>
          <w:t xml:space="preserve">deeply textured by device-specific </w:t>
        </w:r>
      </w:ins>
      <w:ins w:author="adrian " w:date="2014-08-04T09:21:00Z" w:id="1142">
        <w:r>
          <w:rPr/>
          <w:t xml:space="preserve">calls to order. </w:t>
        </w:r>
      </w:ins>
      <w:ins w:author="adrian " w:date="2014-08-04T09:21:00Z" w:id="1143">
        <w:r>
          <w:rPr/>
          <w:t xml:space="preserve">Reactions to these signals, for those who </w:t>
        </w:r>
      </w:ins>
      <w:ins w:author="adrian " w:date="2014-08-04T09:21:00Z" w:id="1144">
        <w:r>
          <w:rPr/>
          <w:t xml:space="preserve">notice </w:t>
        </w:r>
      </w:ins>
      <w:ins w:author="adrian " w:date="2014-08-04T09:21:00Z" w:id="1145">
        <w:r>
          <w:rPr/>
          <w:t xml:space="preserve">them, are </w:t>
        </w:r>
      </w:ins>
      <w:ins w:author="adrian " w:date="2014-08-04T09:21:00Z" w:id="1146">
        <w:r>
          <w:rPr/>
          <w:t xml:space="preserve">often </w:t>
        </w:r>
      </w:ins>
      <w:ins w:author="adrian " w:date="2014-08-04T09:21:00Z" w:id="1147">
        <w:r>
          <w:rPr/>
          <w:t xml:space="preserve">deep-rooted and bodily </w:t>
        </w:r>
      </w:ins>
      <w:ins w:author="adrian " w:date="2014-08-04T09:21:00Z" w:id="1148">
        <w:r>
          <w:rPr/>
          <w:t>enacted</w:t>
        </w:r>
      </w:ins>
      <w:ins w:author="adrian " w:date="2014-08-04T09:21:00Z" w:id="1149">
        <w:r>
          <w:rPr/>
          <w:t xml:space="preserve">. </w:t>
        </w:r>
      </w:ins>
      <w:ins w:author="adrian " w:date="2014-08-04T09:21:00Z" w:id="1150">
        <w:r>
          <w:rPr/>
          <w:t xml:space="preserve">The </w:t>
        </w:r>
      </w:ins>
      <w:ins w:author="adrian " w:date="2014-08-04T09:21:00Z" w:id="1151">
        <w:r>
          <w:rPr/>
          <w:t xml:space="preserve">repositories </w:t>
        </w:r>
      </w:ins>
      <w:ins w:author="adrian " w:date="2014-08-04T09:21:00Z" w:id="1152">
        <w:r>
          <w:rPr/>
          <w:t xml:space="preserve">of Github.com, which we have only lightly explored here, illustrate something of </w:t>
        </w:r>
      </w:ins>
      <w:ins w:author="adrian " w:date="2014-08-04T09:21:00Z" w:id="1153">
        <w:r>
          <w:rPr/>
          <w:t>the variety of signals flashing in contemporary social worlds</w:t>
        </w:r>
      </w:ins>
      <w:ins w:author="adrian " w:date="2014-08-04T09:21:00Z" w:id="1154">
        <w:r>
          <w:rPr/>
          <w:t xml:space="preserve">. It points to forms of </w:t>
        </w:r>
      </w:ins>
      <w:ins w:author="adrian " w:date="2014-08-04T09:21:00Z" w:id="1155">
        <w:r>
          <w:rPr/>
          <w:t xml:space="preserve">reactions </w:t>
        </w:r>
      </w:ins>
      <w:ins w:author="adrian " w:date="2014-08-04T09:21:00Z" w:id="1156">
        <w:r>
          <w:rPr/>
          <w:t>that go well beyond braking or accelerating, yet remain for all that somewhat non-conscious or largely affective</w:t>
        </w:r>
      </w:ins>
      <w:ins w:author="adrian " w:date="2014-08-04T09:21:00Z" w:id="1157">
        <w:r>
          <w:rPr/>
          <w:t>. The experience of spiralling in and out of device-specific feedback loops generates many form</w:t>
        </w:r>
      </w:ins>
      <w:ins w:author="adrian " w:date="2014-08-04T09:21:00Z" w:id="1158">
        <w:r>
          <w:rPr/>
          <w:t>s</w:t>
        </w:r>
      </w:ins>
      <w:ins w:author="adrian " w:date="2014-08-04T09:21:00Z" w:id="1159">
        <w:r>
          <w:rPr/>
          <w:t xml:space="preserve"> of reaction and reactivity</w:t>
        </w:r>
      </w:ins>
      <w:ins w:author="adrian " w:date="2014-08-04T09:21:00Z" w:id="1160">
        <w:r>
          <w:rPr/>
          <w:t>.</w:t>
        </w:r>
      </w:ins>
    </w:p>
    <w:p>
      <w:pPr>
        <w:pStyle w:val="style22"/>
      </w:pPr>
      <w:ins w:author="adrian " w:date="2014-08-08T06:57:00Z" w:id="1161">
        <w:r>
          <w:rPr/>
          <w:t xml:space="preserve">In </w:t>
        </w:r>
      </w:ins>
      <w:ins w:author="adrian " w:date="2014-08-08T06:57:00Z" w:id="1162">
        <w:r>
          <w:rPr/>
          <w:t>the field of devices</w:t>
        </w:r>
      </w:ins>
      <w:ins w:author="adrian " w:date="2014-08-08T06:57:00Z" w:id="1163">
        <w:r>
          <w:rPr/>
          <w:t xml:space="preserve">, relations between devices connect, disconnect, attract, configure, imitate, intensify and re-distribute </w:t>
        </w:r>
      </w:ins>
      <w:ins w:author="adrian " w:date="2014-08-08T06:57:00Z" w:id="1164">
        <w:r>
          <w:rPr/>
          <w:t xml:space="preserve">signals for </w:t>
        </w:r>
      </w:ins>
      <w:ins w:author="adrian " w:date="2014-08-08T06:57:00Z" w:id="1165">
        <w:r>
          <w:rPr/>
          <w:t xml:space="preserve">ordered </w:t>
        </w:r>
      </w:ins>
      <w:ins w:author="adrian " w:date="2014-08-08T06:57:00Z" w:id="1166">
        <w:r>
          <w:rPr/>
          <w:t xml:space="preserve">social action. </w:t>
        </w:r>
      </w:ins>
      <w:ins w:author="adrian " w:date="2014-08-06T07:24:00Z" w:id="1167">
        <w:r>
          <w:rPr/>
          <w:t xml:space="preserve">The case of Github shows too that </w:t>
        </w:r>
      </w:ins>
      <w:del w:author="adrian " w:date="2014-08-06T07:24:00Z" w:id="1168">
        <w:r>
          <w:rPr/>
          <w:delText xml:space="preserve">Organised </w:delText>
        </w:r>
      </w:del>
      <w:r>
        <w:rPr/>
        <w:t xml:space="preserve">attempts to </w:t>
      </w:r>
      <w:ins w:author="adrian " w:date="2014-08-08T06:57:00Z" w:id="1169">
        <w:r>
          <w:rPr/>
          <w:t xml:space="preserve">configure </w:t>
        </w:r>
      </w:ins>
      <w:del w:author="adrian " w:date="2014-08-08T06:57:00Z" w:id="1170">
        <w:r>
          <w:rPr/>
          <w:delText xml:space="preserve">analyse and study </w:delText>
        </w:r>
      </w:del>
      <w:r>
        <w:rPr/>
        <w:t xml:space="preserve">social patterns </w:t>
      </w:r>
      <w:ins w:author="adrian " w:date="2014-08-08T06:57:00Z" w:id="1171">
        <w:r>
          <w:rPr/>
          <w:t>of actio</w:t>
        </w:r>
      </w:ins>
      <w:ins w:author="adrian " w:date="2014-08-08T06:58:00Z" w:id="1172">
        <w:r>
          <w:rPr/>
          <w:t xml:space="preserve">n </w:t>
        </w:r>
      </w:ins>
      <w:r>
        <w:rPr/>
        <w:t xml:space="preserve">have animated the growth of large-scale digital infrastructures and social media. The algorithmic elements of search engines such as Google Web Search's </w:t>
      </w:r>
      <w:r>
        <w:rPr>
          <w:i/>
          <w:iCs/>
        </w:rPr>
        <w:t xml:space="preserve">PageRank </w:t>
      </w:r>
      <w:r>
        <w:rPr>
          <w:i w:val="false"/>
          <w:iCs w:val="false"/>
        </w:rPr>
        <w:t xml:space="preserve"> algorithm </w:t>
      </w:r>
      <w:r>
        <w:rPr/>
        <w:t xml:space="preserve"> or Facebook's  </w:t>
      </w:r>
      <w:r>
        <w:rPr>
          <w:i/>
          <w:iCs/>
        </w:rPr>
        <w:t xml:space="preserve">Social Graph </w:t>
      </w:r>
      <w:ins w:author="adrian " w:date="2014-08-06T07:25:00Z" w:id="1173">
        <w:r>
          <w:rPr>
            <w:i w:val="false"/>
            <w:iCs w:val="false"/>
          </w:rPr>
          <w:t xml:space="preserve">are </w:t>
        </w:r>
      </w:ins>
      <w:ins w:author="adrian " w:date="2014-08-06T07:26:00Z" w:id="1174">
        <w:r>
          <w:rPr>
            <w:i w:val="false"/>
            <w:iCs w:val="false"/>
          </w:rPr>
          <w:t xml:space="preserve">two better known instances of the ways in which </w:t>
        </w:r>
      </w:ins>
      <w:del w:author="adrian " w:date="2014-08-06T07:26:00Z" w:id="1175">
        <w:r>
          <w:rPr>
            <w:i w:val="false"/>
            <w:iCs w:val="false"/>
          </w:rPr>
          <w:delText xml:space="preserve">that </w:delText>
        </w:r>
      </w:del>
      <w:del w:author="adrian " w:date="2014-08-06T07:25:00Z" w:id="1176">
        <w:r>
          <w:rPr>
            <w:i w:val="false"/>
            <w:iCs w:val="false"/>
          </w:rPr>
          <w:delText xml:space="preserve">suggest </w:delText>
        </w:r>
      </w:del>
      <w:r>
        <w:rPr>
          <w:i w:val="false"/>
          <w:iCs w:val="false"/>
        </w:rPr>
        <w:t xml:space="preserve">the detection of social patterns and flows of meanings, texts and readers has been </w:t>
      </w:r>
      <w:del w:author="adrian " w:date="2014-08-06T07:26:00Z" w:id="1177">
        <w:r>
          <w:rPr>
            <w:i w:val="false"/>
            <w:iCs w:val="false"/>
          </w:rPr>
          <w:delText xml:space="preserve">a </w:delText>
        </w:r>
      </w:del>
      <w:r>
        <w:rPr>
          <w:i w:val="false"/>
          <w:iCs w:val="false"/>
        </w:rPr>
        <w:t xml:space="preserve">pivotal </w:t>
      </w:r>
      <w:del w:author="adrian " w:date="2014-08-06T07:26:00Z" w:id="1178">
        <w:r>
          <w:rPr>
            <w:i w:val="false"/>
            <w:iCs w:val="false"/>
          </w:rPr>
          <w:delText xml:space="preserve">device </w:delText>
        </w:r>
      </w:del>
      <w:r>
        <w:rPr>
          <w:i w:val="false"/>
          <w:iCs w:val="false"/>
        </w:rPr>
        <w:t xml:space="preserve">in the growth of digital culture. </w:t>
      </w:r>
      <w:del w:author="adrian " w:date="2014-08-06T07:10:00Z" w:id="1179">
        <w:r>
          <w:rPr>
            <w:i w:val="false"/>
            <w:iCs w:val="false"/>
          </w:rPr>
          <w:delText xml:space="preserve">Where does this leave digital sociology? </w:delText>
        </w:r>
      </w:del>
      <w:ins w:author="adrian " w:date="2014-08-14T06:37:00Z" w:id="1180">
        <w:r>
          <w:rPr>
            <w:i w:val="false"/>
            <w:iCs w:val="false"/>
          </w:rPr>
          <w:t xml:space="preserve"> </w:t>
        </w:r>
      </w:ins>
      <w:ins w:author="adrian " w:date="2014-08-14T06:37:00Z" w:id="1181">
        <w:r>
          <w:rPr>
            <w:i w:val="false"/>
            <w:iCs w:val="false"/>
          </w:rPr>
          <w:t xml:space="preserve">Devices devoted to </w:t>
        </w:r>
      </w:ins>
      <w:ins w:author="adrian " w:date="2014-08-14T06:37:00Z" w:id="1182">
        <w:r>
          <w:rPr>
            <w:i w:val="false"/>
            <w:iCs w:val="false"/>
          </w:rPr>
          <w:t xml:space="preserve">pattern recognition </w:t>
        </w:r>
      </w:ins>
      <w:ins w:author="adrian " w:date="2014-08-14T06:37:00Z" w:id="1183">
        <w:r>
          <w:rPr>
            <w:i w:val="false"/>
            <w:iCs w:val="false"/>
          </w:rPr>
          <w:t xml:space="preserve">or </w:t>
        </w:r>
      </w:ins>
      <w:ins w:author="adrian " w:date="2014-08-14T06:37:00Z" w:id="1184">
        <w:r>
          <w:rPr>
            <w:i w:val="false"/>
            <w:iCs w:val="false"/>
          </w:rPr>
          <w:t xml:space="preserve">data visualisations themselves </w:t>
        </w:r>
      </w:ins>
      <w:ins w:author="adrian " w:date="2014-08-14T06:37:00Z" w:id="1185">
        <w:r>
          <w:rPr>
            <w:i w:val="false"/>
            <w:iCs w:val="false"/>
          </w:rPr>
          <w:t>flash signals amidst</w:t>
        </w:r>
      </w:ins>
      <w:ins w:author="adrian " w:date="2014-08-14T06:37:00Z" w:id="1186">
        <w:r>
          <w:rPr>
            <w:i w:val="false"/>
            <w:iCs w:val="false"/>
          </w:rPr>
          <w:t xml:space="preserve"> </w:t>
        </w:r>
      </w:ins>
      <w:ins w:author="adrian " w:date="2014-08-14T06:37:00Z" w:id="1187">
        <w:r>
          <w:rPr>
            <w:i w:val="false"/>
            <w:iCs w:val="false"/>
          </w:rPr>
          <w:t xml:space="preserve">a </w:t>
        </w:r>
      </w:ins>
      <w:ins w:author="adrian " w:date="2014-08-14T06:37:00Z" w:id="1188">
        <w:r>
          <w:rPr>
            <w:i w:val="false"/>
            <w:iCs w:val="false"/>
          </w:rPr>
          <w:t xml:space="preserve">field </w:t>
        </w:r>
      </w:ins>
      <w:ins w:author="adrian " w:date="2014-08-14T06:37:00Z" w:id="1189">
        <w:r>
          <w:rPr>
            <w:i w:val="false"/>
            <w:iCs w:val="false"/>
          </w:rPr>
          <w:t>of devices</w:t>
        </w:r>
      </w:ins>
      <w:ins w:author="adrian " w:date="2014-08-14T06:38:00Z" w:id="1190">
        <w:r>
          <w:rPr>
            <w:i w:val="false"/>
            <w:iCs w:val="false"/>
          </w:rPr>
          <w:t xml:space="preserve">. </w:t>
        </w:r>
      </w:ins>
      <w:ins w:author="adrian " w:date="2014-08-06T07:10:00Z" w:id="1191">
        <w:r>
          <w:rPr>
            <w:i w:val="false"/>
            <w:iCs w:val="false"/>
          </w:rPr>
          <w:t xml:space="preserve">In analysing the vectoral components of the field of devices or tracing the reactions to that field, digital sociology is not doing anything radically different to people who inhabit this field.  </w:t>
        </w:r>
      </w:ins>
      <w:del w:author="adrian " w:date="2014-08-06T07:10:00Z" w:id="1192">
        <w:r>
          <w:rPr>
            <w:i w:val="false"/>
            <w:iCs w:val="false"/>
          </w:rPr>
          <w:delText>Several years ago, one of the editors of the current volume wrote</w:delText>
        </w:r>
      </w:del>
      <w:ins w:author="adrian " w:date="2014-08-06T07:10:00Z" w:id="1193">
        <w:r>
          <w:rPr/>
          <w:t>Sava</w:t>
        </w:r>
      </w:ins>
      <w:ins w:author="adrian " w:date="2014-08-06T07:11:00Z" w:id="1194">
        <w:r>
          <w:rPr/>
          <w:t xml:space="preserve">ge </w:t>
        </w:r>
      </w:ins>
      <w:ins w:author="adrian " w:date="2014-08-06T07:28:00Z" w:id="1195">
        <w:r>
          <w:rPr/>
          <w:t>suggests that</w:t>
        </w:r>
      </w:ins>
      <w:r>
        <w:rPr/>
        <w:t>:</w:t>
      </w:r>
    </w:p>
    <w:p>
      <w:pPr>
        <w:pStyle w:val="style28"/>
      </w:pPr>
      <w:del w:author="adrian " w:date="2014-08-06T07:27:00Z" w:id="1196">
        <w:r>
          <w:rPr/>
          <w:delText xml:space="preserve">It follows that </w:delText>
        </w:r>
      </w:del>
      <w:r>
        <w:rPr/>
        <w:t xml:space="preserve">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w:t>
      </w:r>
      <w:r>
        <w:rPr/>
        <w:t>(Savage, 2009: 171)</w:t>
      </w:r>
      <w:r>
        <w:rPr/>
        <w:t>.</w:t>
      </w:r>
    </w:p>
    <w:p>
      <w:pPr>
        <w:pStyle w:val="style22"/>
      </w:pPr>
      <w:r>
        <w:rP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w:t>
      </w:r>
      <w:r>
        <w:rPr/>
        <w:t>(Arvidsson, 2011)</w:t>
      </w:r>
      <w:r>
        <w:rPr/>
        <w:t xml:space="preserve"> directly act on that patterning. </w:t>
      </w:r>
    </w:p>
    <w:p>
      <w:pPr>
        <w:pStyle w:val="style22"/>
      </w:pPr>
      <w:ins w:author="adrian " w:date="2014-08-06T07:28:00Z" w:id="1197">
        <w:r>
          <w:rPr/>
          <w:t>I</w:t>
        </w:r>
      </w:ins>
      <w:del w:author="adrian " w:date="2014-08-06T07:28:00Z" w:id="1198">
        <w:r>
          <w:rPr/>
          <w:delText>We suggest i</w:delText>
        </w:r>
      </w:del>
      <w:r>
        <w:rPr/>
        <w:t xml:space="preserve">dentifying  events that </w:t>
      </w:r>
      <w:del w:author="adrian " w:date="2014-08-08T06:59:00Z" w:id="1199">
        <w:r>
          <w:rPr/>
          <w:delText xml:space="preserve">link </w:delText>
        </w:r>
      </w:del>
      <w:ins w:author="adrian " w:date="2014-08-08T06:59:00Z" w:id="1200">
        <w:r>
          <w:rPr/>
          <w:t xml:space="preserve">animate </w:t>
        </w:r>
      </w:ins>
      <w:r>
        <w:rPr/>
        <w:t xml:space="preserve">this patterning and scaling is a key concern for digital sociology. The 'massive, culturally-saturated feedback loop' </w:t>
      </w:r>
      <w:del w:author="adrian " w:date="2014-08-06T07:28:00Z" w:id="1201">
        <w:r>
          <w:rPr/>
          <w:delText xml:space="preserve">produces </w:delText>
        </w:r>
      </w:del>
      <w:ins w:author="adrian " w:date="2014-08-06T07:29:00Z" w:id="1202">
        <w:r>
          <w:rPr/>
          <w:t xml:space="preserve">arises from </w:t>
        </w:r>
      </w:ins>
      <w:del w:author="adrian " w:date="2014-08-06T07:28:00Z" w:id="1203">
        <w:r>
          <w:rPr/>
          <w:delText xml:space="preserve">massive </w:delText>
        </w:r>
      </w:del>
      <w:ins w:author="adrian " w:date="2014-08-06T07:28:00Z" w:id="1204">
        <w:r>
          <w:rPr/>
          <w:t xml:space="preserve">device </w:t>
        </w:r>
      </w:ins>
      <w:del w:author="adrian " w:date="2014-08-06T07:28:00Z" w:id="1205">
        <w:r>
          <w:rPr/>
          <w:delText>feedback</w:delText>
        </w:r>
      </w:del>
      <w:r>
        <w:rPr/>
        <w:t xml:space="preserve">-saturated </w:t>
      </w:r>
      <w:del w:author="adrian " w:date="2014-08-06T07:29:00Z" w:id="1206">
        <w:r>
          <w:rPr/>
          <w:delText>cultural loops</w:delText>
        </w:r>
      </w:del>
      <w:ins w:author="adrian " w:date="2014-08-06T07:29:00Z" w:id="1207">
        <w:r>
          <w:rPr/>
          <w:t>social action</w:t>
        </w:r>
      </w:ins>
      <w:r>
        <w:rPr/>
        <w:t xml:space="preserve">. As the case of Github shows, the process of </w:t>
      </w:r>
      <w:ins w:author="adrian " w:date="2014-08-08T06:59:00Z" w:id="1208">
        <w:r>
          <w:rPr/>
          <w:t xml:space="preserve">making, configuring, arranging and aligning </w:t>
        </w:r>
      </w:ins>
      <w:del w:author="adrian " w:date="2014-08-08T06:59:00Z" w:id="1209">
        <w:r>
          <w:rPr/>
          <w:delText xml:space="preserve">implementing social inscription </w:delText>
        </w:r>
      </w:del>
      <w:r>
        <w:rPr/>
        <w:t xml:space="preserve">devices is itself a highly </w:t>
      </w:r>
      <w:ins w:author="adrian " w:date="2014-08-08T06:59:00Z" w:id="1210">
        <w:r>
          <w:rPr/>
          <w:t xml:space="preserve">dynamic </w:t>
        </w:r>
      </w:ins>
      <w:del w:author="adrian " w:date="2014-08-08T06:59:00Z" w:id="1211">
        <w:r>
          <w:rPr/>
          <w:delText xml:space="preserve">social </w:delText>
        </w:r>
      </w:del>
      <w:r>
        <w:rPr/>
        <w:t xml:space="preserve">field </w:t>
      </w:r>
      <w:ins w:author="adrian " w:date="2014-08-08T06:59:00Z" w:id="1212">
        <w:r>
          <w:rPr/>
          <w:t xml:space="preserve">of linkages, associations, </w:t>
        </w:r>
      </w:ins>
      <w:ins w:author="adrian " w:date="2014-08-08T06:59:00Z" w:id="1213">
        <w:r>
          <w:rPr/>
          <w:t xml:space="preserve">and </w:t>
        </w:r>
      </w:ins>
      <w:ins w:author="adrian " w:date="2014-08-08T06:59:00Z" w:id="1214">
        <w:r>
          <w:rPr/>
          <w:t xml:space="preserve">imitations,  </w:t>
        </w:r>
      </w:ins>
      <w:ins w:author="adrian " w:date="2014-08-08T07:00:00Z" w:id="1215">
        <w:r>
          <w:rPr/>
          <w:t xml:space="preserve">where social action </w:t>
        </w:r>
      </w:ins>
      <w:ins w:author="adrian " w:date="2014-08-08T07:00:00Z" w:id="1216">
        <w:r>
          <w:rPr/>
          <w:t xml:space="preserve">is </w:t>
        </w:r>
      </w:ins>
      <w:del w:author="adrian " w:date="2014-08-08T07:00:00Z" w:id="1217">
        <w:r>
          <w:rPr/>
          <w:delText xml:space="preserve">filled with its </w:delText>
        </w:r>
      </w:del>
      <w:ins w:author="adrian " w:date="2014-08-08T07:00:00Z" w:id="1218">
        <w:r>
          <w:rPr/>
          <w:t xml:space="preserve">often concerned with </w:t>
        </w:r>
      </w:ins>
      <w:del w:author="adrian " w:date="2014-08-08T07:00:00Z" w:id="1219">
        <w:r>
          <w:rPr/>
          <w:delText xml:space="preserve">own </w:delText>
        </w:r>
      </w:del>
      <w:ins w:author="adrian " w:date="2014-08-08T07:01:00Z" w:id="1220">
        <w:r>
          <w:rPr/>
          <w:t xml:space="preserve">problems of </w:t>
        </w:r>
      </w:ins>
      <w:r>
        <w:rPr/>
        <w:t>pattern</w:t>
      </w:r>
      <w:del w:author="adrian " w:date="2014-08-08T07:01:00Z" w:id="1221">
        <w:r>
          <w:rPr/>
          <w:delText xml:space="preserve">s </w:delText>
        </w:r>
      </w:del>
      <w:r>
        <w:rPr/>
        <w:t xml:space="preserve">and </w:t>
      </w:r>
      <w:del w:author="adrian " w:date="2014-08-08T07:00:00Z" w:id="1222">
        <w:r>
          <w:rPr/>
          <w:delText xml:space="preserve">problems </w:delText>
        </w:r>
      </w:del>
      <w:r>
        <w:rPr/>
        <w:t xml:space="preserve">of scale. The 'simple generation of categories and groups' that Savage refers to can certainly be found there, replicating and propagating at scale. </w:t>
      </w:r>
    </w:p>
    <w:p>
      <w:pPr>
        <w:pStyle w:val="style22"/>
      </w:pPr>
      <w:ins w:author="adrian " w:date="2014-08-08T07:01:00Z" w:id="1223">
        <w:r>
          <w:rPr/>
          <w:t>We have suggested that social researchers in the field of devices react, like other particip</w:t>
        </w:r>
      </w:ins>
      <w:ins w:author="adrian " w:date="2014-08-08T07:02:00Z" w:id="1224">
        <w:r>
          <w:rPr/>
          <w:t xml:space="preserve">ants, to calls to order in their own practice. </w:t>
        </w:r>
      </w:ins>
      <w:del w:author="adrian " w:date="2014-08-08T07:02:00Z" w:id="1225">
        <w:r>
          <w:rPr/>
          <w:delText xml:space="preserve">Furthermore, </w:delText>
        </w:r>
      </w:del>
      <w:ins w:author="adrian " w:date="2014-08-08T07:02:00Z" w:id="1226">
        <w:r>
          <w:rPr/>
          <w:t>D</w:t>
        </w:r>
      </w:ins>
      <w:r>
        <w:rPr/>
        <w:t>digital sociology and certainly social research more generally is not immune from the aura</w:t>
      </w:r>
      <w:ins w:author="adrian " w:date="2014-08-08T07:02:00Z" w:id="1227">
        <w:r>
          <w:rPr/>
          <w:t xml:space="preserve">tic imperatives to methodologically emulate and align themselves with the </w:t>
        </w:r>
      </w:ins>
      <w:ins w:author="adrian " w:date="2014-08-08T07:03:00Z" w:id="1228">
        <w:r>
          <w:rPr/>
          <w:t>infrastructures and practices</w:t>
        </w:r>
      </w:ins>
      <w:r>
        <w:rPr/>
        <w:t xml:space="preserve"> </w:t>
      </w:r>
      <w:ins w:author="adrian " w:date="2014-08-08T07:03:00Z" w:id="1229">
        <w:r>
          <w:rPr/>
          <w:t>of the field of devices (such as 'big data')</w:t>
        </w:r>
      </w:ins>
      <w:del w:author="adrian " w:date="2014-08-08T07:03:00Z" w:id="1230">
        <w:r>
          <w:rPr/>
          <w:delText>of 'big data.'</w:delText>
        </w:r>
      </w:del>
      <w:ins w:author="adrian " w:date="2014-08-08T07:03:00Z" w:id="1231">
        <w:r>
          <w:rPr/>
          <w:t xml:space="preserve"> </w:t>
        </w:r>
      </w:ins>
      <w:r>
        <w:rPr/>
        <w:t xml:space="preserve"> It </w:t>
      </w:r>
      <w:ins w:author="adrian " w:date="2014-08-08T07:03:00Z" w:id="1232">
        <w:r>
          <w:rPr/>
          <w:t xml:space="preserve">grapples </w:t>
        </w:r>
      </w:ins>
      <w:del w:author="adrian " w:date="2014-08-08T07:03:00Z" w:id="1233">
        <w:r>
          <w:rPr/>
          <w:delText xml:space="preserve">is always grappling </w:delText>
        </w:r>
      </w:del>
      <w:r>
        <w:rPr/>
        <w:t xml:space="preserve">with the reflexive-recursive problem of its own implication in methods, techniques and infrastructures for deriving pattern. </w:t>
      </w:r>
      <w:del w:author="adrian " w:date="2014-08-08T07:04:00Z" w:id="1234">
        <w:r>
          <w:rPr/>
          <w:delText>We can easily, as d</w:delText>
        </w:r>
      </w:del>
      <w:ins w:author="adrian " w:date="2014-08-08T07:04:00Z" w:id="1235">
        <w:r>
          <w:rPr/>
          <w:t>D</w:t>
        </w:r>
      </w:ins>
      <w:r>
        <w:rPr/>
        <w:t xml:space="preserve">igital social researchers, find ourselves lost in  the labyrinth of technical possibilities opening up around platforms, tools, visual forms and data flows.  </w:t>
      </w:r>
      <w:del w:author="adrian " w:date="2014-08-06T07:29:00Z" w:id="1236">
        <w:r>
          <w:rPr/>
          <w:delText>In this labyrinth</w:delText>
        </w:r>
      </w:del>
      <w:ins w:author="adrian " w:date="2014-08-08T07:04:00Z" w:id="1237">
        <w:r>
          <w:rPr/>
          <w:t>T</w:t>
        </w:r>
      </w:ins>
      <w:ins w:author="adrian " w:date="2014-08-06T07:29:00Z" w:id="1238">
        <w:r>
          <w:rPr/>
          <w:t xml:space="preserve">he </w:t>
        </w:r>
      </w:ins>
      <w:ins w:author="adrian " w:date="2014-08-06T07:29:00Z" w:id="1239">
        <w:r>
          <w:rPr/>
          <w:t>experience</w:t>
        </w:r>
      </w:ins>
      <w:ins w:author="adrian " w:date="2014-08-06T07:29:00Z" w:id="1240">
        <w:r>
          <w:rPr/>
          <w:t xml:space="preserve"> of being </w:t>
        </w:r>
      </w:ins>
      <w:ins w:author="adrian " w:date="2014-08-06T07:29:00Z" w:id="1241">
        <w:r>
          <w:rPr/>
          <w:t xml:space="preserve">somewhat </w:t>
        </w:r>
      </w:ins>
      <w:ins w:author="adrian " w:date="2014-08-08T07:05:00Z" w:id="1242">
        <w:r>
          <w:rPr/>
          <w:t xml:space="preserve">caught up </w:t>
        </w:r>
      </w:ins>
      <w:del w:author="adrian " w:date="2014-08-08T07:04:00Z" w:id="1243">
        <w:r>
          <w:rPr/>
          <w:delText xml:space="preserve">, we </w:delText>
        </w:r>
      </w:del>
      <w:del w:author="adrian " w:date="2014-08-06T07:29:00Z" w:id="1244">
        <w:r>
          <w:rPr/>
          <w:delText>have been suggesting</w:delText>
        </w:r>
      </w:del>
      <w:del w:author="adrian " w:date="2014-08-08T07:04:00Z" w:id="1245">
        <w:r>
          <w:rPr/>
          <w:delText>,</w:delText>
        </w:r>
      </w:del>
      <w:r>
        <w:rPr/>
        <w:t xml:space="preserve"> </w:t>
      </w:r>
      <w:ins w:author="adrian " w:date="2014-08-06T07:29:00Z" w:id="1246">
        <w:r>
          <w:rPr/>
          <w:t xml:space="preserve">in </w:t>
        </w:r>
      </w:ins>
      <w:r>
        <w:rPr/>
        <w:t xml:space="preserve">the entanglements of pattern and scale </w:t>
      </w:r>
      <w:ins w:author="adrian " w:date="2014-08-06T07:30:00Z" w:id="1247">
        <w:r>
          <w:rPr/>
          <w:t xml:space="preserve">might for digital sociology be a necessary step towards sensing </w:t>
        </w:r>
      </w:ins>
      <w:ins w:author="adrian " w:date="2014-08-06T07:31:00Z" w:id="1248">
        <w:r>
          <w:rPr/>
          <w:t xml:space="preserve">the fluid generative potentials in the field of devices. </w:t>
        </w:r>
      </w:ins>
      <w:del w:author="adrian " w:date="2014-08-06T07:31:00Z" w:id="1249">
        <w:r>
          <w:rPr/>
          <w:delText>present the primary objects and means of analysis of saturated feedback loops typical digital cultures</w:delText>
        </w:r>
      </w:del>
      <w:r>
        <w:rPr/>
        <w:t xml:space="preserve">. These entanglements between scale and pattern, and especially between the different ways in which pattern might be found could offer a way </w:t>
      </w:r>
      <w:ins w:author="adrian " w:date="2014-08-06T07:31:00Z" w:id="1250">
        <w:r>
          <w:rPr/>
          <w:t xml:space="preserve">for sociology </w:t>
        </w:r>
      </w:ins>
      <w:del w:author="adrian " w:date="2014-08-06T07:31:00Z" w:id="1251">
        <w:r>
          <w:rPr/>
          <w:delText xml:space="preserve">to avoid </w:delText>
        </w:r>
      </w:del>
      <w:ins w:author="adrian " w:date="2014-08-06T07:31:00Z" w:id="1252">
        <w:r>
          <w:rPr/>
          <w:t xml:space="preserve">deviate from </w:t>
        </w:r>
      </w:ins>
      <w:r>
        <w:rPr/>
        <w:t xml:space="preserve">the </w:t>
      </w:r>
      <w:ins w:author="adrian " w:date="2014-08-06T07:31:00Z" w:id="1253">
        <w:r>
          <w:rPr/>
          <w:t xml:space="preserve">scaled-up </w:t>
        </w:r>
      </w:ins>
      <w:r>
        <w:rPr/>
        <w:t xml:space="preserve">homogeneity and uniformity of predictive analytics with their highly constrained commitment to increasing advertising revenue or sales. </w:t>
      </w:r>
    </w:p>
    <w:p>
      <w:pPr>
        <w:pStyle w:val="style22"/>
      </w:pPr>
      <w:r>
        <w:rPr>
          <w:shd w:fill="FFFF00" w:val="clear"/>
        </w:rPr>
      </w:r>
    </w:p>
    <w:p>
      <w:pPr>
        <w:pStyle w:val="style2"/>
        <w:numPr>
          <w:ilvl w:val="1"/>
          <w:numId w:val="1"/>
        </w:numPr>
      </w:pPr>
      <w:r>
        <w:rPr/>
        <w:t>References</w:t>
      </w:r>
    </w:p>
    <w:p>
      <w:pPr>
        <w:sectPr>
          <w:headerReference r:id="rId11" w:type="default"/>
          <w:endnotePr>
            <w:numFmt w:val="lowerRoman"/>
          </w:endnotePr>
          <w:type w:val="nextPage"/>
          <w:pgSz w:h="16838" w:w="11906"/>
          <w:pgMar w:bottom="1134" w:footer="0" w:gutter="0" w:header="1134" w:left="1134" w:right="1134" w:top="1659"/>
          <w:pgNumType w:fmt="decimal"/>
          <w:formProt w:val="false"/>
          <w:textDirection w:val="lrTb"/>
        </w:sectPr>
      </w:pPr>
    </w:p>
    <w:p>
      <w:pPr>
        <w:pStyle w:val="style26"/>
      </w:pPr>
      <w:ins w:author="adrian " w:date="2014-08-06T07:39:00Z" w:id="1255">
        <w:r>
          <w:rPr/>
          <w:t xml:space="preserve">Abbott A (2001) </w:t>
        </w:r>
      </w:ins>
      <w:ins w:author="adrian " w:date="2014-08-06T07:39:00Z" w:id="1256">
        <w:r>
          <w:rPr>
            <w:i/>
          </w:rPr>
          <w:t>Time matters: on theory and method</w:t>
        </w:r>
      </w:ins>
      <w:ins w:author="adrian " w:date="2014-08-06T07:39:00Z" w:id="1257">
        <w:r>
          <w:rPr>
            <w:i w:val="false"/>
          </w:rPr>
          <w:t>. University of Chicago press.</w:t>
        </w:r>
      </w:ins>
    </w:p>
    <w:p>
      <w:pPr>
        <w:pStyle w:val="style26"/>
      </w:pPr>
      <w:ins w:author="adrian " w:date="2014-08-06T07:39:00Z" w:id="1258">
        <w:r>
          <w:rPr>
            <w:i w:val="false"/>
          </w:rPr>
          <w:t xml:space="preserve">Adkins L and Lury C (2009) Introduction: What Is the Empirical? </w:t>
        </w:r>
      </w:ins>
      <w:ins w:author="adrian " w:date="2014-08-06T07:39:00Z" w:id="1259">
        <w:r>
          <w:rPr>
            <w:i/>
          </w:rPr>
          <w:t>European Journal of Social Theory</w:t>
        </w:r>
      </w:ins>
      <w:ins w:author="adrian " w:date="2014-08-06T07:39:00Z" w:id="1260">
        <w:r>
          <w:rPr>
            <w:i w:val="false"/>
          </w:rPr>
          <w:t>, 12(1), 5–20.</w:t>
        </w:r>
      </w:ins>
    </w:p>
    <w:p>
      <w:pPr>
        <w:pStyle w:val="style26"/>
      </w:pPr>
      <w:ins w:author="adrian " w:date="2014-08-06T07:39:00Z" w:id="1261">
        <w:r>
          <w:rPr>
            <w:i w:val="false"/>
          </w:rPr>
          <w:t xml:space="preserve">Arvidsson A (2011) General Sentiment: how value and affect converge in the information economy. </w:t>
        </w:r>
      </w:ins>
      <w:ins w:author="adrian " w:date="2014-08-06T07:39:00Z" w:id="1262">
        <w:r>
          <w:rPr>
            <w:i/>
          </w:rPr>
          <w:t>The Sociological Review</w:t>
        </w:r>
      </w:ins>
      <w:ins w:author="adrian " w:date="2014-08-06T07:39:00Z" w:id="1263">
        <w:r>
          <w:rPr>
            <w:i w:val="false"/>
          </w:rPr>
          <w:t>, 59, 39–59.</w:t>
        </w:r>
      </w:ins>
    </w:p>
    <w:p>
      <w:pPr>
        <w:pStyle w:val="style26"/>
      </w:pPr>
      <w:ins w:author="adrian " w:date="2014-08-06T07:39:00Z" w:id="1264">
        <w:r>
          <w:rPr>
            <w:i w:val="false"/>
          </w:rPr>
          <w:t xml:space="preserve">Back L and Puwar N (2012) </w:t>
        </w:r>
      </w:ins>
      <w:ins w:author="adrian " w:date="2014-08-06T07:39:00Z" w:id="1265">
        <w:r>
          <w:rPr>
            <w:i/>
          </w:rPr>
          <w:t>Live Methods</w:t>
        </w:r>
      </w:ins>
      <w:ins w:author="adrian " w:date="2014-08-06T07:39:00Z" w:id="1266">
        <w:r>
          <w:rPr>
            <w:i w:val="false"/>
          </w:rPr>
          <w:t>. Wiley-Blackwell,  Available from: http://library.wur.nl/WebQuery/clc/2016616 (accessed 28 November 2013).</w:t>
        </w:r>
      </w:ins>
    </w:p>
    <w:p>
      <w:pPr>
        <w:pStyle w:val="style26"/>
      </w:pPr>
      <w:ins w:author="adrian " w:date="2014-08-06T07:39:00Z" w:id="1267">
        <w:r>
          <w:rPr>
            <w:i w:val="false"/>
          </w:rPr>
          <w:t xml:space="preserve">Barry A (2001) </w:t>
        </w:r>
      </w:ins>
      <w:ins w:author="adrian " w:date="2014-08-06T07:39:00Z" w:id="1268">
        <w:r>
          <w:rPr>
            <w:i/>
          </w:rPr>
          <w:t>Political machines : governing a technological society</w:t>
        </w:r>
      </w:ins>
      <w:ins w:author="adrian " w:date="2014-08-06T07:39:00Z" w:id="1269">
        <w:r>
          <w:rPr>
            <w:i w:val="false"/>
          </w:rPr>
          <w:t>. London: Athlone.</w:t>
        </w:r>
      </w:ins>
    </w:p>
    <w:p>
      <w:pPr>
        <w:pStyle w:val="style26"/>
      </w:pPr>
      <w:ins w:author="adrian " w:date="2014-08-06T07:39:00Z" w:id="1270">
        <w:r>
          <w:rPr>
            <w:i w:val="false"/>
          </w:rPr>
          <w:t xml:space="preserve">Bourdieu P (2000) </w:t>
        </w:r>
      </w:ins>
      <w:ins w:author="adrian " w:date="2014-08-06T07:39:00Z" w:id="1271">
        <w:r>
          <w:rPr>
            <w:i/>
          </w:rPr>
          <w:t>Pascalian meditations</w:t>
        </w:r>
      </w:ins>
      <w:ins w:author="adrian " w:date="2014-08-06T07:39:00Z" w:id="1272">
        <w:r>
          <w:rPr>
            <w:i w:val="false"/>
          </w:rPr>
          <w:t>. Stanford, Calif.: Stanford University Press.</w:t>
        </w:r>
      </w:ins>
    </w:p>
    <w:p>
      <w:pPr>
        <w:pStyle w:val="style26"/>
      </w:pPr>
      <w:ins w:author="adrian " w:date="2014-08-06T07:39:00Z" w:id="1273">
        <w:r>
          <w:rPr>
            <w:i w:val="false"/>
          </w:rPr>
          <w:t xml:space="preserve">boyd  danah and Crawford K (2012) Critical Questions for Big Data. </w:t>
        </w:r>
      </w:ins>
      <w:ins w:author="adrian " w:date="2014-08-06T07:39:00Z" w:id="1274">
        <w:r>
          <w:rPr>
            <w:i/>
          </w:rPr>
          <w:t>Information, Communication &amp; Society</w:t>
        </w:r>
      </w:ins>
      <w:ins w:author="adrian " w:date="2014-08-06T07:39:00Z" w:id="1275">
        <w:r>
          <w:rPr>
            <w:i w:val="false"/>
          </w:rPr>
          <w:t>, 15(5), 662–679.</w:t>
        </w:r>
      </w:ins>
    </w:p>
    <w:p>
      <w:pPr>
        <w:pStyle w:val="style26"/>
      </w:pPr>
      <w:ins w:author="adrian " w:date="2014-08-06T07:39:00Z" w:id="1276">
        <w:r>
          <w:rPr>
            <w:i w:val="false"/>
          </w:rPr>
          <w:t xml:space="preserve">Breiman L (2001) Random forests. </w:t>
        </w:r>
      </w:ins>
      <w:ins w:author="adrian " w:date="2014-08-06T07:39:00Z" w:id="1277">
        <w:r>
          <w:rPr>
            <w:i/>
          </w:rPr>
          <w:t>Machine learning</w:t>
        </w:r>
      </w:ins>
      <w:ins w:author="adrian " w:date="2014-08-06T07:39:00Z" w:id="1278">
        <w:r>
          <w:rPr>
            <w:i w:val="false"/>
          </w:rPr>
          <w:t>, 45(1), 5–32.</w:t>
        </w:r>
      </w:ins>
    </w:p>
    <w:p>
      <w:pPr>
        <w:pStyle w:val="style26"/>
      </w:pPr>
      <w:ins w:author="adrian " w:date="2014-08-06T07:39:00Z" w:id="1279">
        <w:r>
          <w:rPr>
            <w:i w:val="false"/>
          </w:rPr>
          <w:t xml:space="preserve">Breiman L, Friedman J, Olshen R, et al. (1984) CART: Classification and regression trees. </w:t>
        </w:r>
      </w:ins>
      <w:ins w:author="adrian " w:date="2014-08-06T07:39:00Z" w:id="1280">
        <w:r>
          <w:rPr>
            <w:i/>
          </w:rPr>
          <w:t>Wadsworth: Belmont, CA</w:t>
        </w:r>
      </w:ins>
      <w:ins w:author="adrian " w:date="2014-08-06T07:39:00Z" w:id="1281">
        <w:r>
          <w:rPr>
            <w:i w:val="false"/>
          </w:rPr>
          <w:t>, 156.</w:t>
        </w:r>
      </w:ins>
    </w:p>
    <w:p>
      <w:pPr>
        <w:pStyle w:val="style26"/>
      </w:pPr>
      <w:ins w:author="adrian " w:date="2014-08-06T07:39:00Z" w:id="1282">
        <w:r>
          <w:rPr>
            <w:i w:val="false"/>
          </w:rPr>
          <w:t xml:space="preserve">Briandoll (2012) Data at Github. </w:t>
        </w:r>
      </w:ins>
      <w:ins w:author="adrian " w:date="2014-08-06T07:39:00Z" w:id="1283">
        <w:r>
          <w:rPr>
            <w:i/>
          </w:rPr>
          <w:t>GitHub</w:t>
        </w:r>
      </w:ins>
      <w:ins w:author="adrian " w:date="2014-08-06T07:39:00Z" w:id="1284">
        <w:r>
          <w:rPr>
            <w:i w:val="false"/>
          </w:rPr>
          <w:t>,  Available from: https://github.com/blog/1112-data-at-github (accessed 3 March 2014).</w:t>
        </w:r>
      </w:ins>
    </w:p>
    <w:p>
      <w:pPr>
        <w:pStyle w:val="style26"/>
      </w:pPr>
      <w:ins w:author="adrian " w:date="2014-08-06T07:39:00Z" w:id="1285">
        <w:r>
          <w:rPr>
            <w:i w:val="false"/>
          </w:rPr>
          <w:t xml:space="preserve">Burrows R (2012) Digitalization, Visualization and the ‘Descriptive Turn’. In: Heywood I, Sandywell B, Gardiner M, et al. (eds), </w:t>
        </w:r>
      </w:ins>
      <w:ins w:author="adrian " w:date="2014-08-06T07:39:00Z" w:id="1286">
        <w:r>
          <w:rPr>
            <w:i/>
          </w:rPr>
          <w:t>The handbook of visual culture</w:t>
        </w:r>
      </w:ins>
      <w:ins w:author="adrian " w:date="2014-08-06T07:39:00Z" w:id="1287">
        <w:r>
          <w:rPr>
            <w:i w:val="false"/>
          </w:rPr>
          <w:t>, London: Berg, pp. 572–588.</w:t>
        </w:r>
      </w:ins>
    </w:p>
    <w:p>
      <w:pPr>
        <w:pStyle w:val="style26"/>
      </w:pPr>
      <w:ins w:author="adrian " w:date="2014-08-06T07:39:00Z" w:id="1288">
        <w:r>
          <w:rPr>
            <w:i w:val="false"/>
          </w:rPr>
          <w:t xml:space="preserve">Conte R, Gilbert N, Bonelli G, et al. (2012) Manifesto of computational social science. </w:t>
        </w:r>
      </w:ins>
      <w:ins w:author="adrian " w:date="2014-08-06T07:39:00Z" w:id="1289">
        <w:r>
          <w:rPr>
            <w:i/>
          </w:rPr>
          <w:t>European Physical Journal-Special Topics</w:t>
        </w:r>
      </w:ins>
      <w:ins w:author="adrian " w:date="2014-08-06T07:39:00Z" w:id="1290">
        <w:r>
          <w:rPr>
            <w:i w:val="false"/>
          </w:rPr>
          <w:t>, 214(1), 325–346.</w:t>
        </w:r>
      </w:ins>
    </w:p>
    <w:p>
      <w:pPr>
        <w:pStyle w:val="style26"/>
      </w:pPr>
      <w:ins w:author="adrian " w:date="2014-08-06T07:39:00Z" w:id="1291">
        <w:r>
          <w:rPr>
            <w:i w:val="false"/>
          </w:rPr>
          <w:t xml:space="preserve">Couldry N (2000) </w:t>
        </w:r>
      </w:ins>
      <w:ins w:author="adrian " w:date="2014-08-06T07:39:00Z" w:id="1292">
        <w:r>
          <w:rPr>
            <w:i/>
          </w:rPr>
          <w:t>Inside culture : reimagining the method of cultural studies</w:t>
        </w:r>
      </w:ins>
      <w:ins w:author="adrian " w:date="2014-08-06T07:39:00Z" w:id="1293">
        <w:r>
          <w:rPr>
            <w:i w:val="false"/>
          </w:rPr>
          <w:t>. London: SAGE.</w:t>
        </w:r>
      </w:ins>
    </w:p>
    <w:p>
      <w:pPr>
        <w:pStyle w:val="style26"/>
      </w:pPr>
      <w:ins w:author="adrian " w:date="2014-08-06T07:39:00Z" w:id="1294">
        <w:r>
          <w:rPr>
            <w:i w:val="false"/>
          </w:rPr>
          <w:t xml:space="preserve">Cukier KN and Mayer-Schoenberger (2013) The Rise of Big Data. How It’s Changing the Way We Think About the World. </w:t>
        </w:r>
      </w:ins>
      <w:ins w:author="adrian " w:date="2014-08-06T07:39:00Z" w:id="1295">
        <w:r>
          <w:rPr>
            <w:i/>
          </w:rPr>
          <w:t>Foreign Affairs</w:t>
        </w:r>
      </w:ins>
      <w:ins w:author="adrian " w:date="2014-08-06T07:39:00Z" w:id="1296">
        <w:r>
          <w:rPr>
            <w:i w:val="false"/>
          </w:rPr>
          <w:t>,  Available from: http://www.foreignaffairs.com/articles/139104/kenneth-neil-cukier-and-viktor-mayer-schoenberger/the-rise-of-big-data (accessed 10 February 2014).</w:t>
        </w:r>
      </w:ins>
    </w:p>
    <w:p>
      <w:pPr>
        <w:pStyle w:val="style26"/>
      </w:pPr>
      <w:ins w:author="adrian " w:date="2014-08-06T07:39:00Z" w:id="1297">
        <w:r>
          <w:rPr>
            <w:i w:val="false"/>
          </w:rPr>
          <w:t xml:space="preserve">Galloway AR (2014) The Cybernetic Hypothesis. </w:t>
        </w:r>
      </w:ins>
      <w:ins w:author="adrian " w:date="2014-08-06T07:39:00Z" w:id="1298">
        <w:r>
          <w:rPr>
            <w:i/>
          </w:rPr>
          <w:t>differences</w:t>
        </w:r>
      </w:ins>
      <w:ins w:author="adrian " w:date="2014-08-06T07:39:00Z" w:id="1299">
        <w:r>
          <w:rPr>
            <w:i w:val="false"/>
          </w:rPr>
          <w:t>, 25(1), 107–131.</w:t>
        </w:r>
      </w:ins>
    </w:p>
    <w:p>
      <w:pPr>
        <w:pStyle w:val="style26"/>
      </w:pPr>
      <w:ins w:author="adrian " w:date="2014-08-06T07:39:00Z" w:id="1300">
        <w:r>
          <w:rPr>
            <w:i w:val="false"/>
          </w:rPr>
          <w:t xml:space="preserve">Giles J (2012) Computational social science: Making the links. </w:t>
        </w:r>
      </w:ins>
      <w:ins w:author="adrian " w:date="2014-08-06T07:39:00Z" w:id="1301">
        <w:r>
          <w:rPr>
            <w:i/>
          </w:rPr>
          <w:t>Nature</w:t>
        </w:r>
      </w:ins>
      <w:ins w:author="adrian " w:date="2014-08-06T07:39:00Z" w:id="1302">
        <w:r>
          <w:rPr>
            <w:i w:val="false"/>
          </w:rPr>
          <w:t>, 488(7412), 448–450.</w:t>
        </w:r>
      </w:ins>
    </w:p>
    <w:p>
      <w:pPr>
        <w:pStyle w:val="style26"/>
      </w:pPr>
      <w:ins w:author="adrian " w:date="2014-08-06T07:39:00Z" w:id="1303">
        <w:r>
          <w:rPr>
            <w:i w:val="false"/>
          </w:rPr>
          <w:t xml:space="preserve">Google Inc. (2009) Back to Basics: Direct, referral or organic - definitions straight from the source - Analytics Blog. </w:t>
        </w:r>
      </w:ins>
      <w:ins w:author="adrian " w:date="2014-08-06T07:39:00Z" w:id="1304">
        <w:r>
          <w:rPr>
            <w:i/>
          </w:rPr>
          <w:t>Google Analytics Blog</w:t>
        </w:r>
      </w:ins>
      <w:ins w:author="adrian " w:date="2014-08-06T07:39:00Z" w:id="1305">
        <w:r>
          <w:rPr>
            <w:i w:val="false"/>
          </w:rPr>
          <w:t>,  Available from: http://analytics.blogspot.co.uk/2009/08/back-to-basics-direct-referral-or.html (accessed 7 February 2014).</w:t>
        </w:r>
      </w:ins>
    </w:p>
    <w:p>
      <w:pPr>
        <w:pStyle w:val="style26"/>
      </w:pPr>
      <w:ins w:author="adrian " w:date="2014-08-06T07:39:00Z" w:id="1306">
        <w:r>
          <w:rPr>
            <w:i w:val="false"/>
          </w:rPr>
          <w:t>Guardian News (2009) Data journalism and data visualization from the Datablog | News | The Guardian.  Available from: http://www.theguardian.com/news/datablog (accessed 30 January 2014).</w:t>
        </w:r>
      </w:ins>
    </w:p>
    <w:p>
      <w:pPr>
        <w:pStyle w:val="style26"/>
      </w:pPr>
      <w:ins w:author="adrian " w:date="2014-08-06T07:39:00Z" w:id="1307">
        <w:r>
          <w:rPr>
            <w:i w:val="false"/>
          </w:rPr>
          <w:t xml:space="preserve">Hastie T, Tibshirani R and Friedman JH (2009) </w:t>
        </w:r>
      </w:ins>
      <w:ins w:author="adrian " w:date="2014-08-06T07:39:00Z" w:id="1308">
        <w:r>
          <w:rPr>
            <w:i/>
          </w:rPr>
          <w:t>The elements of statistical learning: data mining, inference, and prediction</w:t>
        </w:r>
      </w:ins>
      <w:ins w:author="adrian " w:date="2014-08-06T07:39:00Z" w:id="1309">
        <w:r>
          <w:rPr>
            <w:i w:val="false"/>
          </w:rPr>
          <w:t>. New York: Springer.</w:t>
        </w:r>
      </w:ins>
    </w:p>
    <w:p>
      <w:pPr>
        <w:pStyle w:val="style26"/>
      </w:pPr>
      <w:ins w:author="adrian " w:date="2014-08-06T07:39:00Z" w:id="1310">
        <w:r>
          <w:rPr>
            <w:i w:val="false"/>
          </w:rPr>
          <w:t xml:space="preserve">Hey T, Tansley S and Tolle K (2009) The fourth paradigm: data-intensive scientific discovery. </w:t>
        </w:r>
      </w:ins>
      <w:ins w:author="adrian " w:date="2014-08-06T07:39:00Z" w:id="1311">
        <w:r>
          <w:rPr>
            <w:i/>
          </w:rPr>
          <w:t>Microsoft Research</w:t>
        </w:r>
      </w:ins>
      <w:ins w:author="adrian " w:date="2014-08-06T07:39:00Z" w:id="1312">
        <w:r>
          <w:rPr>
            <w:i w:val="false"/>
          </w:rPr>
          <w:t>.</w:t>
        </w:r>
      </w:ins>
    </w:p>
    <w:p>
      <w:pPr>
        <w:pStyle w:val="style26"/>
      </w:pPr>
      <w:ins w:author="adrian " w:date="2014-08-06T07:39:00Z" w:id="1313">
        <w:r>
          <w:rPr>
            <w:i w:val="false"/>
          </w:rPr>
          <w:t xml:space="preserve">Housley W, Williams Matthew, Williams Malcolm, et al. (2013) Computational Social Science: Research Strategies, Design and Methods Introduction. </w:t>
        </w:r>
      </w:ins>
      <w:ins w:author="adrian " w:date="2014-08-06T07:39:00Z" w:id="1314">
        <w:r>
          <w:rPr>
            <w:i/>
          </w:rPr>
          <w:t>International Journal of Social Research Methodology</w:t>
        </w:r>
      </w:ins>
      <w:ins w:author="adrian " w:date="2014-08-06T07:39:00Z" w:id="1315">
        <w:r>
          <w:rPr>
            <w:i w:val="false"/>
          </w:rPr>
          <w:t>, 16(3), 173–175.</w:t>
        </w:r>
      </w:ins>
    </w:p>
    <w:p>
      <w:pPr>
        <w:pStyle w:val="style26"/>
      </w:pPr>
      <w:ins w:author="adrian " w:date="2014-08-06T07:39:00Z" w:id="1316">
        <w:r>
          <w:rPr>
            <w:i w:val="false"/>
          </w:rPr>
          <w:t xml:space="preserve">Knorr Cetina KK and Bruegger U (2004) Traders’ engagement with markets: a postsocial relationship. </w:t>
        </w:r>
      </w:ins>
      <w:ins w:author="adrian " w:date="2014-08-06T07:39:00Z" w:id="1317">
        <w:r>
          <w:rPr>
            <w:i/>
          </w:rPr>
          <w:t>The Blackwell cultural economy reader</w:t>
        </w:r>
      </w:ins>
      <w:ins w:author="adrian " w:date="2014-08-06T07:39:00Z" w:id="1318">
        <w:r>
          <w:rPr>
            <w:i w:val="false"/>
          </w:rPr>
          <w:t>, 121–142.</w:t>
        </w:r>
      </w:ins>
    </w:p>
    <w:p>
      <w:pPr>
        <w:pStyle w:val="style26"/>
      </w:pPr>
      <w:ins w:author="adrian " w:date="2014-08-06T07:39:00Z" w:id="1319">
        <w:r>
          <w:rPr>
            <w:i w:val="false"/>
          </w:rPr>
          <w:t xml:space="preserve">Latour B, Lynch M and Woolgar S (1990) Drawing things together. In: Anonymous (ed.), </w:t>
        </w:r>
      </w:ins>
      <w:ins w:author="adrian " w:date="2014-08-06T07:39:00Z" w:id="1320">
        <w:r>
          <w:rPr>
            <w:i/>
          </w:rPr>
          <w:t>Representation in Scientific Practice</w:t>
        </w:r>
      </w:ins>
      <w:ins w:author="adrian " w:date="2014-08-06T07:39:00Z" w:id="1321">
        <w:r>
          <w:rPr>
            <w:i w:val="false"/>
          </w:rPr>
          <w:t>, Cambridge, MA London: MIT Press, pp. 20–68.</w:t>
        </w:r>
      </w:ins>
    </w:p>
    <w:p>
      <w:pPr>
        <w:pStyle w:val="style26"/>
      </w:pPr>
      <w:ins w:author="adrian " w:date="2014-08-06T07:39:00Z" w:id="1322">
        <w:r>
          <w:rPr>
            <w:i w:val="false"/>
          </w:rPr>
          <w:t xml:space="preserve">Latour B, Jensen P, Venturini T, et al. (2012) The Whole is Always Smaller than its Parts. How Digital Navigation May Modify Social Theory. </w:t>
        </w:r>
      </w:ins>
      <w:ins w:author="adrian " w:date="2014-08-06T07:39:00Z" w:id="1323">
        <w:r>
          <w:rPr>
            <w:i/>
          </w:rPr>
          <w:t>British Journal of Sociology</w:t>
        </w:r>
      </w:ins>
      <w:ins w:author="adrian " w:date="2014-08-06T07:39:00Z" w:id="1324">
        <w:r>
          <w:rPr>
            <w:i w:val="false"/>
          </w:rPr>
          <w:t>, 63(4), 590–615.</w:t>
        </w:r>
      </w:ins>
    </w:p>
    <w:p>
      <w:pPr>
        <w:pStyle w:val="style26"/>
      </w:pPr>
      <w:ins w:author="adrian " w:date="2014-08-06T07:39:00Z" w:id="1325">
        <w:r>
          <w:rPr>
            <w:i w:val="false"/>
          </w:rPr>
          <w:t xml:space="preserve">Law J (1994) </w:t>
        </w:r>
      </w:ins>
      <w:ins w:author="adrian " w:date="2014-08-06T07:39:00Z" w:id="1326">
        <w:r>
          <w:rPr>
            <w:i/>
          </w:rPr>
          <w:t>Organizing modernity</w:t>
        </w:r>
      </w:ins>
      <w:ins w:author="adrian " w:date="2014-08-06T07:39:00Z" w:id="1327">
        <w:r>
          <w:rPr>
            <w:i w:val="false"/>
          </w:rPr>
          <w:t>. Oxford, UK ; Cambridge, Mass., USA: Blackwell.</w:t>
        </w:r>
      </w:ins>
    </w:p>
    <w:p>
      <w:pPr>
        <w:pStyle w:val="style26"/>
      </w:pPr>
      <w:ins w:author="adrian " w:date="2014-08-06T07:39:00Z" w:id="1328">
        <w:r>
          <w:rPr>
            <w:i w:val="false"/>
          </w:rPr>
          <w:t xml:space="preserve">Lee B and LiPuma E (2002) Cultures of Circulation: The Imaginations of Modernity. </w:t>
        </w:r>
      </w:ins>
      <w:ins w:author="adrian " w:date="2014-08-06T07:39:00Z" w:id="1329">
        <w:r>
          <w:rPr>
            <w:i/>
          </w:rPr>
          <w:t>Public Culture</w:t>
        </w:r>
      </w:ins>
      <w:ins w:author="adrian " w:date="2014-08-06T07:39:00Z" w:id="1330">
        <w:r>
          <w:rPr>
            <w:i w:val="false"/>
          </w:rPr>
          <w:t>, 14(1), 191–213.</w:t>
        </w:r>
      </w:ins>
    </w:p>
    <w:p>
      <w:pPr>
        <w:pStyle w:val="style26"/>
      </w:pPr>
      <w:ins w:author="adrian " w:date="2014-08-06T07:39:00Z" w:id="1331">
        <w:r>
          <w:rPr>
            <w:i w:val="false"/>
          </w:rPr>
          <w:t>Lupton D (2012) Digital Sociology: An Introduction.  Available from: http://prijipati.library.usyd.edu.au/handle/2123/8621 (accessed 14 November 2013).</w:t>
        </w:r>
      </w:ins>
    </w:p>
    <w:p>
      <w:pPr>
        <w:pStyle w:val="style26"/>
      </w:pPr>
      <w:ins w:author="adrian " w:date="2014-08-06T07:39:00Z" w:id="1332">
        <w:r>
          <w:rPr>
            <w:i w:val="false"/>
          </w:rPr>
          <w:t xml:space="preserve">Manovich L (2011) ’Trending: The Promises and the Challenges of Big Social Data.’. </w:t>
        </w:r>
      </w:ins>
      <w:ins w:author="adrian " w:date="2014-08-06T07:39:00Z" w:id="1333">
        <w:r>
          <w:rPr>
            <w:i/>
          </w:rPr>
          <w:t>Debates in the Digital Humanities</w:t>
        </w:r>
      </w:ins>
      <w:ins w:author="adrian " w:date="2014-08-06T07:39:00Z" w:id="1334">
        <w:r>
          <w:rPr>
            <w:i w:val="false"/>
          </w:rPr>
          <w:t>,  Available from: http://www.manovich.net/DOCS/Manovich_trending_paper.pdf (accessed 12 March 2013).</w:t>
        </w:r>
      </w:ins>
    </w:p>
    <w:p>
      <w:pPr>
        <w:pStyle w:val="style26"/>
      </w:pPr>
      <w:ins w:author="adrian " w:date="2014-08-06T07:39:00Z" w:id="1335">
        <w:r>
          <w:rPr>
            <w:i w:val="false"/>
          </w:rPr>
          <w:t xml:space="preserve">Marres N (2012) The redistribution of methods: on intervention in digital social research, broadly conceived. </w:t>
        </w:r>
      </w:ins>
      <w:ins w:author="adrian " w:date="2014-08-06T07:39:00Z" w:id="1336">
        <w:r>
          <w:rPr>
            <w:i/>
          </w:rPr>
          <w:t>The Sociological Review</w:t>
        </w:r>
      </w:ins>
      <w:ins w:author="adrian " w:date="2014-08-06T07:39:00Z" w:id="1337">
        <w:r>
          <w:rPr>
            <w:i w:val="false"/>
          </w:rPr>
          <w:t>, 60(S1), 139–165.</w:t>
        </w:r>
      </w:ins>
    </w:p>
    <w:p>
      <w:pPr>
        <w:pStyle w:val="style26"/>
      </w:pPr>
      <w:ins w:author="adrian " w:date="2014-08-06T07:39:00Z" w:id="1338">
        <w:r>
          <w:rPr>
            <w:i w:val="false"/>
          </w:rPr>
          <w:t xml:space="preserve">Meyer R (2013) Github, Object of Nerd Love, Makes Play for Non-Programmers. </w:t>
        </w:r>
      </w:ins>
      <w:ins w:author="adrian " w:date="2014-08-06T07:39:00Z" w:id="1339">
        <w:r>
          <w:rPr>
            <w:i/>
          </w:rPr>
          <w:t>The Atlantic</w:t>
        </w:r>
      </w:ins>
      <w:ins w:author="adrian " w:date="2014-08-06T07:39:00Z" w:id="1340">
        <w:r>
          <w:rPr>
            <w:i w:val="false"/>
          </w:rPr>
          <w:t>,  Available from: http://www.theatlantic.com/technology/archive/2013/08/github-object-of-nerd-love-makes-play-for-non-programmers/278971/ (accessed 13 February 2014).</w:t>
        </w:r>
      </w:ins>
    </w:p>
    <w:p>
      <w:pPr>
        <w:pStyle w:val="style26"/>
      </w:pPr>
      <w:ins w:author="adrian " w:date="2014-08-06T07:39:00Z" w:id="1341">
        <w:r>
          <w:rPr>
            <w:i w:val="false"/>
          </w:rPr>
          <w:t xml:space="preserve">Muchnik L, Pei S, Parra LC, et al. (2013) Origins of power-law degree distribution in the heterogeneity of human activity in social networks. </w:t>
        </w:r>
      </w:ins>
      <w:ins w:author="adrian " w:date="2014-08-06T07:39:00Z" w:id="1342">
        <w:r>
          <w:rPr>
            <w:i/>
          </w:rPr>
          <w:t>Scientific Reports</w:t>
        </w:r>
      </w:ins>
      <w:ins w:author="adrian " w:date="2014-08-06T07:39:00Z" w:id="1343">
        <w:r>
          <w:rPr>
            <w:i w:val="false"/>
          </w:rPr>
          <w:t>, 3,  Available from: http://www.nature.com.ezproxy.lancs.ac.uk/srep/2013/130507/srep01783/full/srep01783.html (accessed 1 March 2014).</w:t>
        </w:r>
      </w:ins>
    </w:p>
    <w:p>
      <w:pPr>
        <w:pStyle w:val="style26"/>
      </w:pPr>
      <w:ins w:author="adrian " w:date="2014-08-06T07:39:00Z" w:id="1344">
        <w:r>
          <w:rPr>
            <w:i w:val="false"/>
          </w:rPr>
          <w:t xml:space="preserve">Myers N (2008) Molecular embodiments and the body-work of modeling in protein crystallography. </w:t>
        </w:r>
      </w:ins>
      <w:ins w:author="adrian " w:date="2014-08-06T07:39:00Z" w:id="1345">
        <w:r>
          <w:rPr>
            <w:i/>
          </w:rPr>
          <w:t>Social Studies of Science</w:t>
        </w:r>
      </w:ins>
      <w:ins w:author="adrian " w:date="2014-08-06T07:39:00Z" w:id="1346">
        <w:r>
          <w:rPr>
            <w:i w:val="false"/>
          </w:rPr>
          <w:t>, 38(2), 163–199.</w:t>
        </w:r>
      </w:ins>
    </w:p>
    <w:p>
      <w:pPr>
        <w:pStyle w:val="style26"/>
      </w:pPr>
      <w:ins w:author="adrian " w:date="2014-08-06T07:39:00Z" w:id="1347">
        <w:r>
          <w:rPr>
            <w:i w:val="false"/>
          </w:rPr>
          <w:t>New York Times (2012) 2012: The Year in Graphics.  Available from: http://www.nytimes.com/interactive/2012/12/30/multimedia/2012-the-year-in-graphics.html (accessed 30 January 2014).</w:t>
        </w:r>
      </w:ins>
    </w:p>
    <w:p>
      <w:pPr>
        <w:pStyle w:val="style26"/>
      </w:pPr>
      <w:ins w:author="adrian " w:date="2014-08-06T07:39:00Z" w:id="1348">
        <w:r>
          <w:rPr>
            <w:i w:val="false"/>
          </w:rPr>
          <w:t xml:space="preserve">Pariser E (2011) </w:t>
        </w:r>
      </w:ins>
      <w:ins w:author="adrian " w:date="2014-08-06T07:39:00Z" w:id="1349">
        <w:r>
          <w:rPr>
            <w:i/>
          </w:rPr>
          <w:t>The filter bubble: What the Internet is hiding from you</w:t>
        </w:r>
      </w:ins>
      <w:ins w:author="adrian " w:date="2014-08-06T07:39:00Z" w:id="1350">
        <w:r>
          <w:rPr>
            <w:i w:val="false"/>
          </w:rPr>
          <w:t>. Penguin UK,  Available from: http://books.google.co.uk/books?hl=en&amp;lr=&amp;id=-FWO0puw3nYC&amp;oi=fnd&amp;pg=PT3&amp;dq=eli+pariser&amp;ots=g2PoCtpQV-&amp;si</w:t>
        </w:r>
      </w:ins>
      <w:ins w:author="adrian " w:date="2014-08-06T07:39:00Z" w:id="1351">
        <w:r>
          <w:rPr>
            <w:i w:val="false"/>
          </w:rPr>
          <w:t>g=3_CftKt2BPOwLVpT_OFzizJr_-c (accessed 13 February 2014).</w:t>
        </w:r>
      </w:ins>
    </w:p>
    <w:p>
      <w:pPr>
        <w:pStyle w:val="style26"/>
      </w:pPr>
      <w:ins w:author="adrian " w:date="2014-08-06T07:39:00Z" w:id="1352">
        <w:r>
          <w:rPr>
            <w:i w:val="false"/>
          </w:rPr>
          <w:t xml:space="preserve">Pentland A (2014) </w:t>
        </w:r>
      </w:ins>
      <w:ins w:author="adrian " w:date="2014-08-06T07:39:00Z" w:id="1353">
        <w:r>
          <w:rPr>
            <w:i/>
          </w:rPr>
          <w:t>Social Physics: How Good Ideas Spread—The Lessons from a New Science</w:t>
        </w:r>
      </w:ins>
      <w:ins w:author="adrian " w:date="2014-08-06T07:39:00Z" w:id="1354">
        <w:r>
          <w:rPr>
            <w:i w:val="false"/>
          </w:rPr>
          <w:t>. New York: Penguin Press HC, The.</w:t>
        </w:r>
      </w:ins>
    </w:p>
    <w:p>
      <w:pPr>
        <w:pStyle w:val="style26"/>
      </w:pPr>
      <w:ins w:author="adrian " w:date="2014-08-06T07:39:00Z" w:id="1355">
        <w:r>
          <w:rPr>
            <w:i w:val="false"/>
          </w:rPr>
          <w:t>Prediction Impact Inc. (2009) Predictive Analytics World Conference: Agenda.  Available from: http://www.predictiveanalyticsworld.com/sanfrancisco/2009/agenda.php#usergroup (accessed 24 May 2011).</w:t>
        </w:r>
      </w:ins>
    </w:p>
    <w:p>
      <w:pPr>
        <w:pStyle w:val="style26"/>
      </w:pPr>
      <w:ins w:author="adrian " w:date="2014-08-06T07:39:00Z" w:id="1356">
        <w:r>
          <w:rPr>
            <w:i w:val="false"/>
          </w:rPr>
          <w:t xml:space="preserve">Pryke M (2010) Money’s eyes: the visual preparation of financial markets. </w:t>
        </w:r>
      </w:ins>
      <w:ins w:author="adrian " w:date="2014-08-06T07:39:00Z" w:id="1357">
        <w:r>
          <w:rPr>
            <w:i/>
          </w:rPr>
          <w:t>Economy and Society</w:t>
        </w:r>
      </w:ins>
      <w:ins w:author="adrian " w:date="2014-08-06T07:39:00Z" w:id="1358">
        <w:r>
          <w:rPr>
            <w:i w:val="false"/>
          </w:rPr>
          <w:t xml:space="preserve">, </w:t>
        </w:r>
      </w:ins>
      <w:ins w:author="adrian " w:date="2014-08-06T07:39:00Z" w:id="1359">
        <w:r>
          <w:rPr>
            <w:i w:val="false"/>
          </w:rPr>
          <w:t>39(4), 427–459.</w:t>
        </w:r>
      </w:ins>
    </w:p>
    <w:p>
      <w:pPr>
        <w:pStyle w:val="style26"/>
      </w:pPr>
      <w:ins w:author="adrian " w:date="2014-08-06T07:39:00Z" w:id="1360">
        <w:r>
          <w:rPr>
            <w:i w:val="false"/>
          </w:rPr>
          <w:t>R Development Core Team (2010) The R Project for Statistical Computing.  Available from: http://www.r-project.org/ (accessed 11 June 2010).</w:t>
        </w:r>
      </w:ins>
    </w:p>
    <w:p>
      <w:pPr>
        <w:pStyle w:val="style26"/>
      </w:pPr>
      <w:ins w:author="adrian " w:date="2014-08-06T07:39:00Z" w:id="1361">
        <w:r>
          <w:rPr>
            <w:i w:val="false"/>
          </w:rPr>
          <w:t xml:space="preserve">Rogers R (2013) </w:t>
        </w:r>
      </w:ins>
      <w:ins w:author="adrian " w:date="2014-08-06T07:39:00Z" w:id="1362">
        <w:r>
          <w:rPr>
            <w:i/>
          </w:rPr>
          <w:t>Digital methods</w:t>
        </w:r>
      </w:ins>
      <w:ins w:author="adrian " w:date="2014-08-06T07:39:00Z" w:id="1363">
        <w:r>
          <w:rPr>
            <w:i w:val="false"/>
          </w:rPr>
          <w:t>. Cambridge, Massachusetts; London: The MIT Press.</w:t>
        </w:r>
      </w:ins>
    </w:p>
    <w:p>
      <w:pPr>
        <w:pStyle w:val="style26"/>
      </w:pPr>
      <w:ins w:author="adrian " w:date="2014-08-06T07:39:00Z" w:id="1364">
        <w:r>
          <w:rPr>
            <w:i w:val="false"/>
          </w:rPr>
          <w:t xml:space="preserve">Rose G (2012) The Question of Method: Practice, Reflexivity and Critique in Visual Culture Studies. In: Heywood I, Sandywell B, Gardiner M, et al. (eds), </w:t>
        </w:r>
      </w:ins>
      <w:ins w:author="adrian " w:date="2014-08-06T07:39:00Z" w:id="1365">
        <w:r>
          <w:rPr>
            <w:i/>
          </w:rPr>
          <w:t>The handbook of visual culture</w:t>
        </w:r>
      </w:ins>
      <w:ins w:author="adrian " w:date="2014-08-06T07:39:00Z" w:id="1366">
        <w:r>
          <w:rPr>
            <w:i w:val="false"/>
          </w:rPr>
          <w:t>, London: Berg, pp. 542–558.</w:t>
        </w:r>
      </w:ins>
    </w:p>
    <w:p>
      <w:pPr>
        <w:pStyle w:val="style26"/>
      </w:pPr>
      <w:ins w:author="adrian " w:date="2014-08-06T07:39:00Z" w:id="1367">
        <w:r>
          <w:rPr>
            <w:i w:val="false"/>
          </w:rPr>
          <w:t xml:space="preserve">Ruppert E (2013) Rethinking empirical social sciences. </w:t>
        </w:r>
      </w:ins>
      <w:ins w:author="adrian " w:date="2014-08-06T07:39:00Z" w:id="1368">
        <w:r>
          <w:rPr>
            <w:i/>
          </w:rPr>
          <w:t>Dialogues in Human Geography</w:t>
        </w:r>
      </w:ins>
      <w:ins w:author="adrian " w:date="2014-08-06T07:39:00Z" w:id="1369">
        <w:r>
          <w:rPr>
            <w:i w:val="false"/>
          </w:rPr>
          <w:t>, 3(3), 268–273.</w:t>
        </w:r>
      </w:ins>
    </w:p>
    <w:p>
      <w:pPr>
        <w:pStyle w:val="style26"/>
      </w:pPr>
      <w:ins w:author="adrian " w:date="2014-08-06T07:39:00Z" w:id="1370">
        <w:r>
          <w:rPr>
            <w:i w:val="false"/>
          </w:rPr>
          <w:t xml:space="preserve">Ruppert E, Law J and Savage M (2013) Reassembling social science methods: the challenge of digital devices. </w:t>
        </w:r>
      </w:ins>
      <w:ins w:author="adrian " w:date="2014-08-06T07:39:00Z" w:id="1371">
        <w:r>
          <w:rPr>
            <w:i/>
          </w:rPr>
          <w:t>Theory, culture &amp; society</w:t>
        </w:r>
      </w:ins>
      <w:ins w:author="adrian " w:date="2014-08-06T07:39:00Z" w:id="1372">
        <w:r>
          <w:rPr>
            <w:i w:val="false"/>
          </w:rPr>
          <w:t>, 30(4), 22–46.</w:t>
        </w:r>
      </w:ins>
    </w:p>
    <w:p>
      <w:pPr>
        <w:pStyle w:val="style26"/>
      </w:pPr>
      <w:ins w:author="adrian " w:date="2014-08-06T07:39:00Z" w:id="1373">
        <w:r>
          <w:rPr>
            <w:i w:val="false"/>
          </w:rPr>
          <w:t xml:space="preserve">Savage M (2009) Contemporary Sociology and the Challenge of Descriptive Assemblage. </w:t>
        </w:r>
      </w:ins>
      <w:ins w:author="adrian " w:date="2014-08-06T07:39:00Z" w:id="1374">
        <w:r>
          <w:rPr>
            <w:i/>
          </w:rPr>
          <w:t>European Journal of Social Theory</w:t>
        </w:r>
      </w:ins>
      <w:ins w:author="adrian " w:date="2014-08-06T07:39:00Z" w:id="1375">
        <w:r>
          <w:rPr>
            <w:i w:val="false"/>
          </w:rPr>
          <w:t>, 12(1), 155–174.</w:t>
        </w:r>
      </w:ins>
    </w:p>
    <w:p>
      <w:pPr>
        <w:pStyle w:val="style26"/>
      </w:pPr>
      <w:ins w:author="adrian " w:date="2014-08-06T07:39:00Z" w:id="1376">
        <w:r>
          <w:rPr>
            <w:i w:val="false"/>
          </w:rPr>
          <w:t xml:space="preserve">Savage M and Burrows R (2007) The Coming Crisis of Empirical Sociology. </w:t>
        </w:r>
      </w:ins>
      <w:ins w:author="adrian " w:date="2014-08-06T07:39:00Z" w:id="1377">
        <w:r>
          <w:rPr>
            <w:i/>
          </w:rPr>
          <w:t>Sociology</w:t>
        </w:r>
      </w:ins>
      <w:ins w:author="adrian " w:date="2014-08-06T07:39:00Z" w:id="1378">
        <w:r>
          <w:rPr>
            <w:i w:val="false"/>
          </w:rPr>
          <w:t>, 41(5), 885–899.</w:t>
        </w:r>
      </w:ins>
    </w:p>
    <w:p>
      <w:pPr>
        <w:pStyle w:val="style26"/>
      </w:pPr>
      <w:ins w:author="adrian " w:date="2014-08-06T07:39:00Z" w:id="1379">
        <w:r>
          <w:rPr>
            <w:i w:val="false"/>
          </w:rPr>
          <w:t xml:space="preserve">Schutt R and O’Neil C (2013) </w:t>
        </w:r>
      </w:ins>
      <w:ins w:author="adrian " w:date="2014-08-06T07:39:00Z" w:id="1380">
        <w:r>
          <w:rPr>
            <w:i/>
          </w:rPr>
          <w:t>Doing data science</w:t>
        </w:r>
      </w:ins>
      <w:ins w:author="adrian " w:date="2014-08-06T07:39:00Z" w:id="1381">
        <w:r>
          <w:rPr>
            <w:i w:val="false"/>
          </w:rPr>
          <w:t>. Sebastopol, Calif.: O’Reilly &amp; Associates Inc.</w:t>
        </w:r>
      </w:ins>
    </w:p>
    <w:p>
      <w:pPr>
        <w:pStyle w:val="style26"/>
      </w:pPr>
      <w:ins w:author="adrian " w:date="2014-08-06T07:39:00Z" w:id="1382">
        <w:r>
          <w:rPr>
            <w:i w:val="false"/>
          </w:rPr>
          <w:t xml:space="preserve">Thrift N (2006) Re-inventing invention: new tendencies in capitalist commodification. </w:t>
        </w:r>
      </w:ins>
      <w:ins w:author="adrian " w:date="2014-08-06T07:39:00Z" w:id="1383">
        <w:r>
          <w:rPr>
            <w:i/>
          </w:rPr>
          <w:t>Economy and Society</w:t>
        </w:r>
      </w:ins>
      <w:ins w:author="adrian " w:date="2014-08-06T07:39:00Z" w:id="1384">
        <w:r>
          <w:rPr>
            <w:i w:val="false"/>
          </w:rPr>
          <w:t>, 35(2), 279–306.</w:t>
        </w:r>
      </w:ins>
    </w:p>
    <w:p>
      <w:pPr>
        <w:pStyle w:val="style26"/>
      </w:pPr>
      <w:ins w:author="adrian " w:date="2014-08-06T07:39:00Z" w:id="1385">
        <w:r>
          <w:rPr>
            <w:i w:val="false"/>
          </w:rPr>
          <w:t xml:space="preserve">Tsing AL (2005) </w:t>
        </w:r>
      </w:ins>
      <w:ins w:author="adrian " w:date="2014-08-06T07:39:00Z" w:id="1386">
        <w:r>
          <w:rPr>
            <w:i/>
          </w:rPr>
          <w:t>Friction : an ethnography of global connection</w:t>
        </w:r>
      </w:ins>
      <w:ins w:author="adrian " w:date="2014-08-06T07:39:00Z" w:id="1387">
        <w:r>
          <w:rPr>
            <w:i w:val="false"/>
          </w:rPr>
          <w:t>. Princeton, N.J.: Princeton University Press.</w:t>
        </w:r>
      </w:ins>
    </w:p>
    <w:p>
      <w:pPr>
        <w:pStyle w:val="style26"/>
      </w:pPr>
      <w:ins w:author="adrian " w:date="2014-08-06T07:39:00Z" w:id="1388">
        <w:r>
          <w:rPr>
            <w:i w:val="false"/>
          </w:rPr>
          <w:t xml:space="preserve">Tufte E (2001) </w:t>
        </w:r>
      </w:ins>
      <w:ins w:author="adrian " w:date="2014-08-06T07:39:00Z" w:id="1389">
        <w:r>
          <w:rPr>
            <w:i/>
          </w:rPr>
          <w:t>The visual display of quantitative informations 2nd ed.</w:t>
        </w:r>
      </w:ins>
      <w:ins w:author="adrian " w:date="2014-08-06T07:39:00Z" w:id="1390">
        <w:r>
          <w:rPr>
            <w:i w:val="false"/>
          </w:rPr>
          <w:t xml:space="preserve"> Cheshire, Conn.: Graphics Press.</w:t>
        </w:r>
      </w:ins>
    </w:p>
    <w:p>
      <w:pPr>
        <w:pStyle w:val="style26"/>
      </w:pPr>
      <w:ins w:author="adrian " w:date="2014-08-06T07:39:00Z" w:id="1391">
        <w:r>
          <w:rPr>
            <w:i w:val="false"/>
          </w:rPr>
          <w:t xml:space="preserve">Uprichard E (2012) Being stuck in (live) time: the sticky sociological imagination. </w:t>
        </w:r>
      </w:ins>
      <w:ins w:author="adrian " w:date="2014-08-06T07:39:00Z" w:id="1392">
        <w:r>
          <w:rPr>
            <w:i/>
          </w:rPr>
          <w:t>Sociological Review</w:t>
        </w:r>
      </w:ins>
      <w:ins w:author="adrian " w:date="2014-08-06T07:39:00Z" w:id="1393">
        <w:r>
          <w:rPr>
            <w:i w:val="false"/>
          </w:rPr>
          <w:t>, 60, 124–138.</w:t>
        </w:r>
      </w:ins>
    </w:p>
    <w:p>
      <w:pPr>
        <w:pStyle w:val="style26"/>
      </w:pPr>
      <w:ins w:author="adrian " w:date="2014-08-06T07:39:00Z" w:id="1394">
        <w:r>
          <w:rPr>
            <w:i w:val="false"/>
          </w:rPr>
          <w:t>Varian H and Choi H (2009) Official Google Research Blog: Predicting the Present with Google Trends.  Available from: http://googleresearch.blogspot.com/2009/04/predicting-present-with-google-trends.html (accessed 23 May 2011).</w:t>
        </w:r>
      </w:ins>
    </w:p>
    <w:p>
      <w:pPr>
        <w:pStyle w:val="style26"/>
      </w:pPr>
      <w:ins w:author="adrian " w:date="2014-08-06T07:39:00Z" w:id="1395">
        <w:r>
          <w:rPr>
            <w:i w:val="false"/>
          </w:rPr>
          <w:t xml:space="preserve">Whitehead AN (1956) </w:t>
        </w:r>
      </w:ins>
      <w:ins w:author="adrian " w:date="2014-08-06T07:39:00Z" w:id="1396">
        <w:r>
          <w:rPr>
            <w:i/>
          </w:rPr>
          <w:t xml:space="preserve">Modes of thought; six lectures delivered in Wellesley College, </w:t>
        </w:r>
      </w:ins>
      <w:ins w:author="adrian " w:date="2014-08-06T07:39:00Z" w:id="1397">
        <w:r>
          <w:rPr>
            <w:i/>
          </w:rPr>
          <w:t>Massachusetts, and two lectures in the University of Chicago</w:t>
        </w:r>
      </w:ins>
      <w:ins w:author="adrian " w:date="2014-08-06T07:39:00Z" w:id="1398">
        <w:r>
          <w:rPr>
            <w:i w:val="false"/>
          </w:rPr>
          <w:t>. New York,: Cambridge University Press.</w:t>
        </w:r>
      </w:ins>
    </w:p>
    <w:p>
      <w:pPr>
        <w:pStyle w:val="style26"/>
      </w:pPr>
      <w:ins w:author="adrian " w:date="2014-08-06T07:39:00Z" w:id="1399">
        <w:r>
          <w:rPr>
            <w:i w:val="false"/>
          </w:rPr>
          <w:t xml:space="preserve">Wickham H (2009) </w:t>
        </w:r>
      </w:ins>
      <w:ins w:author="adrian " w:date="2014-08-06T07:39:00Z" w:id="1400">
        <w:r>
          <w:rPr>
            <w:i/>
          </w:rPr>
          <w:t>ggplot2: elegant graphics for data analysis</w:t>
        </w:r>
      </w:ins>
      <w:ins w:author="adrian " w:date="2014-08-06T07:39:00Z" w:id="1401">
        <w:r>
          <w:rPr>
            <w:i w:val="false"/>
          </w:rPr>
          <w:t>. Springer New York,  Available from: http://had.co.nz/ggplot2/book.</w:t>
        </w:r>
      </w:ins>
      <w:del w:author="adrian " w:date="2014-07-31T11:20:00Z" w:id="1402">
        <w:r>
          <w:rPr/>
          <w:delText xml:space="preserve">Abbott A (2001) </w:delText>
        </w:r>
      </w:del>
      <w:del w:author="adrian " w:date="2014-07-31T11:20:00Z" w:id="1403">
        <w:r>
          <w:rPr/>
          <w:delText>Time matters: on theory and method</w:delText>
        </w:r>
      </w:del>
      <w:del w:author="adrian " w:date="2014-07-31T11:20:00Z" w:id="1404">
        <w:r>
          <w:rPr/>
          <w:delText>. University of Chicago press.</w:delText>
        </w:r>
      </w:del>
    </w:p>
    <w:p>
      <w:pPr>
        <w:pStyle w:val="style0"/>
      </w:pPr>
      <w:del w:author="adrian " w:date="2014-07-31T11:20:00Z" w:id="1405">
        <w:r>
          <w:rPr/>
          <w:delText xml:space="preserve">Adkins L and Lury C (2009) Introduction: What Is the Empirical? </w:delText>
        </w:r>
      </w:del>
      <w:del w:author="adrian " w:date="2014-07-31T11:20:00Z" w:id="1406">
        <w:r>
          <w:rPr/>
          <w:delText>European Journal of Social Theory</w:delText>
        </w:r>
      </w:del>
      <w:del w:author="adrian " w:date="2014-07-31T11:20:00Z" w:id="1407">
        <w:r>
          <w:rPr/>
          <w:delText>, 12(1), 5–20.</w:delText>
        </w:r>
      </w:del>
    </w:p>
    <w:p>
      <w:pPr>
        <w:pStyle w:val="style0"/>
      </w:pPr>
      <w:del w:author="adrian " w:date="2014-07-31T11:20:00Z" w:id="1408">
        <w:r>
          <w:rPr/>
          <w:delText xml:space="preserve">Arvidsson A (2011) General Sentiment: how value and affect converge in the information economy. </w:delText>
        </w:r>
      </w:del>
      <w:del w:author="adrian " w:date="2014-07-31T11:20:00Z" w:id="1409">
        <w:r>
          <w:rPr/>
          <w:delText>The Sociological Review</w:delText>
        </w:r>
      </w:del>
      <w:del w:author="adrian " w:date="2014-07-31T11:20:00Z" w:id="1410">
        <w:r>
          <w:rPr/>
          <w:delText>, 59, 39–59.</w:delText>
        </w:r>
      </w:del>
    </w:p>
    <w:p>
      <w:pPr>
        <w:pStyle w:val="style0"/>
      </w:pPr>
      <w:del w:author="adrian " w:date="2014-07-31T11:20:00Z" w:id="1411">
        <w:r>
          <w:rPr/>
          <w:delText xml:space="preserve">Back L and Puwar N (2012) </w:delText>
        </w:r>
      </w:del>
      <w:del w:author="adrian " w:date="2014-07-31T11:20:00Z" w:id="1412">
        <w:r>
          <w:rPr/>
          <w:delText>Live Methods</w:delText>
        </w:r>
      </w:del>
      <w:del w:author="adrian " w:date="2014-07-31T11:20:00Z" w:id="1413">
        <w:r>
          <w:rPr/>
          <w:delText>. Wiley-Blackwell,  Available from: http://library.wur.nl/WebQuery/clc/2016616 (accessed 28 November 2013).</w:delText>
        </w:r>
      </w:del>
    </w:p>
    <w:p>
      <w:pPr>
        <w:pStyle w:val="style0"/>
      </w:pPr>
      <w:del w:author="adrian " w:date="2014-07-31T11:20:00Z" w:id="1414">
        <w:r>
          <w:rPr/>
          <w:delText xml:space="preserve">boyd  danah and Crawford K (2012) Critical Questions for Big Data. </w:delText>
        </w:r>
      </w:del>
      <w:del w:author="adrian " w:date="2014-07-31T11:20:00Z" w:id="1415">
        <w:r>
          <w:rPr/>
          <w:delText>Information, Communication &amp; Society</w:delText>
        </w:r>
      </w:del>
      <w:del w:author="adrian " w:date="2014-07-31T11:20:00Z" w:id="1416">
        <w:r>
          <w:rPr/>
          <w:delText>, 15(5), 662–679.</w:delText>
        </w:r>
      </w:del>
    </w:p>
    <w:p>
      <w:pPr>
        <w:pStyle w:val="style0"/>
      </w:pPr>
      <w:del w:author="adrian " w:date="2014-07-31T11:20:00Z" w:id="1417">
        <w:r>
          <w:rPr/>
          <w:delText xml:space="preserve">Breiman L (2001) Random forests. </w:delText>
        </w:r>
      </w:del>
      <w:del w:author="adrian " w:date="2014-07-31T11:20:00Z" w:id="1418">
        <w:r>
          <w:rPr/>
          <w:delText>Machine learning</w:delText>
        </w:r>
      </w:del>
      <w:del w:author="adrian " w:date="2014-07-31T11:20:00Z" w:id="1419">
        <w:r>
          <w:rPr/>
          <w:delText>, 45(1), 5–32.</w:delText>
        </w:r>
      </w:del>
    </w:p>
    <w:p>
      <w:pPr>
        <w:pStyle w:val="style0"/>
      </w:pPr>
      <w:del w:author="adrian " w:date="2014-07-31T11:20:00Z" w:id="1420">
        <w:r>
          <w:rPr/>
          <w:delText xml:space="preserve">Breiman L, Friedman J, Olshen R, et al. (1984) CART: Classification and regression trees. </w:delText>
        </w:r>
      </w:del>
      <w:del w:author="adrian " w:date="2014-07-31T11:20:00Z" w:id="1421">
        <w:r>
          <w:rPr/>
          <w:delText>Wadsworth: Belmont, CA</w:delText>
        </w:r>
      </w:del>
      <w:del w:author="adrian " w:date="2014-07-31T11:20:00Z" w:id="1422">
        <w:r>
          <w:rPr/>
          <w:delText>, 156.</w:delText>
        </w:r>
      </w:del>
    </w:p>
    <w:p>
      <w:pPr>
        <w:pStyle w:val="style0"/>
      </w:pPr>
      <w:del w:author="adrian " w:date="2014-07-31T11:20:00Z" w:id="1423">
        <w:r>
          <w:rPr/>
          <w:delText xml:space="preserve">Briandoll (2012) Data at Github. </w:delText>
        </w:r>
      </w:del>
      <w:del w:author="adrian " w:date="2014-07-31T11:20:00Z" w:id="1424">
        <w:r>
          <w:rPr/>
          <w:delText>GitHub</w:delText>
        </w:r>
      </w:del>
      <w:del w:author="adrian " w:date="2014-07-31T11:20:00Z" w:id="1425">
        <w:r>
          <w:rPr/>
          <w:delText>,  Available from: https://github.com/blog/1112-data-at-github (accessed 3 March 2014).</w:delText>
        </w:r>
      </w:del>
    </w:p>
    <w:p>
      <w:pPr>
        <w:pStyle w:val="style0"/>
      </w:pPr>
      <w:del w:author="adrian " w:date="2014-07-31T11:20:00Z" w:id="1426">
        <w:r>
          <w:rPr/>
          <w:delText xml:space="preserve">Burrows R (2012) Digitalization, Visualization and the ‘Descriptive Turn’. In: Heywood I, Sandywell B, Gardiner M, et al. (eds), </w:delText>
        </w:r>
      </w:del>
      <w:del w:author="adrian " w:date="2014-07-31T11:20:00Z" w:id="1427">
        <w:r>
          <w:rPr/>
          <w:delText>The handbook of visual culture</w:delText>
        </w:r>
      </w:del>
      <w:del w:author="adrian " w:date="2014-07-31T11:20:00Z" w:id="1428">
        <w:r>
          <w:rPr/>
          <w:delText>, London: Berg, pp. 572–588.</w:delText>
        </w:r>
      </w:del>
    </w:p>
    <w:p>
      <w:pPr>
        <w:pStyle w:val="style0"/>
      </w:pPr>
      <w:del w:author="adrian " w:date="2014-07-31T11:20:00Z" w:id="1429">
        <w:r>
          <w:rPr/>
          <w:delText xml:space="preserve">Conte R, Gilbert N, Bonelli G, et al. (2012) Manifesto of computational social science. </w:delText>
        </w:r>
      </w:del>
      <w:del w:author="adrian " w:date="2014-07-31T11:20:00Z" w:id="1430">
        <w:r>
          <w:rPr/>
          <w:delText>European Physical Journal-Special Topics</w:delText>
        </w:r>
      </w:del>
      <w:del w:author="adrian " w:date="2014-07-31T11:20:00Z" w:id="1431">
        <w:r>
          <w:rPr/>
          <w:delText>, 214(1), 325–346.</w:delText>
        </w:r>
      </w:del>
    </w:p>
    <w:p>
      <w:pPr>
        <w:pStyle w:val="style0"/>
      </w:pPr>
      <w:del w:author="adrian " w:date="2014-07-31T11:20:00Z" w:id="1432">
        <w:r>
          <w:rPr/>
          <w:delText xml:space="preserve">Couldry N (2000) </w:delText>
        </w:r>
      </w:del>
      <w:del w:author="adrian " w:date="2014-07-31T11:20:00Z" w:id="1433">
        <w:r>
          <w:rPr/>
          <w:delText>Inside culture : reimagining the method of cultural studies</w:delText>
        </w:r>
      </w:del>
      <w:del w:author="adrian " w:date="2014-07-31T11:20:00Z" w:id="1434">
        <w:r>
          <w:rPr/>
          <w:delText>. London: SAGE.</w:delText>
        </w:r>
      </w:del>
    </w:p>
    <w:p>
      <w:pPr>
        <w:pStyle w:val="style0"/>
      </w:pPr>
      <w:del w:author="adrian " w:date="2014-07-31T11:20:00Z" w:id="1435">
        <w:r>
          <w:rPr/>
          <w:delText xml:space="preserve">Cukier KN and Mayer-Schoenberger (2013) The Rise of Big Data. How It’s Changing the Way We Think About the World. </w:delText>
        </w:r>
      </w:del>
      <w:del w:author="adrian " w:date="2014-07-31T11:20:00Z" w:id="1436">
        <w:r>
          <w:rPr/>
          <w:delText>Foreign Affairs</w:delText>
        </w:r>
      </w:del>
      <w:del w:author="adrian " w:date="2014-07-31T11:20:00Z" w:id="1437">
        <w:r>
          <w:rPr/>
          <w:delText>,  Available from: http://www.foreignaffairs.com/articles/139104/kenneth-neil-cukier-and-viktor-mayer-schoenberger/the-rise-of-big-data (accessed 10 February 2014).</w:delText>
        </w:r>
      </w:del>
    </w:p>
    <w:p>
      <w:pPr>
        <w:pStyle w:val="style0"/>
      </w:pPr>
      <w:del w:author="adrian " w:date="2014-07-31T11:20:00Z" w:id="1438">
        <w:r>
          <w:rPr/>
          <w:delText xml:space="preserve">Giles J (2012) Computational social science: Making the links. </w:delText>
        </w:r>
      </w:del>
      <w:del w:author="adrian " w:date="2014-07-31T11:20:00Z" w:id="1439">
        <w:r>
          <w:rPr/>
          <w:delText>Nature</w:delText>
        </w:r>
      </w:del>
      <w:del w:author="adrian " w:date="2014-07-31T11:20:00Z" w:id="1440">
        <w:r>
          <w:rPr/>
          <w:delText>, 488(7412), 448–450.</w:delText>
        </w:r>
      </w:del>
    </w:p>
    <w:p>
      <w:pPr>
        <w:pStyle w:val="style0"/>
      </w:pPr>
      <w:del w:author="adrian " w:date="2014-07-31T11:20:00Z" w:id="1441">
        <w:r>
          <w:rPr/>
          <w:delText xml:space="preserve">Google Inc. (2009) Back to Basics: Direct, referral or organic - definitions straight from the source - Analytics Blog. </w:delText>
        </w:r>
      </w:del>
      <w:del w:author="adrian " w:date="2014-07-31T11:20:00Z" w:id="1442">
        <w:r>
          <w:rPr/>
          <w:delText>Google Analytics Blog</w:delText>
        </w:r>
      </w:del>
      <w:del w:author="adrian " w:date="2014-07-31T11:20:00Z" w:id="1443">
        <w:r>
          <w:rPr/>
          <w:delText>,  Available from: http://analytics.blogspot.co.uk/2009/08/back-to-basics-direct-referral-or.html (accessed 7 February 2014).</w:delText>
        </w:r>
      </w:del>
    </w:p>
    <w:p>
      <w:pPr>
        <w:pStyle w:val="style0"/>
      </w:pPr>
      <w:del w:author="adrian " w:date="2014-07-31T11:20:00Z" w:id="1444">
        <w:r>
          <w:rPr/>
          <w:delText>Guardian News (2009) Data journalism and data visualization from the Datablog | News | The Guardian.  Available from: http://www.theguardian.com/news/datablog (accessed 30 January 2014).</w:delText>
        </w:r>
      </w:del>
    </w:p>
    <w:p>
      <w:pPr>
        <w:pStyle w:val="style0"/>
      </w:pPr>
      <w:del w:author="adrian " w:date="2014-07-31T11:20:00Z" w:id="1445">
        <w:r>
          <w:rPr/>
          <w:delText xml:space="preserve">Hastie T, Tibshirani R and Friedman JH (2009) </w:delText>
        </w:r>
      </w:del>
      <w:del w:author="adrian " w:date="2014-07-31T11:20:00Z" w:id="1446">
        <w:r>
          <w:rPr/>
          <w:delText>The elements of statistical learning: data mining, inference, and prediction</w:delText>
        </w:r>
      </w:del>
      <w:del w:author="adrian " w:date="2014-07-31T11:20:00Z" w:id="1447">
        <w:r>
          <w:rPr/>
          <w:delText>. New York: Springer.</w:delText>
        </w:r>
      </w:del>
    </w:p>
    <w:p>
      <w:pPr>
        <w:pStyle w:val="style0"/>
      </w:pPr>
      <w:del w:author="adrian " w:date="2014-07-31T11:20:00Z" w:id="1448">
        <w:r>
          <w:rPr/>
          <w:delText xml:space="preserve">Hey T, Tansley S and Tolle K (2009) The fourth paradigm: data-intensive scientific discovery. </w:delText>
        </w:r>
      </w:del>
      <w:del w:author="adrian " w:date="2014-07-31T11:20:00Z" w:id="1449">
        <w:r>
          <w:rPr/>
          <w:delText>Microsoft Research</w:delText>
        </w:r>
      </w:del>
      <w:del w:author="adrian " w:date="2014-07-31T11:20:00Z" w:id="1450">
        <w:r>
          <w:rPr/>
          <w:delText>.</w:delText>
        </w:r>
      </w:del>
    </w:p>
    <w:p>
      <w:pPr>
        <w:pStyle w:val="style0"/>
      </w:pPr>
      <w:del w:author="adrian " w:date="2014-07-31T11:20:00Z" w:id="1451">
        <w:r>
          <w:rPr/>
          <w:delText xml:space="preserve">Housley W, Williams Matthew, Williams Malcolm, et al. (2013) Computational Social Science: Research Strategies, Design and Methods Introduction. </w:delText>
        </w:r>
      </w:del>
      <w:del w:author="adrian " w:date="2014-07-31T11:20:00Z" w:id="1452">
        <w:r>
          <w:rPr/>
          <w:delText>International Journal of Social Research Methodology</w:delText>
        </w:r>
      </w:del>
      <w:del w:author="adrian " w:date="2014-07-31T11:20:00Z" w:id="1453">
        <w:r>
          <w:rPr/>
          <w:delText>, 16(3), 173–175.</w:delText>
        </w:r>
      </w:del>
    </w:p>
    <w:p>
      <w:pPr>
        <w:pStyle w:val="style0"/>
      </w:pPr>
      <w:del w:author="adrian " w:date="2014-07-31T11:20:00Z" w:id="1454">
        <w:r>
          <w:rPr/>
          <w:delText xml:space="preserve">Knorr Cetina KK and Bruegger U (2004) Traders’ engagement with markets: a postsocial relationship. </w:delText>
        </w:r>
      </w:del>
      <w:del w:author="adrian " w:date="2014-07-31T11:20:00Z" w:id="1455">
        <w:r>
          <w:rPr/>
          <w:delText>The Blackwell cultural economy reader</w:delText>
        </w:r>
      </w:del>
      <w:del w:author="adrian " w:date="2014-07-31T11:20:00Z" w:id="1456">
        <w:r>
          <w:rPr/>
          <w:delText>, 121–142.</w:delText>
        </w:r>
      </w:del>
    </w:p>
    <w:p>
      <w:pPr>
        <w:pStyle w:val="style0"/>
      </w:pPr>
      <w:del w:author="adrian " w:date="2014-07-31T11:20:00Z" w:id="1457">
        <w:r>
          <w:rPr/>
          <w:delText xml:space="preserve">Latour B, Lynch M and Woolgar S (1990) Drawing things together. In: Anonymous (ed.), </w:delText>
        </w:r>
      </w:del>
      <w:del w:author="adrian " w:date="2014-07-31T11:20:00Z" w:id="1458">
        <w:r>
          <w:rPr/>
          <w:delText>Representation in Scientific Practice</w:delText>
        </w:r>
      </w:del>
      <w:del w:author="adrian " w:date="2014-07-31T11:20:00Z" w:id="1459">
        <w:r>
          <w:rPr/>
          <w:delText>, Cambridge, MA London: MIT Press, pp. 20–68.</w:delText>
        </w:r>
      </w:del>
    </w:p>
    <w:p>
      <w:pPr>
        <w:pStyle w:val="style0"/>
      </w:pPr>
      <w:del w:author="adrian " w:date="2014-07-31T11:20:00Z" w:id="1460">
        <w:r>
          <w:rPr/>
          <w:delText xml:space="preserve">Latour B, Jensen P, Venturini T, et al. (2012) The Whole is Always Smaller than its Parts. How Digital Navigation May Modify Social Theory. </w:delText>
        </w:r>
      </w:del>
      <w:del w:author="adrian " w:date="2014-07-31T11:20:00Z" w:id="1461">
        <w:r>
          <w:rPr/>
          <w:delText>British Journal of Sociology</w:delText>
        </w:r>
      </w:del>
      <w:del w:author="adrian " w:date="2014-07-31T11:20:00Z" w:id="1462">
        <w:r>
          <w:rPr/>
          <w:delText>, 63(4), 590–615.</w:delText>
        </w:r>
      </w:del>
    </w:p>
    <w:p>
      <w:pPr>
        <w:pStyle w:val="style0"/>
      </w:pPr>
      <w:del w:author="adrian " w:date="2014-07-31T11:20:00Z" w:id="1463">
        <w:r>
          <w:rPr/>
          <w:delText xml:space="preserve">Law J (1994) </w:delText>
        </w:r>
      </w:del>
      <w:del w:author="adrian " w:date="2014-07-31T11:20:00Z" w:id="1464">
        <w:r>
          <w:rPr/>
          <w:delText>Organizing modernity</w:delText>
        </w:r>
      </w:del>
      <w:del w:author="adrian " w:date="2014-07-31T11:20:00Z" w:id="1465">
        <w:r>
          <w:rPr/>
          <w:delText>. Oxford, UK ; Cambridge, Mass., USA: Blackwell.</w:delText>
        </w:r>
      </w:del>
    </w:p>
    <w:p>
      <w:pPr>
        <w:pStyle w:val="style0"/>
      </w:pPr>
      <w:del w:author="adrian " w:date="2014-07-31T11:20:00Z" w:id="1466">
        <w:r>
          <w:rPr/>
          <w:delText xml:space="preserve">Lee B and LiPuma E (2002) Cultures of Circulation: The Imaginations of Modernity. </w:delText>
        </w:r>
      </w:del>
      <w:del w:author="adrian " w:date="2014-07-31T11:20:00Z" w:id="1467">
        <w:r>
          <w:rPr/>
          <w:delText>Public Culture</w:delText>
        </w:r>
      </w:del>
      <w:del w:author="adrian " w:date="2014-07-31T11:20:00Z" w:id="1468">
        <w:r>
          <w:rPr/>
          <w:delText>, 14(1), 191–213.</w:delText>
        </w:r>
      </w:del>
    </w:p>
    <w:p>
      <w:pPr>
        <w:pStyle w:val="style0"/>
      </w:pPr>
      <w:del w:author="adrian " w:date="2014-07-31T11:20:00Z" w:id="1469">
        <w:r>
          <w:rPr/>
          <w:delText>Lupton D (2012) Digital Sociology: An Introduction.  Available from: http://prijipati.library.usyd.edu.au/handle/2123/8621 (accessed 14 November 2013).</w:delText>
        </w:r>
      </w:del>
    </w:p>
    <w:p>
      <w:pPr>
        <w:pStyle w:val="style0"/>
      </w:pPr>
      <w:del w:author="adrian " w:date="2014-07-31T11:20:00Z" w:id="1470">
        <w:r>
          <w:rPr/>
          <w:delText xml:space="preserve">Marres N (2012) The redistribution of methods: on intervention in digital social research, broadly conceived. </w:delText>
        </w:r>
      </w:del>
      <w:del w:author="adrian " w:date="2014-07-31T11:20:00Z" w:id="1471">
        <w:r>
          <w:rPr/>
          <w:delText>The Sociological Review</w:delText>
        </w:r>
      </w:del>
      <w:del w:author="adrian " w:date="2014-07-31T11:20:00Z" w:id="1472">
        <w:r>
          <w:rPr/>
          <w:delText>, 60(S1), 139–165.</w:delText>
        </w:r>
      </w:del>
    </w:p>
    <w:p>
      <w:pPr>
        <w:pStyle w:val="style0"/>
      </w:pPr>
      <w:del w:author="adrian " w:date="2014-07-31T11:20:00Z" w:id="1473">
        <w:r>
          <w:rPr/>
          <w:delText xml:space="preserve">Meyer R (2013) Github, Object of Nerd Love, Makes Play for Non-Programmers. </w:delText>
        </w:r>
      </w:del>
      <w:del w:author="adrian " w:date="2014-07-31T11:20:00Z" w:id="1474">
        <w:r>
          <w:rPr/>
          <w:delText>The Atlantic</w:delText>
        </w:r>
      </w:del>
      <w:del w:author="adrian " w:date="2014-07-31T11:20:00Z" w:id="1475">
        <w:r>
          <w:rPr/>
          <w:delText>,  Available from: http://www.theatlantic.com/technology/archive/2013/08/github-object-of-nerd-love-makes-play-for-non-programmers/278971/ (accessed 13 February 2014).</w:delText>
        </w:r>
      </w:del>
    </w:p>
    <w:p>
      <w:pPr>
        <w:pStyle w:val="style0"/>
      </w:pPr>
      <w:del w:author="adrian " w:date="2014-07-31T11:20:00Z" w:id="1476">
        <w:r>
          <w:rPr/>
          <w:delText xml:space="preserve">Muchnik L, Pei S, Parra LC, et al. (2013) Origins of power-law degree distribution in the heterogeneity of human activity in social networks. </w:delText>
        </w:r>
      </w:del>
      <w:del w:author="adrian " w:date="2014-07-31T11:20:00Z" w:id="1477">
        <w:r>
          <w:rPr/>
          <w:delText>Scientific Reports</w:delText>
        </w:r>
      </w:del>
      <w:del w:author="adrian " w:date="2014-07-31T11:20:00Z" w:id="1478">
        <w:r>
          <w:rPr/>
          <w:delText>, 3,  Available from: http://www.nature.com.ezproxy.lancs.ac.uk/srep/2013/130507/srep01783/full/srep01783.html (accessed 1 March 2014).</w:delText>
        </w:r>
      </w:del>
    </w:p>
    <w:p>
      <w:pPr>
        <w:pStyle w:val="style0"/>
      </w:pPr>
      <w:del w:author="adrian " w:date="2014-07-31T11:20:00Z" w:id="1479">
        <w:r>
          <w:rPr/>
          <w:delText xml:space="preserve">Myers N (2008) Molecular embodiments and the body-work of modeling in protein crystallography. </w:delText>
        </w:r>
      </w:del>
      <w:del w:author="adrian " w:date="2014-07-31T11:20:00Z" w:id="1480">
        <w:r>
          <w:rPr/>
          <w:delText>Social Studies of Science</w:delText>
        </w:r>
      </w:del>
      <w:del w:author="adrian " w:date="2014-07-31T11:20:00Z" w:id="1481">
        <w:r>
          <w:rPr/>
          <w:delText>, 38(2), 163–199.</w:delText>
        </w:r>
      </w:del>
    </w:p>
    <w:p>
      <w:pPr>
        <w:pStyle w:val="style0"/>
      </w:pPr>
      <w:del w:author="adrian " w:date="2014-07-31T11:20:00Z" w:id="1482">
        <w:r>
          <w:rPr/>
          <w:delText>New York Times (2012) 2012: The Year in Graphics.  Available from: http://www.nytimes.com/interactive/2012/12/30/multimedia/2012-the-year-in-graphics.html (accessed 30 January 2014).</w:delText>
        </w:r>
      </w:del>
    </w:p>
    <w:p>
      <w:pPr>
        <w:pStyle w:val="style0"/>
      </w:pPr>
      <w:del w:author="adrian " w:date="2014-07-31T11:20:00Z" w:id="1483">
        <w:r>
          <w:rPr/>
          <w:delText xml:space="preserve">Pariser E (2011) </w:delText>
        </w:r>
      </w:del>
      <w:del w:author="adrian " w:date="2014-07-31T11:20:00Z" w:id="1484">
        <w:r>
          <w:rPr/>
          <w:delText>The filter bubble: What the Internet is hiding from you</w:delText>
        </w:r>
      </w:del>
      <w:del w:author="adrian " w:date="2014-07-31T11:20:00Z" w:id="1485">
        <w:r>
          <w:rPr/>
          <w:delText>. Penguin UK,  Available from: http://books.google.co.uk/books?hl=en&amp;lr=&amp;id=-FWO0puw3nYC&amp;oi=fnd&amp;pg=PT3&amp;dq=eli+pariser&amp;ots=g2PoCtpQV-&amp;sig=3_CftKt2BPOwLVpT_OFzizJr_-c (accessed 13 February 2014).</w:delText>
        </w:r>
      </w:del>
    </w:p>
    <w:p>
      <w:pPr>
        <w:pStyle w:val="style0"/>
      </w:pPr>
      <w:del w:author="adrian " w:date="2014-07-31T11:20:00Z" w:id="1486">
        <w:r>
          <w:rPr/>
          <w:delText>Prediction Impact Inc. (2009) Predictive Analytics World Conference: Agenda.  Available from: http://www.predictiveanalyticsworld.com/sanfrancisco/2009/agenda.php#usergroup (accessed 24 May 2011).</w:delText>
        </w:r>
      </w:del>
    </w:p>
    <w:p>
      <w:pPr>
        <w:pStyle w:val="style0"/>
      </w:pPr>
      <w:del w:author="adrian " w:date="2014-07-31T11:20:00Z" w:id="1487">
        <w:r>
          <w:rPr/>
          <w:delText xml:space="preserve">Pryke M (2010) Money’s eyes: the visual preparation of financial markets. </w:delText>
        </w:r>
      </w:del>
      <w:del w:author="adrian " w:date="2014-07-31T11:20:00Z" w:id="1488">
        <w:r>
          <w:rPr/>
          <w:delText>Economy and Society</w:delText>
        </w:r>
      </w:del>
      <w:del w:author="adrian " w:date="2014-07-31T11:20:00Z" w:id="1489">
        <w:r>
          <w:rPr/>
          <w:delText>, 39(4), 427–459.</w:delText>
        </w:r>
      </w:del>
    </w:p>
    <w:p>
      <w:pPr>
        <w:pStyle w:val="style0"/>
      </w:pPr>
      <w:del w:author="adrian " w:date="2014-07-31T11:20:00Z" w:id="1490">
        <w:r>
          <w:rPr/>
          <w:delText>R Development Core Team (2010) The R Project for Statistical Computing.  Available from: http://www.r-project.org/ (accessed 11 June 2010).</w:delText>
        </w:r>
      </w:del>
    </w:p>
    <w:p>
      <w:pPr>
        <w:pStyle w:val="style0"/>
      </w:pPr>
      <w:del w:author="adrian " w:date="2014-07-31T11:20:00Z" w:id="1491">
        <w:r>
          <w:rPr/>
          <w:delText xml:space="preserve">Rogers R (2013) </w:delText>
        </w:r>
      </w:del>
      <w:del w:author="adrian " w:date="2014-07-31T11:20:00Z" w:id="1492">
        <w:r>
          <w:rPr/>
          <w:delText>Digital methods</w:delText>
        </w:r>
      </w:del>
      <w:del w:author="adrian " w:date="2014-07-31T11:20:00Z" w:id="1493">
        <w:r>
          <w:rPr/>
          <w:delText>. Cambridge, Massachusetts; London: The MIT Press.</w:delText>
        </w:r>
      </w:del>
    </w:p>
    <w:p>
      <w:pPr>
        <w:pStyle w:val="style0"/>
      </w:pPr>
      <w:del w:author="adrian " w:date="2014-07-31T11:20:00Z" w:id="1494">
        <w:r>
          <w:rPr/>
          <w:delText xml:space="preserve">Rose G (2012) The Question of Method: Practice, Reflexivity and Critique in Visual Culture Studies. In: Heywood I, Sandywell B, Gardiner M, et al. (eds), </w:delText>
        </w:r>
      </w:del>
      <w:del w:author="adrian " w:date="2014-07-31T11:20:00Z" w:id="1495">
        <w:r>
          <w:rPr/>
          <w:delText>The handbook of visual culture</w:delText>
        </w:r>
      </w:del>
      <w:del w:author="adrian " w:date="2014-07-31T11:20:00Z" w:id="1496">
        <w:r>
          <w:rPr/>
          <w:delText>, London: Berg, pp. 542–558.</w:delText>
        </w:r>
      </w:del>
    </w:p>
    <w:p>
      <w:pPr>
        <w:pStyle w:val="style0"/>
      </w:pPr>
      <w:del w:author="adrian " w:date="2014-07-31T11:20:00Z" w:id="1497">
        <w:r>
          <w:rPr/>
          <w:delText xml:space="preserve">Ruppert E (2013) Rethinking empirical social sciences. </w:delText>
        </w:r>
      </w:del>
      <w:del w:author="adrian " w:date="2014-07-31T11:20:00Z" w:id="1498">
        <w:r>
          <w:rPr/>
          <w:delText>Dialogues in Human Geography</w:delText>
        </w:r>
      </w:del>
      <w:del w:author="adrian " w:date="2014-07-31T11:20:00Z" w:id="1499">
        <w:r>
          <w:rPr/>
          <w:delText>, 3(3), 268–273.</w:delText>
        </w:r>
      </w:del>
    </w:p>
    <w:p>
      <w:pPr>
        <w:pStyle w:val="style0"/>
      </w:pPr>
      <w:del w:author="adrian " w:date="2014-07-31T11:20:00Z" w:id="1500">
        <w:r>
          <w:rPr/>
          <w:delText xml:space="preserve">Savage M (2009) Contemporary Sociology and the Challenge of Descriptive Assemblage. </w:delText>
        </w:r>
      </w:del>
      <w:del w:author="adrian " w:date="2014-07-31T11:20:00Z" w:id="1501">
        <w:r>
          <w:rPr/>
          <w:delText>European Journal of Social Theory</w:delText>
        </w:r>
      </w:del>
      <w:del w:author="adrian " w:date="2014-07-31T11:20:00Z" w:id="1502">
        <w:r>
          <w:rPr/>
          <w:delText>, 12(1), 155–174.</w:delText>
        </w:r>
      </w:del>
    </w:p>
    <w:p>
      <w:pPr>
        <w:pStyle w:val="style0"/>
      </w:pPr>
      <w:del w:author="adrian " w:date="2014-07-31T11:20:00Z" w:id="1503">
        <w:r>
          <w:rPr/>
          <w:delText xml:space="preserve">Savage M and Burrows R (2007) The Coming Crisis of Empirical Sociology. </w:delText>
        </w:r>
      </w:del>
      <w:del w:author="adrian " w:date="2014-07-31T11:20:00Z" w:id="1504">
        <w:r>
          <w:rPr/>
          <w:delText>Sociology</w:delText>
        </w:r>
      </w:del>
      <w:del w:author="adrian " w:date="2014-07-31T11:20:00Z" w:id="1505">
        <w:r>
          <w:rPr/>
          <w:delText>, 41(5), 885–899.</w:delText>
        </w:r>
      </w:del>
    </w:p>
    <w:p>
      <w:pPr>
        <w:pStyle w:val="style0"/>
      </w:pPr>
      <w:del w:author="adrian " w:date="2014-07-31T11:20:00Z" w:id="1506">
        <w:r>
          <w:rPr/>
          <w:delText xml:space="preserve">Schutt R and O’Neil C (2013) </w:delText>
        </w:r>
      </w:del>
      <w:del w:author="adrian " w:date="2014-07-31T11:20:00Z" w:id="1507">
        <w:r>
          <w:rPr/>
          <w:delText>Doing data science</w:delText>
        </w:r>
      </w:del>
      <w:del w:author="adrian " w:date="2014-07-31T11:20:00Z" w:id="1508">
        <w:r>
          <w:rPr/>
          <w:delText>. Sebastopol, Calif.: O’Reilly &amp; Associates Inc.</w:delText>
        </w:r>
      </w:del>
    </w:p>
    <w:p>
      <w:pPr>
        <w:pStyle w:val="style0"/>
      </w:pPr>
      <w:del w:author="adrian " w:date="2014-07-31T11:20:00Z" w:id="1509">
        <w:r>
          <w:rPr/>
          <w:delText xml:space="preserve">Thrift N (2006) Re-inventing invention: new tendencies in capitalist commodification. </w:delText>
        </w:r>
      </w:del>
      <w:del w:author="adrian " w:date="2014-07-31T11:20:00Z" w:id="1510">
        <w:r>
          <w:rPr/>
          <w:delText>Economy and Society</w:delText>
        </w:r>
      </w:del>
      <w:del w:author="adrian " w:date="2014-07-31T11:20:00Z" w:id="1511">
        <w:r>
          <w:rPr/>
          <w:delText>, 35(2), 279–306.</w:delText>
        </w:r>
      </w:del>
    </w:p>
    <w:p>
      <w:pPr>
        <w:pStyle w:val="style0"/>
      </w:pPr>
      <w:del w:author="adrian " w:date="2014-07-31T11:20:00Z" w:id="1512">
        <w:r>
          <w:rPr/>
          <w:delText xml:space="preserve">Tsing AL (2005) </w:delText>
        </w:r>
      </w:del>
      <w:del w:author="adrian " w:date="2014-07-31T11:20:00Z" w:id="1513">
        <w:r>
          <w:rPr/>
          <w:delText>Friction : an ethnography of global connection</w:delText>
        </w:r>
      </w:del>
      <w:del w:author="adrian " w:date="2014-07-31T11:20:00Z" w:id="1514">
        <w:r>
          <w:rPr/>
          <w:delText>. Princeton, N.J.: Princeton University Press.</w:delText>
        </w:r>
      </w:del>
    </w:p>
    <w:p>
      <w:pPr>
        <w:pStyle w:val="style0"/>
      </w:pPr>
      <w:del w:author="adrian " w:date="2014-07-31T11:20:00Z" w:id="1515">
        <w:r>
          <w:rPr/>
          <w:delText xml:space="preserve">Tufte E (2001) </w:delText>
        </w:r>
      </w:del>
      <w:del w:author="adrian " w:date="2014-07-31T11:20:00Z" w:id="1516">
        <w:r>
          <w:rPr/>
          <w:delText>The visual display of quantitative informations 2nd ed.</w:delText>
        </w:r>
      </w:del>
      <w:del w:author="adrian " w:date="2014-07-31T11:20:00Z" w:id="1517">
        <w:r>
          <w:rPr/>
          <w:delText xml:space="preserve"> Cheshire, Conn.: Graphics Press.</w:delText>
        </w:r>
      </w:del>
    </w:p>
    <w:p>
      <w:pPr>
        <w:pStyle w:val="style0"/>
      </w:pPr>
      <w:del w:author="adrian " w:date="2014-07-31T11:20:00Z" w:id="1518">
        <w:r>
          <w:rPr/>
          <w:delText xml:space="preserve">Uprichard E (2012) Being stuck in (live) time: the sticky sociological imagination. </w:delText>
        </w:r>
      </w:del>
      <w:del w:author="adrian " w:date="2014-07-31T11:20:00Z" w:id="1519">
        <w:r>
          <w:rPr/>
          <w:delText>Sociological Review</w:delText>
        </w:r>
      </w:del>
      <w:del w:author="adrian " w:date="2014-07-31T11:20:00Z" w:id="1520">
        <w:r>
          <w:rPr/>
          <w:delText>, 60, 124–138.</w:delText>
        </w:r>
      </w:del>
    </w:p>
    <w:p>
      <w:pPr>
        <w:pStyle w:val="style0"/>
      </w:pPr>
      <w:del w:author="adrian " w:date="2014-07-31T11:20:00Z" w:id="1521">
        <w:r>
          <w:rPr/>
          <w:delText>Varian H and Choi H (2009) Official Google Research Blog: Predicting the Present with Google Trends.  Available from: http://googleresearch.blogspot.com/2009/04/predicting-present-with-google-trends.html (accessed 23 May 2011).</w:delText>
        </w:r>
      </w:del>
    </w:p>
    <w:p>
      <w:pPr>
        <w:pStyle w:val="style0"/>
      </w:pPr>
      <w:del w:author="adrian " w:date="2014-07-31T11:20:00Z" w:id="1522">
        <w:r>
          <w:rPr/>
          <w:delText xml:space="preserve">Whitehead AN (1956) </w:delText>
        </w:r>
      </w:del>
      <w:del w:author="adrian " w:date="2014-07-31T11:20:00Z" w:id="1523">
        <w:r>
          <w:rPr/>
          <w:delText>Modes of thought; six lectures delivered in Wellesley College, Massachusetts, and two lectures in the University of Chicago</w:delText>
        </w:r>
      </w:del>
      <w:del w:author="adrian " w:date="2014-07-31T11:20:00Z" w:id="1524">
        <w:r>
          <w:rPr/>
          <w:delText>. New York,: Cambridge University Press.</w:delText>
        </w:r>
      </w:del>
    </w:p>
    <w:p>
      <w:pPr>
        <w:pStyle w:val="style26"/>
      </w:pPr>
      <w:del w:author="adrian " w:date="2014-07-31T11:20:00Z" w:id="1525">
        <w:r>
          <w:rPr/>
          <w:delText xml:space="preserve">Wickham H (2009) </w:delText>
        </w:r>
      </w:del>
      <w:del w:author="adrian " w:date="2014-07-31T11:20:00Z" w:id="1526">
        <w:r>
          <w:rPr/>
          <w:delText>ggplot2: elegant graphics for data analysis</w:delText>
        </w:r>
      </w:del>
      <w:del w:author="adrian " w:date="2014-07-31T11:20:00Z" w:id="1527">
        <w:r>
          <w:rPr/>
          <w:delText>. Springer New York,  Available from: http://had.co.nz/ggplot2/book.</w:delText>
        </w:r>
      </w:del>
    </w:p>
    <w:p>
      <w:pPr>
        <w:sectPr>
          <w:endnotePr>
            <w:numFmt w:val="lowerRoman"/>
          </w:endnotePr>
          <w:type w:val="continuous"/>
          <w:pgSz w:h="16838" w:w="11906"/>
          <w:pgMar w:bottom="1134" w:footer="0" w:gutter="0" w:header="1134" w:left="1134" w:right="1134" w:top="1659"/>
          <w:formProt w:val="false"/>
          <w:textDirection w:val="lrTb"/>
        </w:sectPr>
      </w:pPr>
    </w:p>
    <w:p>
      <w:pPr>
        <w:pStyle w:val="style22"/>
        <w:spacing w:after="232" w:before="170" w:line="360" w:lineRule="auto"/>
        <w:contextualSpacing w:val="false"/>
      </w:pPr>
      <w:r>
        <w:rPr/>
      </w:r>
    </w:p>
    <w:sectPr>
      <w:endnotePr>
        <w:numFmt w:val="lowerRoman"/>
      </w:endnotePr>
      <w:type w:val="continuous"/>
      <w:pgSz w:h="16838" w:w="11906"/>
      <w:pgMar w:bottom="1134" w:footer="0" w:gutter="0" w:header="1134" w:left="1134" w:right="1134" w:top="1659"/>
      <w:pgNumType w:fmt="decimal"/>
      <w:formProt w:val="false"/>
      <w:textDirection w:val="lrTb"/>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22"/>
        <w:spacing w:after="232" w:before="170"/>
        <w:contextualSpacing w:val="false"/>
      </w:pPr>
      <w:ins w:author="adrian " w:date="2014-08-01T14:50:00Z" w:id="1528">
        <w:r>
          <w:rPr>
            <w:i w:val="false"/>
            <w:iCs w:val="false"/>
          </w:rPr>
          <w:endnoteRef/>
          <w:tab/>
          <w:t xml:space="preserve"> </w:t>
        </w:r>
      </w:ins>
      <w:ins w:author="adrian " w:date="2014-08-01T14:50:00Z" w:id="1529">
        <w:r>
          <w:rPr>
            <w:i w:val="false"/>
            <w:iCs w:val="false"/>
          </w:rPr>
          <w:t xml:space="preserve">We largely leave aside any further discussion, analysis or critique of these developments. They are extensive and mulit-faceted, and can be seen at work in the digital humanities </w:t>
        </w:r>
      </w:ins>
      <w:ins w:author="adrian " w:date="2014-08-01T14:50:00Z" w:id="1530">
        <w:r>
          <w:rPr>
            <w:i w:val="false"/>
            <w:iCs w:val="false"/>
          </w:rPr>
          <w:t>(Galloway, 2014)</w:t>
        </w:r>
      </w:ins>
      <w:ins w:author="adrian " w:date="2014-08-01T14:50:00Z" w:id="1531">
        <w:r>
          <w:rPr>
            <w:i w:val="false"/>
            <w:iCs w:val="false"/>
          </w:rPr>
          <w:t xml:space="preserve">, in cultural analytics </w:t>
        </w:r>
      </w:ins>
      <w:ins w:author="adrian " w:date="2014-08-01T14:50:00Z" w:id="1532">
        <w:r>
          <w:rPr>
            <w:i w:val="false"/>
            <w:iCs w:val="false"/>
          </w:rPr>
          <w:t>(Manovich, 2011)</w:t>
        </w:r>
      </w:ins>
      <w:ins w:author="adrian " w:date="2014-08-01T14:50:00Z" w:id="1533">
        <w:r>
          <w:rPr>
            <w:i w:val="false"/>
            <w:iCs w:val="false"/>
          </w:rPr>
          <w:t xml:space="preserve">, in social physics and computational social science </w:t>
        </w:r>
      </w:ins>
      <w:ins w:author="adrian " w:date="2014-08-01T14:50:00Z" w:id="1534">
        <w:r>
          <w:rPr>
            <w:i w:val="false"/>
            <w:iCs w:val="false"/>
          </w:rPr>
          <w:t>(Pentland, 2014).</w:t>
        </w:r>
      </w:ins>
      <w:ins w:author="adrian " w:date="2014-08-01T14:50:00Z" w:id="1535">
        <w:r>
          <w:rPr>
            <w:i w:val="false"/>
            <w:iCs w:val="false"/>
          </w:rPr>
          <w:t xml:space="preserve"> </w:t>
        </w:r>
      </w:ins>
      <w:ins w:author="adrian " w:date="2014-08-01T14:50:00Z" w:id="1536">
        <w:r>
          <w:rPr>
            <w:i w:val="false"/>
            <w:iCs w:val="false"/>
          </w:rPr>
          <w:t xml:space="preserve">The constant updating of events, the relatively frequent advent of new flows of data, the teeming and burgeoning ways of inhabiting the reefs of digital infrastructures, many of which are developed and </w:t>
        </w:r>
      </w:ins>
      <w:ins w:author="adrian " w:date="2014-08-01T14:50:00Z" w:id="1537">
        <w:r>
          <w:rPr>
            <w:i w:val="false"/>
            <w:iCs w:val="false"/>
          </w:rPr>
          <w:t xml:space="preserve">publically </w:t>
        </w:r>
      </w:ins>
      <w:ins w:author="adrian " w:date="2014-08-01T14:50:00Z" w:id="1538">
        <w:r>
          <w:rPr>
            <w:i w:val="false"/>
            <w:iCs w:val="false"/>
          </w:rPr>
          <w:t xml:space="preserve">available,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r>
      </w:ins>
    </w:p>
    <w:p>
      <w:pPr>
        <w:pStyle w:val="style22"/>
        <w:spacing w:after="232" w:before="170"/>
        <w:contextualSpacing w:val="false"/>
      </w:pPr>
      <w:ins w:author="adrian " w:date="2014-08-01T14:50:00Z" w:id="1539">
        <w:r>
          <w:rPr>
            <w:i w:val="false"/>
            <w:iCs w:val="false"/>
          </w:rPr>
          <w:tab/>
          <w:t xml:space="preserve">The expansive forms of textual environment we have just been describing are writ large at the moment under the broad banner of 'big data.'  </w:t>
        </w:r>
      </w:ins>
      <w:ins w:author="adrian " w:date="2014-08-01T14:50:00Z" w:id="1540">
        <w:r>
          <w:rPr/>
          <w: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ins>
      <w:ins w:author="adrian " w:date="2014-08-01T14:50:00Z" w:id="1541">
        <w:r>
          <w:rPr>
            <w:i/>
            <w:iCs/>
          </w:rPr>
          <w:t xml:space="preserve">The Fourth Paradigm: Data-intensive Scientific Discovery </w:t>
        </w:r>
      </w:ins>
      <w:ins w:author="adrian " w:date="2014-08-01T14:50:00Z" w:id="1542">
        <w:r>
          <w:rPr/>
          <w:t xml:space="preserve"> (Hey et al., 2009),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(Savage, 2009: 171).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ins>
      <w:ins w:author="adrian " w:date="2014-08-01T14:50:00Z" w:id="1543">
        <w:r>
          <w:rPr>
            <w:i/>
            <w:iCs/>
          </w:rPr>
          <w:t>science</w:t>
        </w:r>
      </w:ins>
      <w:ins w:author="adrian " w:date="2014-08-01T14:50:00Z" w:id="1544">
        <w:r>
          <w:rPr/>
          <w:t xml:space="preserve">' suggests that the referential power of science matters to business, commerce, industry and government as they seek to commodify, extract or regulate contemporary cultural spaces.  </w:t>
        </w:r>
      </w:ins>
    </w:p>
  </w:endnote>
  <w:endnote w:id="3">
    <w:p>
      <w:pPr>
        <w:pStyle w:val="style22"/>
        <w:spacing w:after="232" w:before="170"/>
        <w:contextualSpacing w:val="false"/>
      </w:pPr>
      <w:ins w:author="adrian " w:date="2014-07-31T12:12:00Z" w:id="1545">
        <w:r>
          <w:rPr>
            <w:i w:val="false"/>
            <w:iCs w:val="false"/>
          </w:rPr>
          <w:endnoteRef/>
          <w:tab/>
          <w:t xml:space="preserve"> </w:t>
        </w:r>
      </w:ins>
      <w:ins w:author="adrian " w:date="2014-07-31T12:12:00Z" w:id="1546">
        <w:r>
          <w:rPr>
            <w:i w:val="false"/>
            <w:iCs w:val="false"/>
          </w:rPr>
          <w: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(Tsing, 2005: 58). </w:t>
        </w:r>
      </w:ins>
      <w:ins w:author="adrian " w:date="2014-07-31T12:12:00Z" w:id="1547">
        <w:r>
          <w:rPr>
            <w:i/>
            <w:iCs/>
          </w:rPr>
          <w:t>Scale</w:t>
        </w:r>
      </w:ins>
      <w:ins w:author="adrian " w:date="2014-07-31T12:12:00Z" w:id="1548">
        <w:r>
          <w:rPr>
            <w:i w:val="false"/>
            <w:iCs w:val="false"/>
          </w:rPr>
          <w:t xml:space="preserve"> refers to the relative dimensions of enlargement or a reduction in a map, picture or model, as well as the marks or degrees used to measure intervals (as in the scale on the axes of a scatter plot), </w:t>
        </w:r>
      </w:ins>
      <w:ins w:author="adrian " w:date="2014-07-31T12:12:00Z" w:id="1549">
        <w:r>
          <w:rPr>
            <w:i w:val="false"/>
            <w:iCs w:val="false"/>
          </w:rPr>
          <w:t xml:space="preserve">but it implicitly positions </w:t>
        </w:r>
      </w:ins>
      <w:ins w:author="adrian " w:date="2014-07-31T12:12:00Z" w:id="1550">
        <w:r>
          <w:rPr>
            <w:i w:val="false"/>
            <w:iCs w:val="false"/>
          </w:rPr>
          <w:t>observers as well</w:t>
        </w:r>
      </w:ins>
      <w:ins w:author="adrian " w:date="2014-07-31T12:12:00Z" w:id="1551">
        <w:r>
          <w:rPr>
            <w:i w:val="false"/>
            <w:iCs w:val="false"/>
          </w:rPr>
          <w:t xml:space="preserve"> </w:t>
        </w:r>
      </w:ins>
      <w:ins w:author="adrian " w:date="2014-07-31T12:12:00Z" w:id="1552">
        <w:r>
          <w:rPr>
            <w:i w:val="false"/>
            <w:iCs w:val="false"/>
          </w:rPr>
          <w:t xml:space="preserve">. </w:t>
        </w:r>
      </w:ins>
      <w:ins w:author="adrian " w:date="2014-07-31T12:12:00Z" w:id="1553">
        <w:r>
          <w:rPr>
            <w:i/>
            <w:iCs/>
          </w:rPr>
          <w:t xml:space="preserve">Scale, </w:t>
        </w:r>
      </w:ins>
      <w:ins w:author="adrian " w:date="2014-07-31T12:12:00Z" w:id="1554">
        <w:r>
          <w:rPr>
            <w:i w:val="false"/>
            <w:iCs w:val="false"/>
          </w:rPr>
          <w:t>however,</w:t>
        </w:r>
      </w:ins>
      <w:ins w:author="adrian " w:date="2014-07-31T12:12:00Z" w:id="1555">
        <w:r>
          <w:rPr>
            <w:i/>
            <w:iCs/>
          </w:rPr>
          <w:t xml:space="preserve"> </w:t>
        </w:r>
      </w:ins>
      <w:ins w:author="adrian " w:date="2014-07-31T12:12:00Z" w:id="1556">
        <w:r>
          <w:rPr>
            <w:i w:val="false"/>
            <w:iCs w:val="false"/>
          </w:rPr>
          <w:t>is a verb as well as a noun. In digital culture, re-scaling or re-dimensioning is common.  The</w:t>
        </w:r>
      </w:ins>
      <w:ins w:author="adrian " w:date="2014-07-31T12:12:00Z" w:id="1557">
        <w:r>
          <w:rPr>
            <w:i/>
            <w:iCs/>
          </w:rPr>
          <w:t xml:space="preserve"> scaling-up</w:t>
        </w:r>
      </w:ins>
      <w:ins w:author="adrian " w:date="2014-07-31T12:12:00Z" w:id="1558">
        <w:r>
          <w:rPr>
            <w:i w:val="false"/>
            <w:iCs w:val="false"/>
          </w:rPr>
          <w:t xml:space="preserve"> of databases, of transactions, of geographies (e.g. Amazon's data-centres divide the globe into </w:t>
        </w:r>
      </w:ins>
      <w:hyperlink r:id="rId1">
        <w:ins w:author="adrian " w:date="2014-07-31T12:12:00Z" w:id="1559">
          <w:r>
            <w:rPr>
              <w:rStyle w:val="style16"/>
              <w:i w:val="false"/>
              <w:iCs w:val="false"/>
            </w:rPr>
            <w:t>eight regions</w:t>
          </w:r>
        </w:ins>
      </w:hyperlink>
      <w:ins w:author="adrian " w:date="2014-07-31T12:12:00Z" w:id="1560">
        <w:r>
          <w:rPr>
            <w:i w:val="false"/>
            <w:iCs w:val="false"/>
          </w:rPr>
          <w:t xml:space="preserve">), and capacities in many settings testifies to one aspect of this re-scaling. </w:t>
        </w:r>
      </w:ins>
    </w:p>
  </w:endnote>
  <w:endnote w:id="4">
    <w:p>
      <w:pPr>
        <w:pStyle w:val="style22"/>
        <w:spacing w:after="232" w:before="170"/>
        <w:contextualSpacing w:val="false"/>
      </w:pPr>
      <w:ins w:author="adrian " w:date="2014-08-01T14:54:00Z" w:id="1561">
        <w:r>
          <w:rPr>
            <w:i w:val="false"/>
            <w:iCs w:val="false"/>
          </w:rPr>
          <w:endnoteRef/>
          <w:tab/>
          <w:t xml:space="preserve"> </w:t>
        </w:r>
      </w:ins>
      <w:ins w:author="adrian " w:date="2014-08-01T14:32:00Z" w:id="1562">
        <w:r>
          <w:rPr>
            <w:i w:val="false"/>
            <w:iCs w:val="false"/>
          </w:rPr>
          <w:t>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ins>
      <w:hyperlink r:id="rId2">
        <w:ins w:author="adrian " w:date="2014-08-01T14:32:00Z" w:id="1563">
          <w:r>
            <w:rPr>
              <w:rStyle w:val="style16"/>
              <w:i w:val="false"/>
              <w:iCs w:val="false"/>
            </w:rPr>
            <w:t>http://githubarchive.org</w:t>
          </w:r>
        </w:ins>
      </w:hyperlink>
      <w:ins w:author="adrian " w:date="2014-08-01T14:32:00Z" w:id="1564">
        <w:r>
          <w:rPr>
            <w:i w:val="false"/>
            <w:iCs w:val="false"/>
          </w:rP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ins>
      <w:ins w:author="adrian " w:date="2014-08-01T14:32:00Z" w:id="1565">
        <w:r>
          <w:rPr>
            <w:i/>
            <w:iCs/>
          </w:rPr>
          <w:t>hash digest</w:t>
        </w:r>
      </w:ins>
      <w:ins w:author="adrian " w:date="2014-08-01T14:32:00Z" w:id="1566">
        <w:r>
          <w:rPr>
            <w:i w:val="false"/>
            <w:iCs w:val="false"/>
          </w:rPr>
          <w:t xml:space="preserve"> of any new content or change to existing contents of the repository). </w:t>
        </w:r>
      </w:ins>
    </w:p>
    <w:p>
      <w:pPr>
        <w:pStyle w:val="style22"/>
        <w:spacing w:after="232" w:before="170"/>
        <w:contextualSpacing w:val="false"/>
      </w:pPr>
      <w:ins w:author="adrian " w:date="2014-08-01T14:55:00Z" w:id="1567">
        <w:r>
          <w:rPr>
            <w:i w:val="false"/>
            <w:iCs w:val="false"/>
          </w:rPr>
          <w:tab/>
          <w:t>Github e</w:t>
        </w:r>
      </w:ins>
      <w:ins w:author="adrian " w:date="2014-08-01T14:54:00Z" w:id="1568">
        <w:r>
          <w:rPr>
            <w:i w:val="false"/>
            <w:iCs w:val="false"/>
          </w:rPr>
          <w:t>vents are categorised according to 1</w:t>
        </w:r>
      </w:ins>
      <w:ins w:author="adrian " w:date="2014-08-01T14:54:00Z" w:id="1569">
        <w:r>
          <w:rPr>
            <w:i w:val="false"/>
            <w:iCs w:val="false"/>
          </w:rPr>
          <w:t>8</w:t>
        </w:r>
      </w:ins>
      <w:ins w:author="adrian " w:date="2014-08-01T14:54:00Z" w:id="1570">
        <w:r>
          <w:rPr>
            <w:i w:val="false"/>
            <w:iCs w:val="false"/>
          </w:rPr>
          <w:t xml:space="preserve">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  Even if this data is 'observational' rather than experimental, the fact that is generated intrinsically as part of a social field has powerful referential attractions, and attracts much work.</w:t>
        </w:r>
      </w:ins>
    </w:p>
  </w:endnote>
  <w:endnote w:id="5">
    <w:p>
      <w:pPr>
        <w:pStyle w:val="style22"/>
        <w:spacing w:after="232" w:before="170"/>
        <w:contextualSpacing w:val="false"/>
      </w:pPr>
      <w:ins w:author="adrian " w:date="2014-08-01T14:32:00Z" w:id="1571">
        <w:r>
          <w:rPr>
            <w:i w:val="false"/>
            <w:iCs w:val="false"/>
          </w:rPr>
          <w:endnoteRef/>
          <w:tab/>
          <w:t xml:space="preserve"> </w:t>
        </w:r>
      </w:ins>
      <w:ins w:author="adrian " w:date="2014-08-01T14:23:00Z" w:id="1572">
        <w:r>
          <w:rPr>
            <w:i w:val="false"/>
            <w:iCs w:val="false"/>
          </w:rPr>
          <w:t xml:space="preserve">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w:t>
        </w:r>
      </w:ins>
    </w:p>
  </w:endnote>
  <w:endnote w:id="6">
    <w:p>
      <w:pPr>
        <w:pStyle w:val="style22"/>
        <w:spacing w:after="232" w:before="170"/>
        <w:contextualSpacing w:val="false"/>
      </w:pPr>
      <w:r>
        <w:rPr/>
        <w:endnoteRef/>
        <w:tab/>
        <w:t>This contrast has been extensively debated in sociology. (See Andrew Abbot's discussion of patterns versus causes; the 'empirical crisis in sociology' literature; as well as the explicit focus on digital devices in recent sociology (Abbott, 2001; Ruppert, 2013; Savage and Burrows, 2007)) and we will not rehearse these debates in great detail here. They have been debated fairly widely elsewhere (see (Burrows, 2012) for an overview)</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sz w:val="21"/>
        <w:szCs w:val="21"/>
      </w:rPr>
      <w:t>August 2014</w:t>
    </w:r>
    <w:r>
      <w:rPr>
        <w:sz w:val="21"/>
        <w:szCs w:val="21"/>
      </w:rPr>
      <w:t xml:space="preserve">   </w:t>
    </w:r>
    <w:r>
      <w:rPr>
        <w:sz w:val="21"/>
        <w:szCs w:val="21"/>
      </w:rPr>
      <w:fldChar w:fldCharType="begin"/>
    </w:r>
    <w:r>
      <w:instrText> PAGE </w:instrText>
    </w:r>
    <w:r>
      <w:fldChar w:fldCharType="separate"/>
    </w:r>
    <w:r>
      <w:t>20</w:t>
    </w:r>
    <w:r>
      <w:fldChar w:fldCharType="end"/>
    </w:r>
    <w:r>
      <w:rPr>
        <w:sz w:val="21"/>
        <w:szCs w:val="21"/>
      </w:rPr>
      <w:t>/</w:t>
    </w:r>
    <w:r>
      <w:rPr>
        <w:sz w:val="21"/>
        <w:szCs w:val="21"/>
      </w:rPr>
      <w:fldChar w:fldCharType="begin"/>
    </w:r>
    <w:r>
      <w:instrText> NUMPAGES </w:instrText>
    </w:r>
    <w:r>
      <w:fldChar w:fldCharType="separate"/>
    </w:r>
    <w:r>
      <w:t>24</w:t>
    </w:r>
    <w:r>
      <w:fldChar w:fldCharType="end"/>
    </w:r>
    <w:ins w:author="adrian " w:date="2014-07-31T13:24:00Z" w:id="1254">
      <w:r>
        <w:rPr>
          <w:sz w:val="21"/>
          <w:szCs w:val="21"/>
        </w:rPr>
        <w:t xml:space="preserve"> </w:t>
      </w:r>
    </w:ins>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20"/>
  <w:defaultTabStop w:val="720"/>
  <w:endnotePr>
    <w:numFmt w:val="lowerRoman"/>
    <w:endnote w:id="0"/>
    <w:endnote w:id="1"/>
  </w:endnotePr>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Times New Roman" w:cs="Lohit Hindi" w:eastAsia="WenQuanYi Zen Hei" w:hAnsi="Times New Roman"/>
      <w:color w:val="auto"/>
      <w:sz w:val="24"/>
      <w:szCs w:val="24"/>
      <w:lang w:bidi="hi-IN" w:eastAsia="zh-CN" w:val="en-GB"/>
    </w:rPr>
  </w:style>
  <w:style w:styleId="style1" w:type="paragraph">
    <w:name w:val="Heading 1"/>
    <w:basedOn w:val="style21"/>
    <w:next w:val="style22"/>
    <w:pPr>
      <w:numPr>
        <w:ilvl w:val="0"/>
        <w:numId w:val="1"/>
      </w:numPr>
      <w:outlineLvl w:val="0"/>
    </w:pPr>
    <w:rPr>
      <w:b/>
      <w:bCs/>
      <w:sz w:val="32"/>
      <w:szCs w:val="32"/>
    </w:rPr>
  </w:style>
  <w:style w:styleId="style2" w:type="paragraph">
    <w:name w:val="Heading 2"/>
    <w:basedOn w:val="style21"/>
    <w:next w:val="style22"/>
    <w:pPr>
      <w:numPr>
        <w:ilvl w:val="1"/>
        <w:numId w:val="1"/>
      </w:numPr>
      <w:outlineLvl w:val="1"/>
    </w:pPr>
    <w:rPr>
      <w:b/>
      <w:bCs/>
      <w:i/>
      <w:iCs/>
      <w:sz w:val="28"/>
      <w:szCs w:val="28"/>
    </w:rPr>
  </w:style>
  <w:style w:styleId="style3" w:type="paragraph">
    <w:name w:val="Heading 3"/>
    <w:basedOn w:val="style21"/>
    <w:next w:val="style22"/>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Endnote Characters"/>
    <w:next w:val="style19"/>
    <w:rPr/>
  </w:style>
  <w:style w:styleId="style20" w:type="character">
    <w:name w:val="Endnote Anchor"/>
    <w:next w:val="style20"/>
    <w:rPr>
      <w:vertAlign w:val="superscript"/>
    </w:rPr>
  </w:style>
  <w:style w:styleId="style21" w:type="paragraph">
    <w:name w:val="Heading"/>
    <w:basedOn w:val="style0"/>
    <w:next w:val="style22"/>
    <w:pPr>
      <w:keepNext/>
      <w:spacing w:after="120" w:before="240"/>
      <w:contextualSpacing w:val="false"/>
    </w:pPr>
    <w:rPr>
      <w:rFonts w:ascii="Arial" w:cs="Lohit Hindi" w:eastAsia="WenQuanYi Zen Hei" w:hAnsi="Arial"/>
      <w:sz w:val="28"/>
      <w:szCs w:val="28"/>
    </w:rPr>
  </w:style>
  <w:style w:styleId="style22" w:type="paragraph">
    <w:name w:val="Text Body"/>
    <w:basedOn w:val="style0"/>
    <w:next w:val="style22"/>
    <w:pPr>
      <w:spacing w:after="232" w:before="170" w:line="360" w:lineRule="auto"/>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ibliography 1"/>
    <w:basedOn w:val="style25"/>
    <w:next w:val="style26"/>
    <w:pPr>
      <w:spacing w:after="240" w:before="0" w:line="240" w:lineRule="atLeast"/>
      <w:ind w:hanging="720" w:left="720" w:right="0"/>
      <w:contextualSpacing w:val="false"/>
    </w:pPr>
    <w:rPr/>
  </w:style>
  <w:style w:styleId="style27" w:type="paragraph">
    <w:name w:val="Table Contents"/>
    <w:basedOn w:val="style0"/>
    <w:next w:val="style27"/>
    <w:pPr>
      <w:suppressLineNumbers/>
    </w:pPr>
    <w:rPr/>
  </w:style>
  <w:style w:styleId="style28" w:type="paragraph">
    <w:name w:val="Text Body Indent"/>
    <w:basedOn w:val="style22"/>
    <w:next w:val="style28"/>
    <w:pPr>
      <w:spacing w:after="0" w:before="0"/>
      <w:ind w:hanging="0" w:left="283" w:right="0"/>
      <w:contextualSpacing w:val="false"/>
    </w:pPr>
    <w:rPr/>
  </w:style>
  <w:style w:styleId="style29" w:type="paragraph">
    <w:name w:val="Footnote"/>
    <w:basedOn w:val="style0"/>
    <w:next w:val="style29"/>
    <w:pPr>
      <w:suppressLineNumbers/>
      <w:spacing w:after="0" w:before="0"/>
      <w:ind w:hanging="339" w:left="339" w:right="0"/>
      <w:contextualSpacing w:val="false"/>
    </w:pPr>
    <w:rPr>
      <w:sz w:val="20"/>
      <w:szCs w:val="20"/>
    </w:rPr>
  </w:style>
  <w:style w:styleId="style30" w:type="paragraph">
    <w:name w:val="Header"/>
    <w:basedOn w:val="style0"/>
    <w:next w:val="style30"/>
    <w:pPr>
      <w:suppressLineNumbers/>
      <w:tabs>
        <w:tab w:leader="none" w:pos="4819" w:val="center"/>
        <w:tab w:leader="none" w:pos="9638" w:val="right"/>
      </w:tabs>
    </w:pPr>
    <w:rPr/>
  </w:style>
  <w:style w:styleId="style31" w:type="paragraph">
    <w:name w:val="Frame Contents"/>
    <w:basedOn w:val="style22"/>
    <w:next w:val="style31"/>
    <w:pPr/>
    <w:rPr/>
  </w:style>
  <w:style w:styleId="style32" w:type="paragraph">
    <w:name w:val="Endnote"/>
    <w:basedOn w:val="style0"/>
    <w:next w:val="style32"/>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aws.amazon.com/AWSEC2/latest/UserGuide/using-regions-availability-zone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githubarchive.org/" TargetMode="External"/><Relationship Id="rId6" Type="http://schemas.openxmlformats.org/officeDocument/2006/relationships/hyperlink" Target="https://github.com/search?q=map+reduce" TargetMode="External"/><Relationship Id="rId7" Type="http://schemas.openxmlformats.org/officeDocument/2006/relationships/hyperlink" Target="https://github.com/search?q=hadoop" TargetMode="External"/><Relationship Id="rId8" Type="http://schemas.openxmlformats.org/officeDocument/2006/relationships/hyperlink" Target="http://www.datavis.ca/milestones/" TargetMode="External"/><Relationship Id="rId9" Type="http://schemas.openxmlformats.org/officeDocument/2006/relationships/image" Target="media/image3.png"/><Relationship Id="rId10" Type="http://schemas.openxmlformats.org/officeDocument/2006/relationships/hyperlink" Target="https://github.com/harthur/kittydar" TargetMode="External"/><Relationship Id="rId11" Type="http://schemas.openxmlformats.org/officeDocument/2006/relationships/header" Target="header1.xml"/><Relationship Id="rId12" Type="http://schemas.openxmlformats.org/officeDocument/2006/relationships/endnotes" Target="end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docs.aws.amazon.com/AWSEC2/latest/UserGuide/using-regions-availability-zones.html" TargetMode="External"/><Relationship Id="rId2" Type="http://schemas.openxmlformats.org/officeDocument/2006/relationships/hyperlink" Target="http://githubarchive.org/" TargetMode="External"/>
</Relationships>
</file>

<file path=docProps/app.xml><?xml version="1.0" encoding="utf-8"?>
<Properties xmlns="http://schemas.openxmlformats.org/officeDocument/2006/extended-properties" xmlns:vt="http://schemas.openxmlformats.org/officeDocument/2006/docPropsVTypes">
  <TotalTime>683075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2014-01-29T10:47:46.00Z</dcterms:created>
  <cp:lastModifiedBy>adrian </cp:lastModifiedBy>
  <dcterms:modified xsi:type="dcterms:W3CDTF">2014-08-14T06:51:14.00Z</dcterms:modified>
  <cp:revision>401</cp:revision>
</cp:coreProperties>
</file>